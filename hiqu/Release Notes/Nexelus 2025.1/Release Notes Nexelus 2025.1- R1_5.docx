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B5D70" w14:textId="49964BBC" w:rsidR="00617726" w:rsidRPr="00923D29" w:rsidRDefault="00617726" w:rsidP="00617726">
      <w:r w:rsidRPr="00923D29">
        <w:rPr>
          <w:b/>
          <w:bCs/>
        </w:rPr>
        <w:t>Date:</w:t>
      </w:r>
      <w:r w:rsidRPr="00923D29">
        <w:t> </w:t>
      </w:r>
      <w:r w:rsidR="00FB0800" w:rsidRPr="00923D29">
        <w:t xml:space="preserve">April </w:t>
      </w:r>
      <w:r w:rsidR="00615724" w:rsidRPr="00923D29">
        <w:t>30</w:t>
      </w:r>
      <w:r w:rsidRPr="00923D29">
        <w:t>, 202</w:t>
      </w:r>
      <w:r w:rsidR="00666C80" w:rsidRPr="00923D29">
        <w:t>5</w:t>
      </w:r>
    </w:p>
    <w:p w14:paraId="459C7F28" w14:textId="77777777" w:rsidR="00617726" w:rsidRPr="00923D29" w:rsidRDefault="00617726" w:rsidP="00617726">
      <w:pPr>
        <w:rPr>
          <w:b/>
          <w:bCs/>
          <w:sz w:val="28"/>
          <w:szCs w:val="28"/>
        </w:rPr>
      </w:pPr>
      <w:r w:rsidRPr="00923D29">
        <w:rPr>
          <w:b/>
          <w:bCs/>
          <w:sz w:val="28"/>
          <w:szCs w:val="28"/>
        </w:rPr>
        <w:t>Introduction</w:t>
      </w:r>
    </w:p>
    <w:p w14:paraId="638030C2" w14:textId="08A9514D" w:rsidR="00617726" w:rsidRPr="00923D29" w:rsidRDefault="00617726" w:rsidP="00270682">
      <w:r w:rsidRPr="00923D29">
        <w:t xml:space="preserve">We are delighted to announce the </w:t>
      </w:r>
      <w:r w:rsidR="001E4715" w:rsidRPr="00923D29">
        <w:t xml:space="preserve">minor </w:t>
      </w:r>
      <w:r w:rsidRPr="00923D29">
        <w:t xml:space="preserve">release of </w:t>
      </w:r>
      <w:r w:rsidR="00274B09" w:rsidRPr="00923D29">
        <w:t>Nexelus</w:t>
      </w:r>
      <w:r w:rsidR="00541468" w:rsidRPr="00923D29">
        <w:t xml:space="preserve"> 2025.1</w:t>
      </w:r>
      <w:r w:rsidRPr="00923D29">
        <w:t>. This release incorporates enhanced functionality. Details on enhancements and updates are provided below.</w:t>
      </w:r>
    </w:p>
    <w:p w14:paraId="005EA0BA" w14:textId="6E5A075F" w:rsidR="00541468" w:rsidRPr="00923D29" w:rsidRDefault="00274B09" w:rsidP="00274B09">
      <w:pPr>
        <w:rPr>
          <w:b/>
          <w:bCs/>
          <w:sz w:val="28"/>
          <w:szCs w:val="28"/>
        </w:rPr>
      </w:pPr>
      <w:r w:rsidRPr="00923D29">
        <w:rPr>
          <w:b/>
          <w:bCs/>
          <w:sz w:val="28"/>
          <w:szCs w:val="28"/>
        </w:rPr>
        <w:t>Nexelus</w:t>
      </w:r>
    </w:p>
    <w:p w14:paraId="4EFC3790" w14:textId="77777777" w:rsidR="00274B09" w:rsidRPr="00923D29" w:rsidRDefault="00274B09" w:rsidP="00274B09">
      <w:pPr>
        <w:rPr>
          <w:b/>
          <w:bCs/>
        </w:rPr>
      </w:pPr>
      <w:r w:rsidRPr="00923D29">
        <w:rPr>
          <w:b/>
          <w:bCs/>
        </w:rPr>
        <w:t>New Features and Enhancements:</w:t>
      </w:r>
    </w:p>
    <w:p w14:paraId="6502B462" w14:textId="7BE4637B" w:rsidR="00274B09" w:rsidRPr="00923D29" w:rsidRDefault="00274B09" w:rsidP="002C0990">
      <w:pPr>
        <w:rPr>
          <w:b/>
          <w:bCs/>
        </w:rPr>
      </w:pPr>
      <w:r w:rsidRPr="00923D29">
        <w:rPr>
          <w:b/>
          <w:bCs/>
        </w:rPr>
        <w:t>Media Plan Management</w:t>
      </w:r>
      <w:del w:id="0" w:author="Tauseef Shahzad" w:date="2025-05-13T17:59:00Z" w16du:dateUtc="2025-05-13T12:59:00Z">
        <w:r w:rsidRPr="00923D29" w:rsidDel="00704FF1">
          <w:rPr>
            <w:b/>
            <w:bCs/>
          </w:rPr>
          <w:delText>:</w:delText>
        </w:r>
        <w:r w:rsidR="002C0990" w:rsidRPr="00923D29" w:rsidDel="00704FF1">
          <w:rPr>
            <w:b/>
            <w:bCs/>
          </w:rPr>
          <w:delText xml:space="preserve">  </w:delText>
        </w:r>
        <w:r w:rsidR="005F460F" w:rsidRPr="00923D29" w:rsidDel="00704FF1">
          <w:delText>New</w:delText>
        </w:r>
      </w:del>
      <w:ins w:id="1" w:author="Tauseef Shahzad" w:date="2025-05-13T17:59:00Z" w16du:dateUtc="2025-05-13T12:59:00Z">
        <w:r w:rsidR="00704FF1" w:rsidRPr="00923D29">
          <w:rPr>
            <w:b/>
            <w:bCs/>
          </w:rPr>
          <w:t xml:space="preserve">: </w:t>
        </w:r>
        <w:r w:rsidR="00704FF1" w:rsidRPr="00704FF1">
          <w:rPr>
            <w:rPrChange w:id="2" w:author="Tauseef Shahzad" w:date="2025-05-13T17:59:00Z" w16du:dateUtc="2025-05-13T12:59:00Z">
              <w:rPr>
                <w:b/>
                <w:bCs/>
              </w:rPr>
            </w:rPrChange>
          </w:rPr>
          <w:t>New</w:t>
        </w:r>
      </w:ins>
      <w:r w:rsidR="005F460F" w:rsidRPr="00923D29">
        <w:t xml:space="preserve"> functionality has been</w:t>
      </w:r>
      <w:r w:rsidR="005F460F" w:rsidRPr="00923D29">
        <w:rPr>
          <w:b/>
          <w:bCs/>
        </w:rPr>
        <w:t xml:space="preserve"> </w:t>
      </w:r>
      <w:r w:rsidR="005F460F" w:rsidRPr="00923D29">
        <w:t xml:space="preserve">provided to access another media plan from the same user interface </w:t>
      </w:r>
      <w:r w:rsidRPr="00923D29">
        <w:t>eliminating the need to navigate back to the campaign</w:t>
      </w:r>
      <w:r w:rsidR="005F460F" w:rsidRPr="00923D29">
        <w:t xml:space="preserve"> before accessing another media plan under the same campaign.</w:t>
      </w:r>
    </w:p>
    <w:p w14:paraId="2EC99317" w14:textId="77777777" w:rsidR="00704FF1" w:rsidRPr="00704FF1" w:rsidRDefault="00704FF1" w:rsidP="00704FF1">
      <w:pPr>
        <w:rPr>
          <w:ins w:id="3" w:author="Tauseef Shahzad" w:date="2025-05-13T17:51:00Z" w16du:dateUtc="2025-05-13T12:51:00Z"/>
          <w:b/>
          <w:bCs/>
        </w:rPr>
      </w:pPr>
      <w:ins w:id="4" w:author="Tauseef Shahzad" w:date="2025-05-13T17:51:00Z" w16du:dateUtc="2025-05-13T12:51:00Z">
        <w:r w:rsidRPr="00704FF1">
          <w:rPr>
            <w:b/>
            <w:bCs/>
            <w:rPrChange w:id="5" w:author="Tauseef Shahzad" w:date="2025-05-13T17:58:00Z" w16du:dateUtc="2025-05-13T12:58:00Z">
              <w:rPr>
                <w:b/>
                <w:bCs/>
                <w:highlight w:val="yellow"/>
              </w:rPr>
            </w:rPrChange>
          </w:rPr>
          <w:t xml:space="preserve">Billing and Financial Enhancement: </w:t>
        </w:r>
        <w:r w:rsidRPr="00704FF1">
          <w:rPr>
            <w:rPrChange w:id="6" w:author="Tauseef Shahzad" w:date="2025-05-13T17:58:00Z" w16du:dateUtc="2025-05-13T12:58:00Z">
              <w:rPr>
                <w:highlight w:val="yellow"/>
              </w:rPr>
            </w:rPrChange>
          </w:rPr>
          <w:t>For Manual Client Billing lines in Media Plan, users can now edit both the billable media spend and billable ad-tech amounts</w:t>
        </w:r>
      </w:ins>
    </w:p>
    <w:p w14:paraId="2763381A" w14:textId="62533FF5" w:rsidR="00274B09" w:rsidRPr="00704FF1" w:rsidDel="00704FF1" w:rsidRDefault="00274B09" w:rsidP="002C0990">
      <w:pPr>
        <w:rPr>
          <w:del w:id="7" w:author="Tauseef Shahzad" w:date="2025-05-13T17:51:00Z" w16du:dateUtc="2025-05-13T12:51:00Z"/>
          <w:b/>
          <w:bCs/>
        </w:rPr>
      </w:pPr>
      <w:del w:id="8" w:author="Tauseef Shahzad" w:date="2025-05-13T17:51:00Z" w16du:dateUtc="2025-05-13T12:51:00Z">
        <w:r w:rsidRPr="00704FF1" w:rsidDel="00704FF1">
          <w:rPr>
            <w:b/>
            <w:bCs/>
            <w:rPrChange w:id="9" w:author="Tauseef Shahzad" w:date="2025-05-13T17:58:00Z" w16du:dateUtc="2025-05-13T12:58:00Z">
              <w:rPr>
                <w:b/>
                <w:bCs/>
                <w:highlight w:val="yellow"/>
              </w:rPr>
            </w:rPrChange>
          </w:rPr>
          <w:delText>Billing and Financial Enhancement:</w:delText>
        </w:r>
        <w:r w:rsidR="002C0990" w:rsidRPr="00704FF1" w:rsidDel="00704FF1">
          <w:rPr>
            <w:b/>
            <w:bCs/>
            <w:rPrChange w:id="10" w:author="Tauseef Shahzad" w:date="2025-05-13T17:58:00Z" w16du:dateUtc="2025-05-13T12:58:00Z">
              <w:rPr>
                <w:b/>
                <w:bCs/>
                <w:highlight w:val="yellow"/>
              </w:rPr>
            </w:rPrChange>
          </w:rPr>
          <w:delText xml:space="preserve"> </w:delText>
        </w:r>
        <w:r w:rsidRPr="00704FF1" w:rsidDel="00704FF1">
          <w:rPr>
            <w:rPrChange w:id="11" w:author="Tauseef Shahzad" w:date="2025-05-13T17:58:00Z" w16du:dateUtc="2025-05-13T12:58:00Z">
              <w:rPr>
                <w:highlight w:val="yellow"/>
              </w:rPr>
            </w:rPrChange>
          </w:rPr>
          <w:delText>Added support for manual adjustments during partial billing to align with client-specific billing schedules.</w:delText>
        </w:r>
      </w:del>
    </w:p>
    <w:p w14:paraId="67C75AE3" w14:textId="636CEA75" w:rsidR="00274B09" w:rsidRPr="00704FF1" w:rsidRDefault="00274B09" w:rsidP="002C0990">
      <w:pPr>
        <w:rPr>
          <w:b/>
          <w:bCs/>
        </w:rPr>
      </w:pPr>
      <w:r w:rsidRPr="00704FF1">
        <w:rPr>
          <w:b/>
          <w:bCs/>
        </w:rPr>
        <w:t xml:space="preserve">Enhanced </w:t>
      </w:r>
      <w:r w:rsidR="005F460F" w:rsidRPr="00704FF1">
        <w:rPr>
          <w:b/>
          <w:bCs/>
        </w:rPr>
        <w:t xml:space="preserve">Functionality for Foreign Exchange (Multi-Currency) in Buying and Delivery: </w:t>
      </w:r>
      <w:r w:rsidR="002C0990" w:rsidRPr="00704FF1">
        <w:rPr>
          <w:b/>
          <w:bCs/>
        </w:rPr>
        <w:t xml:space="preserve">  </w:t>
      </w:r>
      <w:r w:rsidR="005F460F" w:rsidRPr="00704FF1">
        <w:t>System is enhanced to provide an</w:t>
      </w:r>
      <w:r w:rsidR="002C0990" w:rsidRPr="00704FF1">
        <w:t xml:space="preserve"> option to </w:t>
      </w:r>
      <w:r w:rsidR="005F460F" w:rsidRPr="00704FF1">
        <w:t>select date when revising and insertion order for accurate FX calculations</w:t>
      </w:r>
      <w:r w:rsidR="002C0990" w:rsidRPr="00704FF1">
        <w:t>.</w:t>
      </w:r>
      <w:r w:rsidR="005F460F" w:rsidRPr="00704FF1">
        <w:t xml:space="preserve"> </w:t>
      </w:r>
      <w:r w:rsidR="00923D29" w:rsidRPr="00704FF1">
        <w:t>In addition, t</w:t>
      </w:r>
      <w:r w:rsidR="002C0990" w:rsidRPr="00704FF1">
        <w:t xml:space="preserve">he delivery override template has been enhanced to clearly display the </w:t>
      </w:r>
      <w:r w:rsidR="00923D29" w:rsidRPr="00704FF1">
        <w:t xml:space="preserve">FX exchange </w:t>
      </w:r>
      <w:r w:rsidR="002C0990" w:rsidRPr="00704FF1">
        <w:t>rates used during IO creation</w:t>
      </w:r>
      <w:r w:rsidR="00923D29" w:rsidRPr="00704FF1">
        <w:t>/revision</w:t>
      </w:r>
      <w:r w:rsidR="002C0990" w:rsidRPr="00704FF1">
        <w:t>.</w:t>
      </w:r>
    </w:p>
    <w:p w14:paraId="56467C5E" w14:textId="5DB8E63A" w:rsidR="002C0990" w:rsidRPr="00704FF1" w:rsidRDefault="00704FF1" w:rsidP="002C0990">
      <w:ins w:id="12" w:author="Tauseef Shahzad" w:date="2025-05-13T17:52:00Z" w16du:dateUtc="2025-05-13T12:52:00Z">
        <w:r w:rsidRPr="00704FF1">
          <w:rPr>
            <w:b/>
            <w:bCs/>
            <w:rPrChange w:id="13" w:author="Tauseef Shahzad" w:date="2025-05-13T17:58:00Z" w16du:dateUtc="2025-05-13T12:58:00Z">
              <w:rPr>
                <w:b/>
                <w:bCs/>
                <w:highlight w:val="yellow"/>
              </w:rPr>
            </w:rPrChange>
          </w:rPr>
          <w:t xml:space="preserve">Nexelus Approval: </w:t>
        </w:r>
        <w:r w:rsidRPr="00704FF1">
          <w:rPr>
            <w:rPrChange w:id="14" w:author="Tauseef Shahzad" w:date="2025-05-13T17:58:00Z" w16du:dateUtc="2025-05-13T12:58:00Z">
              <w:rPr>
                <w:highlight w:val="yellow"/>
              </w:rPr>
            </w:rPrChange>
          </w:rPr>
          <w:t>A new flag has been introduced in Approval Chain UI, to optionally prevent approvals of two subsequent approval levels by the same user.</w:t>
        </w:r>
      </w:ins>
      <w:del w:id="15" w:author="Tauseef Shahzad" w:date="2025-05-13T17:52:00Z" w16du:dateUtc="2025-05-13T12:52:00Z">
        <w:r w:rsidR="004C221C" w:rsidRPr="00704FF1" w:rsidDel="00704FF1">
          <w:rPr>
            <w:b/>
            <w:bCs/>
            <w:rPrChange w:id="16" w:author="Tauseef Shahzad" w:date="2025-05-13T17:58:00Z" w16du:dateUtc="2025-05-13T12:58:00Z">
              <w:rPr>
                <w:b/>
                <w:bCs/>
                <w:highlight w:val="yellow"/>
              </w:rPr>
            </w:rPrChange>
          </w:rPr>
          <w:delText xml:space="preserve">Nexelus </w:delText>
        </w:r>
        <w:r w:rsidR="00274B09" w:rsidRPr="00704FF1" w:rsidDel="00704FF1">
          <w:rPr>
            <w:b/>
            <w:bCs/>
            <w:rPrChange w:id="17" w:author="Tauseef Shahzad" w:date="2025-05-13T17:58:00Z" w16du:dateUtc="2025-05-13T12:58:00Z">
              <w:rPr>
                <w:b/>
                <w:bCs/>
                <w:highlight w:val="yellow"/>
              </w:rPr>
            </w:rPrChange>
          </w:rPr>
          <w:delText>Approval:</w:delText>
        </w:r>
        <w:r w:rsidR="002C0990" w:rsidRPr="00704FF1" w:rsidDel="00704FF1">
          <w:rPr>
            <w:b/>
            <w:bCs/>
            <w:rPrChange w:id="18" w:author="Tauseef Shahzad" w:date="2025-05-13T17:58:00Z" w16du:dateUtc="2025-05-13T12:58:00Z">
              <w:rPr>
                <w:b/>
                <w:bCs/>
                <w:highlight w:val="yellow"/>
              </w:rPr>
            </w:rPrChange>
          </w:rPr>
          <w:delText xml:space="preserve"> </w:delText>
        </w:r>
        <w:r w:rsidR="00923D29" w:rsidRPr="00704FF1" w:rsidDel="00704FF1">
          <w:rPr>
            <w:rPrChange w:id="19" w:author="Tauseef Shahzad" w:date="2025-05-13T17:58:00Z" w16du:dateUtc="2025-05-13T12:58:00Z">
              <w:rPr>
                <w:highlight w:val="yellow"/>
              </w:rPr>
            </w:rPrChange>
          </w:rPr>
          <w:delText>System has been enhanced for better audit control</w:delText>
        </w:r>
        <w:r w:rsidR="002C0990" w:rsidRPr="00704FF1" w:rsidDel="00704FF1">
          <w:rPr>
            <w:rPrChange w:id="20" w:author="Tauseef Shahzad" w:date="2025-05-13T17:58:00Z" w16du:dateUtc="2025-05-13T12:58:00Z">
              <w:rPr>
                <w:highlight w:val="yellow"/>
              </w:rPr>
            </w:rPrChange>
          </w:rPr>
          <w:delText xml:space="preserve"> </w:delText>
        </w:r>
        <w:r w:rsidR="00923D29" w:rsidRPr="00704FF1" w:rsidDel="00704FF1">
          <w:rPr>
            <w:rPrChange w:id="21" w:author="Tauseef Shahzad" w:date="2025-05-13T17:58:00Z" w16du:dateUtc="2025-05-13T12:58:00Z">
              <w:rPr>
                <w:highlight w:val="yellow"/>
              </w:rPr>
            </w:rPrChange>
          </w:rPr>
          <w:delText>where the system can be configured to disallow approvals of two subsequent levels</w:delText>
        </w:r>
        <w:r w:rsidR="002216B0" w:rsidRPr="00704FF1" w:rsidDel="00704FF1">
          <w:rPr>
            <w:rPrChange w:id="22" w:author="Tauseef Shahzad" w:date="2025-05-13T17:58:00Z" w16du:dateUtc="2025-05-13T12:58:00Z">
              <w:rPr>
                <w:highlight w:val="yellow"/>
              </w:rPr>
            </w:rPrChange>
          </w:rPr>
          <w:delText xml:space="preserve"> </w:delText>
        </w:r>
        <w:r w:rsidR="00B05D0B" w:rsidRPr="00704FF1" w:rsidDel="00704FF1">
          <w:rPr>
            <w:rPrChange w:id="23" w:author="Tauseef Shahzad" w:date="2025-05-13T17:58:00Z" w16du:dateUtc="2025-05-13T12:58:00Z">
              <w:rPr>
                <w:highlight w:val="yellow"/>
              </w:rPr>
            </w:rPrChange>
          </w:rPr>
          <w:delText>by the same user</w:delText>
        </w:r>
        <w:r w:rsidR="002C0990" w:rsidRPr="00704FF1" w:rsidDel="00704FF1">
          <w:rPr>
            <w:rPrChange w:id="24" w:author="Tauseef Shahzad" w:date="2025-05-13T17:58:00Z" w16du:dateUtc="2025-05-13T12:58:00Z">
              <w:rPr>
                <w:highlight w:val="yellow"/>
              </w:rPr>
            </w:rPrChange>
          </w:rPr>
          <w:delText>. This measure ensures a clear separation of duties, promoting accountability and reducing the risk of conflicts in the approval process.</w:delText>
        </w:r>
      </w:del>
    </w:p>
    <w:p w14:paraId="62F7EEB5" w14:textId="29F12DB7" w:rsidR="00704FF1" w:rsidRPr="00704FF1" w:rsidRDefault="00923D29" w:rsidP="001C68D0">
      <w:pPr>
        <w:rPr>
          <w:ins w:id="25" w:author="Tauseef Shahzad" w:date="2025-05-13T17:54:00Z" w16du:dateUtc="2025-05-13T12:54:00Z"/>
          <w:rPrChange w:id="26" w:author="Tauseef Shahzad" w:date="2025-05-13T17:58:00Z" w16du:dateUtc="2025-05-13T12:58:00Z">
            <w:rPr>
              <w:ins w:id="27" w:author="Tauseef Shahzad" w:date="2025-05-13T17:54:00Z" w16du:dateUtc="2025-05-13T12:54:00Z"/>
              <w:highlight w:val="yellow"/>
            </w:rPr>
          </w:rPrChange>
        </w:rPr>
      </w:pPr>
      <w:r w:rsidRPr="00704FF1">
        <w:rPr>
          <w:b/>
          <w:bCs/>
          <w:rPrChange w:id="28" w:author="Tauseef Shahzad" w:date="2025-05-13T17:58:00Z" w16du:dateUtc="2025-05-13T12:58:00Z">
            <w:rPr>
              <w:b/>
              <w:bCs/>
              <w:highlight w:val="yellow"/>
            </w:rPr>
          </w:rPrChange>
        </w:rPr>
        <w:t>Project/</w:t>
      </w:r>
      <w:r w:rsidR="002C0990" w:rsidRPr="00704FF1">
        <w:rPr>
          <w:b/>
          <w:bCs/>
          <w:rPrChange w:id="29" w:author="Tauseef Shahzad" w:date="2025-05-13T17:58:00Z" w16du:dateUtc="2025-05-13T12:58:00Z">
            <w:rPr>
              <w:b/>
              <w:bCs/>
              <w:highlight w:val="yellow"/>
            </w:rPr>
          </w:rPrChange>
        </w:rPr>
        <w:t>Job Close Controls</w:t>
      </w:r>
      <w:del w:id="30" w:author="Tauseef Shahzad" w:date="2025-05-13T17:59:00Z" w16du:dateUtc="2025-05-13T12:59:00Z">
        <w:r w:rsidR="002C0990" w:rsidRPr="00704FF1" w:rsidDel="00704FF1">
          <w:rPr>
            <w:b/>
            <w:bCs/>
            <w:rPrChange w:id="31" w:author="Tauseef Shahzad" w:date="2025-05-13T17:58:00Z" w16du:dateUtc="2025-05-13T12:58:00Z">
              <w:rPr>
                <w:b/>
                <w:bCs/>
                <w:highlight w:val="yellow"/>
              </w:rPr>
            </w:rPrChange>
          </w:rPr>
          <w:delText xml:space="preserve">: </w:delText>
        </w:r>
        <w:r w:rsidR="001C68D0" w:rsidRPr="00704FF1" w:rsidDel="00704FF1">
          <w:rPr>
            <w:b/>
            <w:bCs/>
            <w:rPrChange w:id="32" w:author="Tauseef Shahzad" w:date="2025-05-13T17:58:00Z" w16du:dateUtc="2025-05-13T12:58:00Z">
              <w:rPr>
                <w:b/>
                <w:bCs/>
                <w:highlight w:val="yellow"/>
              </w:rPr>
            </w:rPrChange>
          </w:rPr>
          <w:delText xml:space="preserve"> </w:delText>
        </w:r>
      </w:del>
      <w:ins w:id="33" w:author="Tauseef Shahzad" w:date="2025-05-13T17:59:00Z" w16du:dateUtc="2025-05-13T12:59:00Z">
        <w:r w:rsidR="00704FF1" w:rsidRPr="00704FF1">
          <w:rPr>
            <w:b/>
            <w:bCs/>
          </w:rPr>
          <w:t xml:space="preserve">: </w:t>
        </w:r>
        <w:r w:rsidR="00704FF1" w:rsidRPr="00704FF1">
          <w:rPr>
            <w:rPrChange w:id="34" w:author="Tauseef Shahzad" w:date="2025-05-13T17:59:00Z" w16du:dateUtc="2025-05-13T12:59:00Z">
              <w:rPr>
                <w:b/>
                <w:bCs/>
              </w:rPr>
            </w:rPrChange>
          </w:rPr>
          <w:t>A</w:t>
        </w:r>
      </w:ins>
      <w:ins w:id="35" w:author="Tauseef Shahzad" w:date="2025-05-13T17:54:00Z" w16du:dateUtc="2025-05-13T12:54:00Z">
        <w:r w:rsidR="00704FF1" w:rsidRPr="00704FF1">
          <w:rPr>
            <w:rPrChange w:id="36" w:author="Tauseef Shahzad" w:date="2025-05-13T17:58:00Z" w16du:dateUtc="2025-05-13T12:58:00Z">
              <w:rPr>
                <w:highlight w:val="yellow"/>
              </w:rPr>
            </w:rPrChange>
          </w:rPr>
          <w:t xml:space="preserve"> new company policy, "Restrict Job Closure," has been implemented. Based on the specified criteria in this rule, the application will either block job closure or display a warning message if any of the following conditions are met:</w:t>
        </w:r>
      </w:ins>
    </w:p>
    <w:p w14:paraId="21AE97C2" w14:textId="77777777" w:rsidR="00704FF1" w:rsidRPr="00704FF1" w:rsidRDefault="00704FF1" w:rsidP="00704FF1">
      <w:pPr>
        <w:pStyle w:val="ListParagraph"/>
        <w:numPr>
          <w:ilvl w:val="0"/>
          <w:numId w:val="22"/>
        </w:numPr>
        <w:rPr>
          <w:ins w:id="37" w:author="Tauseef Shahzad" w:date="2025-05-13T17:54:00Z" w16du:dateUtc="2025-05-13T12:54:00Z"/>
          <w:b/>
          <w:bCs/>
        </w:rPr>
      </w:pPr>
      <w:ins w:id="38" w:author="Tauseef Shahzad" w:date="2025-05-13T17:54:00Z" w16du:dateUtc="2025-05-13T12:54:00Z">
        <w:r w:rsidRPr="00704FF1">
          <w:rPr>
            <w:rPrChange w:id="39" w:author="Tauseef Shahzad" w:date="2025-05-13T17:58:00Z" w16du:dateUtc="2025-05-13T12:58:00Z">
              <w:rPr>
                <w:highlight w:val="yellow"/>
              </w:rPr>
            </w:rPrChange>
          </w:rPr>
          <w:t>Unposted Transactions</w:t>
        </w:r>
        <w:r w:rsidRPr="00704FF1">
          <w:rPr>
            <w:b/>
            <w:bCs/>
            <w:rPrChange w:id="40" w:author="Tauseef Shahzad" w:date="2025-05-13T17:58:00Z" w16du:dateUtc="2025-05-13T12:58:00Z">
              <w:rPr>
                <w:b/>
                <w:bCs/>
                <w:highlight w:val="yellow"/>
              </w:rPr>
            </w:rPrChange>
          </w:rPr>
          <w:t xml:space="preserve"> </w:t>
        </w:r>
      </w:ins>
    </w:p>
    <w:p w14:paraId="4200BC9A" w14:textId="77777777" w:rsidR="00704FF1" w:rsidRPr="00704FF1" w:rsidRDefault="00704FF1" w:rsidP="00704FF1">
      <w:pPr>
        <w:pStyle w:val="ListParagraph"/>
        <w:numPr>
          <w:ilvl w:val="0"/>
          <w:numId w:val="22"/>
        </w:numPr>
        <w:rPr>
          <w:ins w:id="41" w:author="Tauseef Shahzad" w:date="2025-05-13T17:54:00Z" w16du:dateUtc="2025-05-13T12:54:00Z"/>
          <w:b/>
          <w:bCs/>
        </w:rPr>
      </w:pPr>
      <w:ins w:id="42" w:author="Tauseef Shahzad" w:date="2025-05-13T17:54:00Z" w16du:dateUtc="2025-05-13T12:54:00Z">
        <w:r w:rsidRPr="00704FF1">
          <w:rPr>
            <w:rPrChange w:id="43" w:author="Tauseef Shahzad" w:date="2025-05-13T17:58:00Z" w16du:dateUtc="2025-05-13T12:58:00Z">
              <w:rPr>
                <w:highlight w:val="yellow"/>
              </w:rPr>
            </w:rPrChange>
          </w:rPr>
          <w:t>Unbilled Transactions</w:t>
        </w:r>
      </w:ins>
    </w:p>
    <w:p w14:paraId="7B603404" w14:textId="5A09DC78" w:rsidR="001C68D0" w:rsidRPr="00704FF1" w:rsidRDefault="00704FF1" w:rsidP="001C68D0">
      <w:pPr>
        <w:pStyle w:val="ListParagraph"/>
        <w:numPr>
          <w:ilvl w:val="0"/>
          <w:numId w:val="22"/>
        </w:numPr>
        <w:rPr>
          <w:rPrChange w:id="44" w:author="Tauseef Shahzad" w:date="2025-05-13T17:58:00Z" w16du:dateUtc="2025-05-13T12:58:00Z">
            <w:rPr>
              <w:b/>
              <w:bCs/>
            </w:rPr>
          </w:rPrChange>
        </w:rPr>
        <w:pPrChange w:id="45" w:author="Tauseef Shahzad" w:date="2025-05-13T17:58:00Z" w16du:dateUtc="2025-05-13T12:58:00Z">
          <w:pPr/>
        </w:pPrChange>
      </w:pPr>
      <w:ins w:id="46" w:author="Tauseef Shahzad" w:date="2025-05-13T17:54:00Z" w16du:dateUtc="2025-05-13T12:54:00Z">
        <w:r w:rsidRPr="00704FF1">
          <w:rPr>
            <w:rPrChange w:id="47" w:author="Tauseef Shahzad" w:date="2025-05-13T17:58:00Z" w16du:dateUtc="2025-05-13T12:58:00Z">
              <w:rPr>
                <w:highlight w:val="yellow"/>
              </w:rPr>
            </w:rPrChange>
          </w:rPr>
          <w:t>Outstanding purchase order.</w:t>
        </w:r>
      </w:ins>
      <w:del w:id="48" w:author="Tauseef Shahzad" w:date="2025-05-13T17:54:00Z" w16du:dateUtc="2025-05-13T12:54:00Z">
        <w:r w:rsidR="002C0990" w:rsidRPr="00704FF1" w:rsidDel="00704FF1">
          <w:rPr>
            <w:rPrChange w:id="49" w:author="Tauseef Shahzad" w:date="2025-05-13T17:58:00Z" w16du:dateUtc="2025-05-13T12:58:00Z">
              <w:rPr>
                <w:highlight w:val="yellow"/>
              </w:rPr>
            </w:rPrChange>
          </w:rPr>
          <w:delText>Job Management Controls have been enhanced to provide stronger oversight and improved protocols. The newly introduced "Job Close Controls" in the Job Setup ensure proper closure procedures, reinforcing accountability and oversight.</w:delText>
        </w:r>
      </w:del>
      <w:del w:id="50" w:author="Tauseef Shahzad" w:date="2025-05-13T17:58:00Z" w16du:dateUtc="2025-05-13T12:58:00Z">
        <w:r w:rsidR="002C0990" w:rsidRPr="00704FF1" w:rsidDel="00704FF1">
          <w:rPr>
            <w:b/>
            <w:bCs/>
          </w:rPr>
          <w:delText xml:space="preserve"> </w:delText>
        </w:r>
      </w:del>
    </w:p>
    <w:p w14:paraId="54DEF9CD" w14:textId="02EA0693" w:rsidR="001C68D0" w:rsidRPr="00704FF1" w:rsidRDefault="001C68D0" w:rsidP="001C68D0">
      <w:r w:rsidRPr="00704FF1">
        <w:rPr>
          <w:b/>
          <w:bCs/>
        </w:rPr>
        <w:t>User Experience Improvements</w:t>
      </w:r>
      <w:r w:rsidR="00923D29" w:rsidRPr="00704FF1">
        <w:rPr>
          <w:b/>
          <w:bCs/>
        </w:rPr>
        <w:t xml:space="preserve"> in Media Plan UI</w:t>
      </w:r>
      <w:r w:rsidRPr="00704FF1">
        <w:rPr>
          <w:b/>
          <w:bCs/>
        </w:rPr>
        <w:t xml:space="preserve">: </w:t>
      </w:r>
      <w:r w:rsidRPr="00704FF1">
        <w:t>Introduced a "Collapse All Packages/Placements" button on the Placements tab to streamline the user interface and enhance navigation.</w:t>
      </w:r>
    </w:p>
    <w:p w14:paraId="087B8B68" w14:textId="147DAD91" w:rsidR="00977684" w:rsidRPr="00704FF1" w:rsidRDefault="00923D29" w:rsidP="001C68D0">
      <w:r w:rsidRPr="00704FF1">
        <w:rPr>
          <w:b/>
          <w:bCs/>
        </w:rPr>
        <w:t xml:space="preserve">Media Plan Client Billing - </w:t>
      </w:r>
      <w:r w:rsidR="00977684" w:rsidRPr="00704FF1">
        <w:rPr>
          <w:b/>
          <w:bCs/>
        </w:rPr>
        <w:t>Vendor Distribution</w:t>
      </w:r>
      <w:r w:rsidR="00977684" w:rsidRPr="00704FF1">
        <w:t xml:space="preserve">: Added option on client billing to show vendor distribution for the client </w:t>
      </w:r>
      <w:r w:rsidRPr="00704FF1">
        <w:t>billing lines, if the generate schedule functionality is used</w:t>
      </w:r>
      <w:r w:rsidR="00977684" w:rsidRPr="00704FF1">
        <w:t>.</w:t>
      </w:r>
    </w:p>
    <w:p w14:paraId="108C8CF0" w14:textId="43BAD470" w:rsidR="00615724" w:rsidRPr="00704FF1" w:rsidRDefault="004C221C" w:rsidP="00615724">
      <w:r w:rsidRPr="00704FF1">
        <w:rPr>
          <w:b/>
          <w:bCs/>
        </w:rPr>
        <w:t xml:space="preserve">Enhancements to Media Planning and Campaign Management: </w:t>
      </w:r>
      <w:r w:rsidR="00615724" w:rsidRPr="00704FF1">
        <w:t>The following enhancements have been successfully implemented in response to client requests:</w:t>
      </w:r>
    </w:p>
    <w:p w14:paraId="5882C317" w14:textId="2701F85E" w:rsidR="004C221C" w:rsidRPr="00704FF1" w:rsidRDefault="004C221C" w:rsidP="00615724">
      <w:pPr>
        <w:pStyle w:val="ListParagraph"/>
        <w:numPr>
          <w:ilvl w:val="0"/>
          <w:numId w:val="21"/>
        </w:numPr>
      </w:pPr>
      <w:r w:rsidRPr="00704FF1">
        <w:rPr>
          <w:b/>
          <w:bCs/>
        </w:rPr>
        <w:t xml:space="preserve">Favorite Media Plans: </w:t>
      </w:r>
      <w:r w:rsidRPr="00704FF1">
        <w:t>An option to mark media plans as favorites has been introduced, allowing users to easily prioritize their preferred plans.</w:t>
      </w:r>
      <w:r w:rsidR="00923D29" w:rsidRPr="00704FF1">
        <w:t xml:space="preserve"> Media plans marked </w:t>
      </w:r>
      <w:proofErr w:type="gramStart"/>
      <w:r w:rsidR="00923D29" w:rsidRPr="00704FF1">
        <w:t xml:space="preserve">as </w:t>
      </w:r>
      <w:r w:rsidRPr="00704FF1">
        <w:t xml:space="preserve"> </w:t>
      </w:r>
      <w:r w:rsidR="00923D29" w:rsidRPr="00704FF1">
        <w:t>“</w:t>
      </w:r>
      <w:proofErr w:type="gramEnd"/>
      <w:r w:rsidR="00923D29" w:rsidRPr="00704FF1">
        <w:t>Favorite”</w:t>
      </w:r>
      <w:r w:rsidRPr="00704FF1">
        <w:t xml:space="preserve"> now automatically appear at the top of the list, ensuring quick access. Additionally, a search functionality has been added, enabling users to filter and load only their </w:t>
      </w:r>
      <w:r w:rsidR="00923D29" w:rsidRPr="00704FF1">
        <w:t>“Favorite” marked</w:t>
      </w:r>
      <w:r w:rsidRPr="00704FF1">
        <w:t xml:space="preserve"> media plans.</w:t>
      </w:r>
    </w:p>
    <w:p w14:paraId="2B833C86" w14:textId="4C68246D" w:rsidR="004C221C" w:rsidRPr="0071699F" w:rsidRDefault="004C221C" w:rsidP="00615724">
      <w:pPr>
        <w:numPr>
          <w:ilvl w:val="0"/>
          <w:numId w:val="21"/>
        </w:numPr>
        <w:rPr>
          <w:rPrChange w:id="51" w:author="Tauseef Shahzad" w:date="2025-05-13T18:00:00Z" w16du:dateUtc="2025-05-13T13:00:00Z">
            <w:rPr>
              <w:highlight w:val="yellow"/>
            </w:rPr>
          </w:rPrChange>
        </w:rPr>
      </w:pPr>
      <w:r w:rsidRPr="00704FF1">
        <w:rPr>
          <w:b/>
          <w:bCs/>
        </w:rPr>
        <w:lastRenderedPageBreak/>
        <w:t xml:space="preserve">Campaign Screen Updates: </w:t>
      </w:r>
      <w:ins w:id="52" w:author="Tauseef Shahzad" w:date="2025-05-13T17:56:00Z" w16du:dateUtc="2025-05-13T12:56:00Z">
        <w:r w:rsidR="00704FF1" w:rsidRPr="0071699F">
          <w:rPr>
            <w:shd w:val="clear" w:color="auto" w:fill="FFFF00"/>
          </w:rPr>
          <w:t>On Campaign UI</w:t>
        </w:r>
        <w:r w:rsidR="00704FF1" w:rsidRPr="0071699F">
          <w:rPr>
            <w:b/>
            <w:bCs/>
            <w:shd w:val="clear" w:color="auto" w:fill="FFFF00"/>
          </w:rPr>
          <w:t xml:space="preserve">, </w:t>
        </w:r>
        <w:r w:rsidR="00704FF1" w:rsidRPr="0071699F">
          <w:rPr>
            <w:shd w:val="clear" w:color="auto" w:fill="FFFF00"/>
          </w:rPr>
          <w:t>a new column displaying “</w:t>
        </w:r>
        <w:r w:rsidR="00704FF1" w:rsidRPr="0071699F">
          <w:rPr>
            <w:b/>
            <w:bCs/>
            <w:shd w:val="clear" w:color="auto" w:fill="FFFF00"/>
          </w:rPr>
          <w:t>Media Spend + Ad-Serving</w:t>
        </w:r>
        <w:r w:rsidR="00704FF1" w:rsidRPr="0071699F">
          <w:rPr>
            <w:shd w:val="clear" w:color="auto" w:fill="FFFF00"/>
          </w:rPr>
          <w:t>” has been added under media plan, providing</w:t>
        </w:r>
        <w:r w:rsidR="00704FF1" w:rsidRPr="0071699F">
          <w:rPr>
            <w:rFonts w:ascii="Segoe UI" w:hAnsi="Segoe UI" w:cs="Segoe UI"/>
            <w:color w:val="323130"/>
            <w:sz w:val="21"/>
            <w:szCs w:val="21"/>
            <w:shd w:val="clear" w:color="auto" w:fill="FFFF00"/>
          </w:rPr>
          <w:t xml:space="preserve"> </w:t>
        </w:r>
        <w:r w:rsidR="00704FF1" w:rsidRPr="0071699F">
          <w:rPr>
            <w:shd w:val="clear" w:color="auto" w:fill="FFFF00"/>
          </w:rPr>
          <w:t>visibility of media spend, and serving cost.</w:t>
        </w:r>
      </w:ins>
      <w:del w:id="53" w:author="Tauseef Shahzad" w:date="2025-05-13T17:56:00Z" w16du:dateUtc="2025-05-13T12:56:00Z">
        <w:r w:rsidRPr="0071699F" w:rsidDel="00704FF1">
          <w:delText xml:space="preserve">A new column displaying </w:delText>
        </w:r>
        <w:r w:rsidR="00615724" w:rsidRPr="0071699F" w:rsidDel="00704FF1">
          <w:delText>“</w:delText>
        </w:r>
        <w:r w:rsidRPr="0071699F" w:rsidDel="00704FF1">
          <w:rPr>
            <w:b/>
            <w:bCs/>
          </w:rPr>
          <w:delText>Media Spend + Ad-</w:delText>
        </w:r>
        <w:r w:rsidR="00615724" w:rsidRPr="0071699F" w:rsidDel="00704FF1">
          <w:rPr>
            <w:b/>
            <w:bCs/>
          </w:rPr>
          <w:delText>S</w:delText>
        </w:r>
        <w:r w:rsidRPr="0071699F" w:rsidDel="00704FF1">
          <w:rPr>
            <w:b/>
            <w:bCs/>
          </w:rPr>
          <w:delText>erving</w:delText>
        </w:r>
        <w:r w:rsidR="00615724" w:rsidRPr="0071699F" w:rsidDel="00704FF1">
          <w:delText>”</w:delText>
        </w:r>
        <w:r w:rsidRPr="0071699F" w:rsidDel="00704FF1">
          <w:delText xml:space="preserve"> has been added under media plans, providing a clearer view of financial data. The UI has </w:delText>
        </w:r>
        <w:r w:rsidRPr="0071699F" w:rsidDel="00704FF1">
          <w:rPr>
            <w:rPrChange w:id="54" w:author="Tauseef Shahzad" w:date="2025-05-13T18:00:00Z" w16du:dateUtc="2025-05-13T13:00:00Z">
              <w:rPr>
                <w:highlight w:val="yellow"/>
              </w:rPr>
            </w:rPrChange>
          </w:rPr>
          <w:delText>been updated to ensure seamless integration and visibility, making it easy for users to access this information. Additionally, relevant calculations have been adjusted to accurately reflect the newly introduced data.</w:delText>
        </w:r>
      </w:del>
    </w:p>
    <w:p w14:paraId="5929833D" w14:textId="76752B78" w:rsidR="004C221C" w:rsidRPr="00704FF1" w:rsidRDefault="004C221C" w:rsidP="00615724">
      <w:pPr>
        <w:numPr>
          <w:ilvl w:val="0"/>
          <w:numId w:val="21"/>
        </w:numPr>
        <w:rPr>
          <w:rPrChange w:id="55" w:author="Tauseef Shahzad" w:date="2025-05-13T17:58:00Z" w16du:dateUtc="2025-05-13T12:58:00Z">
            <w:rPr>
              <w:highlight w:val="yellow"/>
            </w:rPr>
          </w:rPrChange>
        </w:rPr>
      </w:pPr>
      <w:r w:rsidRPr="00704FF1">
        <w:rPr>
          <w:b/>
          <w:bCs/>
          <w:rPrChange w:id="56" w:author="Tauseef Shahzad" w:date="2025-05-13T17:58:00Z" w16du:dateUtc="2025-05-13T12:58:00Z">
            <w:rPr>
              <w:b/>
              <w:bCs/>
              <w:highlight w:val="yellow"/>
            </w:rPr>
          </w:rPrChange>
        </w:rPr>
        <w:t>IO Email Signature Configuration</w:t>
      </w:r>
      <w:r w:rsidR="00615724" w:rsidRPr="00704FF1">
        <w:rPr>
          <w:b/>
          <w:bCs/>
          <w:rPrChange w:id="57" w:author="Tauseef Shahzad" w:date="2025-05-13T17:58:00Z" w16du:dateUtc="2025-05-13T12:58:00Z">
            <w:rPr>
              <w:b/>
              <w:bCs/>
              <w:highlight w:val="yellow"/>
            </w:rPr>
          </w:rPrChange>
        </w:rPr>
        <w:t xml:space="preserve">: </w:t>
      </w:r>
      <w:ins w:id="58" w:author="Tauseef Shahzad" w:date="2025-05-13T17:56:00Z" w16du:dateUtc="2025-05-13T12:56:00Z">
        <w:r w:rsidR="00704FF1" w:rsidRPr="00704FF1">
          <w:rPr>
            <w:rPrChange w:id="59" w:author="Tauseef Shahzad" w:date="2025-05-13T17:58:00Z" w16du:dateUtc="2025-05-13T12:58:00Z">
              <w:rPr>
                <w:highlight w:val="yellow"/>
              </w:rPr>
            </w:rPrChange>
          </w:rPr>
          <w:t>IO email now includes the user’s email ID with email signature, based on email template.</w:t>
        </w:r>
      </w:ins>
      <w:del w:id="60" w:author="Tauseef Shahzad" w:date="2025-05-13T17:56:00Z" w16du:dateUtc="2025-05-13T12:56:00Z">
        <w:r w:rsidR="00615724" w:rsidRPr="00704FF1" w:rsidDel="00704FF1">
          <w:rPr>
            <w:rPrChange w:id="61" w:author="Tauseef Shahzad" w:date="2025-05-13T17:58:00Z" w16du:dateUtc="2025-05-13T12:58:00Z">
              <w:rPr>
                <w:highlight w:val="yellow"/>
              </w:rPr>
            </w:rPrChange>
          </w:rPr>
          <w:delText>A feature has been implemented to include the user’s email ID in the IO email signature, based on configuration settings. The email format has been carefully aligned with existing communication standards to maintain professionalism and consistency. Additionally, compatibility testing has been conducted across various email clients to ensure uniform rendering and reliability.</w:delText>
        </w:r>
      </w:del>
    </w:p>
    <w:p w14:paraId="4C4C9008" w14:textId="0B32B6DE" w:rsidR="00977684" w:rsidRPr="00704FF1" w:rsidRDefault="00704FF1" w:rsidP="00704FF1">
      <w:pPr>
        <w:pStyle w:val="ListParagraph"/>
        <w:numPr>
          <w:ilvl w:val="0"/>
          <w:numId w:val="21"/>
        </w:numPr>
        <w:pPrChange w:id="62" w:author="Tauseef Shahzad" w:date="2025-05-13T17:57:00Z" w16du:dateUtc="2025-05-13T12:57:00Z">
          <w:pPr/>
        </w:pPrChange>
      </w:pPr>
      <w:ins w:id="63" w:author="Tauseef Shahzad" w:date="2025-05-13T17:57:00Z" w16du:dateUtc="2025-05-13T12:57:00Z">
        <w:r w:rsidRPr="00704FF1">
          <w:rPr>
            <w:b/>
            <w:bCs/>
            <w:rPrChange w:id="64" w:author="Tauseef Shahzad" w:date="2025-05-13T17:58:00Z" w16du:dateUtc="2025-05-13T12:58:00Z">
              <w:rPr>
                <w:b/>
                <w:bCs/>
                <w:highlight w:val="yellow"/>
              </w:rPr>
            </w:rPrChange>
          </w:rPr>
          <w:t xml:space="preserve">Merge IO in Budget Order: </w:t>
        </w:r>
        <w:r w:rsidRPr="00704FF1">
          <w:rPr>
            <w:rPrChange w:id="65" w:author="Tauseef Shahzad" w:date="2025-05-13T17:58:00Z" w16du:dateUtc="2025-05-13T12:58:00Z">
              <w:rPr>
                <w:highlight w:val="yellow"/>
              </w:rPr>
            </w:rPrChange>
          </w:rPr>
          <w:t>The system now provides an option to merge IO in an existing Budget Order if IO dates are adjacent to the Budget Order, or to create a new Budget Order.</w:t>
        </w:r>
      </w:ins>
    </w:p>
    <w:p w14:paraId="75127B62" w14:textId="58F71443" w:rsidR="00617726" w:rsidRPr="00923D29" w:rsidRDefault="00617726" w:rsidP="00617726">
      <w:pPr>
        <w:rPr>
          <w:b/>
          <w:bCs/>
          <w:sz w:val="28"/>
          <w:szCs w:val="28"/>
        </w:rPr>
      </w:pPr>
      <w:r w:rsidRPr="00923D29">
        <w:rPr>
          <w:b/>
          <w:bCs/>
          <w:sz w:val="28"/>
          <w:szCs w:val="28"/>
        </w:rPr>
        <w:t>Browser Information</w:t>
      </w:r>
    </w:p>
    <w:p w14:paraId="611451EA" w14:textId="77777777" w:rsidR="00617726" w:rsidRPr="00923D29" w:rsidRDefault="00617726" w:rsidP="00617726">
      <w:r w:rsidRPr="00923D29">
        <w:t>The following browsers are supported by this release.</w:t>
      </w:r>
    </w:p>
    <w:p w14:paraId="63976CD3" w14:textId="77777777" w:rsidR="00617726" w:rsidRPr="00923D29" w:rsidRDefault="00617726" w:rsidP="00617726">
      <w:pPr>
        <w:rPr>
          <w:b/>
          <w:bCs/>
        </w:rPr>
      </w:pPr>
      <w:r w:rsidRPr="00923D29">
        <w:rPr>
          <w:b/>
          <w:bCs/>
        </w:rPr>
        <w:t>Windows</w:t>
      </w:r>
    </w:p>
    <w:p w14:paraId="6EE6B2FC" w14:textId="77777777" w:rsidR="00E477EB" w:rsidRPr="00923D29" w:rsidRDefault="00E477EB" w:rsidP="00617726"/>
    <w:p w14:paraId="4336CD4B" w14:textId="77777777" w:rsidR="00617726" w:rsidRPr="00923D29" w:rsidRDefault="00617726" w:rsidP="00617726">
      <w:pPr>
        <w:numPr>
          <w:ilvl w:val="0"/>
          <w:numId w:val="5"/>
        </w:numPr>
        <w:spacing w:after="200" w:line="240" w:lineRule="auto"/>
      </w:pPr>
      <w:r w:rsidRPr="00923D29">
        <w:t>Edge 42.17134.1.0</w:t>
      </w:r>
    </w:p>
    <w:p w14:paraId="286E8CA4" w14:textId="77777777" w:rsidR="00617726" w:rsidRPr="00923D29" w:rsidRDefault="00617726" w:rsidP="00617726">
      <w:pPr>
        <w:numPr>
          <w:ilvl w:val="0"/>
          <w:numId w:val="5"/>
        </w:numPr>
        <w:spacing w:after="200" w:line="240" w:lineRule="auto"/>
      </w:pPr>
      <w:r w:rsidRPr="00923D29">
        <w:t>Firefox 65.0.2</w:t>
      </w:r>
    </w:p>
    <w:p w14:paraId="3416339D" w14:textId="77777777" w:rsidR="00617726" w:rsidRPr="00923D29" w:rsidRDefault="00617726" w:rsidP="00617726">
      <w:pPr>
        <w:numPr>
          <w:ilvl w:val="0"/>
          <w:numId w:val="5"/>
        </w:numPr>
        <w:spacing w:after="200" w:line="240" w:lineRule="auto"/>
      </w:pPr>
      <w:r w:rsidRPr="00923D29">
        <w:t>Chrome 74.0.3729.169</w:t>
      </w:r>
    </w:p>
    <w:p w14:paraId="52C6E52D" w14:textId="77777777" w:rsidR="00617726" w:rsidRPr="00923D29" w:rsidRDefault="00617726" w:rsidP="00617726">
      <w:r w:rsidRPr="00923D29">
        <w:rPr>
          <w:b/>
          <w:bCs/>
        </w:rPr>
        <w:t>MAC</w:t>
      </w:r>
    </w:p>
    <w:p w14:paraId="3352D2B4" w14:textId="77777777" w:rsidR="00617726" w:rsidRPr="00923D29" w:rsidRDefault="00617726" w:rsidP="00617726">
      <w:pPr>
        <w:numPr>
          <w:ilvl w:val="0"/>
          <w:numId w:val="6"/>
        </w:numPr>
        <w:spacing w:after="200" w:line="276" w:lineRule="auto"/>
      </w:pPr>
      <w:r w:rsidRPr="00923D29">
        <w:t>Safari 12.0.2</w:t>
      </w:r>
    </w:p>
    <w:p w14:paraId="7C9F35E7" w14:textId="77777777" w:rsidR="007C25FA" w:rsidRPr="00923D29" w:rsidRDefault="007C25FA" w:rsidP="00FF4362"/>
    <w:p w14:paraId="2ABF001B" w14:textId="77777777" w:rsidR="007C25FA" w:rsidRPr="00EA7E2A" w:rsidRDefault="007C25FA" w:rsidP="00FF4362"/>
    <w:sectPr w:rsidR="007C25FA" w:rsidRPr="00EA7E2A" w:rsidSect="00270682">
      <w:headerReference w:type="default" r:id="rId8"/>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3B581" w14:textId="77777777" w:rsidR="00B5606D" w:rsidRPr="00923D29" w:rsidRDefault="00B5606D" w:rsidP="007F4B68">
      <w:pPr>
        <w:spacing w:after="0" w:line="240" w:lineRule="auto"/>
      </w:pPr>
      <w:r w:rsidRPr="00923D29">
        <w:separator/>
      </w:r>
    </w:p>
  </w:endnote>
  <w:endnote w:type="continuationSeparator" w:id="0">
    <w:p w14:paraId="2E93DD7A" w14:textId="77777777" w:rsidR="00B5606D" w:rsidRPr="00923D29" w:rsidRDefault="00B5606D" w:rsidP="007F4B68">
      <w:pPr>
        <w:spacing w:after="0" w:line="240" w:lineRule="auto"/>
      </w:pPr>
      <w:r w:rsidRPr="00923D2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ECB8F" w14:textId="77777777" w:rsidR="00B5606D" w:rsidRPr="00923D29" w:rsidRDefault="00B5606D" w:rsidP="007F4B68">
      <w:pPr>
        <w:spacing w:after="0" w:line="240" w:lineRule="auto"/>
      </w:pPr>
      <w:r w:rsidRPr="00923D29">
        <w:separator/>
      </w:r>
    </w:p>
  </w:footnote>
  <w:footnote w:type="continuationSeparator" w:id="0">
    <w:p w14:paraId="4D8F919D" w14:textId="77777777" w:rsidR="00B5606D" w:rsidRPr="00923D29" w:rsidRDefault="00B5606D" w:rsidP="007F4B68">
      <w:pPr>
        <w:spacing w:after="0" w:line="240" w:lineRule="auto"/>
      </w:pPr>
      <w:r w:rsidRPr="00923D2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63BD" w14:textId="49A10053" w:rsidR="00131474" w:rsidRPr="00923D29" w:rsidRDefault="00131474" w:rsidP="00615724">
    <w:pPr>
      <w:pStyle w:val="Header"/>
      <w:pBdr>
        <w:bottom w:val="single" w:sz="12" w:space="1" w:color="auto"/>
      </w:pBdr>
      <w:tabs>
        <w:tab w:val="clear" w:pos="9026"/>
        <w:tab w:val="left" w:pos="6480"/>
        <w:tab w:val="right" w:pos="9000"/>
      </w:tabs>
      <w:ind w:left="7920" w:hanging="7920"/>
      <w:jc w:val="center"/>
      <w:rPr>
        <w:rFonts w:cstheme="minorHAnsi"/>
        <w:b/>
        <w:sz w:val="18"/>
        <w:szCs w:val="18"/>
      </w:rPr>
    </w:pPr>
    <w:r w:rsidRPr="00923D29">
      <w:rPr>
        <w:noProof/>
      </w:rPr>
      <w:drawing>
        <wp:inline distT="0" distB="0" distL="0" distR="0" wp14:anchorId="5E543272" wp14:editId="5F2017AE">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p>
  <w:p w14:paraId="7D940407" w14:textId="78017769" w:rsidR="00131474" w:rsidRPr="00923D29" w:rsidRDefault="00131474" w:rsidP="00C25DB0">
    <w:pPr>
      <w:jc w:val="center"/>
      <w:rPr>
        <w:rFonts w:cs="Arial"/>
        <w:b/>
        <w:sz w:val="28"/>
        <w:szCs w:val="28"/>
      </w:rPr>
    </w:pPr>
    <w:r w:rsidRPr="00923D29">
      <w:rPr>
        <w:rFonts w:cs="Arial"/>
        <w:b/>
        <w:sz w:val="28"/>
        <w:szCs w:val="28"/>
      </w:rPr>
      <w:t>Release Notes</w:t>
    </w:r>
    <w:r w:rsidR="00F772CC" w:rsidRPr="00923D29">
      <w:rPr>
        <w:rFonts w:cs="Arial"/>
        <w:b/>
        <w:sz w:val="28"/>
        <w:szCs w:val="28"/>
      </w:rPr>
      <w:t xml:space="preserve"> </w:t>
    </w:r>
    <w:r w:rsidR="00274B09" w:rsidRPr="00923D29">
      <w:rPr>
        <w:rFonts w:cs="Arial"/>
        <w:b/>
        <w:sz w:val="28"/>
        <w:szCs w:val="28"/>
      </w:rPr>
      <w:t>Nexelus</w:t>
    </w:r>
    <w:r w:rsidR="00541468" w:rsidRPr="00923D29">
      <w:rPr>
        <w:rFonts w:cs="Arial"/>
        <w:b/>
        <w:sz w:val="28"/>
        <w:szCs w:val="28"/>
      </w:rPr>
      <w:t xml:space="preserve"> 2025.1</w:t>
    </w:r>
  </w:p>
  <w:p w14:paraId="326B6D7D" w14:textId="77777777" w:rsidR="00131474" w:rsidRPr="00923D29" w:rsidRDefault="00131474" w:rsidP="00131474">
    <w:pPr>
      <w:pStyle w:val="Header"/>
    </w:pPr>
  </w:p>
  <w:p w14:paraId="46D9323D" w14:textId="77777777" w:rsidR="00131474" w:rsidRPr="00923D29" w:rsidRDefault="00131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1EFE"/>
    <w:multiLevelType w:val="multilevel"/>
    <w:tmpl w:val="685E6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7AAB"/>
    <w:multiLevelType w:val="hybridMultilevel"/>
    <w:tmpl w:val="104A4CAA"/>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B3577A3"/>
    <w:multiLevelType w:val="multilevel"/>
    <w:tmpl w:val="01A0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C5791"/>
    <w:multiLevelType w:val="hybridMultilevel"/>
    <w:tmpl w:val="0062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D49CC"/>
    <w:multiLevelType w:val="multilevel"/>
    <w:tmpl w:val="A2A4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B7457"/>
    <w:multiLevelType w:val="hybridMultilevel"/>
    <w:tmpl w:val="E75EC3A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1F53D95"/>
    <w:multiLevelType w:val="multilevel"/>
    <w:tmpl w:val="7F4AA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E5307"/>
    <w:multiLevelType w:val="multilevel"/>
    <w:tmpl w:val="DE2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F066B"/>
    <w:multiLevelType w:val="multilevel"/>
    <w:tmpl w:val="F19E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22585"/>
    <w:multiLevelType w:val="multilevel"/>
    <w:tmpl w:val="2BF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6163E"/>
    <w:multiLevelType w:val="hybridMultilevel"/>
    <w:tmpl w:val="FA645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61094"/>
    <w:multiLevelType w:val="multilevel"/>
    <w:tmpl w:val="9B7C78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813B0F"/>
    <w:multiLevelType w:val="multilevel"/>
    <w:tmpl w:val="FF68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134A7"/>
    <w:multiLevelType w:val="multilevel"/>
    <w:tmpl w:val="3FA64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02AB8"/>
    <w:multiLevelType w:val="hybridMultilevel"/>
    <w:tmpl w:val="142E827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 w15:restartNumberingAfterBreak="0">
    <w:nsid w:val="72EF1AF8"/>
    <w:multiLevelType w:val="multilevel"/>
    <w:tmpl w:val="892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65997"/>
    <w:multiLevelType w:val="hybridMultilevel"/>
    <w:tmpl w:val="A2E4A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09129F"/>
    <w:multiLevelType w:val="multilevel"/>
    <w:tmpl w:val="19C0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36224"/>
    <w:multiLevelType w:val="multilevel"/>
    <w:tmpl w:val="99C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948955">
    <w:abstractNumId w:val="8"/>
  </w:num>
  <w:num w:numId="2" w16cid:durableId="548536615">
    <w:abstractNumId w:val="20"/>
  </w:num>
  <w:num w:numId="3" w16cid:durableId="535000811">
    <w:abstractNumId w:val="19"/>
  </w:num>
  <w:num w:numId="4" w16cid:durableId="1265654056">
    <w:abstractNumId w:val="10"/>
  </w:num>
  <w:num w:numId="5" w16cid:durableId="551232367">
    <w:abstractNumId w:val="17"/>
  </w:num>
  <w:num w:numId="6" w16cid:durableId="1834562995">
    <w:abstractNumId w:val="1"/>
  </w:num>
  <w:num w:numId="7" w16cid:durableId="560756582">
    <w:abstractNumId w:val="11"/>
  </w:num>
  <w:num w:numId="8" w16cid:durableId="243879543">
    <w:abstractNumId w:val="6"/>
  </w:num>
  <w:num w:numId="9" w16cid:durableId="1383559995">
    <w:abstractNumId w:val="18"/>
  </w:num>
  <w:num w:numId="10" w16cid:durableId="245530401">
    <w:abstractNumId w:val="9"/>
  </w:num>
  <w:num w:numId="11" w16cid:durableId="698897470">
    <w:abstractNumId w:val="3"/>
  </w:num>
  <w:num w:numId="12" w16cid:durableId="2134134311">
    <w:abstractNumId w:val="5"/>
  </w:num>
  <w:num w:numId="13" w16cid:durableId="445121645">
    <w:abstractNumId w:val="16"/>
  </w:num>
  <w:num w:numId="14" w16cid:durableId="372924237">
    <w:abstractNumId w:val="18"/>
  </w:num>
  <w:num w:numId="15" w16cid:durableId="131680101">
    <w:abstractNumId w:val="13"/>
  </w:num>
  <w:num w:numId="16" w16cid:durableId="771125995">
    <w:abstractNumId w:val="15"/>
  </w:num>
  <w:num w:numId="17" w16cid:durableId="1665433185">
    <w:abstractNumId w:val="0"/>
  </w:num>
  <w:num w:numId="18" w16cid:durableId="259722034">
    <w:abstractNumId w:val="7"/>
  </w:num>
  <w:num w:numId="19" w16cid:durableId="86466322">
    <w:abstractNumId w:val="2"/>
  </w:num>
  <w:num w:numId="20" w16cid:durableId="263076194">
    <w:abstractNumId w:val="14"/>
  </w:num>
  <w:num w:numId="21" w16cid:durableId="808740889">
    <w:abstractNumId w:val="12"/>
  </w:num>
  <w:num w:numId="22" w16cid:durableId="8388096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useef Shahzad">
    <w15:presenceInfo w15:providerId="Windows Live" w15:userId="ffe48b18aefb93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3"/>
    <w:rsid w:val="0000190A"/>
    <w:rsid w:val="00007144"/>
    <w:rsid w:val="0001167C"/>
    <w:rsid w:val="000300E7"/>
    <w:rsid w:val="00047FA8"/>
    <w:rsid w:val="0005141E"/>
    <w:rsid w:val="00060D96"/>
    <w:rsid w:val="000A0348"/>
    <w:rsid w:val="000B536D"/>
    <w:rsid w:val="00105720"/>
    <w:rsid w:val="00106204"/>
    <w:rsid w:val="00131474"/>
    <w:rsid w:val="001421EF"/>
    <w:rsid w:val="0014275B"/>
    <w:rsid w:val="001549F9"/>
    <w:rsid w:val="00172966"/>
    <w:rsid w:val="001B29F4"/>
    <w:rsid w:val="001C3FF7"/>
    <w:rsid w:val="001C68D0"/>
    <w:rsid w:val="001D0F23"/>
    <w:rsid w:val="001E4715"/>
    <w:rsid w:val="002216B0"/>
    <w:rsid w:val="0025796A"/>
    <w:rsid w:val="00270682"/>
    <w:rsid w:val="00272D8E"/>
    <w:rsid w:val="00274B09"/>
    <w:rsid w:val="002B56BD"/>
    <w:rsid w:val="002C0990"/>
    <w:rsid w:val="002E20FE"/>
    <w:rsid w:val="00302FA0"/>
    <w:rsid w:val="003449E7"/>
    <w:rsid w:val="00375EF4"/>
    <w:rsid w:val="00377BFE"/>
    <w:rsid w:val="003A0739"/>
    <w:rsid w:val="003B5331"/>
    <w:rsid w:val="003E3528"/>
    <w:rsid w:val="004428A1"/>
    <w:rsid w:val="004650E5"/>
    <w:rsid w:val="004B4B01"/>
    <w:rsid w:val="004C221C"/>
    <w:rsid w:val="004D3ADD"/>
    <w:rsid w:val="004D484A"/>
    <w:rsid w:val="0052707E"/>
    <w:rsid w:val="0053571A"/>
    <w:rsid w:val="00541468"/>
    <w:rsid w:val="00593A8B"/>
    <w:rsid w:val="005A177C"/>
    <w:rsid w:val="005A4363"/>
    <w:rsid w:val="005B0340"/>
    <w:rsid w:val="005D50FE"/>
    <w:rsid w:val="005D72CC"/>
    <w:rsid w:val="005E75B0"/>
    <w:rsid w:val="005F460F"/>
    <w:rsid w:val="00615724"/>
    <w:rsid w:val="00617726"/>
    <w:rsid w:val="0063785A"/>
    <w:rsid w:val="00651BAD"/>
    <w:rsid w:val="00660ECC"/>
    <w:rsid w:val="00666C80"/>
    <w:rsid w:val="00695750"/>
    <w:rsid w:val="006A1925"/>
    <w:rsid w:val="006D2957"/>
    <w:rsid w:val="00704FF1"/>
    <w:rsid w:val="0071699F"/>
    <w:rsid w:val="00756EDD"/>
    <w:rsid w:val="007740DB"/>
    <w:rsid w:val="00790DD7"/>
    <w:rsid w:val="007C25FA"/>
    <w:rsid w:val="007D0B99"/>
    <w:rsid w:val="007E3583"/>
    <w:rsid w:val="007F2D15"/>
    <w:rsid w:val="007F4B68"/>
    <w:rsid w:val="00815FFD"/>
    <w:rsid w:val="00862A07"/>
    <w:rsid w:val="008A7E82"/>
    <w:rsid w:val="008B11F0"/>
    <w:rsid w:val="008F155B"/>
    <w:rsid w:val="00911D2F"/>
    <w:rsid w:val="00923D29"/>
    <w:rsid w:val="00971BA3"/>
    <w:rsid w:val="00977684"/>
    <w:rsid w:val="00987CF5"/>
    <w:rsid w:val="00993270"/>
    <w:rsid w:val="00995423"/>
    <w:rsid w:val="009B4EA5"/>
    <w:rsid w:val="009C2050"/>
    <w:rsid w:val="009C25BF"/>
    <w:rsid w:val="009D0E1C"/>
    <w:rsid w:val="00A225E4"/>
    <w:rsid w:val="00A26164"/>
    <w:rsid w:val="00A37623"/>
    <w:rsid w:val="00A63D4A"/>
    <w:rsid w:val="00AC5304"/>
    <w:rsid w:val="00AF7E5B"/>
    <w:rsid w:val="00B05D0B"/>
    <w:rsid w:val="00B173DD"/>
    <w:rsid w:val="00B27CA9"/>
    <w:rsid w:val="00B30F6C"/>
    <w:rsid w:val="00B3362D"/>
    <w:rsid w:val="00B37F17"/>
    <w:rsid w:val="00B5606D"/>
    <w:rsid w:val="00B6788D"/>
    <w:rsid w:val="00B8256A"/>
    <w:rsid w:val="00B83B20"/>
    <w:rsid w:val="00B905D8"/>
    <w:rsid w:val="00B93A6B"/>
    <w:rsid w:val="00BA0A78"/>
    <w:rsid w:val="00BE455F"/>
    <w:rsid w:val="00BF4605"/>
    <w:rsid w:val="00C15FB9"/>
    <w:rsid w:val="00C2331A"/>
    <w:rsid w:val="00C25DB0"/>
    <w:rsid w:val="00C47E22"/>
    <w:rsid w:val="00C61601"/>
    <w:rsid w:val="00C912BA"/>
    <w:rsid w:val="00CB2166"/>
    <w:rsid w:val="00CE603C"/>
    <w:rsid w:val="00CF0E2C"/>
    <w:rsid w:val="00D506C9"/>
    <w:rsid w:val="00D5273A"/>
    <w:rsid w:val="00D56243"/>
    <w:rsid w:val="00D56614"/>
    <w:rsid w:val="00D834A8"/>
    <w:rsid w:val="00D948F6"/>
    <w:rsid w:val="00DC244A"/>
    <w:rsid w:val="00DC470E"/>
    <w:rsid w:val="00DE7DA8"/>
    <w:rsid w:val="00E019FE"/>
    <w:rsid w:val="00E477EB"/>
    <w:rsid w:val="00E63C99"/>
    <w:rsid w:val="00EA7E2A"/>
    <w:rsid w:val="00EB5745"/>
    <w:rsid w:val="00EC49E3"/>
    <w:rsid w:val="00ED1EDC"/>
    <w:rsid w:val="00EE2B97"/>
    <w:rsid w:val="00F772CC"/>
    <w:rsid w:val="00FA2022"/>
    <w:rsid w:val="00FB0800"/>
    <w:rsid w:val="00FB1BE4"/>
    <w:rsid w:val="00FF4362"/>
    <w:rsid w:val="00FF45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E543"/>
  <w15:chartTrackingRefBased/>
  <w15:docId w15:val="{3513B907-354D-4AB6-8F06-27D315F5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37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623"/>
    <w:rPr>
      <w:rFonts w:eastAsiaTheme="majorEastAsia" w:cstheme="majorBidi"/>
      <w:color w:val="272727" w:themeColor="text1" w:themeTint="D8"/>
    </w:rPr>
  </w:style>
  <w:style w:type="paragraph" w:styleId="Title">
    <w:name w:val="Title"/>
    <w:basedOn w:val="Normal"/>
    <w:next w:val="Normal"/>
    <w:link w:val="TitleChar"/>
    <w:uiPriority w:val="10"/>
    <w:qFormat/>
    <w:rsid w:val="00A37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623"/>
    <w:pPr>
      <w:spacing w:before="160"/>
      <w:jc w:val="center"/>
    </w:pPr>
    <w:rPr>
      <w:i/>
      <w:iCs/>
      <w:color w:val="404040" w:themeColor="text1" w:themeTint="BF"/>
    </w:rPr>
  </w:style>
  <w:style w:type="character" w:customStyle="1" w:styleId="QuoteChar">
    <w:name w:val="Quote Char"/>
    <w:basedOn w:val="DefaultParagraphFont"/>
    <w:link w:val="Quote"/>
    <w:uiPriority w:val="29"/>
    <w:rsid w:val="00A37623"/>
    <w:rPr>
      <w:i/>
      <w:iCs/>
      <w:color w:val="404040" w:themeColor="text1" w:themeTint="BF"/>
    </w:rPr>
  </w:style>
  <w:style w:type="paragraph" w:styleId="ListParagraph">
    <w:name w:val="List Paragraph"/>
    <w:basedOn w:val="Normal"/>
    <w:uiPriority w:val="34"/>
    <w:qFormat/>
    <w:rsid w:val="00A37623"/>
    <w:pPr>
      <w:ind w:left="720"/>
      <w:contextualSpacing/>
    </w:pPr>
  </w:style>
  <w:style w:type="character" w:styleId="IntenseEmphasis">
    <w:name w:val="Intense Emphasis"/>
    <w:basedOn w:val="DefaultParagraphFont"/>
    <w:uiPriority w:val="21"/>
    <w:qFormat/>
    <w:rsid w:val="00A37623"/>
    <w:rPr>
      <w:i/>
      <w:iCs/>
      <w:color w:val="0F4761" w:themeColor="accent1" w:themeShade="BF"/>
    </w:rPr>
  </w:style>
  <w:style w:type="paragraph" w:styleId="IntenseQuote">
    <w:name w:val="Intense Quote"/>
    <w:basedOn w:val="Normal"/>
    <w:next w:val="Normal"/>
    <w:link w:val="IntenseQuoteChar"/>
    <w:uiPriority w:val="30"/>
    <w:qFormat/>
    <w:rsid w:val="00A37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623"/>
    <w:rPr>
      <w:i/>
      <w:iCs/>
      <w:color w:val="0F4761" w:themeColor="accent1" w:themeShade="BF"/>
    </w:rPr>
  </w:style>
  <w:style w:type="character" w:styleId="IntenseReference">
    <w:name w:val="Intense Reference"/>
    <w:basedOn w:val="DefaultParagraphFont"/>
    <w:uiPriority w:val="32"/>
    <w:qFormat/>
    <w:rsid w:val="00A37623"/>
    <w:rPr>
      <w:b/>
      <w:bCs/>
      <w:smallCaps/>
      <w:color w:val="0F4761" w:themeColor="accent1" w:themeShade="BF"/>
      <w:spacing w:val="5"/>
    </w:rPr>
  </w:style>
  <w:style w:type="paragraph" w:styleId="Header">
    <w:name w:val="header"/>
    <w:basedOn w:val="Normal"/>
    <w:link w:val="HeaderChar"/>
    <w:uiPriority w:val="99"/>
    <w:unhideWhenUsed/>
    <w:rsid w:val="007F4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B68"/>
  </w:style>
  <w:style w:type="paragraph" w:styleId="Footer">
    <w:name w:val="footer"/>
    <w:basedOn w:val="Normal"/>
    <w:link w:val="FooterChar"/>
    <w:uiPriority w:val="99"/>
    <w:unhideWhenUsed/>
    <w:rsid w:val="007F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B68"/>
  </w:style>
  <w:style w:type="paragraph" w:styleId="NormalWeb">
    <w:name w:val="Normal (Web)"/>
    <w:basedOn w:val="Normal"/>
    <w:uiPriority w:val="99"/>
    <w:semiHidden/>
    <w:unhideWhenUsed/>
    <w:rsid w:val="001421EF"/>
    <w:rPr>
      <w:rFonts w:ascii="Times New Roman" w:hAnsi="Times New Roman" w:cs="Times New Roman"/>
      <w:sz w:val="24"/>
      <w:szCs w:val="24"/>
    </w:rPr>
  </w:style>
  <w:style w:type="character" w:styleId="Strong">
    <w:name w:val="Strong"/>
    <w:basedOn w:val="DefaultParagraphFont"/>
    <w:uiPriority w:val="22"/>
    <w:qFormat/>
    <w:rsid w:val="00A63D4A"/>
    <w:rPr>
      <w:b/>
      <w:bCs/>
    </w:rPr>
  </w:style>
  <w:style w:type="character" w:styleId="CommentReference">
    <w:name w:val="annotation reference"/>
    <w:basedOn w:val="DefaultParagraphFont"/>
    <w:uiPriority w:val="99"/>
    <w:semiHidden/>
    <w:unhideWhenUsed/>
    <w:rsid w:val="00C47E22"/>
    <w:rPr>
      <w:sz w:val="16"/>
      <w:szCs w:val="16"/>
    </w:rPr>
  </w:style>
  <w:style w:type="paragraph" w:styleId="CommentText">
    <w:name w:val="annotation text"/>
    <w:basedOn w:val="Normal"/>
    <w:link w:val="CommentTextChar"/>
    <w:uiPriority w:val="99"/>
    <w:semiHidden/>
    <w:unhideWhenUsed/>
    <w:rsid w:val="00C47E22"/>
    <w:pPr>
      <w:spacing w:line="240" w:lineRule="auto"/>
    </w:pPr>
    <w:rPr>
      <w:sz w:val="20"/>
      <w:szCs w:val="20"/>
    </w:rPr>
  </w:style>
  <w:style w:type="character" w:customStyle="1" w:styleId="CommentTextChar">
    <w:name w:val="Comment Text Char"/>
    <w:basedOn w:val="DefaultParagraphFont"/>
    <w:link w:val="CommentText"/>
    <w:uiPriority w:val="99"/>
    <w:semiHidden/>
    <w:rsid w:val="00C47E22"/>
    <w:rPr>
      <w:sz w:val="20"/>
      <w:szCs w:val="20"/>
    </w:rPr>
  </w:style>
  <w:style w:type="paragraph" w:styleId="CommentSubject">
    <w:name w:val="annotation subject"/>
    <w:basedOn w:val="CommentText"/>
    <w:next w:val="CommentText"/>
    <w:link w:val="CommentSubjectChar"/>
    <w:uiPriority w:val="99"/>
    <w:semiHidden/>
    <w:unhideWhenUsed/>
    <w:rsid w:val="00C47E22"/>
    <w:rPr>
      <w:b/>
      <w:bCs/>
    </w:rPr>
  </w:style>
  <w:style w:type="character" w:customStyle="1" w:styleId="CommentSubjectChar">
    <w:name w:val="Comment Subject Char"/>
    <w:basedOn w:val="CommentTextChar"/>
    <w:link w:val="CommentSubject"/>
    <w:uiPriority w:val="99"/>
    <w:semiHidden/>
    <w:rsid w:val="00C47E22"/>
    <w:rPr>
      <w:b/>
      <w:bCs/>
      <w:sz w:val="20"/>
      <w:szCs w:val="20"/>
    </w:rPr>
  </w:style>
  <w:style w:type="paragraph" w:styleId="Revision">
    <w:name w:val="Revision"/>
    <w:hidden/>
    <w:uiPriority w:val="99"/>
    <w:semiHidden/>
    <w:rsid w:val="00704FF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0701">
      <w:bodyDiv w:val="1"/>
      <w:marLeft w:val="0"/>
      <w:marRight w:val="0"/>
      <w:marTop w:val="0"/>
      <w:marBottom w:val="0"/>
      <w:divBdr>
        <w:top w:val="none" w:sz="0" w:space="0" w:color="auto"/>
        <w:left w:val="none" w:sz="0" w:space="0" w:color="auto"/>
        <w:bottom w:val="none" w:sz="0" w:space="0" w:color="auto"/>
        <w:right w:val="none" w:sz="0" w:space="0" w:color="auto"/>
      </w:divBdr>
    </w:div>
    <w:div w:id="62337361">
      <w:bodyDiv w:val="1"/>
      <w:marLeft w:val="0"/>
      <w:marRight w:val="0"/>
      <w:marTop w:val="0"/>
      <w:marBottom w:val="0"/>
      <w:divBdr>
        <w:top w:val="none" w:sz="0" w:space="0" w:color="auto"/>
        <w:left w:val="none" w:sz="0" w:space="0" w:color="auto"/>
        <w:bottom w:val="none" w:sz="0" w:space="0" w:color="auto"/>
        <w:right w:val="none" w:sz="0" w:space="0" w:color="auto"/>
      </w:divBdr>
    </w:div>
    <w:div w:id="121386367">
      <w:bodyDiv w:val="1"/>
      <w:marLeft w:val="0"/>
      <w:marRight w:val="0"/>
      <w:marTop w:val="0"/>
      <w:marBottom w:val="0"/>
      <w:divBdr>
        <w:top w:val="none" w:sz="0" w:space="0" w:color="auto"/>
        <w:left w:val="none" w:sz="0" w:space="0" w:color="auto"/>
        <w:bottom w:val="none" w:sz="0" w:space="0" w:color="auto"/>
        <w:right w:val="none" w:sz="0" w:space="0" w:color="auto"/>
      </w:divBdr>
    </w:div>
    <w:div w:id="148254256">
      <w:bodyDiv w:val="1"/>
      <w:marLeft w:val="0"/>
      <w:marRight w:val="0"/>
      <w:marTop w:val="0"/>
      <w:marBottom w:val="0"/>
      <w:divBdr>
        <w:top w:val="none" w:sz="0" w:space="0" w:color="auto"/>
        <w:left w:val="none" w:sz="0" w:space="0" w:color="auto"/>
        <w:bottom w:val="none" w:sz="0" w:space="0" w:color="auto"/>
        <w:right w:val="none" w:sz="0" w:space="0" w:color="auto"/>
      </w:divBdr>
    </w:div>
    <w:div w:id="169879221">
      <w:bodyDiv w:val="1"/>
      <w:marLeft w:val="0"/>
      <w:marRight w:val="0"/>
      <w:marTop w:val="0"/>
      <w:marBottom w:val="0"/>
      <w:divBdr>
        <w:top w:val="none" w:sz="0" w:space="0" w:color="auto"/>
        <w:left w:val="none" w:sz="0" w:space="0" w:color="auto"/>
        <w:bottom w:val="none" w:sz="0" w:space="0" w:color="auto"/>
        <w:right w:val="none" w:sz="0" w:space="0" w:color="auto"/>
      </w:divBdr>
    </w:div>
    <w:div w:id="246697365">
      <w:bodyDiv w:val="1"/>
      <w:marLeft w:val="0"/>
      <w:marRight w:val="0"/>
      <w:marTop w:val="0"/>
      <w:marBottom w:val="0"/>
      <w:divBdr>
        <w:top w:val="none" w:sz="0" w:space="0" w:color="auto"/>
        <w:left w:val="none" w:sz="0" w:space="0" w:color="auto"/>
        <w:bottom w:val="none" w:sz="0" w:space="0" w:color="auto"/>
        <w:right w:val="none" w:sz="0" w:space="0" w:color="auto"/>
      </w:divBdr>
    </w:div>
    <w:div w:id="303390429">
      <w:bodyDiv w:val="1"/>
      <w:marLeft w:val="0"/>
      <w:marRight w:val="0"/>
      <w:marTop w:val="0"/>
      <w:marBottom w:val="0"/>
      <w:divBdr>
        <w:top w:val="none" w:sz="0" w:space="0" w:color="auto"/>
        <w:left w:val="none" w:sz="0" w:space="0" w:color="auto"/>
        <w:bottom w:val="none" w:sz="0" w:space="0" w:color="auto"/>
        <w:right w:val="none" w:sz="0" w:space="0" w:color="auto"/>
      </w:divBdr>
    </w:div>
    <w:div w:id="336928518">
      <w:bodyDiv w:val="1"/>
      <w:marLeft w:val="0"/>
      <w:marRight w:val="0"/>
      <w:marTop w:val="0"/>
      <w:marBottom w:val="0"/>
      <w:divBdr>
        <w:top w:val="none" w:sz="0" w:space="0" w:color="auto"/>
        <w:left w:val="none" w:sz="0" w:space="0" w:color="auto"/>
        <w:bottom w:val="none" w:sz="0" w:space="0" w:color="auto"/>
        <w:right w:val="none" w:sz="0" w:space="0" w:color="auto"/>
      </w:divBdr>
    </w:div>
    <w:div w:id="348996110">
      <w:bodyDiv w:val="1"/>
      <w:marLeft w:val="0"/>
      <w:marRight w:val="0"/>
      <w:marTop w:val="0"/>
      <w:marBottom w:val="0"/>
      <w:divBdr>
        <w:top w:val="none" w:sz="0" w:space="0" w:color="auto"/>
        <w:left w:val="none" w:sz="0" w:space="0" w:color="auto"/>
        <w:bottom w:val="none" w:sz="0" w:space="0" w:color="auto"/>
        <w:right w:val="none" w:sz="0" w:space="0" w:color="auto"/>
      </w:divBdr>
    </w:div>
    <w:div w:id="425611286">
      <w:bodyDiv w:val="1"/>
      <w:marLeft w:val="0"/>
      <w:marRight w:val="0"/>
      <w:marTop w:val="0"/>
      <w:marBottom w:val="0"/>
      <w:divBdr>
        <w:top w:val="none" w:sz="0" w:space="0" w:color="auto"/>
        <w:left w:val="none" w:sz="0" w:space="0" w:color="auto"/>
        <w:bottom w:val="none" w:sz="0" w:space="0" w:color="auto"/>
        <w:right w:val="none" w:sz="0" w:space="0" w:color="auto"/>
      </w:divBdr>
    </w:div>
    <w:div w:id="504243343">
      <w:bodyDiv w:val="1"/>
      <w:marLeft w:val="0"/>
      <w:marRight w:val="0"/>
      <w:marTop w:val="0"/>
      <w:marBottom w:val="0"/>
      <w:divBdr>
        <w:top w:val="none" w:sz="0" w:space="0" w:color="auto"/>
        <w:left w:val="none" w:sz="0" w:space="0" w:color="auto"/>
        <w:bottom w:val="none" w:sz="0" w:space="0" w:color="auto"/>
        <w:right w:val="none" w:sz="0" w:space="0" w:color="auto"/>
      </w:divBdr>
    </w:div>
    <w:div w:id="746390853">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905411316">
      <w:bodyDiv w:val="1"/>
      <w:marLeft w:val="0"/>
      <w:marRight w:val="0"/>
      <w:marTop w:val="0"/>
      <w:marBottom w:val="0"/>
      <w:divBdr>
        <w:top w:val="none" w:sz="0" w:space="0" w:color="auto"/>
        <w:left w:val="none" w:sz="0" w:space="0" w:color="auto"/>
        <w:bottom w:val="none" w:sz="0" w:space="0" w:color="auto"/>
        <w:right w:val="none" w:sz="0" w:space="0" w:color="auto"/>
      </w:divBdr>
    </w:div>
    <w:div w:id="1068577398">
      <w:bodyDiv w:val="1"/>
      <w:marLeft w:val="0"/>
      <w:marRight w:val="0"/>
      <w:marTop w:val="0"/>
      <w:marBottom w:val="0"/>
      <w:divBdr>
        <w:top w:val="none" w:sz="0" w:space="0" w:color="auto"/>
        <w:left w:val="none" w:sz="0" w:space="0" w:color="auto"/>
        <w:bottom w:val="none" w:sz="0" w:space="0" w:color="auto"/>
        <w:right w:val="none" w:sz="0" w:space="0" w:color="auto"/>
      </w:divBdr>
    </w:div>
    <w:div w:id="1072971770">
      <w:bodyDiv w:val="1"/>
      <w:marLeft w:val="0"/>
      <w:marRight w:val="0"/>
      <w:marTop w:val="0"/>
      <w:marBottom w:val="0"/>
      <w:divBdr>
        <w:top w:val="none" w:sz="0" w:space="0" w:color="auto"/>
        <w:left w:val="none" w:sz="0" w:space="0" w:color="auto"/>
        <w:bottom w:val="none" w:sz="0" w:space="0" w:color="auto"/>
        <w:right w:val="none" w:sz="0" w:space="0" w:color="auto"/>
      </w:divBdr>
    </w:div>
    <w:div w:id="1142425292">
      <w:bodyDiv w:val="1"/>
      <w:marLeft w:val="0"/>
      <w:marRight w:val="0"/>
      <w:marTop w:val="0"/>
      <w:marBottom w:val="0"/>
      <w:divBdr>
        <w:top w:val="none" w:sz="0" w:space="0" w:color="auto"/>
        <w:left w:val="none" w:sz="0" w:space="0" w:color="auto"/>
        <w:bottom w:val="none" w:sz="0" w:space="0" w:color="auto"/>
        <w:right w:val="none" w:sz="0" w:space="0" w:color="auto"/>
      </w:divBdr>
    </w:div>
    <w:div w:id="1172916719">
      <w:bodyDiv w:val="1"/>
      <w:marLeft w:val="0"/>
      <w:marRight w:val="0"/>
      <w:marTop w:val="0"/>
      <w:marBottom w:val="0"/>
      <w:divBdr>
        <w:top w:val="none" w:sz="0" w:space="0" w:color="auto"/>
        <w:left w:val="none" w:sz="0" w:space="0" w:color="auto"/>
        <w:bottom w:val="none" w:sz="0" w:space="0" w:color="auto"/>
        <w:right w:val="none" w:sz="0" w:space="0" w:color="auto"/>
      </w:divBdr>
    </w:div>
    <w:div w:id="1205678819">
      <w:bodyDiv w:val="1"/>
      <w:marLeft w:val="0"/>
      <w:marRight w:val="0"/>
      <w:marTop w:val="0"/>
      <w:marBottom w:val="0"/>
      <w:divBdr>
        <w:top w:val="none" w:sz="0" w:space="0" w:color="auto"/>
        <w:left w:val="none" w:sz="0" w:space="0" w:color="auto"/>
        <w:bottom w:val="none" w:sz="0" w:space="0" w:color="auto"/>
        <w:right w:val="none" w:sz="0" w:space="0" w:color="auto"/>
      </w:divBdr>
    </w:div>
    <w:div w:id="1387218117">
      <w:bodyDiv w:val="1"/>
      <w:marLeft w:val="0"/>
      <w:marRight w:val="0"/>
      <w:marTop w:val="0"/>
      <w:marBottom w:val="0"/>
      <w:divBdr>
        <w:top w:val="none" w:sz="0" w:space="0" w:color="auto"/>
        <w:left w:val="none" w:sz="0" w:space="0" w:color="auto"/>
        <w:bottom w:val="none" w:sz="0" w:space="0" w:color="auto"/>
        <w:right w:val="none" w:sz="0" w:space="0" w:color="auto"/>
      </w:divBdr>
    </w:div>
    <w:div w:id="1556819909">
      <w:bodyDiv w:val="1"/>
      <w:marLeft w:val="0"/>
      <w:marRight w:val="0"/>
      <w:marTop w:val="0"/>
      <w:marBottom w:val="0"/>
      <w:divBdr>
        <w:top w:val="none" w:sz="0" w:space="0" w:color="auto"/>
        <w:left w:val="none" w:sz="0" w:space="0" w:color="auto"/>
        <w:bottom w:val="none" w:sz="0" w:space="0" w:color="auto"/>
        <w:right w:val="none" w:sz="0" w:space="0" w:color="auto"/>
      </w:divBdr>
    </w:div>
    <w:div w:id="1590771832">
      <w:bodyDiv w:val="1"/>
      <w:marLeft w:val="0"/>
      <w:marRight w:val="0"/>
      <w:marTop w:val="0"/>
      <w:marBottom w:val="0"/>
      <w:divBdr>
        <w:top w:val="none" w:sz="0" w:space="0" w:color="auto"/>
        <w:left w:val="none" w:sz="0" w:space="0" w:color="auto"/>
        <w:bottom w:val="none" w:sz="0" w:space="0" w:color="auto"/>
        <w:right w:val="none" w:sz="0" w:space="0" w:color="auto"/>
      </w:divBdr>
    </w:div>
    <w:div w:id="1594244430">
      <w:bodyDiv w:val="1"/>
      <w:marLeft w:val="0"/>
      <w:marRight w:val="0"/>
      <w:marTop w:val="0"/>
      <w:marBottom w:val="0"/>
      <w:divBdr>
        <w:top w:val="none" w:sz="0" w:space="0" w:color="auto"/>
        <w:left w:val="none" w:sz="0" w:space="0" w:color="auto"/>
        <w:bottom w:val="none" w:sz="0" w:space="0" w:color="auto"/>
        <w:right w:val="none" w:sz="0" w:space="0" w:color="auto"/>
      </w:divBdr>
    </w:div>
    <w:div w:id="1626308376">
      <w:bodyDiv w:val="1"/>
      <w:marLeft w:val="0"/>
      <w:marRight w:val="0"/>
      <w:marTop w:val="0"/>
      <w:marBottom w:val="0"/>
      <w:divBdr>
        <w:top w:val="none" w:sz="0" w:space="0" w:color="auto"/>
        <w:left w:val="none" w:sz="0" w:space="0" w:color="auto"/>
        <w:bottom w:val="none" w:sz="0" w:space="0" w:color="auto"/>
        <w:right w:val="none" w:sz="0" w:space="0" w:color="auto"/>
      </w:divBdr>
    </w:div>
    <w:div w:id="1647129264">
      <w:bodyDiv w:val="1"/>
      <w:marLeft w:val="0"/>
      <w:marRight w:val="0"/>
      <w:marTop w:val="0"/>
      <w:marBottom w:val="0"/>
      <w:divBdr>
        <w:top w:val="none" w:sz="0" w:space="0" w:color="auto"/>
        <w:left w:val="none" w:sz="0" w:space="0" w:color="auto"/>
        <w:bottom w:val="none" w:sz="0" w:space="0" w:color="auto"/>
        <w:right w:val="none" w:sz="0" w:space="0" w:color="auto"/>
      </w:divBdr>
    </w:div>
    <w:div w:id="1755973130">
      <w:bodyDiv w:val="1"/>
      <w:marLeft w:val="0"/>
      <w:marRight w:val="0"/>
      <w:marTop w:val="0"/>
      <w:marBottom w:val="0"/>
      <w:divBdr>
        <w:top w:val="none" w:sz="0" w:space="0" w:color="auto"/>
        <w:left w:val="none" w:sz="0" w:space="0" w:color="auto"/>
        <w:bottom w:val="none" w:sz="0" w:space="0" w:color="auto"/>
        <w:right w:val="none" w:sz="0" w:space="0" w:color="auto"/>
      </w:divBdr>
    </w:div>
    <w:div w:id="1766268001">
      <w:bodyDiv w:val="1"/>
      <w:marLeft w:val="0"/>
      <w:marRight w:val="0"/>
      <w:marTop w:val="0"/>
      <w:marBottom w:val="0"/>
      <w:divBdr>
        <w:top w:val="none" w:sz="0" w:space="0" w:color="auto"/>
        <w:left w:val="none" w:sz="0" w:space="0" w:color="auto"/>
        <w:bottom w:val="none" w:sz="0" w:space="0" w:color="auto"/>
        <w:right w:val="none" w:sz="0" w:space="0" w:color="auto"/>
      </w:divBdr>
    </w:div>
    <w:div w:id="1858932446">
      <w:bodyDiv w:val="1"/>
      <w:marLeft w:val="0"/>
      <w:marRight w:val="0"/>
      <w:marTop w:val="0"/>
      <w:marBottom w:val="0"/>
      <w:divBdr>
        <w:top w:val="none" w:sz="0" w:space="0" w:color="auto"/>
        <w:left w:val="none" w:sz="0" w:space="0" w:color="auto"/>
        <w:bottom w:val="none" w:sz="0" w:space="0" w:color="auto"/>
        <w:right w:val="none" w:sz="0" w:space="0" w:color="auto"/>
      </w:divBdr>
    </w:div>
    <w:div w:id="1861700793">
      <w:bodyDiv w:val="1"/>
      <w:marLeft w:val="0"/>
      <w:marRight w:val="0"/>
      <w:marTop w:val="0"/>
      <w:marBottom w:val="0"/>
      <w:divBdr>
        <w:top w:val="none" w:sz="0" w:space="0" w:color="auto"/>
        <w:left w:val="none" w:sz="0" w:space="0" w:color="auto"/>
        <w:bottom w:val="none" w:sz="0" w:space="0" w:color="auto"/>
        <w:right w:val="none" w:sz="0" w:space="0" w:color="auto"/>
      </w:divBdr>
    </w:div>
    <w:div w:id="1910771637">
      <w:bodyDiv w:val="1"/>
      <w:marLeft w:val="0"/>
      <w:marRight w:val="0"/>
      <w:marTop w:val="0"/>
      <w:marBottom w:val="0"/>
      <w:divBdr>
        <w:top w:val="none" w:sz="0" w:space="0" w:color="auto"/>
        <w:left w:val="none" w:sz="0" w:space="0" w:color="auto"/>
        <w:bottom w:val="none" w:sz="0" w:space="0" w:color="auto"/>
        <w:right w:val="none" w:sz="0" w:space="0" w:color="auto"/>
      </w:divBdr>
    </w:div>
    <w:div w:id="2057197136">
      <w:bodyDiv w:val="1"/>
      <w:marLeft w:val="0"/>
      <w:marRight w:val="0"/>
      <w:marTop w:val="0"/>
      <w:marBottom w:val="0"/>
      <w:divBdr>
        <w:top w:val="none" w:sz="0" w:space="0" w:color="auto"/>
        <w:left w:val="none" w:sz="0" w:space="0" w:color="auto"/>
        <w:bottom w:val="none" w:sz="0" w:space="0" w:color="auto"/>
        <w:right w:val="none" w:sz="0" w:space="0" w:color="auto"/>
      </w:divBdr>
    </w:div>
    <w:div w:id="2059207657">
      <w:bodyDiv w:val="1"/>
      <w:marLeft w:val="0"/>
      <w:marRight w:val="0"/>
      <w:marTop w:val="0"/>
      <w:marBottom w:val="0"/>
      <w:divBdr>
        <w:top w:val="none" w:sz="0" w:space="0" w:color="auto"/>
        <w:left w:val="none" w:sz="0" w:space="0" w:color="auto"/>
        <w:bottom w:val="none" w:sz="0" w:space="0" w:color="auto"/>
        <w:right w:val="none" w:sz="0" w:space="0" w:color="auto"/>
      </w:divBdr>
    </w:div>
    <w:div w:id="21193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C5852-A15A-4F4C-A812-DD58C8F7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Nouman</dc:creator>
  <cp:keywords/>
  <dc:description/>
  <cp:lastModifiedBy>Tauseef Shahzad</cp:lastModifiedBy>
  <cp:revision>2</cp:revision>
  <dcterms:created xsi:type="dcterms:W3CDTF">2025-05-13T13:01:00Z</dcterms:created>
  <dcterms:modified xsi:type="dcterms:W3CDTF">2025-05-13T13:01:00Z</dcterms:modified>
</cp:coreProperties>
</file>