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0B18" w14:textId="77777777" w:rsidR="00054067" w:rsidRPr="00054067" w:rsidRDefault="00054067" w:rsidP="00054067">
      <w:pPr>
        <w:rPr>
          <w:lang w:val="en-US"/>
        </w:rPr>
      </w:pPr>
      <w:r w:rsidRPr="00054067">
        <w:rPr>
          <w:b/>
          <w:bCs/>
          <w:lang w:val="en-US"/>
        </w:rPr>
        <w:t>Date:</w:t>
      </w:r>
      <w:r w:rsidRPr="00054067">
        <w:rPr>
          <w:lang w:val="en-US"/>
        </w:rPr>
        <w:t xml:space="preserve"> April 29, 2025</w:t>
      </w:r>
    </w:p>
    <w:p w14:paraId="065C88A4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Introduction</w:t>
      </w:r>
    </w:p>
    <w:p w14:paraId="26F2A4CA" w14:textId="5154D5B9" w:rsidR="00054067" w:rsidRPr="00054067" w:rsidRDefault="00054067" w:rsidP="00054067">
      <w:pPr>
        <w:rPr>
          <w:lang w:val="en-US"/>
        </w:rPr>
      </w:pPr>
      <w:r w:rsidRPr="00054067">
        <w:rPr>
          <w:lang w:val="en-US"/>
        </w:rPr>
        <w:t xml:space="preserve">We are excited to announce </w:t>
      </w:r>
      <w:r>
        <w:rPr>
          <w:lang w:val="en-US"/>
        </w:rPr>
        <w:t>the next</w:t>
      </w:r>
      <w:r w:rsidRPr="00054067">
        <w:rPr>
          <w:lang w:val="en-US"/>
        </w:rPr>
        <w:t xml:space="preserve"> release of </w:t>
      </w:r>
      <w:r w:rsidRPr="00054067">
        <w:rPr>
          <w:b/>
          <w:bCs/>
          <w:lang w:val="en-US"/>
        </w:rPr>
        <w:t>APWorks 2025.1</w:t>
      </w:r>
      <w:r w:rsidRPr="00054067">
        <w:rPr>
          <w:lang w:val="en-US"/>
        </w:rPr>
        <w:t>. This release includes several functionality enhancements aimed at improving user experience, efficiency, and system performance. Details of the updates and enhancements are outlined below.</w:t>
      </w:r>
    </w:p>
    <w:p w14:paraId="7360A9D8" w14:textId="77777777" w:rsidR="00054067" w:rsidRP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Dashboard Search Optimization</w:t>
      </w:r>
      <w:r w:rsidRPr="00054067">
        <w:rPr>
          <w:lang w:val="en-US"/>
        </w:rPr>
        <w:br/>
        <w:t>The dashboard’s search functionality has been significantly upgraded for enhanced performance and efficiency. Each section now loads data asynchronously, resulting in faster overall load times.</w:t>
      </w:r>
    </w:p>
    <w:p w14:paraId="09713E57" w14:textId="77777777" w:rsidR="00623929" w:rsidRPr="00054067" w:rsidRDefault="00623929" w:rsidP="00623929">
      <w:pPr>
        <w:numPr>
          <w:ilvl w:val="1"/>
          <w:numId w:val="18"/>
        </w:numPr>
        <w:rPr>
          <w:ins w:id="0" w:author="Tauseef Shahzad" w:date="2025-05-13T18:03:00Z" w16du:dateUtc="2025-05-13T13:03:00Z"/>
          <w:lang w:val="en-US"/>
        </w:rPr>
      </w:pPr>
      <w:ins w:id="1" w:author="Tauseef Shahzad" w:date="2025-05-13T18:03:00Z" w16du:dateUtc="2025-05-13T13:03:00Z">
        <w:r>
          <w:rPr>
            <w:b/>
            <w:bCs/>
            <w:lang w:val="en-US"/>
          </w:rPr>
          <w:t>Period-Restriction Filters for Dashboard Gadgets:</w:t>
        </w:r>
        <w:r>
          <w:rPr>
            <w:lang w:val="en-US"/>
          </w:rPr>
          <w:t xml:space="preserve"> </w:t>
        </w:r>
        <w:r w:rsidRPr="002B0693">
          <w:t xml:space="preserve">All dashboard gadgets now display data covering a default period of nine weeks, with client-side search mode enabled by default to ensure optimal performance and responsiveness. Users have the flexibility to modify this time frame using a dropdown menu located at the top of each gadget. Selecting "No Filter" from this dropdown expands the gadget into full-screen view and simultaneously switches the search mode from client-side to server-side, allowing users to access </w:t>
        </w:r>
        <w:r>
          <w:t xml:space="preserve">complete </w:t>
        </w:r>
        <w:r w:rsidRPr="002B0693">
          <w:t>dataset</w:t>
        </w:r>
        <w:r>
          <w:t xml:space="preserve"> based on search criteria</w:t>
        </w:r>
        <w:r w:rsidRPr="002B0693">
          <w:t>.</w:t>
        </w:r>
      </w:ins>
    </w:p>
    <w:p w14:paraId="5E60AB18" w14:textId="6AC57685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Client-Side Search:</w:t>
      </w:r>
      <w:r w:rsidRPr="00054067">
        <w:rPr>
          <w:lang w:val="en-US"/>
        </w:rPr>
        <w:t xml:space="preserve"> </w:t>
      </w:r>
      <w:ins w:id="2" w:author="Tauseef Shahzad" w:date="2025-05-13T18:04:00Z" w16du:dateUtc="2025-05-13T13:04:00Z">
        <w:r w:rsidR="00623929" w:rsidRPr="00054067">
          <w:rPr>
            <w:lang w:val="en-US"/>
          </w:rPr>
          <w:t>By default, search operations within each gadget are performed on the client side</w:t>
        </w:r>
        <w:r w:rsidR="00623929">
          <w:rPr>
            <w:lang w:val="en-US"/>
          </w:rPr>
          <w:t>, when Period filter is set to any value other than “No Filter”</w:t>
        </w:r>
        <w:r w:rsidR="00623929" w:rsidRPr="00054067">
          <w:rPr>
            <w:lang w:val="en-US"/>
          </w:rPr>
          <w:t>.</w:t>
        </w:r>
        <w:r w:rsidR="00623929">
          <w:rPr>
            <w:lang w:val="en-US"/>
          </w:rPr>
          <w:t xml:space="preserve"> The data available to users is restricted to the time specified on period-restriction dropdown</w:t>
        </w:r>
      </w:ins>
      <w:del w:id="3" w:author="Tauseef Shahzad" w:date="2025-05-13T18:04:00Z" w16du:dateUtc="2025-05-13T13:04:00Z">
        <w:r w:rsidRPr="00054067" w:rsidDel="00623929">
          <w:rPr>
            <w:lang w:val="en-US"/>
          </w:rPr>
          <w:delText>By default, search operations within each gadget are performed on the client side.</w:delText>
        </w:r>
      </w:del>
    </w:p>
    <w:p w14:paraId="3D9099A7" w14:textId="77777777" w:rsidR="00054067" w:rsidRDefault="00054067" w:rsidP="00054067">
      <w:pPr>
        <w:numPr>
          <w:ilvl w:val="1"/>
          <w:numId w:val="18"/>
        </w:numPr>
        <w:rPr>
          <w:ins w:id="4" w:author="Tauseef Shahzad" w:date="2025-05-13T18:04:00Z" w16du:dateUtc="2025-05-13T13:04:00Z"/>
          <w:lang w:val="en-US"/>
        </w:rPr>
      </w:pPr>
      <w:r w:rsidRPr="00054067">
        <w:rPr>
          <w:b/>
          <w:bCs/>
          <w:lang w:val="en-US"/>
        </w:rPr>
        <w:t>Server-Side Search:</w:t>
      </w:r>
      <w:r w:rsidRPr="00054067">
        <w:rPr>
          <w:lang w:val="en-US"/>
        </w:rPr>
        <w:t xml:space="preserve"> When a gadget is maximized to full screen with "No Filter" selected, the application switches to server-side search to further reduce response times.</w:t>
      </w:r>
    </w:p>
    <w:p w14:paraId="61A63CD7" w14:textId="74E72765" w:rsidR="00623929" w:rsidRPr="00623929" w:rsidRDefault="00623929" w:rsidP="00623929">
      <w:pPr>
        <w:numPr>
          <w:ilvl w:val="1"/>
          <w:numId w:val="18"/>
        </w:numPr>
        <w:rPr>
          <w:lang w:val="en-US"/>
        </w:rPr>
      </w:pPr>
      <w:ins w:id="5" w:author="Tauseef Shahzad" w:date="2025-05-13T18:04:00Z" w16du:dateUtc="2025-05-13T13:04:00Z">
        <w:r>
          <w:rPr>
            <w:b/>
            <w:bCs/>
            <w:lang w:val="en-US"/>
          </w:rPr>
          <w:t>Invoice Number Column:</w:t>
        </w:r>
        <w:r>
          <w:rPr>
            <w:lang w:val="en-US"/>
          </w:rPr>
          <w:t xml:space="preserve"> </w:t>
        </w:r>
        <w:r w:rsidRPr="002B0693">
          <w:rPr>
            <w:lang w:val="en-US"/>
          </w:rPr>
          <w:t>Invoice Number column is displayed in Discrepant Invoice gadget on Dashboards for all modules</w:t>
        </w:r>
        <w:r>
          <w:rPr>
            <w:lang w:val="en-US"/>
          </w:rPr>
          <w:t>, when the gadget is in full screen mode.</w:t>
        </w:r>
      </w:ins>
    </w:p>
    <w:p w14:paraId="6F635EA7" w14:textId="77777777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Extended Implementation:</w:t>
      </w:r>
      <w:r w:rsidRPr="00054067">
        <w:rPr>
          <w:lang w:val="en-US"/>
        </w:rPr>
        <w:t xml:space="preserve"> These optimizations have also been applied to the </w:t>
      </w:r>
      <w:r w:rsidRPr="00054067">
        <w:rPr>
          <w:b/>
          <w:bCs/>
          <w:lang w:val="en-US"/>
        </w:rPr>
        <w:t>Manage Invoices</w:t>
      </w:r>
      <w:r w:rsidRPr="00054067">
        <w:rPr>
          <w:lang w:val="en-US"/>
        </w:rPr>
        <w:t xml:space="preserve"> and </w:t>
      </w:r>
      <w:r w:rsidRPr="00054067">
        <w:rPr>
          <w:b/>
          <w:bCs/>
          <w:lang w:val="en-US"/>
        </w:rPr>
        <w:t>Reports</w:t>
      </w:r>
      <w:r w:rsidRPr="00054067">
        <w:rPr>
          <w:lang w:val="en-US"/>
        </w:rPr>
        <w:t xml:space="preserve"> sections, ensuring faster and more efficient data retrieval across the platform.</w:t>
      </w:r>
    </w:p>
    <w:p w14:paraId="52331558" w14:textId="77777777" w:rsidR="00054067" w:rsidRP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Vendor/Model Mapping Across Companies</w:t>
      </w:r>
      <w:r w:rsidRPr="00054067">
        <w:rPr>
          <w:lang w:val="en-US"/>
        </w:rPr>
        <w:br/>
        <w:t>Users can now copy vendor/model mappings created in one company to other companies, simplifying multi-company operations.</w:t>
      </w:r>
    </w:p>
    <w:p w14:paraId="0CC6A15F" w14:textId="260BEF39" w:rsidR="00054067" w:rsidRP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Credit Memo Functionality</w:t>
      </w:r>
      <w:r w:rsidRPr="00054067">
        <w:rPr>
          <w:lang w:val="en-US"/>
        </w:rPr>
        <w:br/>
        <w:t xml:space="preserve">This release introduces the ability to issue </w:t>
      </w:r>
      <w:r w:rsidRPr="00054067">
        <w:rPr>
          <w:b/>
          <w:bCs/>
          <w:lang w:val="en-US"/>
        </w:rPr>
        <w:t>Credit Memos</w:t>
      </w:r>
      <w:r w:rsidRPr="00054067">
        <w:rPr>
          <w:lang w:val="en-US"/>
        </w:rPr>
        <w:t>, allowing users to reverse the original invoice amount.</w:t>
      </w:r>
    </w:p>
    <w:p w14:paraId="7E6A5E61" w14:textId="454885D0" w:rsidR="007F7C8C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Standardized Dashboard Status</w:t>
      </w:r>
      <w:r w:rsidRPr="00054067">
        <w:rPr>
          <w:lang w:val="en-US"/>
        </w:rPr>
        <w:br/>
      </w:r>
      <w:r w:rsidR="007F7C8C" w:rsidRPr="007F7C8C">
        <w:t>Invoice statuses are now consistent across all dashboards and reports for better clarity.</w:t>
      </w:r>
    </w:p>
    <w:p w14:paraId="288DD019" w14:textId="3D00F7AF" w:rsidR="00054067" w:rsidRPr="002C5BDD" w:rsidRDefault="002C5BDD" w:rsidP="002C5BDD">
      <w:pPr>
        <w:pStyle w:val="ListParagraph"/>
        <w:numPr>
          <w:ilvl w:val="0"/>
          <w:numId w:val="18"/>
        </w:numPr>
        <w:rPr>
          <w:lang w:val="en-US"/>
        </w:rPr>
      </w:pPr>
      <w:r w:rsidRPr="002C5BDD">
        <w:rPr>
          <w:b/>
        </w:rPr>
        <w:lastRenderedPageBreak/>
        <w:t>User Group Management Enhancements</w:t>
      </w:r>
      <w:r w:rsidRPr="002C5BDD">
        <w:rPr>
          <w:lang w:val="en-US"/>
        </w:rPr>
        <w:t xml:space="preserve"> The user interface for Group Management has been improved for better usability.</w:t>
      </w:r>
    </w:p>
    <w:p w14:paraId="63750A33" w14:textId="04FAEF8F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lang w:val="en-US"/>
        </w:rPr>
        <w:t xml:space="preserve">Field-level editing permissions have been </w:t>
      </w:r>
      <w:r w:rsidR="00EF6D62" w:rsidRPr="00054067">
        <w:rPr>
          <w:lang w:val="en-US"/>
        </w:rPr>
        <w:t>introduced;</w:t>
      </w:r>
      <w:r w:rsidRPr="00054067">
        <w:rPr>
          <w:lang w:val="en-US"/>
        </w:rPr>
        <w:t xml:space="preserve"> </w:t>
      </w:r>
      <w:r w:rsidR="00EF6D62">
        <w:rPr>
          <w:lang w:val="en-US"/>
        </w:rPr>
        <w:t>UI f</w:t>
      </w:r>
      <w:r w:rsidR="00EF6D62" w:rsidRPr="00054067">
        <w:rPr>
          <w:lang w:val="en-US"/>
        </w:rPr>
        <w:t>ields are now editable only if the user has the necessary permissions.</w:t>
      </w:r>
    </w:p>
    <w:p w14:paraId="67669177" w14:textId="4B476E7E" w:rsidR="00573E1B" w:rsidRDefault="00472F21" w:rsidP="00054067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Ability to control email</w:t>
      </w:r>
      <w:r w:rsidR="00573E1B">
        <w:rPr>
          <w:lang w:val="en-US"/>
        </w:rPr>
        <w:t xml:space="preserve">s notification at a granular </w:t>
      </w:r>
      <w:r w:rsidR="008969E4">
        <w:rPr>
          <w:lang w:val="en-US"/>
        </w:rPr>
        <w:t>level.</w:t>
      </w:r>
    </w:p>
    <w:p w14:paraId="735652FF" w14:textId="5CB64B1A" w:rsidR="00054067" w:rsidRPr="00F42099" w:rsidRDefault="00054067" w:rsidP="009174E8">
      <w:pPr>
        <w:numPr>
          <w:ilvl w:val="0"/>
          <w:numId w:val="18"/>
        </w:numPr>
      </w:pPr>
      <w:r w:rsidRPr="00054067">
        <w:rPr>
          <w:b/>
          <w:bCs/>
          <w:lang w:val="en-US"/>
        </w:rPr>
        <w:t>Client Identification on Invoice Lists and Reports</w:t>
      </w:r>
      <w:r w:rsidRPr="00054067">
        <w:rPr>
          <w:lang w:val="en-US"/>
        </w:rPr>
        <w:br/>
      </w:r>
      <w:r w:rsidR="00F42099" w:rsidRPr="00F42099">
        <w:t>The system now retrieves the client code from the associated IO or project record if a client is not specified on an invoice.</w:t>
      </w:r>
    </w:p>
    <w:p w14:paraId="0C58BE3C" w14:textId="0B593F6F" w:rsidR="00054067" w:rsidRPr="00054067" w:rsidRDefault="00054067" w:rsidP="000D1619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Enhanced Invoice User Interface</w:t>
      </w:r>
      <w:r w:rsidRPr="00054067">
        <w:rPr>
          <w:lang w:val="en-US"/>
        </w:rPr>
        <w:br/>
        <w:t>Users with the appropriate access rights can now approve invoices after resolving discrepancies</w:t>
      </w:r>
      <w:r w:rsidR="000D1619">
        <w:rPr>
          <w:lang w:val="en-US"/>
        </w:rPr>
        <w:t xml:space="preserve"> in the same step. Previously it was a </w:t>
      </w:r>
      <w:r w:rsidR="008969E4">
        <w:rPr>
          <w:lang w:val="en-US"/>
        </w:rPr>
        <w:t>two-step</w:t>
      </w:r>
      <w:r w:rsidR="000D1619">
        <w:rPr>
          <w:lang w:val="en-US"/>
        </w:rPr>
        <w:t xml:space="preserve"> process</w:t>
      </w:r>
      <w:r w:rsidRPr="00054067">
        <w:rPr>
          <w:lang w:val="en-US"/>
        </w:rPr>
        <w:t>.</w:t>
      </w:r>
    </w:p>
    <w:p w14:paraId="32A876D3" w14:textId="77777777" w:rsidR="001457B1" w:rsidRPr="001457B1" w:rsidRDefault="001457B1" w:rsidP="00054067">
      <w:pPr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Broadcast Media Enhancements:</w:t>
      </w:r>
    </w:p>
    <w:p w14:paraId="4386BF97" w14:textId="33998A42" w:rsidR="00054067" w:rsidRPr="00054067" w:rsidRDefault="00054067" w:rsidP="001457B1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Additional Field</w:t>
      </w:r>
      <w:r w:rsidR="00566312">
        <w:rPr>
          <w:b/>
          <w:bCs/>
          <w:lang w:val="en-US"/>
        </w:rPr>
        <w:t>s</w:t>
      </w:r>
      <w:r w:rsidRPr="00054067">
        <w:rPr>
          <w:b/>
          <w:bCs/>
          <w:lang w:val="en-US"/>
        </w:rPr>
        <w:t xml:space="preserve"> </w:t>
      </w:r>
      <w:r w:rsidR="00566312">
        <w:rPr>
          <w:b/>
          <w:bCs/>
          <w:lang w:val="en-US"/>
        </w:rPr>
        <w:t xml:space="preserve">for Vendor </w:t>
      </w:r>
      <w:r w:rsidR="00566312" w:rsidRPr="00054067">
        <w:rPr>
          <w:b/>
          <w:bCs/>
          <w:lang w:val="en-US"/>
        </w:rPr>
        <w:t>Mapping</w:t>
      </w:r>
      <w:r w:rsidRPr="00054067">
        <w:rPr>
          <w:lang w:val="en-US"/>
        </w:rPr>
        <w:br/>
      </w:r>
      <w:r w:rsidR="00566312">
        <w:rPr>
          <w:lang w:val="en-US"/>
        </w:rPr>
        <w:t xml:space="preserve">Vendor </w:t>
      </w:r>
      <w:r w:rsidRPr="00054067">
        <w:rPr>
          <w:lang w:val="en-US"/>
        </w:rPr>
        <w:t xml:space="preserve">mapping </w:t>
      </w:r>
      <w:r w:rsidR="00566312">
        <w:rPr>
          <w:lang w:val="en-US"/>
        </w:rPr>
        <w:t xml:space="preserve">now carries </w:t>
      </w:r>
      <w:r w:rsidRPr="00054067">
        <w:rPr>
          <w:lang w:val="en-US"/>
        </w:rPr>
        <w:t>call letters, media type, and band.</w:t>
      </w:r>
    </w:p>
    <w:p w14:paraId="2370DBC0" w14:textId="6112D6E9" w:rsidR="00054067" w:rsidRPr="00054067" w:rsidRDefault="00054067" w:rsidP="001457B1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PDF Ingestion for Broadcast EDI Invoices</w:t>
      </w:r>
      <w:r w:rsidRPr="00054067">
        <w:rPr>
          <w:lang w:val="en-US"/>
        </w:rPr>
        <w:br/>
        <w:t xml:space="preserve">APWorks now </w:t>
      </w:r>
      <w:r w:rsidR="00EE0DEC">
        <w:rPr>
          <w:lang w:val="en-US"/>
        </w:rPr>
        <w:t xml:space="preserve">has the option to </w:t>
      </w:r>
      <w:r w:rsidRPr="00054067">
        <w:rPr>
          <w:lang w:val="en-US"/>
        </w:rPr>
        <w:t xml:space="preserve">attaches </w:t>
      </w:r>
      <w:r w:rsidR="00EE0DEC">
        <w:rPr>
          <w:lang w:val="en-US"/>
        </w:rPr>
        <w:t xml:space="preserve">Warren Lamb </w:t>
      </w:r>
      <w:r w:rsidRPr="00054067">
        <w:rPr>
          <w:lang w:val="en-US"/>
        </w:rPr>
        <w:t>PDF files to broadcast EDI invoices, enhancing recordkeeping and audit capabilities.</w:t>
      </w:r>
      <w:r w:rsidR="00DC0EE6">
        <w:rPr>
          <w:lang w:val="en-US"/>
        </w:rPr>
        <w:t xml:space="preserve"> Previously APWorks only had the option to generate PDF back through the system.</w:t>
      </w:r>
    </w:p>
    <w:p w14:paraId="158C8DD1" w14:textId="1E2EBD30" w:rsidR="00472F21" w:rsidRPr="00054067" w:rsidRDefault="00472F21" w:rsidP="00DC0EE6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Invoice Splitting by Month of Service</w:t>
      </w:r>
      <w:r w:rsidR="00DC0EE6">
        <w:rPr>
          <w:b/>
          <w:bCs/>
          <w:lang w:val="en-US"/>
        </w:rPr>
        <w:t xml:space="preserve"> for Media Ocean Integration </w:t>
      </w:r>
      <w:r w:rsidRPr="00054067">
        <w:rPr>
          <w:lang w:val="en-US"/>
        </w:rPr>
        <w:br/>
      </w:r>
      <w:r w:rsidR="00E86541">
        <w:rPr>
          <w:lang w:val="en-US"/>
        </w:rPr>
        <w:t xml:space="preserve">System </w:t>
      </w:r>
      <w:r w:rsidR="00F42099">
        <w:rPr>
          <w:lang w:val="en-US"/>
        </w:rPr>
        <w:t>has been</w:t>
      </w:r>
      <w:r w:rsidR="00E86541">
        <w:rPr>
          <w:lang w:val="en-US"/>
        </w:rPr>
        <w:t xml:space="preserve"> enhanced to</w:t>
      </w:r>
      <w:r w:rsidRPr="00054067">
        <w:rPr>
          <w:lang w:val="en-US"/>
        </w:rPr>
        <w:t xml:space="preserve"> split invoices based on the </w:t>
      </w:r>
      <w:r w:rsidRPr="00054067">
        <w:rPr>
          <w:b/>
          <w:bCs/>
          <w:lang w:val="en-US"/>
        </w:rPr>
        <w:t>Month of Service</w:t>
      </w:r>
      <w:r w:rsidR="00140C98">
        <w:rPr>
          <w:lang w:val="en-US"/>
        </w:rPr>
        <w:t>.</w:t>
      </w:r>
    </w:p>
    <w:p w14:paraId="3BAB0AB3" w14:textId="77777777" w:rsidR="00054067" w:rsidRDefault="00054067" w:rsidP="00054067">
      <w:pPr>
        <w:numPr>
          <w:ilvl w:val="0"/>
          <w:numId w:val="18"/>
        </w:numPr>
        <w:rPr>
          <w:ins w:id="6" w:author="Tauseef Shahzad" w:date="2025-05-13T18:07:00Z" w16du:dateUtc="2025-05-13T13:07:00Z"/>
          <w:lang w:val="en-US"/>
        </w:rPr>
      </w:pPr>
      <w:r w:rsidRPr="00054067">
        <w:rPr>
          <w:b/>
          <w:bCs/>
          <w:lang w:val="en-US"/>
        </w:rPr>
        <w:t>Invoice Number Display in Discrepant Invoices</w:t>
      </w:r>
      <w:r w:rsidRPr="00054067">
        <w:rPr>
          <w:lang w:val="en-US"/>
        </w:rPr>
        <w:br/>
        <w:t xml:space="preserve">The application now displays the invoice number within the </w:t>
      </w:r>
      <w:r w:rsidRPr="00054067">
        <w:rPr>
          <w:b/>
          <w:bCs/>
          <w:lang w:val="en-US"/>
        </w:rPr>
        <w:t>Discrepant Invoice</w:t>
      </w:r>
      <w:r w:rsidRPr="00054067">
        <w:rPr>
          <w:lang w:val="en-US"/>
        </w:rPr>
        <w:t xml:space="preserve"> gadget when the gadget is zoomed in, aiding in faster issue resolution.</w:t>
      </w:r>
    </w:p>
    <w:p w14:paraId="5C9A89D7" w14:textId="77777777" w:rsidR="00623929" w:rsidRPr="000E3E39" w:rsidRDefault="00623929" w:rsidP="00623929">
      <w:pPr>
        <w:numPr>
          <w:ilvl w:val="0"/>
          <w:numId w:val="18"/>
        </w:numPr>
        <w:rPr>
          <w:ins w:id="7" w:author="Tauseef Shahzad" w:date="2025-05-13T18:07:00Z" w16du:dateUtc="2025-05-13T13:07:00Z"/>
          <w:lang w:val="en-US"/>
        </w:rPr>
      </w:pPr>
      <w:ins w:id="8" w:author="Tauseef Shahzad" w:date="2025-05-13T18:07:00Z" w16du:dateUtc="2025-05-13T13:07:00Z">
        <w:r>
          <w:rPr>
            <w:b/>
            <w:bCs/>
            <w:lang w:val="en-US"/>
          </w:rPr>
          <w:t>Enhancements to Reports:</w:t>
        </w:r>
      </w:ins>
    </w:p>
    <w:p w14:paraId="2FA6E029" w14:textId="77777777" w:rsidR="00623929" w:rsidRPr="00F94E0B" w:rsidRDefault="00623929" w:rsidP="00623929">
      <w:pPr>
        <w:numPr>
          <w:ilvl w:val="1"/>
          <w:numId w:val="18"/>
        </w:numPr>
        <w:rPr>
          <w:ins w:id="9" w:author="Tauseef Shahzad" w:date="2025-05-13T18:07:00Z" w16du:dateUtc="2025-05-13T13:07:00Z"/>
          <w:lang w:val="en-US"/>
        </w:rPr>
      </w:pPr>
      <w:ins w:id="10" w:author="Tauseef Shahzad" w:date="2025-05-13T18:07:00Z" w16du:dateUtc="2025-05-13T13:07:00Z">
        <w:r w:rsidRPr="00F94E0B">
          <w:rPr>
            <w:b/>
            <w:bCs/>
            <w:lang w:val="en-US"/>
          </w:rPr>
          <w:t>Insertion Order Report</w:t>
        </w:r>
        <w:r w:rsidRPr="00F94E0B">
          <w:rPr>
            <w:lang w:val="en-US"/>
          </w:rPr>
          <w:t>: Vendor Name has been added to Insertion Order Report.</w:t>
        </w:r>
      </w:ins>
    </w:p>
    <w:p w14:paraId="0BE9D992" w14:textId="3CF9CD18" w:rsidR="00623929" w:rsidRPr="00623929" w:rsidRDefault="00623929" w:rsidP="00623929">
      <w:pPr>
        <w:numPr>
          <w:ilvl w:val="1"/>
          <w:numId w:val="18"/>
        </w:numPr>
        <w:rPr>
          <w:lang w:val="en-US"/>
        </w:rPr>
        <w:pPrChange w:id="11" w:author="Tauseef Shahzad" w:date="2025-05-13T18:07:00Z" w16du:dateUtc="2025-05-13T13:07:00Z">
          <w:pPr>
            <w:numPr>
              <w:numId w:val="18"/>
            </w:numPr>
            <w:tabs>
              <w:tab w:val="num" w:pos="720"/>
            </w:tabs>
            <w:ind w:left="720" w:hanging="360"/>
          </w:pPr>
        </w:pPrChange>
      </w:pPr>
      <w:ins w:id="12" w:author="Tauseef Shahzad" w:date="2025-05-13T18:07:00Z" w16du:dateUtc="2025-05-13T13:07:00Z">
        <w:r w:rsidRPr="00F94E0B">
          <w:rPr>
            <w:b/>
            <w:bCs/>
            <w:lang w:val="en-US"/>
          </w:rPr>
          <w:t>Vendor Invoices Report</w:t>
        </w:r>
        <w:r w:rsidRPr="00F94E0B">
          <w:rPr>
            <w:lang w:val="en-US"/>
          </w:rPr>
          <w:t>: Media plan name has been added to Vendor Invoices Report. </w:t>
        </w:r>
      </w:ins>
    </w:p>
    <w:p w14:paraId="2F8DA1FD" w14:textId="77777777" w:rsidR="00140C98" w:rsidRPr="00054067" w:rsidRDefault="00140C98" w:rsidP="00140C98">
      <w:pPr>
        <w:rPr>
          <w:lang w:val="en-US"/>
        </w:rPr>
      </w:pPr>
    </w:p>
    <w:p w14:paraId="2BC6467A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Browser Compatibility</w:t>
      </w:r>
    </w:p>
    <w:p w14:paraId="708A7ACD" w14:textId="77777777" w:rsidR="00054067" w:rsidRPr="00054067" w:rsidRDefault="00054067" w:rsidP="00054067">
      <w:pPr>
        <w:rPr>
          <w:lang w:val="en-US"/>
        </w:rPr>
      </w:pPr>
      <w:r w:rsidRPr="00054067">
        <w:rPr>
          <w:lang w:val="en-US"/>
        </w:rPr>
        <w:t>The following browsers are supported with this release:</w:t>
      </w:r>
    </w:p>
    <w:p w14:paraId="0B960B6E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Windows</w:t>
      </w:r>
    </w:p>
    <w:p w14:paraId="16411F4E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Microsoft Edge 42.17134.1.0</w:t>
      </w:r>
    </w:p>
    <w:p w14:paraId="5B5AAA7B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Mozilla Firefox 65.0.2</w:t>
      </w:r>
    </w:p>
    <w:p w14:paraId="404B24E6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Google Chrome 74.0.3729.169</w:t>
      </w:r>
    </w:p>
    <w:p w14:paraId="1DD35AD5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lastRenderedPageBreak/>
        <w:t>Mac</w:t>
      </w:r>
    </w:p>
    <w:p w14:paraId="50505799" w14:textId="77777777" w:rsidR="00054067" w:rsidRPr="00054067" w:rsidRDefault="00054067" w:rsidP="00054067">
      <w:pPr>
        <w:numPr>
          <w:ilvl w:val="0"/>
          <w:numId w:val="20"/>
        </w:numPr>
        <w:rPr>
          <w:lang w:val="en-US"/>
        </w:rPr>
      </w:pPr>
      <w:r w:rsidRPr="00054067">
        <w:rPr>
          <w:lang w:val="en-US"/>
        </w:rPr>
        <w:t>Safari 12.0.2</w:t>
      </w:r>
    </w:p>
    <w:p w14:paraId="2ABF001B" w14:textId="77777777" w:rsidR="007C25FA" w:rsidRPr="00054067" w:rsidRDefault="007C25FA" w:rsidP="00054067"/>
    <w:sectPr w:rsidR="007C25FA" w:rsidRPr="00054067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9C4AE" w14:textId="77777777" w:rsidR="008144B7" w:rsidRDefault="008144B7" w:rsidP="007F4B68">
      <w:pPr>
        <w:spacing w:after="0" w:line="240" w:lineRule="auto"/>
      </w:pPr>
      <w:r>
        <w:separator/>
      </w:r>
    </w:p>
  </w:endnote>
  <w:endnote w:type="continuationSeparator" w:id="0">
    <w:p w14:paraId="3BD5662E" w14:textId="77777777" w:rsidR="008144B7" w:rsidRDefault="008144B7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BF582" w14:textId="77777777" w:rsidR="008144B7" w:rsidRDefault="008144B7" w:rsidP="007F4B68">
      <w:pPr>
        <w:spacing w:after="0" w:line="240" w:lineRule="auto"/>
      </w:pPr>
      <w:r>
        <w:separator/>
      </w:r>
    </w:p>
  </w:footnote>
  <w:footnote w:type="continuationSeparator" w:id="0">
    <w:p w14:paraId="38E87CDE" w14:textId="77777777" w:rsidR="008144B7" w:rsidRDefault="008144B7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60076B2D" w:rsidR="00131474" w:rsidRPr="00911D2F" w:rsidRDefault="00131474" w:rsidP="004E2CF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center"/>
      <w:rPr>
        <w:rFonts w:cstheme="minorHAnsi"/>
        <w:b/>
        <w:sz w:val="18"/>
        <w:szCs w:val="18"/>
      </w:rPr>
    </w:pP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40407" w14:textId="434B2C06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</w:t>
    </w:r>
    <w:r w:rsidR="00541468">
      <w:rPr>
        <w:rFonts w:cs="Arial"/>
        <w:b/>
        <w:sz w:val="28"/>
        <w:szCs w:val="28"/>
      </w:rPr>
      <w:t>APWorks 2025.1</w:t>
    </w:r>
  </w:p>
  <w:p w14:paraId="46D9323D" w14:textId="6801986F" w:rsidR="00131474" w:rsidRDefault="004123A3">
    <w:pPr>
      <w:pStyle w:val="Header"/>
    </w:pPr>
    <w:r>
      <w:tab/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D6C8C"/>
    <w:multiLevelType w:val="multilevel"/>
    <w:tmpl w:val="0B1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D0BB0"/>
    <w:multiLevelType w:val="multilevel"/>
    <w:tmpl w:val="0BB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2762"/>
    <w:multiLevelType w:val="multilevel"/>
    <w:tmpl w:val="3B0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121EC"/>
    <w:multiLevelType w:val="multilevel"/>
    <w:tmpl w:val="4B2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02AB8"/>
    <w:multiLevelType w:val="hybridMultilevel"/>
    <w:tmpl w:val="B40A572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7"/>
  </w:num>
  <w:num w:numId="2" w16cid:durableId="548536615">
    <w:abstractNumId w:val="18"/>
  </w:num>
  <w:num w:numId="3" w16cid:durableId="535000811">
    <w:abstractNumId w:val="17"/>
  </w:num>
  <w:num w:numId="4" w16cid:durableId="1265654056">
    <w:abstractNumId w:val="9"/>
  </w:num>
  <w:num w:numId="5" w16cid:durableId="551232367">
    <w:abstractNumId w:val="15"/>
  </w:num>
  <w:num w:numId="6" w16cid:durableId="1834562995">
    <w:abstractNumId w:val="0"/>
  </w:num>
  <w:num w:numId="7" w16cid:durableId="560756582">
    <w:abstractNumId w:val="10"/>
  </w:num>
  <w:num w:numId="8" w16cid:durableId="243879543">
    <w:abstractNumId w:val="6"/>
  </w:num>
  <w:num w:numId="9" w16cid:durableId="1383559995">
    <w:abstractNumId w:val="16"/>
  </w:num>
  <w:num w:numId="10" w16cid:durableId="245530401">
    <w:abstractNumId w:val="8"/>
  </w:num>
  <w:num w:numId="11" w16cid:durableId="698897470">
    <w:abstractNumId w:val="3"/>
  </w:num>
  <w:num w:numId="12" w16cid:durableId="2134134311">
    <w:abstractNumId w:val="5"/>
  </w:num>
  <w:num w:numId="13" w16cid:durableId="445121645">
    <w:abstractNumId w:val="14"/>
  </w:num>
  <w:num w:numId="14" w16cid:durableId="372924237">
    <w:abstractNumId w:val="16"/>
  </w:num>
  <w:num w:numId="15" w16cid:durableId="131680101">
    <w:abstractNumId w:val="12"/>
  </w:num>
  <w:num w:numId="16" w16cid:durableId="771125995">
    <w:abstractNumId w:val="13"/>
  </w:num>
  <w:num w:numId="17" w16cid:durableId="1530869793">
    <w:abstractNumId w:val="11"/>
  </w:num>
  <w:num w:numId="18" w16cid:durableId="541327453">
    <w:abstractNumId w:val="2"/>
  </w:num>
  <w:num w:numId="19" w16cid:durableId="445462632">
    <w:abstractNumId w:val="1"/>
  </w:num>
  <w:num w:numId="20" w16cid:durableId="205993664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useef Shahzad">
    <w15:presenceInfo w15:providerId="Windows Live" w15:userId="ffe48b18aefb93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159E6"/>
    <w:rsid w:val="00045273"/>
    <w:rsid w:val="00047FA8"/>
    <w:rsid w:val="0005141E"/>
    <w:rsid w:val="00054067"/>
    <w:rsid w:val="00060D96"/>
    <w:rsid w:val="000621A4"/>
    <w:rsid w:val="00064C1D"/>
    <w:rsid w:val="00072A54"/>
    <w:rsid w:val="000B536D"/>
    <w:rsid w:val="000D1619"/>
    <w:rsid w:val="0010488E"/>
    <w:rsid w:val="00105720"/>
    <w:rsid w:val="00106204"/>
    <w:rsid w:val="00131474"/>
    <w:rsid w:val="00135F6F"/>
    <w:rsid w:val="00140C98"/>
    <w:rsid w:val="001421EF"/>
    <w:rsid w:val="0014275B"/>
    <w:rsid w:val="001457B1"/>
    <w:rsid w:val="001549F9"/>
    <w:rsid w:val="00172966"/>
    <w:rsid w:val="0017628D"/>
    <w:rsid w:val="001A6D8A"/>
    <w:rsid w:val="001C3FF7"/>
    <w:rsid w:val="001D0F23"/>
    <w:rsid w:val="001E4715"/>
    <w:rsid w:val="0025796A"/>
    <w:rsid w:val="00270682"/>
    <w:rsid w:val="00272D8E"/>
    <w:rsid w:val="0028625F"/>
    <w:rsid w:val="002B56BD"/>
    <w:rsid w:val="002C5BDD"/>
    <w:rsid w:val="002E79B2"/>
    <w:rsid w:val="00302043"/>
    <w:rsid w:val="0030212E"/>
    <w:rsid w:val="00302FA0"/>
    <w:rsid w:val="00375EF4"/>
    <w:rsid w:val="00377BFE"/>
    <w:rsid w:val="003A0739"/>
    <w:rsid w:val="003D4383"/>
    <w:rsid w:val="003E3528"/>
    <w:rsid w:val="004008D6"/>
    <w:rsid w:val="004123A3"/>
    <w:rsid w:val="004428A1"/>
    <w:rsid w:val="004650E5"/>
    <w:rsid w:val="00472F21"/>
    <w:rsid w:val="004B4B01"/>
    <w:rsid w:val="004D3ADD"/>
    <w:rsid w:val="004D484A"/>
    <w:rsid w:val="004E2CF7"/>
    <w:rsid w:val="004E6ECA"/>
    <w:rsid w:val="0052707E"/>
    <w:rsid w:val="0053571A"/>
    <w:rsid w:val="00541468"/>
    <w:rsid w:val="00566312"/>
    <w:rsid w:val="00573E1B"/>
    <w:rsid w:val="00597E39"/>
    <w:rsid w:val="005A177C"/>
    <w:rsid w:val="005A4363"/>
    <w:rsid w:val="005B0340"/>
    <w:rsid w:val="005D50FE"/>
    <w:rsid w:val="005D72CC"/>
    <w:rsid w:val="005E75B0"/>
    <w:rsid w:val="00617726"/>
    <w:rsid w:val="00623929"/>
    <w:rsid w:val="0063785A"/>
    <w:rsid w:val="00651BAD"/>
    <w:rsid w:val="00660ECC"/>
    <w:rsid w:val="00666C80"/>
    <w:rsid w:val="00671030"/>
    <w:rsid w:val="00675EB3"/>
    <w:rsid w:val="00695750"/>
    <w:rsid w:val="006A1925"/>
    <w:rsid w:val="006D2957"/>
    <w:rsid w:val="006E1922"/>
    <w:rsid w:val="006F708C"/>
    <w:rsid w:val="007103C9"/>
    <w:rsid w:val="00714E8B"/>
    <w:rsid w:val="00772970"/>
    <w:rsid w:val="007740DB"/>
    <w:rsid w:val="00790DD7"/>
    <w:rsid w:val="007C25FA"/>
    <w:rsid w:val="007C6269"/>
    <w:rsid w:val="007E3583"/>
    <w:rsid w:val="007F2D15"/>
    <w:rsid w:val="007F4B68"/>
    <w:rsid w:val="007F7C8C"/>
    <w:rsid w:val="008144B7"/>
    <w:rsid w:val="00815FFD"/>
    <w:rsid w:val="00862A07"/>
    <w:rsid w:val="00873F68"/>
    <w:rsid w:val="008969E4"/>
    <w:rsid w:val="008A7E82"/>
    <w:rsid w:val="008B11F0"/>
    <w:rsid w:val="008B6BFF"/>
    <w:rsid w:val="008C280F"/>
    <w:rsid w:val="008F155B"/>
    <w:rsid w:val="00911D2F"/>
    <w:rsid w:val="009522C8"/>
    <w:rsid w:val="00971BA3"/>
    <w:rsid w:val="00987CF5"/>
    <w:rsid w:val="00995130"/>
    <w:rsid w:val="00995423"/>
    <w:rsid w:val="009B0519"/>
    <w:rsid w:val="009B4EA5"/>
    <w:rsid w:val="009D0E1C"/>
    <w:rsid w:val="00A10348"/>
    <w:rsid w:val="00A225E4"/>
    <w:rsid w:val="00A26164"/>
    <w:rsid w:val="00A37623"/>
    <w:rsid w:val="00A63D4A"/>
    <w:rsid w:val="00A84003"/>
    <w:rsid w:val="00AC5304"/>
    <w:rsid w:val="00B173DD"/>
    <w:rsid w:val="00B30F6C"/>
    <w:rsid w:val="00B3362D"/>
    <w:rsid w:val="00B37F17"/>
    <w:rsid w:val="00B6116F"/>
    <w:rsid w:val="00B6788D"/>
    <w:rsid w:val="00B7109A"/>
    <w:rsid w:val="00B8256A"/>
    <w:rsid w:val="00B905D8"/>
    <w:rsid w:val="00B93A6B"/>
    <w:rsid w:val="00BA0A78"/>
    <w:rsid w:val="00BC4198"/>
    <w:rsid w:val="00BE455F"/>
    <w:rsid w:val="00BF4605"/>
    <w:rsid w:val="00C2331A"/>
    <w:rsid w:val="00C25DB0"/>
    <w:rsid w:val="00C47E22"/>
    <w:rsid w:val="00C61601"/>
    <w:rsid w:val="00CB2166"/>
    <w:rsid w:val="00CE603C"/>
    <w:rsid w:val="00CF0E2C"/>
    <w:rsid w:val="00D506C9"/>
    <w:rsid w:val="00D5273A"/>
    <w:rsid w:val="00D56243"/>
    <w:rsid w:val="00D56614"/>
    <w:rsid w:val="00D834A8"/>
    <w:rsid w:val="00D948F6"/>
    <w:rsid w:val="00DB5C39"/>
    <w:rsid w:val="00DC0EE6"/>
    <w:rsid w:val="00DC244A"/>
    <w:rsid w:val="00DC470E"/>
    <w:rsid w:val="00DE4CEF"/>
    <w:rsid w:val="00DE7DA8"/>
    <w:rsid w:val="00DF4F04"/>
    <w:rsid w:val="00E019FE"/>
    <w:rsid w:val="00E05A8C"/>
    <w:rsid w:val="00E477EB"/>
    <w:rsid w:val="00E63C99"/>
    <w:rsid w:val="00E82921"/>
    <w:rsid w:val="00E86541"/>
    <w:rsid w:val="00EA38BF"/>
    <w:rsid w:val="00EA7E2A"/>
    <w:rsid w:val="00EC49E3"/>
    <w:rsid w:val="00EE0DEC"/>
    <w:rsid w:val="00EE2B97"/>
    <w:rsid w:val="00EF6D62"/>
    <w:rsid w:val="00F13A21"/>
    <w:rsid w:val="00F2413F"/>
    <w:rsid w:val="00F368B0"/>
    <w:rsid w:val="00F42099"/>
    <w:rsid w:val="00F422A7"/>
    <w:rsid w:val="00F772CC"/>
    <w:rsid w:val="00F81462"/>
    <w:rsid w:val="00FA2022"/>
    <w:rsid w:val="00FA6E90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23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3</cp:revision>
  <dcterms:created xsi:type="dcterms:W3CDTF">2025-05-13T13:02:00Z</dcterms:created>
  <dcterms:modified xsi:type="dcterms:W3CDTF">2025-05-13T13:08:00Z</dcterms:modified>
</cp:coreProperties>
</file>