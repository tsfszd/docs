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5836C" w14:textId="77777777" w:rsidR="00CE1CBA" w:rsidRDefault="00806D9F">
      <w:pPr>
        <w:pStyle w:val="Heading1"/>
      </w:pPr>
      <w:r>
        <w:t>Business Requirements Document (BRD)</w:t>
      </w:r>
    </w:p>
    <w:p w14:paraId="77CF96C7" w14:textId="77777777" w:rsidR="00CE1CBA" w:rsidRDefault="00806D9F">
      <w:pPr>
        <w:pStyle w:val="Heading2"/>
      </w:pPr>
      <w:r>
        <w:t>Feature: Introduction of "Archived" Status for Invoices</w:t>
      </w:r>
    </w:p>
    <w:p w14:paraId="71D85A9C" w14:textId="77777777" w:rsidR="00CE1CBA" w:rsidRDefault="00806D9F">
      <w:pPr>
        <w:pStyle w:val="Heading2"/>
      </w:pPr>
      <w:r>
        <w:t>1. Objective</w:t>
      </w:r>
    </w:p>
    <w:p w14:paraId="1418F881" w14:textId="77777777" w:rsidR="00CE1CBA" w:rsidRDefault="00806D9F">
      <w:r>
        <w:t>This document outlines the requirements for introducing a new status, "Archived", to the invoice lifecycle in the system. The purpose of this status is to mark invoices that are no longer needed for further processing. Once archived, an invoice becomes completely read-only, preventing any further modifications, approvals, postings, or routing actions. The feature aims to help users maintain a cleaner workspace and reduce clutter by removing inactive invoices from active workflows without deleting them.</w:t>
      </w:r>
    </w:p>
    <w:p w14:paraId="1D021AA6" w14:textId="773B8EE4" w:rsidR="00CE1CBA" w:rsidRDefault="1DAC4AD7">
      <w:pPr>
        <w:pStyle w:val="Heading2"/>
      </w:pPr>
      <w:r>
        <w:t>2. Scope</w:t>
      </w:r>
      <w:ins w:id="0" w:author="Arif Khan" w:date="2025-06-30T09:43:00Z">
        <w:r w:rsidR="39FE94AA">
          <w:t xml:space="preserve"> </w:t>
        </w:r>
      </w:ins>
    </w:p>
    <w:p w14:paraId="74C5051A" w14:textId="77777777" w:rsidR="00CE1CBA" w:rsidRDefault="00806D9F">
      <w:r>
        <w:t>This enhancement applies to the following invoice modules:</w:t>
      </w:r>
      <w:r>
        <w:br/>
        <w:t>✅ Production Invoices</w:t>
      </w:r>
      <w:r>
        <w:br/>
        <w:t>✅ Media Invoices</w:t>
      </w:r>
      <w:r>
        <w:br/>
        <w:t>✅ PDF-based Broadcast Invoices</w:t>
      </w:r>
      <w:r>
        <w:br/>
        <w:t>❌ EDI-based Broadcast Invoices (excluded)</w:t>
      </w:r>
      <w:r>
        <w:br/>
      </w:r>
      <w:r>
        <w:br/>
        <w:t>It will be reflected across:</w:t>
      </w:r>
      <w:r>
        <w:br/>
        <w:t>- Invoice UI (individual record view)</w:t>
      </w:r>
      <w:r>
        <w:br/>
        <w:t>- Manage Invoices UI (list view)</w:t>
      </w:r>
      <w:r>
        <w:br/>
        <w:t>- Vendor Reports and other reporting modules</w:t>
      </w:r>
      <w:r>
        <w:br/>
      </w:r>
      <w:r>
        <w:br/>
        <w:t>Additionally, a new group rule will be introduced:</w:t>
      </w:r>
      <w:r>
        <w:br/>
        <w:t>- Manage Archive Status: Controls which users can archive or unarchive invoices. If the user does not have this permission, the Archive/Unarchive actions will be hidden or disabled.</w:t>
      </w:r>
    </w:p>
    <w:p w14:paraId="4561BC7E" w14:textId="77777777" w:rsidR="00CE1CBA" w:rsidRDefault="00806D9F">
      <w:pPr>
        <w:pStyle w:val="Heading2"/>
      </w:pPr>
      <w:r>
        <w:t>3. Functional Requirements</w:t>
      </w:r>
    </w:p>
    <w:p w14:paraId="518905F7" w14:textId="77777777" w:rsidR="00CE1CBA" w:rsidRDefault="00806D9F">
      <w:pPr>
        <w:pStyle w:val="Heading3"/>
      </w:pPr>
      <w:r>
        <w:t>3.1 Eligible Status Transitions</w:t>
      </w:r>
    </w:p>
    <w:tbl>
      <w:tblPr>
        <w:tblStyle w:val="TableGrid"/>
        <w:tblW w:w="0" w:type="auto"/>
        <w:tblLook w:val="04A0" w:firstRow="1" w:lastRow="0" w:firstColumn="1" w:lastColumn="0" w:noHBand="0" w:noVBand="1"/>
        <w:tblPrChange w:id="1" w:author="Unknown" w:date="2025-07-01T02:54:00Z" w16du:dateUtc="2025-07-01T09:54:00Z">
          <w:tblPr>
            <w:tblStyle w:val="TableGrid"/>
            <w:tblW w:w="0" w:type="auto"/>
            <w:tblLook w:val="04A0" w:firstRow="1" w:lastRow="0" w:firstColumn="1" w:lastColumn="0" w:noHBand="0" w:noVBand="1"/>
          </w:tblPr>
        </w:tblPrChange>
      </w:tblPr>
      <w:tblGrid>
        <w:gridCol w:w="2876"/>
        <w:gridCol w:w="2877"/>
        <w:gridCol w:w="2877"/>
        <w:tblGridChange w:id="2">
          <w:tblGrid>
            <w:gridCol w:w="360"/>
            <w:gridCol w:w="360"/>
            <w:gridCol w:w="360"/>
            <w:gridCol w:w="1796"/>
            <w:gridCol w:w="2877"/>
            <w:gridCol w:w="2877"/>
          </w:tblGrid>
        </w:tblGridChange>
      </w:tblGrid>
      <w:tr w:rsidR="00CE1CBA" w14:paraId="3B912EC2" w14:textId="77777777" w:rsidTr="414628E1">
        <w:trPr>
          <w:trPrChange w:id="3" w:author="Unknown" w:date="2025-07-01T02:54:00Z" w16du:dateUtc="2025-07-01T09:54:00Z">
            <w:trPr>
              <w:gridAfter w:val="0"/>
            </w:trPr>
          </w:trPrChange>
        </w:trPr>
        <w:tc>
          <w:tcPr>
            <w:tcW w:w="2880" w:type="dxa"/>
            <w:tcPrChange w:id="4" w:author="Unknown" w:date="2025-07-01T02:54:00Z" w16du:dateUtc="2025-07-01T09:54:00Z">
              <w:tcPr>
                <w:tcW w:w="2880" w:type="dxa"/>
              </w:tcPr>
            </w:tcPrChange>
          </w:tcPr>
          <w:p w14:paraId="10B6A68E" w14:textId="77777777" w:rsidR="00CE1CBA" w:rsidRDefault="00806D9F">
            <w:r>
              <w:t>Current Status</w:t>
            </w:r>
          </w:p>
        </w:tc>
        <w:tc>
          <w:tcPr>
            <w:tcW w:w="2880" w:type="dxa"/>
            <w:tcPrChange w:id="5" w:author="Unknown" w:date="2025-07-01T02:54:00Z" w16du:dateUtc="2025-07-01T09:54:00Z">
              <w:tcPr>
                <w:tcW w:w="2880" w:type="dxa"/>
              </w:tcPr>
            </w:tcPrChange>
          </w:tcPr>
          <w:p w14:paraId="4A20568C" w14:textId="77777777" w:rsidR="00CE1CBA" w:rsidRDefault="00806D9F">
            <w:r>
              <w:t>Can Be Archived?</w:t>
            </w:r>
          </w:p>
        </w:tc>
        <w:tc>
          <w:tcPr>
            <w:tcW w:w="2880" w:type="dxa"/>
            <w:tcPrChange w:id="6" w:author="Unknown" w:date="2025-07-01T02:54:00Z" w16du:dateUtc="2025-07-01T09:54:00Z">
              <w:tcPr>
                <w:tcW w:w="2880" w:type="dxa"/>
              </w:tcPr>
            </w:tcPrChange>
          </w:tcPr>
          <w:p w14:paraId="55A52534" w14:textId="77777777" w:rsidR="00CE1CBA" w:rsidRDefault="00806D9F">
            <w:r>
              <w:t>Notes</w:t>
            </w:r>
          </w:p>
        </w:tc>
      </w:tr>
      <w:tr w:rsidR="00CE1CBA" w14:paraId="643E46C2" w14:textId="77777777" w:rsidTr="414628E1">
        <w:trPr>
          <w:trPrChange w:id="7" w:author="Unknown" w:date="2025-07-01T02:54:00Z" w16du:dateUtc="2025-07-01T09:54:00Z">
            <w:trPr>
              <w:gridAfter w:val="0"/>
            </w:trPr>
          </w:trPrChange>
        </w:trPr>
        <w:tc>
          <w:tcPr>
            <w:tcW w:w="2880" w:type="dxa"/>
            <w:tcPrChange w:id="8" w:author="Unknown" w:date="2025-07-01T02:54:00Z" w16du:dateUtc="2025-07-01T09:54:00Z">
              <w:tcPr>
                <w:tcW w:w="2880" w:type="dxa"/>
              </w:tcPr>
            </w:tcPrChange>
          </w:tcPr>
          <w:p w14:paraId="4BBB8D69" w14:textId="77777777" w:rsidR="00CE1CBA" w:rsidRDefault="00806D9F">
            <w:r>
              <w:t>Discrepant</w:t>
            </w:r>
          </w:p>
        </w:tc>
        <w:tc>
          <w:tcPr>
            <w:tcW w:w="2880" w:type="dxa"/>
            <w:tcPrChange w:id="9" w:author="Unknown" w:date="2025-07-01T02:54:00Z" w16du:dateUtc="2025-07-01T09:54:00Z">
              <w:tcPr>
                <w:tcW w:w="2880" w:type="dxa"/>
              </w:tcPr>
            </w:tcPrChange>
          </w:tcPr>
          <w:p w14:paraId="752CD32D" w14:textId="77777777" w:rsidR="00CE1CBA" w:rsidRDefault="00806D9F">
            <w:r>
              <w:t>✅ Yes</w:t>
            </w:r>
          </w:p>
        </w:tc>
        <w:tc>
          <w:tcPr>
            <w:tcW w:w="2880" w:type="dxa"/>
            <w:tcPrChange w:id="10" w:author="Unknown" w:date="2025-07-01T02:54:00Z" w16du:dateUtc="2025-07-01T09:54:00Z">
              <w:tcPr>
                <w:tcW w:w="2880" w:type="dxa"/>
              </w:tcPr>
            </w:tcPrChange>
          </w:tcPr>
          <w:p w14:paraId="53AE63FA" w14:textId="77777777" w:rsidR="00CE1CBA" w:rsidRDefault="00CE1CBA"/>
        </w:tc>
      </w:tr>
      <w:tr w:rsidR="00CE1CBA" w14:paraId="5817B63E" w14:textId="77777777" w:rsidTr="414628E1">
        <w:trPr>
          <w:trPrChange w:id="11" w:author="Unknown" w:date="2025-07-01T02:54:00Z" w16du:dateUtc="2025-07-01T09:54:00Z">
            <w:trPr>
              <w:gridAfter w:val="0"/>
            </w:trPr>
          </w:trPrChange>
        </w:trPr>
        <w:tc>
          <w:tcPr>
            <w:tcW w:w="2880" w:type="dxa"/>
            <w:tcPrChange w:id="12" w:author="Unknown" w:date="2025-07-01T02:54:00Z" w16du:dateUtc="2025-07-01T09:54:00Z">
              <w:tcPr>
                <w:tcW w:w="2880" w:type="dxa"/>
              </w:tcPr>
            </w:tcPrChange>
          </w:tcPr>
          <w:p w14:paraId="442D719E" w14:textId="77777777" w:rsidR="00CE1CBA" w:rsidRDefault="00806D9F">
            <w:r>
              <w:t>Pending Approval</w:t>
            </w:r>
          </w:p>
        </w:tc>
        <w:tc>
          <w:tcPr>
            <w:tcW w:w="2880" w:type="dxa"/>
            <w:tcPrChange w:id="13" w:author="Unknown" w:date="2025-07-01T02:54:00Z" w16du:dateUtc="2025-07-01T09:54:00Z">
              <w:tcPr>
                <w:tcW w:w="2880" w:type="dxa"/>
              </w:tcPr>
            </w:tcPrChange>
          </w:tcPr>
          <w:p w14:paraId="1E6C9EE1" w14:textId="77777777" w:rsidR="00CE1CBA" w:rsidRDefault="00806D9F">
            <w:r>
              <w:t>✅ Yes</w:t>
            </w:r>
          </w:p>
        </w:tc>
        <w:tc>
          <w:tcPr>
            <w:tcW w:w="2880" w:type="dxa"/>
            <w:tcPrChange w:id="14" w:author="Unknown" w:date="2025-07-01T02:54:00Z" w16du:dateUtc="2025-07-01T09:54:00Z">
              <w:tcPr>
                <w:tcW w:w="2880" w:type="dxa"/>
              </w:tcPr>
            </w:tcPrChange>
          </w:tcPr>
          <w:p w14:paraId="4817E778" w14:textId="77777777" w:rsidR="00CE1CBA" w:rsidRDefault="00CE1CBA"/>
        </w:tc>
      </w:tr>
      <w:tr w:rsidR="00CE1CBA" w14:paraId="4212A823" w14:textId="77777777" w:rsidTr="414628E1">
        <w:trPr>
          <w:trPrChange w:id="15" w:author="Unknown" w:date="2025-07-01T02:54:00Z" w16du:dateUtc="2025-07-01T09:54:00Z">
            <w:trPr>
              <w:gridAfter w:val="0"/>
            </w:trPr>
          </w:trPrChange>
        </w:trPr>
        <w:tc>
          <w:tcPr>
            <w:tcW w:w="2880" w:type="dxa"/>
            <w:tcPrChange w:id="16" w:author="Unknown" w:date="2025-07-01T02:54:00Z" w16du:dateUtc="2025-07-01T09:54:00Z">
              <w:tcPr>
                <w:tcW w:w="2880" w:type="dxa"/>
              </w:tcPr>
            </w:tcPrChange>
          </w:tcPr>
          <w:p w14:paraId="20B74596" w14:textId="77777777" w:rsidR="00CE1CBA" w:rsidRDefault="00806D9F">
            <w:r>
              <w:t>Approved</w:t>
            </w:r>
          </w:p>
        </w:tc>
        <w:tc>
          <w:tcPr>
            <w:tcW w:w="2880" w:type="dxa"/>
            <w:tcPrChange w:id="17" w:author="Unknown" w:date="2025-07-01T02:54:00Z" w16du:dateUtc="2025-07-01T09:54:00Z">
              <w:tcPr>
                <w:tcW w:w="2880" w:type="dxa"/>
              </w:tcPr>
            </w:tcPrChange>
          </w:tcPr>
          <w:p w14:paraId="31F555E6" w14:textId="77777777" w:rsidR="00CE1CBA" w:rsidRDefault="00806D9F">
            <w:r>
              <w:t>✅ Yes</w:t>
            </w:r>
          </w:p>
        </w:tc>
        <w:tc>
          <w:tcPr>
            <w:tcW w:w="2880" w:type="dxa"/>
            <w:tcPrChange w:id="18" w:author="Unknown" w:date="2025-07-01T02:54:00Z" w16du:dateUtc="2025-07-01T09:54:00Z">
              <w:tcPr>
                <w:tcW w:w="2880" w:type="dxa"/>
              </w:tcPr>
            </w:tcPrChange>
          </w:tcPr>
          <w:p w14:paraId="2BED1A32" w14:textId="77777777" w:rsidR="00CE1CBA" w:rsidRDefault="00CE1CBA"/>
        </w:tc>
      </w:tr>
      <w:tr w:rsidR="00CE1CBA" w14:paraId="45955DBA" w14:textId="77777777" w:rsidTr="414628E1">
        <w:trPr>
          <w:trPrChange w:id="19" w:author="Unknown" w:date="2025-07-01T02:54:00Z" w16du:dateUtc="2025-07-01T09:54:00Z">
            <w:trPr>
              <w:gridAfter w:val="0"/>
            </w:trPr>
          </w:trPrChange>
        </w:trPr>
        <w:tc>
          <w:tcPr>
            <w:tcW w:w="2880" w:type="dxa"/>
            <w:tcPrChange w:id="20" w:author="Unknown" w:date="2025-07-01T02:54:00Z" w16du:dateUtc="2025-07-01T09:54:00Z">
              <w:tcPr>
                <w:tcW w:w="2880" w:type="dxa"/>
              </w:tcPr>
            </w:tcPrChange>
          </w:tcPr>
          <w:p w14:paraId="60C9147D" w14:textId="77777777" w:rsidR="00CE1CBA" w:rsidRDefault="00806D9F">
            <w:r>
              <w:t>Posted</w:t>
            </w:r>
          </w:p>
        </w:tc>
        <w:tc>
          <w:tcPr>
            <w:tcW w:w="2880" w:type="dxa"/>
            <w:tcPrChange w:id="21" w:author="Unknown" w:date="2025-07-01T02:54:00Z" w16du:dateUtc="2025-07-01T09:54:00Z">
              <w:tcPr>
                <w:tcW w:w="2880" w:type="dxa"/>
              </w:tcPr>
            </w:tcPrChange>
          </w:tcPr>
          <w:p w14:paraId="1D23EE15" w14:textId="77777777" w:rsidR="00CE1CBA" w:rsidRDefault="00806D9F">
            <w:r>
              <w:t>❌ No</w:t>
            </w:r>
          </w:p>
        </w:tc>
        <w:tc>
          <w:tcPr>
            <w:tcW w:w="2880" w:type="dxa"/>
            <w:tcPrChange w:id="22" w:author="Unknown" w:date="2025-07-01T02:54:00Z" w16du:dateUtc="2025-07-01T09:54:00Z">
              <w:tcPr>
                <w:tcW w:w="2880" w:type="dxa"/>
              </w:tcPr>
            </w:tcPrChange>
          </w:tcPr>
          <w:p w14:paraId="067159F9" w14:textId="77777777" w:rsidR="00CE1CBA" w:rsidRDefault="00806D9F">
            <w:r>
              <w:t>Archive option hidden once posted</w:t>
            </w:r>
          </w:p>
        </w:tc>
      </w:tr>
      <w:tr w:rsidR="00CE1CBA" w14:paraId="2B9FEA70" w14:textId="77777777" w:rsidTr="414628E1">
        <w:trPr>
          <w:trPrChange w:id="23" w:author="Unknown" w:date="2025-07-01T02:54:00Z" w16du:dateUtc="2025-07-01T09:54:00Z">
            <w:trPr>
              <w:gridAfter w:val="0"/>
            </w:trPr>
          </w:trPrChange>
        </w:trPr>
        <w:tc>
          <w:tcPr>
            <w:tcW w:w="2880" w:type="dxa"/>
            <w:tcPrChange w:id="24" w:author="Unknown" w:date="2025-07-01T02:54:00Z" w16du:dateUtc="2025-07-01T09:54:00Z">
              <w:tcPr>
                <w:tcW w:w="2880" w:type="dxa"/>
              </w:tcPr>
            </w:tcPrChange>
          </w:tcPr>
          <w:p w14:paraId="0E399239" w14:textId="77777777" w:rsidR="00CE1CBA" w:rsidRDefault="00806D9F">
            <w:r>
              <w:t>Archived</w:t>
            </w:r>
          </w:p>
        </w:tc>
        <w:tc>
          <w:tcPr>
            <w:tcW w:w="2880" w:type="dxa"/>
            <w:tcPrChange w:id="25" w:author="Unknown" w:date="2025-07-01T02:54:00Z" w16du:dateUtc="2025-07-01T09:54:00Z">
              <w:tcPr>
                <w:tcW w:w="2880" w:type="dxa"/>
              </w:tcPr>
            </w:tcPrChange>
          </w:tcPr>
          <w:p w14:paraId="51AB4C87" w14:textId="77777777" w:rsidR="00CE1CBA" w:rsidRDefault="00806D9F">
            <w:r>
              <w:t>🔁 Can be unarchived</w:t>
            </w:r>
          </w:p>
        </w:tc>
        <w:tc>
          <w:tcPr>
            <w:tcW w:w="2880" w:type="dxa"/>
            <w:tcPrChange w:id="26" w:author="Unknown" w:date="2025-07-01T02:54:00Z" w16du:dateUtc="2025-07-01T09:54:00Z">
              <w:tcPr>
                <w:tcW w:w="2880" w:type="dxa"/>
              </w:tcPr>
            </w:tcPrChange>
          </w:tcPr>
          <w:p w14:paraId="33A3BD3F" w14:textId="283D5F49" w:rsidR="00CE1CBA" w:rsidRDefault="5A5BE3AB">
            <w:ins w:id="27" w:author="Asim Jameel" w:date="2025-06-25T10:56:00Z">
              <w:r>
                <w:t>Reprocess the invoice as new Invoice.</w:t>
              </w:r>
            </w:ins>
            <w:r>
              <w:br/>
            </w:r>
            <w:ins w:id="28" w:author="Asim Jameel" w:date="2025-06-25T10:57:00Z">
              <w:r w:rsidR="43125FB1">
                <w:t xml:space="preserve"> if invoice was approved at any level, System will </w:t>
              </w:r>
            </w:ins>
            <w:ins w:id="29" w:author="Asim Jameel" w:date="2025-06-25T10:58:00Z">
              <w:r w:rsidR="0254CDF4">
                <w:t>revert</w:t>
              </w:r>
            </w:ins>
            <w:ins w:id="30" w:author="Asim Jameel" w:date="2025-06-25T10:57:00Z">
              <w:r w:rsidR="43125FB1">
                <w:t xml:space="preserve"> all approvals and will</w:t>
              </w:r>
            </w:ins>
            <w:ins w:id="31" w:author="Arif Khan" w:date="2025-06-30T09:56:00Z">
              <w:r w:rsidR="4CDE4874">
                <w:t>+</w:t>
              </w:r>
            </w:ins>
            <w:ins w:id="32" w:author="Asim Jameel" w:date="2025-06-25T10:57:00Z">
              <w:r w:rsidR="43125FB1">
                <w:t xml:space="preserve"> reprocess invoice as new invoic</w:t>
              </w:r>
            </w:ins>
            <w:ins w:id="33" w:author="Asim Jameel" w:date="2025-06-25T10:58:00Z">
              <w:r w:rsidR="43125FB1">
                <w:t xml:space="preserve">e. This reprocessing </w:t>
              </w:r>
              <w:r w:rsidR="6906BA99">
                <w:t>will</w:t>
              </w:r>
              <w:r w:rsidR="43125FB1">
                <w:t xml:space="preserve"> ensure that all </w:t>
              </w:r>
              <w:r w:rsidR="60A89D86">
                <w:t>system</w:t>
              </w:r>
              <w:r w:rsidR="5A99DBE5">
                <w:t xml:space="preserve"> level </w:t>
              </w:r>
              <w:r w:rsidR="43125FB1">
                <w:t>validation</w:t>
              </w:r>
              <w:r w:rsidR="71BB7EE6">
                <w:t>s</w:t>
              </w:r>
              <w:r w:rsidR="43125FB1">
                <w:t xml:space="preserve"> are </w:t>
              </w:r>
              <w:r w:rsidR="070A0642">
                <w:t>applied on the invoice</w:t>
              </w:r>
            </w:ins>
            <w:ins w:id="34" w:author="Asim Jameel" w:date="2025-06-25T10:57:00Z">
              <w:r w:rsidR="43125FB1">
                <w:t xml:space="preserve"> </w:t>
              </w:r>
            </w:ins>
            <w:ins w:id="35" w:author="Asim Jameel" w:date="2025-06-25T10:58:00Z">
              <w:r w:rsidR="6BA5A002">
                <w:t>.</w:t>
              </w:r>
            </w:ins>
            <w:del w:id="36" w:author="Asim Jameel" w:date="2025-06-25T10:56:00Z">
              <w:r w:rsidDel="7F254EE7">
                <w:delText>Reverts to original status before archiving</w:delText>
              </w:r>
            </w:del>
          </w:p>
        </w:tc>
      </w:tr>
    </w:tbl>
    <w:p w14:paraId="30F18848" w14:textId="6E475497" w:rsidR="00CE1CBA" w:rsidRDefault="00806D9F">
      <w:r>
        <w:br/>
        <w:t xml:space="preserve">- When unarchived, the system </w:t>
      </w:r>
      <w:ins w:id="37" w:author="Asim Jameel" w:date="2025-06-25T11:00:00Z">
        <w:r w:rsidR="46265128">
          <w:t>will reprocess the invoice</w:t>
        </w:r>
      </w:ins>
      <w:del w:id="38" w:author="Asim Jameel" w:date="2025-06-25T11:00:00Z">
        <w:r w:rsidDel="00806D9F">
          <w:delText>restores the invoice to its original status</w:delText>
        </w:r>
      </w:del>
      <w:ins w:id="39" w:author="Asim Jameel" w:date="2025-06-25T11:00:00Z">
        <w:r w:rsidR="57EAFE38">
          <w:t xml:space="preserve"> as mentioned above</w:t>
        </w:r>
      </w:ins>
      <w:r>
        <w:t>.</w:t>
      </w:r>
      <w:r>
        <w:br/>
        <w:t xml:space="preserve">- </w:t>
      </w:r>
      <w:del w:id="40" w:author="Asim Jameel" w:date="2025-06-25T11:00:00Z">
        <w:r w:rsidDel="00806D9F">
          <w:delText>Approval logic and audit trails remain intact after unarchiving</w:delText>
        </w:r>
      </w:del>
      <w:r>
        <w:t>.</w:t>
      </w:r>
    </w:p>
    <w:p w14:paraId="3D05F179" w14:textId="77777777" w:rsidR="00CE1CBA" w:rsidRDefault="00806D9F">
      <w:pPr>
        <w:pStyle w:val="Heading3"/>
      </w:pPr>
      <w:r>
        <w:t>3.2 UI Behavior: Invoice UI (Single Invoice View)</w:t>
      </w:r>
    </w:p>
    <w:p w14:paraId="280D7517" w14:textId="68EA5810" w:rsidR="00CE1CBA" w:rsidRDefault="00806D9F">
      <w:r>
        <w:t>- Once an invoice is archived:</w:t>
      </w:r>
      <w:r>
        <w:br/>
        <w:t xml:space="preserve">  - The entire invoice becomes read-only</w:t>
      </w:r>
      <w:r>
        <w:br/>
        <w:t xml:space="preserve">  - All standard action buttons (Save, Post, Route, Approve, etc.) are hidden</w:t>
      </w:r>
      <w:r>
        <w:br/>
        <w:t xml:space="preserve">  - Only the "Unarchive"</w:t>
      </w:r>
      <w:ins w:id="41" w:author="Asim Jameel" w:date="2025-06-25T11:01:00Z">
        <w:r w:rsidR="76BA13B8">
          <w:t xml:space="preserve"> </w:t>
        </w:r>
        <w:r w:rsidR="098C8BE7">
          <w:t xml:space="preserve">(if the user is authorized)  </w:t>
        </w:r>
        <w:r w:rsidR="76BA13B8">
          <w:t>and “Close”</w:t>
        </w:r>
      </w:ins>
      <w:r>
        <w:t xml:space="preserve"> button </w:t>
      </w:r>
      <w:del w:id="42" w:author="Asim Jameel" w:date="2025-06-25T11:01:00Z">
        <w:r w:rsidDel="00806D9F">
          <w:delText>is</w:delText>
        </w:r>
      </w:del>
      <w:ins w:id="43" w:author="Asim Jameel" w:date="2025-06-25T11:01:00Z">
        <w:r w:rsidR="7F989DE3">
          <w:t>will be</w:t>
        </w:r>
      </w:ins>
      <w:r>
        <w:t xml:space="preserve"> displayed </w:t>
      </w:r>
      <w:del w:id="44" w:author="Asim Jameel" w:date="2025-06-25T11:01:00Z">
        <w:r w:rsidDel="00806D9F">
          <w:delText>(if the user is authorized)</w:delText>
        </w:r>
      </w:del>
      <w:r>
        <w:br/>
      </w:r>
      <w:r>
        <w:br/>
        <w:t>- The "Archive" button:</w:t>
      </w:r>
      <w:r>
        <w:br/>
        <w:t xml:space="preserve">  - Is shown only for invoices in Discrepant, Pending Approval, or Approved status</w:t>
      </w:r>
      <w:r>
        <w:br/>
        <w:t xml:space="preserve">  - Is visible only to users with the group rule "Manage Archive Status"</w:t>
      </w:r>
      <w:r>
        <w:br/>
        <w:t xml:space="preserve">  - Is disabled or hidden for all others</w:t>
      </w:r>
    </w:p>
    <w:p w14:paraId="2751CDCC" w14:textId="77777777" w:rsidR="00CE1CBA" w:rsidRDefault="00806D9F">
      <w:pPr>
        <w:pStyle w:val="Heading3"/>
      </w:pPr>
      <w:r>
        <w:t>3.3 UI Behavior: Manage Invoices (Grid/List View)</w:t>
      </w:r>
    </w:p>
    <w:p w14:paraId="0850C7CE" w14:textId="445EB8C7" w:rsidR="00CE1CBA" w:rsidRDefault="00806D9F">
      <w:r>
        <w:t>- For invoices in Archived status:</w:t>
      </w:r>
      <w:r>
        <w:br/>
        <w:t xml:space="preserve">  - All row-level or bulk actions (Edit, Post, Approve, Route, Delete, etc.) are disabled</w:t>
      </w:r>
      <w:r>
        <w:br/>
        <w:t xml:space="preserve">  - Only the View option is available</w:t>
      </w:r>
      <w:r>
        <w:br/>
        <w:t xml:space="preserve">- Archived invoices will not appear </w:t>
      </w:r>
      <w:del w:id="45" w:author="Asim Jameel" w:date="2025-06-25T11:01:00Z">
        <w:r w:rsidDel="00806D9F">
          <w:delText>by default</w:delText>
        </w:r>
      </w:del>
      <w:ins w:id="46" w:author="Asim Jameel" w:date="2025-06-25T11:02:00Z">
        <w:r w:rsidR="6027EE79">
          <w:t>on any existing screens i.e. Gadgets Manage Invoice document, vendor reports etc.</w:t>
        </w:r>
      </w:ins>
      <w:r>
        <w:br/>
        <w:t xml:space="preserve">  - </w:t>
      </w:r>
      <w:del w:id="47" w:author="Asim Jameel" w:date="2025-06-25T11:02:00Z">
        <w:r w:rsidDel="00806D9F">
          <w:delText>Users must apply a filter to view archived invoices</w:delText>
        </w:r>
      </w:del>
      <w:ins w:id="48" w:author="Asim Jameel" w:date="2025-06-25T11:02:00Z">
        <w:r w:rsidR="09E0D489">
          <w:t>a new user interface will be developed to view Archived invoices.</w:t>
        </w:r>
      </w:ins>
    </w:p>
    <w:p w14:paraId="1E0DE242" w14:textId="77777777" w:rsidR="00CE1CBA" w:rsidRDefault="00806D9F">
      <w:pPr>
        <w:pStyle w:val="Heading2"/>
      </w:pPr>
      <w:r>
        <w:t>4. Open Questions</w:t>
      </w:r>
    </w:p>
    <w:p w14:paraId="27B484A6" w14:textId="4714938A" w:rsidR="00CE1CBA" w:rsidRPr="00287246" w:rsidRDefault="00806D9F" w:rsidP="64A160BB">
      <w:pPr>
        <w:rPr>
          <w:color w:val="EE0000"/>
        </w:rPr>
      </w:pPr>
      <w:r w:rsidRPr="64A160BB">
        <w:rPr>
          <w:color w:val="EE0000"/>
        </w:rPr>
        <w:t>1. Should Routing Remain Enabled for Archived Invoices?</w:t>
      </w:r>
      <w:r>
        <w:br/>
      </w:r>
      <w:r w:rsidRPr="64A160BB">
        <w:rPr>
          <w:color w:val="EE0000"/>
        </w:rPr>
        <w:t xml:space="preserve">   - Currently, the design hides all actions except Unarchive.</w:t>
      </w:r>
      <w:r>
        <w:br/>
      </w:r>
      <w:r w:rsidRPr="64A160BB">
        <w:rPr>
          <w:color w:val="EE0000"/>
        </w:rPr>
        <w:t xml:space="preserve">   - If routing is needed for archived items (e.g., for audit or tracking), this needs to be clarified.</w:t>
      </w:r>
    </w:p>
    <w:p w14:paraId="15ADCF34" w14:textId="208680AA" w:rsidR="00CE1CBA" w:rsidRPr="00287246" w:rsidRDefault="4EABD18E">
      <w:pPr>
        <w:rPr>
          <w:ins w:id="49" w:author="Asim Jameel" w:date="2025-06-25T10:53:00Z" w16du:dateUtc="2025-06-25T10:53:33Z"/>
          <w:color w:val="EE0000"/>
        </w:rPr>
      </w:pPr>
      <w:ins w:id="50" w:author="Asim Jameel" w:date="2025-06-25T10:51:00Z">
        <w:r>
          <w:t xml:space="preserve">[Asim Jamil]: </w:t>
        </w:r>
      </w:ins>
      <w:ins w:id="51" w:author="Asim Jameel" w:date="2025-06-25T10:52:00Z">
        <w:r w:rsidR="7E39C769">
          <w:t xml:space="preserve">routing button will not be available for archived </w:t>
        </w:r>
        <w:bookmarkStart w:id="52" w:name="_Int_qzAtP1lg"/>
        <w:r w:rsidR="7E39C769">
          <w:t>invoices</w:t>
        </w:r>
      </w:ins>
      <w:ins w:id="53" w:author="Asim Jameel" w:date="2025-06-25T10:51:00Z">
        <w:r>
          <w:t>,</w:t>
        </w:r>
        <w:bookmarkEnd w:id="52"/>
        <w:r>
          <w:t xml:space="preserve"> user will have to unarchive it</w:t>
        </w:r>
      </w:ins>
      <w:ins w:id="54" w:author="Asim Jameel" w:date="2025-06-25T10:52:00Z">
        <w:r w:rsidR="26B887F9">
          <w:t xml:space="preserve"> to route if needed.</w:t>
        </w:r>
      </w:ins>
      <w:ins w:id="55" w:author="Asim Jameel" w:date="2025-06-25T10:53:00Z">
        <w:r w:rsidR="26B887F9">
          <w:t xml:space="preserve"> </w:t>
        </w:r>
      </w:ins>
      <w:r w:rsidR="00806D9F">
        <w:br/>
      </w:r>
      <w:r w:rsidR="00806D9F">
        <w:br/>
      </w:r>
      <w:r w:rsidR="00806D9F" w:rsidRPr="64A160BB">
        <w:rPr>
          <w:color w:val="EE0000"/>
        </w:rPr>
        <w:t>2. Filter Behavior for Archived Invoices</w:t>
      </w:r>
      <w:r w:rsidR="00806D9F">
        <w:br/>
      </w:r>
      <w:r w:rsidR="00806D9F" w:rsidRPr="64A160BB">
        <w:rPr>
          <w:color w:val="EE0000"/>
        </w:rPr>
        <w:t xml:space="preserve">   - Currently planned to exclude archived invoices from default loads</w:t>
      </w:r>
      <w:r w:rsidR="00806D9F">
        <w:br/>
      </w:r>
      <w:r w:rsidR="00806D9F" w:rsidRPr="64A160BB">
        <w:rPr>
          <w:color w:val="EE0000"/>
        </w:rPr>
        <w:t xml:space="preserve">   - Should there be a global toggle (e.g., “Include Archived”) or a dedicated filter dropdown?</w:t>
      </w:r>
    </w:p>
    <w:p w14:paraId="3CD7BF5C" w14:textId="64EEE2D8" w:rsidR="327A72C4" w:rsidRDefault="327A72C4" w:rsidP="64A160BB">
      <w:pPr>
        <w:rPr>
          <w:color w:val="EE0000"/>
        </w:rPr>
      </w:pPr>
      <w:ins w:id="56" w:author="Asim Jameel" w:date="2025-06-25T10:53:00Z">
        <w:r w:rsidRPr="64A160BB">
          <w:rPr>
            <w:color w:val="EE0000"/>
          </w:rPr>
          <w:t>[Asim Jamil]: no filter needed. Archived invoices will not be visible on an</w:t>
        </w:r>
      </w:ins>
      <w:ins w:id="57" w:author="Asim Jameel" w:date="2025-06-25T10:54:00Z">
        <w:r w:rsidRPr="64A160BB">
          <w:rPr>
            <w:color w:val="EE0000"/>
          </w:rPr>
          <w:t xml:space="preserve">y </w:t>
        </w:r>
      </w:ins>
      <w:ins w:id="58" w:author="Asim Jameel" w:date="2025-06-25T10:55:00Z">
        <w:r w:rsidR="15B0F2D2" w:rsidRPr="64A160BB">
          <w:rPr>
            <w:color w:val="EE0000"/>
          </w:rPr>
          <w:t>existing</w:t>
        </w:r>
      </w:ins>
      <w:ins w:id="59" w:author="Asim Jameel" w:date="2025-06-25T10:54:00Z">
        <w:r w:rsidRPr="64A160BB">
          <w:rPr>
            <w:color w:val="EE0000"/>
          </w:rPr>
          <w:t xml:space="preserve"> </w:t>
        </w:r>
      </w:ins>
      <w:ins w:id="60" w:author="Asim Jameel" w:date="2025-06-25T10:55:00Z">
        <w:r w:rsidR="52D5C73B" w:rsidRPr="64A160BB">
          <w:rPr>
            <w:color w:val="EE0000"/>
          </w:rPr>
          <w:t>screen,</w:t>
        </w:r>
      </w:ins>
      <w:ins w:id="61" w:author="Asim Jameel" w:date="2025-06-25T10:54:00Z">
        <w:r w:rsidRPr="64A160BB">
          <w:rPr>
            <w:color w:val="EE0000"/>
          </w:rPr>
          <w:t xml:space="preserve"> i.e. Gadgets, manage invoice </w:t>
        </w:r>
      </w:ins>
      <w:ins w:id="62" w:author="Asim Jameel" w:date="2025-06-25T10:55:00Z">
        <w:r w:rsidR="546F75A9" w:rsidRPr="64A160BB">
          <w:rPr>
            <w:color w:val="EE0000"/>
          </w:rPr>
          <w:t>documents</w:t>
        </w:r>
      </w:ins>
      <w:ins w:id="63" w:author="Asim Jameel" w:date="2025-06-25T10:54:00Z">
        <w:r w:rsidRPr="64A160BB">
          <w:rPr>
            <w:color w:val="EE0000"/>
          </w:rPr>
          <w:t xml:space="preserve">, and reports. </w:t>
        </w:r>
        <w:r>
          <w:br/>
        </w:r>
        <w:r w:rsidR="19EAB7DE" w:rsidRPr="64A160BB">
          <w:rPr>
            <w:color w:val="EE0000"/>
          </w:rPr>
          <w:t>we will create separate menu / UI option to view Archive invoices.</w:t>
        </w:r>
      </w:ins>
      <w:ins w:id="64" w:author="Asim Jameel" w:date="2025-06-25T10:55:00Z">
        <w:r w:rsidR="0140A587" w:rsidRPr="64A160BB">
          <w:rPr>
            <w:color w:val="EE0000"/>
          </w:rPr>
          <w:t xml:space="preserve"> </w:t>
        </w:r>
      </w:ins>
      <w:ins w:id="65" w:author="Asim Jameel" w:date="2025-06-25T10:56:00Z">
        <w:r w:rsidR="5FFF8CB5" w:rsidRPr="64A160BB">
          <w:rPr>
            <w:color w:val="EE0000"/>
          </w:rPr>
          <w:t>Users</w:t>
        </w:r>
      </w:ins>
      <w:ins w:id="66" w:author="Asim Jameel" w:date="2025-06-25T10:55:00Z">
        <w:r w:rsidR="0140A587" w:rsidRPr="64A160BB">
          <w:rPr>
            <w:color w:val="EE0000"/>
          </w:rPr>
          <w:t xml:space="preserve"> can view Archived invoices only on the new UI which will be developed specifically for Archived invoices.</w:t>
        </w:r>
      </w:ins>
    </w:p>
    <w:p w14:paraId="47F2AD78" w14:textId="77777777" w:rsidR="00CE1CBA" w:rsidRDefault="00806D9F">
      <w:pPr>
        <w:pStyle w:val="Heading2"/>
      </w:pPr>
      <w:r>
        <w:t>5. Group Rule: Manage Archive Status</w:t>
      </w:r>
    </w:p>
    <w:p w14:paraId="43F5BB8C" w14:textId="77777777" w:rsidR="00CE1CBA" w:rsidRDefault="00806D9F">
      <w:r>
        <w:t>A new group rule will be added to control access to archiving and unarchiving functionality:</w:t>
      </w:r>
      <w:r>
        <w:br/>
      </w:r>
      <w:r>
        <w:br/>
        <w:t>Rule Name: Manage Archive Status</w:t>
      </w:r>
      <w:r>
        <w:br/>
      </w:r>
      <w:r>
        <w:br/>
        <w:t>- Purpose: Determines which users are authorized to archive or unarchive invoices.</w:t>
      </w:r>
      <w:r>
        <w:br/>
        <w:t>- Applies To:</w:t>
      </w:r>
      <w:r>
        <w:br/>
        <w:t xml:space="preserve">  - Production invoices</w:t>
      </w:r>
      <w:r>
        <w:br/>
        <w:t xml:space="preserve">  - Media invoices</w:t>
      </w:r>
      <w:r>
        <w:br/>
        <w:t xml:space="preserve">  - PDF-based Broadcast invoices</w:t>
      </w:r>
      <w:r>
        <w:br/>
        <w:t>- Does Not Apply To:</w:t>
      </w:r>
      <w:r>
        <w:br/>
        <w:t xml:space="preserve">  - EDI-based Broadcast invoices</w:t>
      </w:r>
      <w:r>
        <w:br/>
        <w:t>- Behavior:</w:t>
      </w:r>
      <w:r>
        <w:br/>
        <w:t xml:space="preserve">  - If the user has this permission:</w:t>
      </w:r>
      <w:r>
        <w:br/>
        <w:t xml:space="preserve">    - Archive and Unarchive buttons will be enabled</w:t>
      </w:r>
      <w:r>
        <w:br/>
        <w:t xml:space="preserve">  - If the user does not have this permission:</w:t>
      </w:r>
      <w:r>
        <w:br/>
        <w:t xml:space="preserve">    - Buttons will be hidden or disabled</w:t>
      </w:r>
    </w:p>
    <w:p w14:paraId="4528B35D" w14:textId="77777777" w:rsidR="00CE1CBA" w:rsidRDefault="00806D9F">
      <w:pPr>
        <w:pStyle w:val="Heading2"/>
      </w:pPr>
      <w:r>
        <w:t>6. Reporting &amp; Visibility</w:t>
      </w:r>
    </w:p>
    <w:p w14:paraId="4575D7E4" w14:textId="77777777" w:rsidR="00CE1CBA" w:rsidRDefault="00806D9F">
      <w:r>
        <w:t>- The Archived status will be treated like any other status (e.g., Approved, Posted) in:</w:t>
      </w:r>
      <w:r>
        <w:br/>
        <w:t xml:space="preserve">  - Vendor Reports</w:t>
      </w:r>
      <w:r>
        <w:br/>
        <w:t xml:space="preserve">  - Invoice Management UI</w:t>
      </w:r>
      <w:r>
        <w:br/>
        <w:t xml:space="preserve">  - Invoice UI header/status fields</w:t>
      </w:r>
      <w:r>
        <w:br/>
        <w:t xml:space="preserve">  - Any internal or exported reporting modules</w:t>
      </w:r>
      <w:r>
        <w:br/>
        <w:t>- No special formatting or visual indicators will be applied — only the status value will be used to indicate archive state.</w:t>
      </w:r>
    </w:p>
    <w:p w14:paraId="54E82F40" w14:textId="77777777" w:rsidR="00CE1CBA" w:rsidRDefault="00806D9F">
      <w:pPr>
        <w:pStyle w:val="Heading2"/>
      </w:pPr>
      <w:r>
        <w:t>7. Audit Logging</w:t>
      </w:r>
    </w:p>
    <w:tbl>
      <w:tblPr>
        <w:tblStyle w:val="TableGrid"/>
        <w:tblW w:w="0" w:type="auto"/>
        <w:tblLook w:val="04A0" w:firstRow="1" w:lastRow="0" w:firstColumn="1" w:lastColumn="0" w:noHBand="0" w:noVBand="1"/>
      </w:tblPr>
      <w:tblGrid>
        <w:gridCol w:w="2877"/>
        <w:gridCol w:w="2876"/>
        <w:gridCol w:w="2877"/>
      </w:tblGrid>
      <w:tr w:rsidR="00CE1CBA" w14:paraId="0C22F30F" w14:textId="77777777" w:rsidTr="00C2605F">
        <w:tc>
          <w:tcPr>
            <w:tcW w:w="2880" w:type="dxa"/>
          </w:tcPr>
          <w:p w14:paraId="6A6999E4" w14:textId="77777777" w:rsidR="00CE1CBA" w:rsidRDefault="00806D9F">
            <w:r>
              <w:t>Action</w:t>
            </w:r>
          </w:p>
        </w:tc>
        <w:tc>
          <w:tcPr>
            <w:tcW w:w="2880" w:type="dxa"/>
          </w:tcPr>
          <w:p w14:paraId="7041B264" w14:textId="77777777" w:rsidR="00CE1CBA" w:rsidRDefault="00806D9F">
            <w:r>
              <w:t>Logged?</w:t>
            </w:r>
          </w:p>
        </w:tc>
        <w:tc>
          <w:tcPr>
            <w:tcW w:w="2880" w:type="dxa"/>
          </w:tcPr>
          <w:p w14:paraId="23659C1E" w14:textId="77777777" w:rsidR="00CE1CBA" w:rsidRDefault="00806D9F">
            <w:r>
              <w:t>Details Captured</w:t>
            </w:r>
          </w:p>
        </w:tc>
      </w:tr>
      <w:tr w:rsidR="00CE1CBA" w14:paraId="31ACACEB" w14:textId="77777777" w:rsidTr="00C2605F">
        <w:tc>
          <w:tcPr>
            <w:tcW w:w="2880" w:type="dxa"/>
          </w:tcPr>
          <w:p w14:paraId="33D336DB" w14:textId="77777777" w:rsidR="00CE1CBA" w:rsidRDefault="00806D9F">
            <w:r>
              <w:t>Archive</w:t>
            </w:r>
          </w:p>
        </w:tc>
        <w:tc>
          <w:tcPr>
            <w:tcW w:w="2880" w:type="dxa"/>
          </w:tcPr>
          <w:p w14:paraId="48EC3012" w14:textId="77777777" w:rsidR="00CE1CBA" w:rsidRDefault="00806D9F">
            <w:r>
              <w:t>✅ Yes</w:t>
            </w:r>
          </w:p>
        </w:tc>
        <w:tc>
          <w:tcPr>
            <w:tcW w:w="2880" w:type="dxa"/>
          </w:tcPr>
          <w:p w14:paraId="27FD0B71" w14:textId="77777777" w:rsidR="00CE1CBA" w:rsidRDefault="00806D9F">
            <w:r>
              <w:t>User ID, Timestamp, Invoice ID, Original Status</w:t>
            </w:r>
          </w:p>
        </w:tc>
      </w:tr>
      <w:tr w:rsidR="00CE1CBA" w14:paraId="2F215F00" w14:textId="77777777" w:rsidTr="00C2605F">
        <w:tc>
          <w:tcPr>
            <w:tcW w:w="2880" w:type="dxa"/>
          </w:tcPr>
          <w:p w14:paraId="4872760F" w14:textId="77777777" w:rsidR="00CE1CBA" w:rsidRDefault="00806D9F">
            <w:r>
              <w:t>Unarchive</w:t>
            </w:r>
          </w:p>
        </w:tc>
        <w:tc>
          <w:tcPr>
            <w:tcW w:w="2880" w:type="dxa"/>
          </w:tcPr>
          <w:p w14:paraId="6A27EA40" w14:textId="77777777" w:rsidR="00CE1CBA" w:rsidRDefault="00806D9F">
            <w:r>
              <w:t>✅ Yes</w:t>
            </w:r>
          </w:p>
        </w:tc>
        <w:tc>
          <w:tcPr>
            <w:tcW w:w="2880" w:type="dxa"/>
          </w:tcPr>
          <w:p w14:paraId="18527A0F" w14:textId="77777777" w:rsidR="00CE1CBA" w:rsidRDefault="00806D9F">
            <w:r>
              <w:t>User ID, Timestamp, Invoice ID, Restored Status</w:t>
            </w:r>
          </w:p>
        </w:tc>
      </w:tr>
    </w:tbl>
    <w:p w14:paraId="2E465CC4" w14:textId="77777777" w:rsidR="00CE1CBA" w:rsidRDefault="00806D9F">
      <w:r>
        <w:t>- These entries will be stored in the audit log or a dedicated event log table.</w:t>
      </w:r>
    </w:p>
    <w:p w14:paraId="374F0D69" w14:textId="77777777" w:rsidR="00054A97" w:rsidRDefault="00054A97"/>
    <w:p w14:paraId="2CE487AC" w14:textId="18F3F331" w:rsidR="00054A97" w:rsidRDefault="00054A97" w:rsidP="00054A97">
      <w:pPr>
        <w:pStyle w:val="Heading2"/>
      </w:pPr>
      <w:r>
        <w:t>8 - Database Changes:</w:t>
      </w:r>
      <w:r w:rsidR="00EB0BB6">
        <w:br/>
      </w:r>
      <w:r w:rsidR="00EB0BB6" w:rsidRPr="00EB0BB6">
        <w:rPr>
          <w:rFonts w:asciiTheme="minorHAnsi" w:eastAsiaTheme="minorEastAsia" w:hAnsiTheme="minorHAnsi" w:cstheme="minorBidi"/>
          <w:b w:val="0"/>
          <w:bCs w:val="0"/>
          <w:color w:val="auto"/>
          <w:sz w:val="22"/>
          <w:szCs w:val="22"/>
        </w:rPr>
        <w:br/>
      </w:r>
      <w:r w:rsidR="00EB0BB6">
        <w:rPr>
          <w:rFonts w:asciiTheme="minorHAnsi" w:eastAsiaTheme="minorEastAsia" w:hAnsiTheme="minorHAnsi" w:cstheme="minorBidi"/>
          <w:b w:val="0"/>
          <w:bCs w:val="0"/>
          <w:color w:val="auto"/>
          <w:sz w:val="22"/>
          <w:szCs w:val="22"/>
        </w:rPr>
        <w:t>DB to Fill this after Design session.</w:t>
      </w:r>
    </w:p>
    <w:p w14:paraId="5C6195E8" w14:textId="5075D033" w:rsidR="00CE1CBA" w:rsidRDefault="00FC33CC">
      <w:pPr>
        <w:pStyle w:val="Heading2"/>
      </w:pPr>
      <w:r>
        <w:t>9</w:t>
      </w:r>
      <w:r w:rsidR="00806D9F">
        <w:t>. Non-Functional Requirements</w:t>
      </w:r>
    </w:p>
    <w:p w14:paraId="1EB6784E" w14:textId="494E9EB7" w:rsidR="008D23EA" w:rsidRDefault="00806D9F">
      <w:pPr>
        <w:rPr>
          <w:rFonts w:asciiTheme="majorHAnsi" w:eastAsiaTheme="majorEastAsia" w:hAnsiTheme="majorHAnsi" w:cstheme="majorBidi"/>
          <w:b/>
          <w:bCs/>
          <w:color w:val="4F81BD" w:themeColor="accent1"/>
          <w:sz w:val="26"/>
          <w:szCs w:val="26"/>
        </w:rPr>
      </w:pPr>
      <w:r>
        <w:t>- Performance: Archiving and unarchiving operations must not affect system performance or search behavior.</w:t>
      </w:r>
      <w:r>
        <w:br/>
        <w:t>- Security: Archiving logic must be enforced at the backend to prevent unauthorized access via API or browser manipulation.</w:t>
      </w:r>
      <w:r>
        <w:br/>
        <w:t>- Compatibility: All existing integrations and downstream processes will continue to ignore archived invoices, as they cannot be posted.</w:t>
      </w:r>
      <w:r w:rsidR="00E32379">
        <w:br/>
      </w:r>
      <w:r w:rsidR="00E32379">
        <w:br/>
      </w:r>
      <w:r w:rsidR="00E32379">
        <w:br/>
      </w:r>
      <w:r w:rsidR="00FC33CC">
        <w:rPr>
          <w:rFonts w:asciiTheme="majorHAnsi" w:eastAsiaTheme="majorEastAsia" w:hAnsiTheme="majorHAnsi" w:cstheme="majorBidi"/>
          <w:b/>
          <w:bCs/>
          <w:color w:val="4F81BD" w:themeColor="accent1"/>
          <w:sz w:val="26"/>
          <w:szCs w:val="26"/>
        </w:rPr>
        <w:t>10</w:t>
      </w:r>
      <w:r w:rsidR="00E32379">
        <w:rPr>
          <w:rFonts w:asciiTheme="majorHAnsi" w:eastAsiaTheme="majorEastAsia" w:hAnsiTheme="majorHAnsi" w:cstheme="majorBidi"/>
          <w:b/>
          <w:bCs/>
          <w:color w:val="4F81BD" w:themeColor="accent1"/>
          <w:sz w:val="26"/>
          <w:szCs w:val="26"/>
        </w:rPr>
        <w:t xml:space="preserve">. </w:t>
      </w:r>
      <w:r w:rsidR="00E32379" w:rsidRPr="00E32379">
        <w:rPr>
          <w:rFonts w:asciiTheme="majorHAnsi" w:eastAsiaTheme="majorEastAsia" w:hAnsiTheme="majorHAnsi" w:cstheme="majorBidi"/>
          <w:b/>
          <w:bCs/>
          <w:color w:val="4F81BD" w:themeColor="accent1"/>
          <w:sz w:val="26"/>
          <w:szCs w:val="26"/>
        </w:rPr>
        <w:t>UI Mockup / Flow</w:t>
      </w:r>
    </w:p>
    <w:p w14:paraId="23CC18F8" w14:textId="3C13828C" w:rsidR="008D23EA" w:rsidRPr="00756AF0" w:rsidRDefault="008D23EA">
      <w:r w:rsidRPr="002C0F66">
        <w:rPr>
          <w:rStyle w:val="Heading4Char"/>
        </w:rPr>
        <w:t>Group Rule UI:</w:t>
      </w:r>
      <w:r w:rsidR="00756AF0">
        <w:rPr>
          <w:b/>
          <w:bCs/>
        </w:rPr>
        <w:br/>
      </w:r>
      <w:r w:rsidR="00756AF0">
        <w:rPr>
          <w:b/>
          <w:bCs/>
        </w:rPr>
        <w:br/>
      </w:r>
      <w:r w:rsidR="004A0006" w:rsidRPr="004A0006">
        <w:t xml:space="preserve">A new group rule titled </w:t>
      </w:r>
      <w:r w:rsidR="004A0006" w:rsidRPr="004A0006">
        <w:rPr>
          <w:b/>
          <w:bCs/>
        </w:rPr>
        <w:t>“Manage Invoice Archive/Unarchive”</w:t>
      </w:r>
      <w:r w:rsidR="004A0006" w:rsidRPr="004A0006">
        <w:t xml:space="preserve"> will be introduced and applied across all relevant modules, including Media, PDF-based Broadcast, and Production. Users will only see and be able to perform </w:t>
      </w:r>
      <w:r w:rsidR="004A0006" w:rsidRPr="004A0006">
        <w:rPr>
          <w:b/>
          <w:bCs/>
        </w:rPr>
        <w:t>Archive</w:t>
      </w:r>
      <w:r w:rsidR="004A0006" w:rsidRPr="004A0006">
        <w:t xml:space="preserve"> or </w:t>
      </w:r>
      <w:r w:rsidR="004A0006" w:rsidRPr="004A0006">
        <w:rPr>
          <w:b/>
          <w:bCs/>
        </w:rPr>
        <w:t>Unarchive</w:t>
      </w:r>
      <w:r w:rsidR="004A0006" w:rsidRPr="004A0006">
        <w:t xml:space="preserve"> actions on the UI if they belong to a group that has access to this permission.</w:t>
      </w:r>
      <w:r w:rsidR="00A41E97">
        <w:br/>
      </w:r>
      <w:r w:rsidR="00A41E97">
        <w:br/>
        <w:t>Note: what is current order of group rules on this UI, it should be order by Group rule description. Please fix it along with this change.</w:t>
      </w:r>
    </w:p>
    <w:p w14:paraId="2126BBC8" w14:textId="1445D01A" w:rsidR="00D343BD" w:rsidRPr="00D343BD" w:rsidRDefault="0014440D" w:rsidP="00D343BD">
      <w:r w:rsidRPr="0014440D">
        <w:rPr>
          <w:rFonts w:asciiTheme="majorHAnsi" w:eastAsiaTheme="majorEastAsia" w:hAnsiTheme="majorHAnsi" w:cstheme="majorBidi"/>
          <w:b/>
          <w:bCs/>
          <w:noProof/>
          <w:color w:val="4F81BD" w:themeColor="accent1"/>
          <w:sz w:val="26"/>
          <w:szCs w:val="26"/>
        </w:rPr>
        <w:drawing>
          <wp:inline distT="0" distB="0" distL="0" distR="0" wp14:anchorId="17300FE6" wp14:editId="55E60D2D">
            <wp:extent cx="5486400" cy="1837055"/>
            <wp:effectExtent l="0" t="0" r="0" b="0"/>
            <wp:docPr id="23752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23428" name=""/>
                    <pic:cNvPicPr/>
                  </pic:nvPicPr>
                  <pic:blipFill>
                    <a:blip r:embed="rId9"/>
                    <a:stretch>
                      <a:fillRect/>
                    </a:stretch>
                  </pic:blipFill>
                  <pic:spPr>
                    <a:xfrm>
                      <a:off x="0" y="0"/>
                      <a:ext cx="5486400" cy="1837055"/>
                    </a:xfrm>
                    <a:prstGeom prst="rect">
                      <a:avLst/>
                    </a:prstGeom>
                  </pic:spPr>
                </pic:pic>
              </a:graphicData>
            </a:graphic>
          </wp:inline>
        </w:drawing>
      </w:r>
      <w:r w:rsidR="00C35374">
        <w:rPr>
          <w:rFonts w:asciiTheme="majorHAnsi" w:eastAsiaTheme="majorEastAsia" w:hAnsiTheme="majorHAnsi" w:cstheme="majorBidi"/>
          <w:b/>
          <w:bCs/>
          <w:color w:val="4F81BD" w:themeColor="accent1"/>
          <w:sz w:val="26"/>
          <w:szCs w:val="26"/>
        </w:rPr>
        <w:br/>
      </w:r>
      <w:r w:rsidR="00C35374">
        <w:rPr>
          <w:rFonts w:asciiTheme="majorHAnsi" w:eastAsiaTheme="majorEastAsia" w:hAnsiTheme="majorHAnsi" w:cstheme="majorBidi"/>
          <w:b/>
          <w:bCs/>
          <w:color w:val="4F81BD" w:themeColor="accent1"/>
          <w:sz w:val="26"/>
          <w:szCs w:val="26"/>
        </w:rPr>
        <w:br/>
      </w:r>
      <w:r w:rsidR="00C35374" w:rsidRPr="002C0F66">
        <w:rPr>
          <w:rStyle w:val="Heading4Char"/>
        </w:rPr>
        <w:t>Invoice UI.</w:t>
      </w:r>
      <w:r w:rsidR="00144FAA">
        <w:rPr>
          <w:b/>
          <w:bCs/>
        </w:rPr>
        <w:br/>
      </w:r>
      <w:r w:rsidR="00144FAA">
        <w:rPr>
          <w:b/>
          <w:bCs/>
        </w:rPr>
        <w:br/>
      </w:r>
      <w:r w:rsidR="00D343BD" w:rsidRPr="00D343BD">
        <w:t xml:space="preserve">Two new action </w:t>
      </w:r>
      <w:r w:rsidR="00DF58D2" w:rsidRPr="00D343BD">
        <w:t>buttons “</w:t>
      </w:r>
      <w:r w:rsidR="00D343BD" w:rsidRPr="00D343BD">
        <w:rPr>
          <w:b/>
          <w:bCs/>
        </w:rPr>
        <w:t>Archive”</w:t>
      </w:r>
      <w:r w:rsidR="00D343BD" w:rsidRPr="00D343BD">
        <w:t xml:space="preserve"> and </w:t>
      </w:r>
      <w:r w:rsidR="00D343BD" w:rsidRPr="00D343BD">
        <w:rPr>
          <w:b/>
          <w:bCs/>
        </w:rPr>
        <w:t>“</w:t>
      </w:r>
      <w:r w:rsidR="00DF58D2" w:rsidRPr="00D343BD">
        <w:rPr>
          <w:b/>
          <w:bCs/>
        </w:rPr>
        <w:t>Unarchive”</w:t>
      </w:r>
      <w:r w:rsidR="00DF58D2" w:rsidRPr="00D343BD">
        <w:t xml:space="preserve"> will</w:t>
      </w:r>
      <w:r w:rsidR="00D343BD" w:rsidRPr="00D343BD">
        <w:t xml:space="preserve"> be added to the Invoice UI. These buttons will be available for all modules </w:t>
      </w:r>
      <w:r w:rsidR="00D343BD" w:rsidRPr="00D343BD">
        <w:rPr>
          <w:b/>
          <w:bCs/>
        </w:rPr>
        <w:t>except</w:t>
      </w:r>
      <w:r w:rsidR="00D343BD" w:rsidRPr="00D343BD">
        <w:t xml:space="preserve"> EDI-based invoices. Their visibility and functionality are governed by both the invoice status and </w:t>
      </w:r>
      <w:r w:rsidR="00DF58D2" w:rsidRPr="00D343BD">
        <w:t>the</w:t>
      </w:r>
      <w:r w:rsidR="00D343BD" w:rsidRPr="00D343BD">
        <w:t xml:space="preserve"> </w:t>
      </w:r>
      <w:r w:rsidR="002C0F66" w:rsidRPr="00D343BD">
        <w:t>group’s</w:t>
      </w:r>
      <w:r w:rsidR="00D343BD" w:rsidRPr="00D343BD">
        <w:t xml:space="preserve"> permissions.</w:t>
      </w:r>
    </w:p>
    <w:p w14:paraId="65FEB6B4" w14:textId="77777777" w:rsidR="00D343BD" w:rsidRPr="00D343BD" w:rsidRDefault="00D343BD" w:rsidP="00D343BD">
      <w:pPr>
        <w:rPr>
          <w:b/>
          <w:bCs/>
        </w:rPr>
      </w:pPr>
      <w:r w:rsidRPr="00D343BD">
        <w:rPr>
          <w:b/>
          <w:bCs/>
        </w:rPr>
        <w:t>1. Archive Button</w:t>
      </w:r>
    </w:p>
    <w:p w14:paraId="77B4096E" w14:textId="77777777" w:rsidR="00D343BD" w:rsidRPr="00D343BD" w:rsidRDefault="00D343BD" w:rsidP="00D343BD">
      <w:r w:rsidRPr="00D343BD">
        <w:t xml:space="preserve">The </w:t>
      </w:r>
      <w:r w:rsidRPr="00D343BD">
        <w:rPr>
          <w:b/>
          <w:bCs/>
        </w:rPr>
        <w:t>Archive</w:t>
      </w:r>
      <w:r w:rsidRPr="00D343BD">
        <w:t xml:space="preserve"> button will be displayed and enabled only when:</w:t>
      </w:r>
    </w:p>
    <w:p w14:paraId="50DAAC55" w14:textId="77777777" w:rsidR="00D343BD" w:rsidRPr="00D343BD" w:rsidRDefault="00D343BD" w:rsidP="00D343BD">
      <w:pPr>
        <w:numPr>
          <w:ilvl w:val="0"/>
          <w:numId w:val="14"/>
        </w:numPr>
      </w:pPr>
      <w:r w:rsidRPr="00D343BD">
        <w:t xml:space="preserve">The invoice is </w:t>
      </w:r>
      <w:r w:rsidRPr="00D343BD">
        <w:rPr>
          <w:b/>
          <w:bCs/>
        </w:rPr>
        <w:t>not in Posted status</w:t>
      </w:r>
      <w:r w:rsidRPr="00D343BD">
        <w:t>, and</w:t>
      </w:r>
    </w:p>
    <w:p w14:paraId="70121DF4" w14:textId="77777777" w:rsidR="00D343BD" w:rsidRDefault="00D343BD" w:rsidP="00D343BD">
      <w:pPr>
        <w:numPr>
          <w:ilvl w:val="0"/>
          <w:numId w:val="14"/>
        </w:numPr>
      </w:pPr>
      <w:r w:rsidRPr="00D343BD">
        <w:t xml:space="preserve">The user’s group has the </w:t>
      </w:r>
      <w:r w:rsidRPr="00D343BD">
        <w:rPr>
          <w:b/>
          <w:bCs/>
        </w:rPr>
        <w:t>“Manage Invoice Archive/Unarchive”</w:t>
      </w:r>
      <w:r w:rsidRPr="00D343BD">
        <w:t xml:space="preserve"> permission.</w:t>
      </w:r>
    </w:p>
    <w:p w14:paraId="60F72CAE" w14:textId="7AECF761" w:rsidR="0066409F" w:rsidRPr="00D343BD" w:rsidRDefault="0066409F" w:rsidP="00D343BD">
      <w:pPr>
        <w:numPr>
          <w:ilvl w:val="0"/>
          <w:numId w:val="14"/>
        </w:numPr>
      </w:pPr>
      <w:r>
        <w:t>If invoice is posted, Archive button will be hidden, if not posted and user doesn’t have permission, Archive button will be disabled.</w:t>
      </w:r>
    </w:p>
    <w:p w14:paraId="02141B1F" w14:textId="77777777" w:rsidR="00D343BD" w:rsidRPr="00D343BD" w:rsidRDefault="00D343BD" w:rsidP="00D343BD">
      <w:pPr>
        <w:rPr>
          <w:b/>
          <w:bCs/>
        </w:rPr>
      </w:pPr>
      <w:r w:rsidRPr="00D343BD">
        <w:rPr>
          <w:b/>
          <w:bCs/>
        </w:rPr>
        <w:t>2. Unarchive Button</w:t>
      </w:r>
    </w:p>
    <w:p w14:paraId="586122F1" w14:textId="77777777" w:rsidR="00D343BD" w:rsidRPr="00D343BD" w:rsidRDefault="00D343BD" w:rsidP="00D343BD">
      <w:r w:rsidRPr="00D343BD">
        <w:t xml:space="preserve">The </w:t>
      </w:r>
      <w:r w:rsidRPr="00D343BD">
        <w:rPr>
          <w:b/>
          <w:bCs/>
        </w:rPr>
        <w:t>Unarchive</w:t>
      </w:r>
      <w:r w:rsidRPr="00D343BD">
        <w:t xml:space="preserve"> button will:</w:t>
      </w:r>
    </w:p>
    <w:p w14:paraId="2186579D" w14:textId="77777777" w:rsidR="00D343BD" w:rsidRPr="00D343BD" w:rsidRDefault="00D343BD" w:rsidP="00D343BD">
      <w:pPr>
        <w:numPr>
          <w:ilvl w:val="0"/>
          <w:numId w:val="15"/>
        </w:numPr>
      </w:pPr>
      <w:r w:rsidRPr="00D343BD">
        <w:t xml:space="preserve">Be visible </w:t>
      </w:r>
      <w:r w:rsidRPr="00D343BD">
        <w:rPr>
          <w:b/>
          <w:bCs/>
        </w:rPr>
        <w:t>only</w:t>
      </w:r>
      <w:r w:rsidRPr="00D343BD">
        <w:t xml:space="preserve"> if the invoice is currently in </w:t>
      </w:r>
      <w:r w:rsidRPr="00D343BD">
        <w:rPr>
          <w:b/>
          <w:bCs/>
        </w:rPr>
        <w:t>Archived</w:t>
      </w:r>
      <w:r w:rsidRPr="00D343BD">
        <w:t xml:space="preserve"> status.</w:t>
      </w:r>
    </w:p>
    <w:p w14:paraId="39DBE745" w14:textId="77777777" w:rsidR="00D343BD" w:rsidRPr="00D343BD" w:rsidRDefault="00D343BD" w:rsidP="00D343BD">
      <w:pPr>
        <w:numPr>
          <w:ilvl w:val="0"/>
          <w:numId w:val="15"/>
        </w:numPr>
      </w:pPr>
      <w:r w:rsidRPr="00D343BD">
        <w:t xml:space="preserve">Be </w:t>
      </w:r>
      <w:r w:rsidRPr="00D343BD">
        <w:rPr>
          <w:b/>
          <w:bCs/>
        </w:rPr>
        <w:t>enabled</w:t>
      </w:r>
      <w:r w:rsidRPr="00D343BD">
        <w:t xml:space="preserve"> only if the user’s group has the </w:t>
      </w:r>
      <w:r w:rsidRPr="00D343BD">
        <w:rPr>
          <w:b/>
          <w:bCs/>
        </w:rPr>
        <w:t>“Manage Invoice Archive/Unarchive”</w:t>
      </w:r>
      <w:r w:rsidRPr="00D343BD">
        <w:t xml:space="preserve"> permission.</w:t>
      </w:r>
    </w:p>
    <w:p w14:paraId="4444159D" w14:textId="77777777" w:rsidR="00D343BD" w:rsidRPr="00D343BD" w:rsidRDefault="00D343BD" w:rsidP="00D343BD">
      <w:pPr>
        <w:numPr>
          <w:ilvl w:val="0"/>
          <w:numId w:val="15"/>
        </w:numPr>
      </w:pPr>
      <w:r w:rsidRPr="00D343BD">
        <w:t xml:space="preserve">Be </w:t>
      </w:r>
      <w:r w:rsidRPr="00D343BD">
        <w:rPr>
          <w:b/>
          <w:bCs/>
        </w:rPr>
        <w:t>disabled</w:t>
      </w:r>
      <w:r w:rsidRPr="00D343BD">
        <w:t xml:space="preserve"> for users without permission, even if the invoice is archived.</w:t>
      </w:r>
    </w:p>
    <w:p w14:paraId="02FDEFD2" w14:textId="77777777" w:rsidR="00D343BD" w:rsidRPr="00D343BD" w:rsidRDefault="00786F3E" w:rsidP="00D343BD">
      <w:r>
        <w:pict w14:anchorId="4A9C62DD">
          <v:rect id="_x0000_i1025" style="width:0;height:1.5pt" o:hralign="center" o:hrstd="t" o:hr="t" fillcolor="#a0a0a0" stroked="f"/>
        </w:pict>
      </w:r>
    </w:p>
    <w:p w14:paraId="62E5FF36" w14:textId="77777777" w:rsidR="00D343BD" w:rsidRPr="00D343BD" w:rsidRDefault="00D343BD" w:rsidP="00D343BD">
      <w:pPr>
        <w:rPr>
          <w:b/>
          <w:bCs/>
        </w:rPr>
      </w:pPr>
      <w:r w:rsidRPr="00D343BD">
        <w:rPr>
          <w:b/>
          <w:bCs/>
        </w:rPr>
        <w:t>System Behavior on Clicking Archive Action</w:t>
      </w:r>
    </w:p>
    <w:p w14:paraId="2C7CB61A" w14:textId="77777777" w:rsidR="00D343BD" w:rsidRPr="00D343BD" w:rsidRDefault="00D343BD" w:rsidP="00D343BD">
      <w:r w:rsidRPr="00D343BD">
        <w:t xml:space="preserve">When a user clicks the </w:t>
      </w:r>
      <w:r w:rsidRPr="00D343BD">
        <w:rPr>
          <w:b/>
          <w:bCs/>
        </w:rPr>
        <w:t>Archive</w:t>
      </w:r>
      <w:r w:rsidRPr="00D343BD">
        <w:t xml:space="preserve"> button on the Invoice UI:</w:t>
      </w:r>
    </w:p>
    <w:p w14:paraId="4762DB1C" w14:textId="77777777" w:rsidR="00D343BD" w:rsidRPr="00D343BD" w:rsidRDefault="00D343BD" w:rsidP="00D343BD">
      <w:pPr>
        <w:numPr>
          <w:ilvl w:val="0"/>
          <w:numId w:val="16"/>
        </w:numPr>
      </w:pPr>
      <w:r w:rsidRPr="00D343BD">
        <w:t>The system will prompt the user with a confirmation message, such as:</w:t>
      </w:r>
      <w:r w:rsidRPr="00D343BD">
        <w:br/>
      </w:r>
      <w:r w:rsidRPr="00D343BD">
        <w:rPr>
          <w:i/>
          <w:iCs/>
        </w:rPr>
        <w:t>“Are you sure you want to archive this invoice? This action will make the invoice read-only.”</w:t>
      </w:r>
    </w:p>
    <w:p w14:paraId="367CAEF1" w14:textId="77777777" w:rsidR="00D343BD" w:rsidRPr="00D343BD" w:rsidRDefault="00D343BD" w:rsidP="00D343BD">
      <w:pPr>
        <w:numPr>
          <w:ilvl w:val="0"/>
          <w:numId w:val="16"/>
        </w:numPr>
      </w:pPr>
      <w:r w:rsidRPr="00D343BD">
        <w:t>If the user confirms:</w:t>
      </w:r>
    </w:p>
    <w:p w14:paraId="6850315C" w14:textId="77777777" w:rsidR="00D343BD" w:rsidRPr="00D343BD" w:rsidRDefault="00D343BD" w:rsidP="00D343BD">
      <w:pPr>
        <w:numPr>
          <w:ilvl w:val="1"/>
          <w:numId w:val="16"/>
        </w:numPr>
      </w:pPr>
      <w:r w:rsidRPr="00D343BD">
        <w:t xml:space="preserve">The system will immediately update the invoice status to </w:t>
      </w:r>
      <w:r w:rsidRPr="00D343BD">
        <w:rPr>
          <w:b/>
          <w:bCs/>
        </w:rPr>
        <w:t>"Archived"</w:t>
      </w:r>
      <w:r w:rsidRPr="00D343BD">
        <w:t>.</w:t>
      </w:r>
    </w:p>
    <w:p w14:paraId="67828025" w14:textId="5FF88535" w:rsidR="00D343BD" w:rsidRPr="00D343BD" w:rsidRDefault="00D343BD" w:rsidP="00D343BD">
      <w:pPr>
        <w:numPr>
          <w:ilvl w:val="1"/>
          <w:numId w:val="16"/>
        </w:numPr>
      </w:pPr>
      <w:r>
        <w:t xml:space="preserve">The </w:t>
      </w:r>
      <w:r w:rsidRPr="64A160BB">
        <w:rPr>
          <w:b/>
          <w:bCs/>
        </w:rPr>
        <w:t xml:space="preserve">original </w:t>
      </w:r>
      <w:del w:id="67" w:author="Asim Jameel" w:date="2025-06-25T11:05:00Z">
        <w:r w:rsidRPr="64A160BB" w:rsidDel="00D343BD">
          <w:rPr>
            <w:b/>
            <w:bCs/>
          </w:rPr>
          <w:delText>status</w:delText>
        </w:r>
      </w:del>
      <w:ins w:id="68" w:author="Asim Jameel" w:date="2025-06-25T11:05:00Z">
        <w:r w:rsidR="60172BF8" w:rsidRPr="64A160BB">
          <w:rPr>
            <w:b/>
            <w:bCs/>
          </w:rPr>
          <w:t>state</w:t>
        </w:r>
      </w:ins>
      <w:r>
        <w:t xml:space="preserve"> (e.g., Discrepant, Pending Approval, or Approved) will be </w:t>
      </w:r>
      <w:r w:rsidR="008B44CE">
        <w:t>intact</w:t>
      </w:r>
      <w:ins w:id="69" w:author="Asim Jameel" w:date="2025-06-25T11:05:00Z">
        <w:r w:rsidR="5014007B">
          <w:t xml:space="preserve"> at this point.</w:t>
        </w:r>
      </w:ins>
      <w:r>
        <w:t xml:space="preserve"> </w:t>
      </w:r>
      <w:del w:id="70" w:author="Asim Jameel" w:date="2025-06-25T11:05:00Z">
        <w:r w:rsidDel="00D343BD">
          <w:delText>so it can be restored later if unarchived</w:delText>
        </w:r>
      </w:del>
      <w:r>
        <w:t>.</w:t>
      </w:r>
    </w:p>
    <w:p w14:paraId="147AF099" w14:textId="77777777" w:rsidR="00D343BD" w:rsidRPr="00D343BD" w:rsidRDefault="00D343BD" w:rsidP="00D343BD">
      <w:pPr>
        <w:numPr>
          <w:ilvl w:val="1"/>
          <w:numId w:val="16"/>
        </w:numPr>
      </w:pPr>
      <w:r w:rsidRPr="00D343BD">
        <w:t xml:space="preserve">The UI will refresh to reflect the </w:t>
      </w:r>
      <w:r w:rsidRPr="00D343BD">
        <w:rPr>
          <w:b/>
          <w:bCs/>
        </w:rPr>
        <w:t>read-only state</w:t>
      </w:r>
      <w:r w:rsidRPr="00D343BD">
        <w:t>.</w:t>
      </w:r>
    </w:p>
    <w:p w14:paraId="4B6CD94D" w14:textId="7FF3656C" w:rsidR="00D343BD" w:rsidRPr="00D343BD" w:rsidRDefault="00D343BD" w:rsidP="00D343BD">
      <w:pPr>
        <w:numPr>
          <w:ilvl w:val="1"/>
          <w:numId w:val="16"/>
        </w:numPr>
      </w:pPr>
      <w:r w:rsidRPr="00D343BD">
        <w:t xml:space="preserve">All action buttons except </w:t>
      </w:r>
      <w:r w:rsidRPr="00D343BD">
        <w:rPr>
          <w:b/>
          <w:bCs/>
        </w:rPr>
        <w:t>Unarchive</w:t>
      </w:r>
      <w:r w:rsidR="00E16180">
        <w:rPr>
          <w:b/>
          <w:bCs/>
        </w:rPr>
        <w:t xml:space="preserve"> and close</w:t>
      </w:r>
      <w:r w:rsidRPr="00D343BD">
        <w:t xml:space="preserve"> will be removed from view.</w:t>
      </w:r>
    </w:p>
    <w:p w14:paraId="29D92FE6" w14:textId="77777777" w:rsidR="00D343BD" w:rsidRPr="00D343BD" w:rsidRDefault="00D343BD" w:rsidP="00D343BD">
      <w:pPr>
        <w:numPr>
          <w:ilvl w:val="0"/>
          <w:numId w:val="16"/>
        </w:numPr>
      </w:pPr>
      <w:r w:rsidRPr="00D343BD">
        <w:t>If the user cancels:</w:t>
      </w:r>
    </w:p>
    <w:p w14:paraId="0C0F44A1" w14:textId="77777777" w:rsidR="00D343BD" w:rsidRPr="00D343BD" w:rsidRDefault="00D343BD" w:rsidP="00D343BD">
      <w:pPr>
        <w:numPr>
          <w:ilvl w:val="1"/>
          <w:numId w:val="16"/>
        </w:numPr>
      </w:pPr>
      <w:r w:rsidRPr="00D343BD">
        <w:t>No changes will be made to the invoice.</w:t>
      </w:r>
    </w:p>
    <w:p w14:paraId="40C87F33" w14:textId="77777777" w:rsidR="00D343BD" w:rsidRPr="00D343BD" w:rsidRDefault="00D343BD" w:rsidP="00D343BD">
      <w:pPr>
        <w:numPr>
          <w:ilvl w:val="1"/>
          <w:numId w:val="16"/>
        </w:numPr>
      </w:pPr>
      <w:r w:rsidRPr="00D343BD">
        <w:t>The UI and status will remain unchanged.</w:t>
      </w:r>
    </w:p>
    <w:p w14:paraId="66C48F88" w14:textId="77777777" w:rsidR="00D343BD" w:rsidRPr="00D343BD" w:rsidRDefault="00786F3E" w:rsidP="00D343BD">
      <w:r>
        <w:pict w14:anchorId="6C899246">
          <v:rect id="_x0000_i1026" style="width:0;height:1.5pt" o:hralign="center" o:hrstd="t" o:hr="t" fillcolor="#a0a0a0" stroked="f"/>
        </w:pict>
      </w:r>
    </w:p>
    <w:p w14:paraId="1DC3439A" w14:textId="77777777" w:rsidR="00D343BD" w:rsidRPr="00D343BD" w:rsidRDefault="00D343BD" w:rsidP="00D343BD">
      <w:pPr>
        <w:rPr>
          <w:b/>
          <w:bCs/>
        </w:rPr>
      </w:pPr>
      <w:r w:rsidRPr="00D343BD">
        <w:rPr>
          <w:b/>
          <w:bCs/>
        </w:rPr>
        <w:t>Invoice Behavior When Archived</w:t>
      </w:r>
    </w:p>
    <w:p w14:paraId="670533B3" w14:textId="77777777" w:rsidR="00D343BD" w:rsidRPr="00D343BD" w:rsidRDefault="00D343BD" w:rsidP="00D343BD">
      <w:r w:rsidRPr="00D343BD">
        <w:t xml:space="preserve">Once an invoice is marked as </w:t>
      </w:r>
      <w:r w:rsidRPr="00D343BD">
        <w:rPr>
          <w:b/>
          <w:bCs/>
        </w:rPr>
        <w:t>Archived</w:t>
      </w:r>
      <w:r w:rsidRPr="00D343BD">
        <w:t>, the following behavior will apply on the Invoice UI:</w:t>
      </w:r>
    </w:p>
    <w:p w14:paraId="4D9D422D" w14:textId="77777777" w:rsidR="00D343BD" w:rsidRPr="00D343BD" w:rsidRDefault="00D343BD" w:rsidP="00D343BD">
      <w:pPr>
        <w:numPr>
          <w:ilvl w:val="0"/>
          <w:numId w:val="17"/>
        </w:numPr>
      </w:pPr>
      <w:r w:rsidRPr="00D343BD">
        <w:t xml:space="preserve">The invoice becomes </w:t>
      </w:r>
      <w:r w:rsidRPr="00D343BD">
        <w:rPr>
          <w:b/>
          <w:bCs/>
        </w:rPr>
        <w:t>completely read-only</w:t>
      </w:r>
      <w:r w:rsidRPr="00D343BD">
        <w:t>.</w:t>
      </w:r>
    </w:p>
    <w:p w14:paraId="2500A49F" w14:textId="77777777" w:rsidR="00D343BD" w:rsidRPr="00D343BD" w:rsidRDefault="00D343BD" w:rsidP="00D343BD">
      <w:pPr>
        <w:numPr>
          <w:ilvl w:val="0"/>
          <w:numId w:val="17"/>
        </w:numPr>
      </w:pPr>
      <w:r w:rsidRPr="00D343BD">
        <w:t xml:space="preserve">All standard action buttons are </w:t>
      </w:r>
      <w:r w:rsidRPr="00D343BD">
        <w:rPr>
          <w:b/>
          <w:bCs/>
        </w:rPr>
        <w:t>hidden</w:t>
      </w:r>
      <w:r w:rsidRPr="00D343BD">
        <w:t>, including:</w:t>
      </w:r>
    </w:p>
    <w:p w14:paraId="24B82D4C" w14:textId="77777777" w:rsidR="00D343BD" w:rsidRPr="00D343BD" w:rsidRDefault="00D343BD" w:rsidP="00D343BD">
      <w:pPr>
        <w:numPr>
          <w:ilvl w:val="1"/>
          <w:numId w:val="17"/>
        </w:numPr>
      </w:pPr>
      <w:r w:rsidRPr="00D343BD">
        <w:t>Save</w:t>
      </w:r>
    </w:p>
    <w:p w14:paraId="48AE85AA" w14:textId="0F8C9BB3" w:rsidR="00D343BD" w:rsidRPr="00D343BD" w:rsidRDefault="00D343BD" w:rsidP="00D343BD">
      <w:pPr>
        <w:numPr>
          <w:ilvl w:val="1"/>
          <w:numId w:val="17"/>
        </w:numPr>
      </w:pPr>
      <w:r w:rsidRPr="00D343BD">
        <w:t>Route</w:t>
      </w:r>
      <w:r w:rsidR="00AC7CBC">
        <w:t xml:space="preserve"> </w:t>
      </w:r>
      <w:r w:rsidR="00AC7CBC" w:rsidRPr="00AC7CBC">
        <w:rPr>
          <w:color w:val="EE0000"/>
        </w:rPr>
        <w:t>(need to discuss with US team)</w:t>
      </w:r>
    </w:p>
    <w:p w14:paraId="6A4AA86A" w14:textId="0F853CBE" w:rsidR="00D343BD" w:rsidRPr="00D343BD" w:rsidRDefault="002C0F66" w:rsidP="00D343BD">
      <w:pPr>
        <w:numPr>
          <w:ilvl w:val="1"/>
          <w:numId w:val="17"/>
        </w:numPr>
      </w:pPr>
      <w:r w:rsidRPr="00D343BD">
        <w:t>Approved</w:t>
      </w:r>
    </w:p>
    <w:p w14:paraId="4D2BECA8" w14:textId="77777777" w:rsidR="00D343BD" w:rsidRPr="00D343BD" w:rsidRDefault="00D343BD" w:rsidP="00D343BD">
      <w:pPr>
        <w:numPr>
          <w:ilvl w:val="1"/>
          <w:numId w:val="17"/>
        </w:numPr>
      </w:pPr>
      <w:r w:rsidRPr="00D343BD">
        <w:t>Post</w:t>
      </w:r>
    </w:p>
    <w:p w14:paraId="2922D66E" w14:textId="77777777" w:rsidR="00D343BD" w:rsidRPr="00D343BD" w:rsidRDefault="00D343BD" w:rsidP="00D343BD">
      <w:pPr>
        <w:numPr>
          <w:ilvl w:val="1"/>
          <w:numId w:val="17"/>
        </w:numPr>
      </w:pPr>
      <w:r>
        <w:t>Any other custom/system actions</w:t>
      </w:r>
    </w:p>
    <w:p w14:paraId="19859A88" w14:textId="1AE6E45C" w:rsidR="687F2953" w:rsidRDefault="687F2953" w:rsidP="64A160BB">
      <w:pPr>
        <w:numPr>
          <w:ilvl w:val="0"/>
          <w:numId w:val="17"/>
        </w:numPr>
        <w:rPr>
          <w:ins w:id="71" w:author="Asim Jameel" w:date="2025-06-25T11:08:00Z" w16du:dateUtc="2025-06-25T11:08:38Z"/>
        </w:rPr>
      </w:pPr>
      <w:ins w:id="72" w:author="Asim Jameel" w:date="2025-06-25T11:08:00Z">
        <w:r>
          <w:t xml:space="preserve">Invoice will be </w:t>
        </w:r>
      </w:ins>
      <w:ins w:id="73" w:author="Asim Jameel" w:date="2025-06-25T11:09:00Z">
        <w:r>
          <w:t xml:space="preserve">excluded from </w:t>
        </w:r>
      </w:ins>
      <w:ins w:id="74" w:author="Asim Jameel" w:date="2025-06-25T11:08:00Z">
        <w:r>
          <w:t xml:space="preserve">any validation i.e. for invoice duplication </w:t>
        </w:r>
      </w:ins>
      <w:ins w:id="75" w:author="Asim Jameel" w:date="2025-06-25T11:09:00Z">
        <w:r>
          <w:t xml:space="preserve">check, </w:t>
        </w:r>
        <w:r w:rsidR="67EFC8E8">
          <w:t xml:space="preserve">for </w:t>
        </w:r>
        <w:r>
          <w:t>IO consumed amount</w:t>
        </w:r>
        <w:r w:rsidR="62C76FCF">
          <w:t xml:space="preserve"> etc.</w:t>
        </w:r>
      </w:ins>
    </w:p>
    <w:p w14:paraId="3888F4EE" w14:textId="77777777" w:rsidR="00D343BD" w:rsidRPr="00D343BD" w:rsidRDefault="00D343BD" w:rsidP="00D343BD">
      <w:pPr>
        <w:numPr>
          <w:ilvl w:val="0"/>
          <w:numId w:val="17"/>
        </w:numPr>
      </w:pPr>
      <w:r w:rsidRPr="00D343BD">
        <w:t xml:space="preserve">Only the </w:t>
      </w:r>
      <w:r w:rsidRPr="00D343BD">
        <w:rPr>
          <w:b/>
          <w:bCs/>
        </w:rPr>
        <w:t>Unarchive</w:t>
      </w:r>
      <w:r w:rsidRPr="00D343BD">
        <w:t xml:space="preserve"> button will remain visible (and enabled only if the user has permission).</w:t>
      </w:r>
    </w:p>
    <w:p w14:paraId="7929266C" w14:textId="34141587" w:rsidR="00D343BD" w:rsidRPr="00D343BD" w:rsidRDefault="00D343BD" w:rsidP="00D343BD">
      <w:pPr>
        <w:numPr>
          <w:ilvl w:val="0"/>
          <w:numId w:val="17"/>
        </w:numPr>
      </w:pPr>
      <w:r w:rsidRPr="00D343BD">
        <w:t xml:space="preserve">No </w:t>
      </w:r>
      <w:r w:rsidR="002C0F66" w:rsidRPr="00D343BD">
        <w:t>editing</w:t>
      </w:r>
      <w:r w:rsidRPr="00D343BD">
        <w:t>, routing, approvals, or postings will be allowed.</w:t>
      </w:r>
    </w:p>
    <w:p w14:paraId="3AB406E1" w14:textId="77777777" w:rsidR="00D343BD" w:rsidRPr="00D343BD" w:rsidRDefault="00786F3E" w:rsidP="00D343BD">
      <w:r>
        <w:pict w14:anchorId="74BD6709">
          <v:rect id="_x0000_i1027" style="width:0;height:1.5pt" o:hralign="center" o:hrstd="t" o:hr="t" fillcolor="#a0a0a0" stroked="f"/>
        </w:pict>
      </w:r>
    </w:p>
    <w:p w14:paraId="2778B324" w14:textId="77777777" w:rsidR="00D343BD" w:rsidRPr="00D343BD" w:rsidRDefault="00D343BD" w:rsidP="00D343BD">
      <w:pPr>
        <w:rPr>
          <w:b/>
          <w:bCs/>
        </w:rPr>
      </w:pPr>
      <w:r w:rsidRPr="00D343BD">
        <w:rPr>
          <w:b/>
          <w:bCs/>
        </w:rPr>
        <w:t>Invoice Behavior When Unarchived</w:t>
      </w:r>
    </w:p>
    <w:p w14:paraId="5C7D37E7" w14:textId="77777777" w:rsidR="00D343BD" w:rsidRPr="00D343BD" w:rsidRDefault="00D343BD" w:rsidP="00D343BD">
      <w:r w:rsidRPr="00D343BD">
        <w:t>When a user unarchives an invoice:</w:t>
      </w:r>
    </w:p>
    <w:p w14:paraId="4AD6923A" w14:textId="77777777" w:rsidR="00D343BD" w:rsidRPr="00D343BD" w:rsidRDefault="00D343BD" w:rsidP="00D343BD">
      <w:pPr>
        <w:numPr>
          <w:ilvl w:val="0"/>
          <w:numId w:val="18"/>
        </w:numPr>
      </w:pPr>
      <w:r w:rsidRPr="00D343BD">
        <w:t xml:space="preserve">The system will prompt the user for </w:t>
      </w:r>
      <w:r w:rsidRPr="00D343BD">
        <w:rPr>
          <w:b/>
          <w:bCs/>
        </w:rPr>
        <w:t>confirmation</w:t>
      </w:r>
      <w:r w:rsidRPr="00D343BD">
        <w:t xml:space="preserve"> before proceeding.</w:t>
      </w:r>
    </w:p>
    <w:p w14:paraId="24B497D5" w14:textId="20E7CE25" w:rsidR="00D343BD" w:rsidRPr="00D343BD" w:rsidRDefault="00D343BD" w:rsidP="00D343BD">
      <w:pPr>
        <w:numPr>
          <w:ilvl w:val="0"/>
          <w:numId w:val="18"/>
        </w:numPr>
      </w:pPr>
      <w:r>
        <w:t xml:space="preserve">Upon confirmation, the invoice will </w:t>
      </w:r>
      <w:del w:id="76" w:author="Asim Jameel" w:date="2025-06-25T11:06:00Z">
        <w:r w:rsidDel="00D343BD">
          <w:delText xml:space="preserve">return to its </w:delText>
        </w:r>
        <w:r w:rsidRPr="64A160BB" w:rsidDel="00D343BD">
          <w:rPr>
            <w:b/>
            <w:bCs/>
          </w:rPr>
          <w:delText>original status</w:delText>
        </w:r>
        <w:r w:rsidDel="00D343BD">
          <w:delText xml:space="preserve"> before archiving.</w:delText>
        </w:r>
      </w:del>
      <w:ins w:id="77" w:author="Asim Jameel" w:date="2025-06-25T11:06:00Z">
        <w:r w:rsidR="59FD2FDD">
          <w:t>be processed as new Invoice</w:t>
        </w:r>
      </w:ins>
      <w:ins w:id="78" w:author="Asim Jameel" w:date="2025-06-25T11:07:00Z">
        <w:r w:rsidR="1ECDDC14">
          <w:t>, this will ensure that all standard validations are applied on invoice i.e. dup</w:t>
        </w:r>
      </w:ins>
      <w:ins w:id="79" w:author="Asim Jameel" w:date="2025-06-25T11:08:00Z">
        <w:r w:rsidR="1ECDDC14">
          <w:t>licate invoice number, unavailability of IO/PO</w:t>
        </w:r>
        <w:r w:rsidR="40522EFF">
          <w:t xml:space="preserve"> amount etc</w:t>
        </w:r>
      </w:ins>
    </w:p>
    <w:p w14:paraId="6187A2D1" w14:textId="5108E43C" w:rsidR="00D343BD" w:rsidRDefault="00D343BD" w:rsidP="64A160BB">
      <w:pPr>
        <w:numPr>
          <w:ilvl w:val="0"/>
          <w:numId w:val="18"/>
        </w:numPr>
        <w:rPr>
          <w:rFonts w:ascii="Cambria" w:eastAsia="Cambria" w:hAnsi="Cambria" w:cs="Cambria"/>
        </w:rPr>
      </w:pPr>
      <w:del w:id="80" w:author="Asim Jameel" w:date="2025-06-25T11:11:00Z">
        <w:r w:rsidDel="00D343BD">
          <w:delText xml:space="preserve">All standard </w:delText>
        </w:r>
      </w:del>
      <w:del w:id="81" w:author="Asim Jameel" w:date="2025-06-25T11:06:00Z">
        <w:r w:rsidDel="00D343BD">
          <w:delText xml:space="preserve">actions </w:delText>
        </w:r>
      </w:del>
      <w:del w:id="82" w:author="Asim Jameel" w:date="2025-06-25T11:11:00Z">
        <w:r w:rsidDel="00D343BD">
          <w:delText xml:space="preserve">relevant to that restored status will become </w:delText>
        </w:r>
        <w:r w:rsidRPr="64A160BB" w:rsidDel="00D343BD">
          <w:rPr>
            <w:b/>
            <w:bCs/>
          </w:rPr>
          <w:delText>active</w:delText>
        </w:r>
        <w:r w:rsidDel="00D343BD">
          <w:delText xml:space="preserve"> again.</w:delText>
        </w:r>
      </w:del>
      <w:ins w:id="83" w:author="Asim Jameel" w:date="2025-06-25T11:11:00Z">
        <w:r w:rsidR="0672706D" w:rsidRPr="64A160BB">
          <w:rPr>
            <w:rFonts w:ascii="Cambria" w:eastAsia="Cambria" w:hAnsi="Cambria" w:cs="Cambria"/>
          </w:rPr>
          <w:t>All standard action validations applicable to the new invoice will be re-applied. If any discrepancies arise due to these validations, the invoice will be flagged and moved to 'Discrepant' status.</w:t>
        </w:r>
      </w:ins>
    </w:p>
    <w:p w14:paraId="6D1E9E8C" w14:textId="77777777" w:rsidR="00D343BD" w:rsidRPr="00D343BD" w:rsidRDefault="00D343BD" w:rsidP="00D343BD">
      <w:pPr>
        <w:numPr>
          <w:ilvl w:val="0"/>
          <w:numId w:val="18"/>
        </w:numPr>
      </w:pPr>
      <w:r w:rsidRPr="00D343BD">
        <w:t>The invoice will resume its normal lifecycle from that point onward.</w:t>
      </w:r>
    </w:p>
    <w:p w14:paraId="26C0C2CB" w14:textId="1511530B" w:rsidR="00CE1CBA" w:rsidRDefault="008025D6" w:rsidP="64A160BB">
      <w:pPr>
        <w:rPr>
          <w:rFonts w:asciiTheme="majorHAnsi" w:eastAsiaTheme="majorEastAsia" w:hAnsiTheme="majorHAnsi" w:cstheme="majorBidi"/>
          <w:b/>
          <w:bCs/>
          <w:color w:val="4F81BD" w:themeColor="accent1"/>
          <w:sz w:val="26"/>
          <w:szCs w:val="26"/>
        </w:rPr>
      </w:pPr>
      <w:r>
        <w:br/>
      </w:r>
      <w:del w:id="84" w:author="Asim Jameel" w:date="2025-06-25T11:12:00Z">
        <w:r w:rsidRPr="64A160BB" w:rsidDel="008025D6">
          <w:rPr>
            <w:b/>
            <w:bCs/>
          </w:rPr>
          <w:delText>Please note:</w:delText>
        </w:r>
        <w:r w:rsidDel="008025D6">
          <w:delText xml:space="preserve"> Archiving an invoice does </w:delText>
        </w:r>
        <w:r w:rsidRPr="64A160BB" w:rsidDel="008025D6">
          <w:rPr>
            <w:b/>
            <w:bCs/>
          </w:rPr>
          <w:delText>not</w:delText>
        </w:r>
        <w:r w:rsidDel="008025D6">
          <w:delText xml:space="preserve"> affect its visibility for users it was previously shared or routed to. For example, if an invoice was routed to </w:delText>
        </w:r>
        <w:r w:rsidRPr="64A160BB" w:rsidDel="008025D6">
          <w:rPr>
            <w:b/>
            <w:bCs/>
          </w:rPr>
          <w:delText>Jack</w:delText>
        </w:r>
        <w:r w:rsidDel="008025D6">
          <w:delText xml:space="preserve">, it will </w:delText>
        </w:r>
        <w:r w:rsidRPr="64A160BB" w:rsidDel="008025D6">
          <w:rPr>
            <w:b/>
            <w:bCs/>
          </w:rPr>
          <w:delText>remain visible to Jack even after being archived</w:delText>
        </w:r>
        <w:r w:rsidDel="008025D6">
          <w:delText>, regardless of whether Jack has permission to manage archive/unarchive actions.</w:delText>
        </w:r>
        <w:r>
          <w:br/>
        </w:r>
      </w:del>
      <w:r>
        <w:br/>
      </w:r>
      <w:r w:rsidR="009939A6">
        <w:rPr>
          <w:noProof/>
        </w:rPr>
        <w:drawing>
          <wp:inline distT="0" distB="0" distL="0" distR="0" wp14:anchorId="2CE66D91" wp14:editId="39DE2DB9">
            <wp:extent cx="6045199" cy="2339017"/>
            <wp:effectExtent l="0" t="0" r="0" b="4445"/>
            <wp:docPr id="143208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45199" cy="2339017"/>
                    </a:xfrm>
                    <a:prstGeom prst="rect">
                      <a:avLst/>
                    </a:prstGeom>
                  </pic:spPr>
                </pic:pic>
              </a:graphicData>
            </a:graphic>
          </wp:inline>
        </w:drawing>
      </w:r>
    </w:p>
    <w:p w14:paraId="55D0E2E8" w14:textId="6BD715E5" w:rsidR="00F010C9" w:rsidRDefault="00F010C9" w:rsidP="00D343B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ab/>
        <w:t>Image A (Archive Action button)</w:t>
      </w:r>
    </w:p>
    <w:p w14:paraId="44FFF04A" w14:textId="77777777" w:rsidR="008025D6" w:rsidRPr="00D343BD" w:rsidRDefault="008025D6" w:rsidP="00D343BD"/>
    <w:p w14:paraId="79FD2EB4" w14:textId="257443EA" w:rsidR="009939A6" w:rsidRDefault="009939A6">
      <w:pPr>
        <w:rPr>
          <w:rFonts w:asciiTheme="majorHAnsi" w:eastAsiaTheme="majorEastAsia" w:hAnsiTheme="majorHAnsi" w:cstheme="majorBidi"/>
          <w:b/>
          <w:bCs/>
          <w:color w:val="4F81BD" w:themeColor="accent1"/>
          <w:sz w:val="26"/>
          <w:szCs w:val="26"/>
        </w:rPr>
      </w:pPr>
      <w:r w:rsidRPr="009939A6">
        <w:rPr>
          <w:rFonts w:asciiTheme="majorHAnsi" w:eastAsiaTheme="majorEastAsia" w:hAnsiTheme="majorHAnsi" w:cstheme="majorBidi"/>
          <w:b/>
          <w:bCs/>
          <w:noProof/>
          <w:color w:val="4F81BD" w:themeColor="accent1"/>
          <w:sz w:val="26"/>
          <w:szCs w:val="26"/>
        </w:rPr>
        <w:drawing>
          <wp:inline distT="0" distB="0" distL="0" distR="0" wp14:anchorId="785E3C39" wp14:editId="2CD4BCDD">
            <wp:extent cx="5486400" cy="2285365"/>
            <wp:effectExtent l="0" t="0" r="0" b="635"/>
            <wp:docPr id="59086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65062" name=""/>
                    <pic:cNvPicPr/>
                  </pic:nvPicPr>
                  <pic:blipFill>
                    <a:blip r:embed="rId11"/>
                    <a:stretch>
                      <a:fillRect/>
                    </a:stretch>
                  </pic:blipFill>
                  <pic:spPr>
                    <a:xfrm>
                      <a:off x="0" y="0"/>
                      <a:ext cx="5486400" cy="2285365"/>
                    </a:xfrm>
                    <a:prstGeom prst="rect">
                      <a:avLst/>
                    </a:prstGeom>
                  </pic:spPr>
                </pic:pic>
              </a:graphicData>
            </a:graphic>
          </wp:inline>
        </w:drawing>
      </w:r>
    </w:p>
    <w:p w14:paraId="6F1B0C1B" w14:textId="54F81594" w:rsidR="00267734" w:rsidRDefault="0026773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ab/>
      </w:r>
      <w:r>
        <w:rPr>
          <w:rFonts w:asciiTheme="majorHAnsi" w:eastAsiaTheme="majorEastAsia" w:hAnsiTheme="majorHAnsi" w:cstheme="majorBidi"/>
          <w:b/>
          <w:bCs/>
          <w:color w:val="4F81BD" w:themeColor="accent1"/>
          <w:sz w:val="26"/>
          <w:szCs w:val="26"/>
        </w:rPr>
        <w:tab/>
        <w:t>Image B (Unarchive)</w:t>
      </w:r>
    </w:p>
    <w:p w14:paraId="4EE4C549" w14:textId="77777777" w:rsidR="009939A6" w:rsidRDefault="009939A6">
      <w:pPr>
        <w:rPr>
          <w:rFonts w:asciiTheme="majorHAnsi" w:eastAsiaTheme="majorEastAsia" w:hAnsiTheme="majorHAnsi" w:cstheme="majorBidi"/>
          <w:b/>
          <w:bCs/>
          <w:color w:val="4F81BD" w:themeColor="accent1"/>
          <w:sz w:val="26"/>
          <w:szCs w:val="26"/>
        </w:rPr>
      </w:pPr>
    </w:p>
    <w:p w14:paraId="4E79B77B" w14:textId="4DE99373" w:rsidR="00304249" w:rsidRPr="00304249" w:rsidRDefault="003E6734" w:rsidP="64A160BB">
      <w:pPr>
        <w:pStyle w:val="Heading4"/>
        <w:rPr>
          <w:ins w:id="85" w:author="Asim Jameel" w:date="2025-06-25T11:14:00Z" w16du:dateUtc="2025-06-25T11:14:07Z"/>
          <w:rFonts w:asciiTheme="minorHAnsi" w:hAnsiTheme="minorHAnsi"/>
          <w:b w:val="0"/>
          <w:bCs w:val="0"/>
          <w:i w:val="0"/>
          <w:iCs w:val="0"/>
          <w:color w:val="auto"/>
        </w:rPr>
      </w:pPr>
      <w:del w:id="86" w:author="Asim Jameel" w:date="2025-06-25T11:13:00Z">
        <w:r w:rsidDel="003E6734">
          <w:delText>Manage Media Invoice Document UI</w:delText>
        </w:r>
      </w:del>
      <w:ins w:id="87" w:author="Asim Jameel" w:date="2025-06-25T11:13:00Z">
        <w:r w:rsidR="5F6B47EA">
          <w:t>Archived Invoice Visibility</w:t>
        </w:r>
      </w:ins>
      <w:r>
        <w:t xml:space="preserve">. </w:t>
      </w:r>
      <w:r>
        <w:br/>
      </w:r>
      <w:r>
        <w:br/>
      </w:r>
      <w:ins w:id="88" w:author="Asim Jameel" w:date="2025-06-25T11:12:00Z">
        <w:r w:rsidR="3A76B72D">
          <w:t>Archived Invoices will not be visible on</w:t>
        </w:r>
      </w:ins>
      <w:ins w:id="89" w:author="Asim Jameel" w:date="2025-06-25T11:13:00Z">
        <w:r w:rsidR="3A76B72D">
          <w:t xml:space="preserve"> any </w:t>
        </w:r>
        <w:r w:rsidR="49940C73">
          <w:t>existing</w:t>
        </w:r>
        <w:r w:rsidR="3A76B72D">
          <w:t xml:space="preserve"> UI including</w:t>
        </w:r>
        <w:r>
          <w:br/>
        </w:r>
        <w:r w:rsidR="019E2AAC">
          <w:t>Gadgets</w:t>
        </w:r>
        <w:r>
          <w:br/>
        </w:r>
        <w:r w:rsidR="711ACCE3">
          <w:t xml:space="preserve">Manage </w:t>
        </w:r>
      </w:ins>
      <w:ins w:id="90" w:author="Asim Jameel" w:date="2025-06-25T11:14:00Z">
        <w:r w:rsidR="355DCA81">
          <w:t>Invoice Document</w:t>
        </w:r>
      </w:ins>
    </w:p>
    <w:p w14:paraId="68F5AA2F" w14:textId="240C738F" w:rsidR="00304249" w:rsidRPr="00304249" w:rsidRDefault="355DCA81" w:rsidP="64A160BB">
      <w:pPr>
        <w:pStyle w:val="Heading4"/>
        <w:rPr>
          <w:ins w:id="91" w:author="Asim Jameel" w:date="2025-06-25T11:14:00Z" w16du:dateUtc="2025-06-25T11:14:31Z"/>
          <w:rFonts w:asciiTheme="minorHAnsi" w:hAnsiTheme="minorHAnsi"/>
          <w:b w:val="0"/>
          <w:bCs w:val="0"/>
          <w:i w:val="0"/>
          <w:iCs w:val="0"/>
          <w:color w:val="auto"/>
        </w:rPr>
      </w:pPr>
      <w:ins w:id="92" w:author="Asim Jameel" w:date="2025-06-25T11:14:00Z">
        <w:r>
          <w:t>Reports</w:t>
        </w:r>
      </w:ins>
    </w:p>
    <w:p w14:paraId="2495A7A2" w14:textId="693F0CAC" w:rsidR="00304249" w:rsidRPr="00304249" w:rsidRDefault="355DCA81" w:rsidP="64A160BB">
      <w:pPr>
        <w:pStyle w:val="Heading4"/>
        <w:ind w:firstLine="720"/>
        <w:rPr>
          <w:ins w:id="93" w:author="Asim Jameel" w:date="2025-06-25T11:14:00Z" w16du:dateUtc="2025-06-25T11:14:34Z"/>
          <w:rFonts w:asciiTheme="minorHAnsi" w:hAnsiTheme="minorHAnsi"/>
          <w:b w:val="0"/>
          <w:bCs w:val="0"/>
          <w:i w:val="0"/>
          <w:iCs w:val="0"/>
          <w:color w:val="auto"/>
        </w:rPr>
      </w:pPr>
      <w:ins w:id="94" w:author="Asim Jameel" w:date="2025-06-25T11:14:00Z">
        <w:r>
          <w:t>Vendor Invoice</w:t>
        </w:r>
      </w:ins>
    </w:p>
    <w:p w14:paraId="10DDDD43" w14:textId="4CADB5E0" w:rsidR="00304249" w:rsidRPr="00304249" w:rsidRDefault="355DCA81" w:rsidP="64A160BB">
      <w:pPr>
        <w:pStyle w:val="Heading4"/>
        <w:ind w:firstLine="720"/>
        <w:rPr>
          <w:del w:id="95" w:author="Asim Jameel" w:date="2025-06-25T11:12:00Z" w16du:dateUtc="2025-06-25T11:12:37Z"/>
          <w:rFonts w:asciiTheme="minorHAnsi" w:hAnsiTheme="minorHAnsi"/>
          <w:b w:val="0"/>
          <w:bCs w:val="0"/>
          <w:i w:val="0"/>
          <w:iCs w:val="0"/>
          <w:color w:val="auto"/>
        </w:rPr>
      </w:pPr>
      <w:ins w:id="96" w:author="Asim Jameel" w:date="2025-06-25T11:14:00Z">
        <w:r>
          <w:t>Vendor Invoices with Payments</w:t>
        </w:r>
      </w:ins>
      <w:r w:rsidR="003E6734">
        <w:br/>
      </w:r>
      <w:del w:id="97" w:author="Asim Jameel" w:date="2025-06-25T11:12:00Z">
        <w:r w:rsidR="003E6734" w:rsidRPr="64A160BB" w:rsidDel="00304249">
          <w:rPr>
            <w:rFonts w:asciiTheme="minorHAnsi" w:hAnsiTheme="minorHAnsi"/>
            <w:b w:val="0"/>
            <w:bCs w:val="0"/>
            <w:i w:val="0"/>
            <w:iCs w:val="0"/>
            <w:color w:val="auto"/>
          </w:rPr>
          <w:delText>In the Manage Media Invoice Documents screen, the system will handle archived invoices as follows:</w:delText>
        </w:r>
      </w:del>
    </w:p>
    <w:p w14:paraId="2A7E155B" w14:textId="77777777" w:rsidR="00304249" w:rsidRPr="00304249" w:rsidRDefault="00304249" w:rsidP="64A160BB">
      <w:pPr>
        <w:pStyle w:val="Heading4"/>
        <w:numPr>
          <w:ilvl w:val="0"/>
          <w:numId w:val="19"/>
        </w:numPr>
        <w:rPr>
          <w:del w:id="98" w:author="Asim Jameel" w:date="2025-06-25T11:12:00Z" w16du:dateUtc="2025-06-25T11:12:37Z"/>
          <w:rFonts w:asciiTheme="minorHAnsi" w:hAnsiTheme="minorHAnsi"/>
          <w:b w:val="0"/>
          <w:bCs w:val="0"/>
          <w:i w:val="0"/>
          <w:iCs w:val="0"/>
          <w:color w:val="auto"/>
        </w:rPr>
      </w:pPr>
      <w:del w:id="99" w:author="Asim Jameel" w:date="2025-06-25T11:12:00Z">
        <w:r w:rsidRPr="64A160BB" w:rsidDel="00304249">
          <w:rPr>
            <w:rFonts w:asciiTheme="minorHAnsi" w:hAnsiTheme="minorHAnsi"/>
            <w:b w:val="0"/>
            <w:bCs w:val="0"/>
            <w:i w:val="0"/>
            <w:iCs w:val="0"/>
            <w:color w:val="auto"/>
          </w:rPr>
          <w:delText>For invoices in Archived status:</w:delText>
        </w:r>
      </w:del>
    </w:p>
    <w:p w14:paraId="42060F83" w14:textId="77777777" w:rsidR="00304249" w:rsidRPr="00304249" w:rsidRDefault="00304249" w:rsidP="64A160BB">
      <w:pPr>
        <w:pStyle w:val="Heading4"/>
        <w:numPr>
          <w:ilvl w:val="1"/>
          <w:numId w:val="19"/>
        </w:numPr>
        <w:rPr>
          <w:del w:id="100" w:author="Asim Jameel" w:date="2025-06-25T11:12:00Z" w16du:dateUtc="2025-06-25T11:12:37Z"/>
          <w:rFonts w:asciiTheme="minorHAnsi" w:hAnsiTheme="minorHAnsi"/>
          <w:b w:val="0"/>
          <w:bCs w:val="0"/>
          <w:i w:val="0"/>
          <w:iCs w:val="0"/>
          <w:color w:val="auto"/>
        </w:rPr>
      </w:pPr>
      <w:del w:id="101" w:author="Asim Jameel" w:date="2025-06-25T11:12:00Z">
        <w:r w:rsidRPr="64A160BB" w:rsidDel="00304249">
          <w:rPr>
            <w:rFonts w:asciiTheme="minorHAnsi" w:hAnsiTheme="minorHAnsi"/>
            <w:b w:val="0"/>
            <w:bCs w:val="0"/>
            <w:i w:val="0"/>
            <w:iCs w:val="0"/>
            <w:color w:val="auto"/>
          </w:rPr>
          <w:delText>All action buttons (e.g., Edit, Post, Approve, Route, Delete) will be disabled.</w:delText>
        </w:r>
      </w:del>
    </w:p>
    <w:p w14:paraId="7D8DEB0E" w14:textId="77777777" w:rsidR="00304249" w:rsidRPr="00304249" w:rsidRDefault="00304249" w:rsidP="64A160BB">
      <w:pPr>
        <w:pStyle w:val="Heading4"/>
        <w:numPr>
          <w:ilvl w:val="1"/>
          <w:numId w:val="19"/>
        </w:numPr>
        <w:rPr>
          <w:del w:id="102" w:author="Asim Jameel" w:date="2025-06-25T11:12:00Z" w16du:dateUtc="2025-06-25T11:12:37Z"/>
          <w:rFonts w:asciiTheme="minorHAnsi" w:hAnsiTheme="minorHAnsi"/>
          <w:b w:val="0"/>
          <w:bCs w:val="0"/>
          <w:i w:val="0"/>
          <w:iCs w:val="0"/>
          <w:color w:val="auto"/>
        </w:rPr>
      </w:pPr>
      <w:del w:id="103" w:author="Asim Jameel" w:date="2025-06-25T11:12:00Z">
        <w:r w:rsidRPr="64A160BB" w:rsidDel="00304249">
          <w:rPr>
            <w:rFonts w:asciiTheme="minorHAnsi" w:hAnsiTheme="minorHAnsi"/>
            <w:b w:val="0"/>
            <w:bCs w:val="0"/>
            <w:i w:val="0"/>
            <w:iCs w:val="0"/>
            <w:color w:val="auto"/>
          </w:rPr>
          <w:delText>Only the View action will remain enabled to allow read-only access.</w:delText>
        </w:r>
      </w:del>
    </w:p>
    <w:p w14:paraId="487F6974" w14:textId="77777777" w:rsidR="00304249" w:rsidRPr="00304249" w:rsidRDefault="00304249" w:rsidP="64A160BB">
      <w:pPr>
        <w:pStyle w:val="Heading4"/>
        <w:numPr>
          <w:ilvl w:val="1"/>
          <w:numId w:val="19"/>
        </w:numPr>
        <w:rPr>
          <w:del w:id="104" w:author="Asim Jameel" w:date="2025-06-25T11:12:00Z" w16du:dateUtc="2025-06-25T11:12:37Z"/>
          <w:rFonts w:asciiTheme="minorHAnsi" w:hAnsiTheme="minorHAnsi"/>
          <w:b w:val="0"/>
          <w:bCs w:val="0"/>
          <w:i w:val="0"/>
          <w:iCs w:val="0"/>
          <w:color w:val="auto"/>
        </w:rPr>
      </w:pPr>
      <w:del w:id="105" w:author="Asim Jameel" w:date="2025-06-25T11:12:00Z">
        <w:r w:rsidRPr="64A160BB" w:rsidDel="00304249">
          <w:rPr>
            <w:rFonts w:asciiTheme="minorHAnsi" w:hAnsiTheme="minorHAnsi"/>
            <w:b w:val="0"/>
            <w:bCs w:val="0"/>
            <w:i w:val="0"/>
            <w:iCs w:val="0"/>
            <w:color w:val="auto"/>
          </w:rPr>
          <w:delText>If the user has permission to Unarchive, that action will be accessible through the UI; otherwise, it will be hidden or disabled based on permissions.</w:delText>
        </w:r>
      </w:del>
    </w:p>
    <w:p w14:paraId="5AFD5A3C" w14:textId="77777777" w:rsidR="00304249" w:rsidRPr="00304249" w:rsidRDefault="00304249" w:rsidP="64A160BB">
      <w:pPr>
        <w:pStyle w:val="Heading4"/>
        <w:numPr>
          <w:ilvl w:val="0"/>
          <w:numId w:val="19"/>
        </w:numPr>
        <w:rPr>
          <w:del w:id="106" w:author="Asim Jameel" w:date="2025-06-25T11:12:00Z" w16du:dateUtc="2025-06-25T11:12:37Z"/>
          <w:rFonts w:asciiTheme="minorHAnsi" w:hAnsiTheme="minorHAnsi"/>
          <w:b w:val="0"/>
          <w:bCs w:val="0"/>
          <w:i w:val="0"/>
          <w:iCs w:val="0"/>
          <w:color w:val="EE0000"/>
        </w:rPr>
      </w:pPr>
      <w:del w:id="107" w:author="Asim Jameel" w:date="2025-06-25T11:12:00Z">
        <w:r w:rsidRPr="64A160BB" w:rsidDel="00304249">
          <w:rPr>
            <w:rFonts w:asciiTheme="minorHAnsi" w:hAnsiTheme="minorHAnsi"/>
            <w:b w:val="0"/>
            <w:bCs w:val="0"/>
            <w:i w:val="0"/>
            <w:iCs w:val="0"/>
            <w:color w:val="EE0000"/>
          </w:rPr>
          <w:delText>Archived invoices will not be displayed by default.</w:delText>
        </w:r>
      </w:del>
    </w:p>
    <w:p w14:paraId="447B9A7F" w14:textId="6351B199" w:rsidR="00304249" w:rsidRPr="00304249" w:rsidRDefault="00304249" w:rsidP="64A160BB">
      <w:pPr>
        <w:pStyle w:val="Heading4"/>
        <w:numPr>
          <w:ilvl w:val="1"/>
          <w:numId w:val="19"/>
        </w:numPr>
        <w:rPr>
          <w:del w:id="108" w:author="Asim Jameel" w:date="2025-06-25T11:12:00Z" w16du:dateUtc="2025-06-25T11:12:37Z"/>
          <w:rFonts w:asciiTheme="minorHAnsi" w:hAnsiTheme="minorHAnsi"/>
          <w:b w:val="0"/>
          <w:bCs w:val="0"/>
          <w:i w:val="0"/>
          <w:iCs w:val="0"/>
          <w:color w:val="EE0000"/>
        </w:rPr>
      </w:pPr>
      <w:del w:id="109" w:author="Asim Jameel" w:date="2025-06-25T11:12:00Z">
        <w:r w:rsidRPr="64A160BB" w:rsidDel="00304249">
          <w:rPr>
            <w:rFonts w:asciiTheme="minorHAnsi" w:hAnsiTheme="minorHAnsi"/>
            <w:b w:val="0"/>
            <w:bCs w:val="0"/>
            <w:i w:val="0"/>
            <w:iCs w:val="0"/>
            <w:color w:val="EE0000"/>
          </w:rPr>
          <w:delText>Users must apply an explicit filter (e.g., “Include Archived”) to view them in the list/grid.</w:delText>
        </w:r>
        <w:r w:rsidRPr="64A160BB" w:rsidDel="00270FC2">
          <w:rPr>
            <w:rFonts w:asciiTheme="minorHAnsi" w:hAnsiTheme="minorHAnsi"/>
            <w:b w:val="0"/>
            <w:bCs w:val="0"/>
            <w:i w:val="0"/>
            <w:iCs w:val="0"/>
            <w:color w:val="EE0000"/>
          </w:rPr>
          <w:delText xml:space="preserve"> ( need to discuss this point with US team)</w:delText>
        </w:r>
      </w:del>
    </w:p>
    <w:p w14:paraId="68C4D0AC" w14:textId="54E2C6CA" w:rsidR="003E6734" w:rsidRDefault="003E6734" w:rsidP="0092590B">
      <w:pPr>
        <w:pStyle w:val="Heading4"/>
        <w:rPr>
          <w:del w:id="110" w:author="Asim Jameel" w:date="2025-06-25T11:12:00Z" w16du:dateUtc="2025-06-25T11:12:37Z"/>
        </w:rPr>
      </w:pPr>
    </w:p>
    <w:p w14:paraId="4DC79EB6" w14:textId="69061891" w:rsidR="009939A6" w:rsidRDefault="1EA5C888">
      <w:pPr>
        <w:pStyle w:val="Heading2"/>
        <w:rPr>
          <w:ins w:id="111" w:author="Asim Jameel" w:date="2025-06-25T11:19:00Z" w16du:dateUtc="2025-06-25T11:19:08Z"/>
        </w:rPr>
        <w:pPrChange w:id="112" w:author="Asim Jameel" w:date="2025-06-25T11:19:00Z">
          <w:pPr/>
        </w:pPrChange>
      </w:pPr>
      <w:ins w:id="113" w:author="Asim Jameel" w:date="2025-06-25T11:15:00Z">
        <w:r>
          <w:t>Archived Invoice UI.</w:t>
        </w:r>
      </w:ins>
    </w:p>
    <w:p w14:paraId="0C9AF16B" w14:textId="6E40EB5B" w:rsidR="64A160BB" w:rsidRDefault="64A160BB">
      <w:pPr>
        <w:rPr>
          <w:ins w:id="114" w:author="Asim Jameel" w:date="2025-06-25T11:19:00Z" w16du:dateUtc="2025-06-25T11:19:08Z"/>
        </w:rPr>
      </w:pPr>
    </w:p>
    <w:p w14:paraId="100D9AB4" w14:textId="4B838582" w:rsidR="673B8B38" w:rsidRDefault="673B8B38">
      <w:pPr>
        <w:spacing w:before="240" w:after="240"/>
        <w:rPr>
          <w:ins w:id="115" w:author="Asim Jameel" w:date="2025-06-25T11:19:00Z" w16du:dateUtc="2025-06-25T11:19:08Z"/>
          <w:rFonts w:ascii="Cambria" w:eastAsia="Cambria" w:hAnsi="Cambria" w:cs="Cambria"/>
        </w:rPr>
        <w:pPrChange w:id="116" w:author="Asim Jameel" w:date="2025-06-25T11:19:00Z">
          <w:pPr/>
        </w:pPrChange>
      </w:pPr>
      <w:ins w:id="117" w:author="Asim Jameel" w:date="2025-06-25T11:19:00Z">
        <w:r w:rsidRPr="64A160BB">
          <w:rPr>
            <w:rFonts w:ascii="Cambria" w:eastAsia="Cambria" w:hAnsi="Cambria" w:cs="Cambria"/>
          </w:rPr>
          <w:t xml:space="preserve">Dedicated </w:t>
        </w:r>
        <w:r w:rsidRPr="64A160BB">
          <w:rPr>
            <w:rFonts w:ascii="Cambria" w:eastAsia="Cambria" w:hAnsi="Cambria" w:cs="Cambria"/>
            <w:b/>
            <w:bCs/>
          </w:rPr>
          <w:t>Archived Invoices</w:t>
        </w:r>
        <w:r w:rsidRPr="64A160BB">
          <w:rPr>
            <w:rFonts w:ascii="Cambria" w:eastAsia="Cambria" w:hAnsi="Cambria" w:cs="Cambria"/>
          </w:rPr>
          <w:t xml:space="preserve"> pages will be added for each supported module individually  including </w:t>
        </w:r>
        <w:r w:rsidRPr="64A160BB">
          <w:rPr>
            <w:rFonts w:ascii="Cambria" w:eastAsia="Cambria" w:hAnsi="Cambria" w:cs="Cambria"/>
            <w:b/>
            <w:bCs/>
          </w:rPr>
          <w:t>Media</w:t>
        </w:r>
        <w:r w:rsidRPr="64A160BB">
          <w:rPr>
            <w:rFonts w:ascii="Cambria" w:eastAsia="Cambria" w:hAnsi="Cambria" w:cs="Cambria"/>
          </w:rPr>
          <w:t xml:space="preserve">, </w:t>
        </w:r>
        <w:r w:rsidRPr="64A160BB">
          <w:rPr>
            <w:rFonts w:ascii="Cambria" w:eastAsia="Cambria" w:hAnsi="Cambria" w:cs="Cambria"/>
            <w:b/>
            <w:bCs/>
          </w:rPr>
          <w:t>Production</w:t>
        </w:r>
        <w:r w:rsidRPr="64A160BB">
          <w:rPr>
            <w:rFonts w:ascii="Cambria" w:eastAsia="Cambria" w:hAnsi="Cambria" w:cs="Cambria"/>
          </w:rPr>
          <w:t xml:space="preserve">, and </w:t>
        </w:r>
        <w:r w:rsidRPr="64A160BB">
          <w:rPr>
            <w:rFonts w:ascii="Cambria" w:eastAsia="Cambria" w:hAnsi="Cambria" w:cs="Cambria"/>
            <w:b/>
            <w:bCs/>
          </w:rPr>
          <w:t>PDF-based Broadcast</w:t>
        </w:r>
        <w:r w:rsidRPr="64A160BB">
          <w:rPr>
            <w:rFonts w:ascii="Cambria" w:eastAsia="Cambria" w:hAnsi="Cambria" w:cs="Cambria"/>
          </w:rPr>
          <w:t xml:space="preserve">. These pages will allow users to view and manage invoices that have been marked as </w:t>
        </w:r>
        <w:r w:rsidRPr="64A160BB">
          <w:rPr>
            <w:rFonts w:ascii="Consolas" w:eastAsia="Consolas" w:hAnsi="Consolas" w:cs="Consolas"/>
          </w:rPr>
          <w:t>Archived</w:t>
        </w:r>
        <w:r w:rsidRPr="64A160BB">
          <w:rPr>
            <w:rFonts w:ascii="Cambria" w:eastAsia="Cambria" w:hAnsi="Cambria" w:cs="Cambria"/>
          </w:rPr>
          <w:t>, without impacting the main invoice management workflow.</w:t>
        </w:r>
      </w:ins>
    </w:p>
    <w:p w14:paraId="0716D813" w14:textId="1EFF418F" w:rsidR="673B8B38" w:rsidRDefault="673B8B38">
      <w:pPr>
        <w:pStyle w:val="Heading4"/>
        <w:spacing w:before="319" w:after="319"/>
        <w:rPr>
          <w:ins w:id="118" w:author="Asim Jameel" w:date="2025-06-25T11:19:00Z" w16du:dateUtc="2025-06-25T11:19:08Z"/>
          <w:rFonts w:ascii="Cambria" w:eastAsia="Cambria" w:hAnsi="Cambria" w:cs="Cambria"/>
          <w:sz w:val="24"/>
          <w:szCs w:val="24"/>
        </w:rPr>
        <w:pPrChange w:id="119" w:author="Asim Jameel" w:date="2025-06-25T11:19:00Z">
          <w:pPr/>
        </w:pPrChange>
      </w:pPr>
      <w:ins w:id="120" w:author="Asim Jameel" w:date="2025-06-25T11:19:00Z">
        <w:r w:rsidRPr="64A160BB">
          <w:rPr>
            <w:rFonts w:ascii="Cambria" w:eastAsia="Cambria" w:hAnsi="Cambria" w:cs="Cambria"/>
            <w:sz w:val="24"/>
            <w:szCs w:val="24"/>
          </w:rPr>
          <w:t>Key Features:</w:t>
        </w:r>
      </w:ins>
    </w:p>
    <w:p w14:paraId="2B5A295F" w14:textId="26FB5BF9" w:rsidR="673B8B38" w:rsidRDefault="673B8B38">
      <w:pPr>
        <w:pStyle w:val="ListParagraph"/>
        <w:numPr>
          <w:ilvl w:val="0"/>
          <w:numId w:val="3"/>
        </w:numPr>
        <w:spacing w:before="240" w:after="240"/>
        <w:rPr>
          <w:ins w:id="121" w:author="Asim Jameel" w:date="2025-06-25T11:19:00Z" w16du:dateUtc="2025-06-25T11:19:08Z"/>
          <w:rFonts w:ascii="Cambria" w:eastAsia="Cambria" w:hAnsi="Cambria" w:cs="Cambria"/>
          <w:b/>
          <w:bCs/>
        </w:rPr>
        <w:pPrChange w:id="122" w:author="Asim Jameel" w:date="2025-06-25T11:19:00Z">
          <w:pPr/>
        </w:pPrChange>
      </w:pPr>
      <w:ins w:id="123" w:author="Asim Jameel" w:date="2025-06-25T11:19:00Z">
        <w:r w:rsidRPr="64A160BB">
          <w:rPr>
            <w:rFonts w:ascii="Cambria" w:eastAsia="Cambria" w:hAnsi="Cambria" w:cs="Cambria"/>
          </w:rPr>
          <w:t xml:space="preserve">Each module will have its own </w:t>
        </w:r>
        <w:r w:rsidRPr="64A160BB">
          <w:rPr>
            <w:rFonts w:ascii="Cambria" w:eastAsia="Cambria" w:hAnsi="Cambria" w:cs="Cambria"/>
            <w:b/>
            <w:bCs/>
          </w:rPr>
          <w:t>Archived Invoices page</w:t>
        </w:r>
      </w:ins>
    </w:p>
    <w:p w14:paraId="087A0EDC" w14:textId="11C86935" w:rsidR="673B8B38" w:rsidRDefault="673B8B38">
      <w:pPr>
        <w:pStyle w:val="ListParagraph"/>
        <w:numPr>
          <w:ilvl w:val="0"/>
          <w:numId w:val="3"/>
        </w:numPr>
        <w:spacing w:before="240" w:after="240"/>
        <w:rPr>
          <w:ins w:id="124" w:author="Asim Jameel" w:date="2025-06-25T11:19:00Z" w16du:dateUtc="2025-06-25T11:19:08Z"/>
          <w:rFonts w:ascii="Cambria" w:eastAsia="Cambria" w:hAnsi="Cambria" w:cs="Cambria"/>
        </w:rPr>
        <w:pPrChange w:id="125" w:author="Asim Jameel" w:date="2025-06-25T11:19:00Z">
          <w:pPr/>
        </w:pPrChange>
      </w:pPr>
      <w:ins w:id="126" w:author="Asim Jameel" w:date="2025-06-25T11:19:00Z">
        <w:r w:rsidRPr="64A160BB">
          <w:rPr>
            <w:rFonts w:ascii="Cambria" w:eastAsia="Cambria" w:hAnsi="Cambria" w:cs="Cambria"/>
          </w:rPr>
          <w:t xml:space="preserve">Only invoices with status = </w:t>
        </w:r>
        <w:r w:rsidRPr="64A160BB">
          <w:rPr>
            <w:rFonts w:ascii="Consolas" w:eastAsia="Consolas" w:hAnsi="Consolas" w:cs="Consolas"/>
          </w:rPr>
          <w:t>Archived</w:t>
        </w:r>
        <w:r w:rsidRPr="64A160BB">
          <w:rPr>
            <w:rFonts w:ascii="Cambria" w:eastAsia="Cambria" w:hAnsi="Cambria" w:cs="Cambria"/>
          </w:rPr>
          <w:t xml:space="preserve"> will be displayed</w:t>
        </w:r>
      </w:ins>
    </w:p>
    <w:p w14:paraId="4278ECBC" w14:textId="344F85F1" w:rsidR="673B8B38" w:rsidRDefault="673B8B38">
      <w:pPr>
        <w:pStyle w:val="ListParagraph"/>
        <w:numPr>
          <w:ilvl w:val="0"/>
          <w:numId w:val="3"/>
        </w:numPr>
        <w:spacing w:before="240" w:after="240"/>
        <w:rPr>
          <w:ins w:id="127" w:author="Asim Jameel" w:date="2025-06-25T11:20:00Z" w16du:dateUtc="2025-06-25T11:20:10Z"/>
          <w:rFonts w:ascii="Cambria" w:eastAsia="Cambria" w:hAnsi="Cambria" w:cs="Cambria"/>
        </w:rPr>
        <w:pPrChange w:id="128" w:author="Asim Jameel" w:date="2025-06-25T11:20:00Z">
          <w:pPr/>
        </w:pPrChange>
      </w:pPr>
      <w:ins w:id="129" w:author="Asim Jameel" w:date="2025-06-25T11:19:00Z">
        <w:r w:rsidRPr="64A160BB">
          <w:rPr>
            <w:rFonts w:ascii="Cambria" w:eastAsia="Cambria" w:hAnsi="Cambria" w:cs="Cambria"/>
          </w:rPr>
          <w:t xml:space="preserve">Standard filters will be available </w:t>
        </w:r>
      </w:ins>
      <w:ins w:id="130" w:author="Asim Jameel" w:date="2025-06-25T11:20:00Z">
        <w:r w:rsidRPr="64A160BB">
          <w:rPr>
            <w:rFonts w:ascii="Cambria" w:eastAsia="Cambria" w:hAnsi="Cambria" w:cs="Cambria"/>
          </w:rPr>
          <w:t xml:space="preserve">same as </w:t>
        </w:r>
        <w:r w:rsidR="3106135A" w:rsidRPr="64A160BB">
          <w:rPr>
            <w:rFonts w:ascii="Cambria" w:eastAsia="Cambria" w:hAnsi="Cambria" w:cs="Cambria"/>
          </w:rPr>
          <w:t>Manage Invoice Document</w:t>
        </w:r>
      </w:ins>
    </w:p>
    <w:p w14:paraId="2CE2B61B" w14:textId="4A4F338C" w:rsidR="673B8B38" w:rsidRDefault="673B8B38">
      <w:pPr>
        <w:pStyle w:val="ListParagraph"/>
        <w:numPr>
          <w:ilvl w:val="0"/>
          <w:numId w:val="3"/>
        </w:numPr>
        <w:spacing w:before="240" w:after="240"/>
        <w:rPr>
          <w:ins w:id="131" w:author="Asim Jameel" w:date="2025-06-25T11:19:00Z" w16du:dateUtc="2025-06-25T11:19:08Z"/>
          <w:rFonts w:ascii="Cambria" w:eastAsia="Cambria" w:hAnsi="Cambria" w:cs="Cambria"/>
          <w:b/>
          <w:bCs/>
        </w:rPr>
        <w:pPrChange w:id="132" w:author="Asim Jameel" w:date="2025-06-25T11:20:00Z">
          <w:pPr/>
        </w:pPrChange>
      </w:pPr>
      <w:ins w:id="133" w:author="Asim Jameel" w:date="2025-06-25T11:19:00Z">
        <w:r w:rsidRPr="64A160BB">
          <w:rPr>
            <w:rFonts w:ascii="Cambria" w:eastAsia="Cambria" w:hAnsi="Cambria" w:cs="Cambria"/>
          </w:rPr>
          <w:t xml:space="preserve">All listed invoices will be strictly </w:t>
        </w:r>
        <w:r w:rsidRPr="64A160BB">
          <w:rPr>
            <w:rFonts w:ascii="Cambria" w:eastAsia="Cambria" w:hAnsi="Cambria" w:cs="Cambria"/>
            <w:b/>
            <w:bCs/>
          </w:rPr>
          <w:t>read-only</w:t>
        </w:r>
      </w:ins>
    </w:p>
    <w:p w14:paraId="3E822591" w14:textId="278B12F5" w:rsidR="673B8B38" w:rsidRDefault="673B8B38">
      <w:pPr>
        <w:pStyle w:val="ListParagraph"/>
        <w:numPr>
          <w:ilvl w:val="0"/>
          <w:numId w:val="3"/>
        </w:numPr>
        <w:spacing w:before="240" w:after="240"/>
        <w:rPr>
          <w:ins w:id="134" w:author="Asim Jameel" w:date="2025-06-25T11:19:00Z" w16du:dateUtc="2025-06-25T11:19:09Z"/>
          <w:rFonts w:ascii="Cambria" w:eastAsia="Cambria" w:hAnsi="Cambria" w:cs="Cambria"/>
        </w:rPr>
        <w:pPrChange w:id="135" w:author="Asim Jameel" w:date="2025-06-25T11:19:00Z">
          <w:pPr/>
        </w:pPrChange>
      </w:pPr>
      <w:ins w:id="136" w:author="Asim Jameel" w:date="2025-06-25T11:19:00Z">
        <w:r w:rsidRPr="64A160BB">
          <w:rPr>
            <w:rFonts w:ascii="Cambria" w:eastAsia="Cambria" w:hAnsi="Cambria" w:cs="Cambria"/>
            <w:b/>
            <w:bCs/>
          </w:rPr>
          <w:t>Unarchive</w:t>
        </w:r>
        <w:r w:rsidRPr="64A160BB">
          <w:rPr>
            <w:rFonts w:ascii="Cambria" w:eastAsia="Cambria" w:hAnsi="Cambria" w:cs="Cambria"/>
          </w:rPr>
          <w:t xml:space="preserve"> action will be available only for users with the </w:t>
        </w:r>
        <w:r w:rsidRPr="64A160BB">
          <w:rPr>
            <w:rFonts w:ascii="Cambria" w:eastAsia="Cambria" w:hAnsi="Cambria" w:cs="Cambria"/>
            <w:b/>
            <w:bCs/>
          </w:rPr>
          <w:t>“Manage Invoice Archive/Unarchive”</w:t>
        </w:r>
        <w:r w:rsidRPr="64A160BB">
          <w:rPr>
            <w:rFonts w:ascii="Cambria" w:eastAsia="Cambria" w:hAnsi="Cambria" w:cs="Cambria"/>
          </w:rPr>
          <w:t xml:space="preserve"> permission</w:t>
        </w:r>
      </w:ins>
    </w:p>
    <w:p w14:paraId="06784E5F" w14:textId="01067A5B" w:rsidR="673B8B38" w:rsidRDefault="673B8B38">
      <w:pPr>
        <w:pStyle w:val="ListParagraph"/>
        <w:numPr>
          <w:ilvl w:val="0"/>
          <w:numId w:val="3"/>
        </w:numPr>
        <w:spacing w:before="240" w:after="240"/>
        <w:rPr>
          <w:ins w:id="137" w:author="Asim Jameel" w:date="2025-06-25T11:19:00Z" w16du:dateUtc="2025-06-25T11:19:09Z"/>
          <w:rFonts w:ascii="Cambria" w:eastAsia="Cambria" w:hAnsi="Cambria" w:cs="Cambria"/>
        </w:rPr>
        <w:pPrChange w:id="138" w:author="Asim Jameel" w:date="2025-06-25T11:19:00Z">
          <w:pPr/>
        </w:pPrChange>
      </w:pPr>
      <w:ins w:id="139" w:author="Asim Jameel" w:date="2025-06-25T11:19:00Z">
        <w:r w:rsidRPr="64A160BB">
          <w:rPr>
            <w:rFonts w:ascii="Cambria" w:eastAsia="Cambria" w:hAnsi="Cambria" w:cs="Cambria"/>
          </w:rPr>
          <w:t>No other invoice actions (Edit, Post, Approve, Route, etc.) will be available</w:t>
        </w:r>
      </w:ins>
    </w:p>
    <w:p w14:paraId="34B4084D" w14:textId="49F93642" w:rsidR="673B8B38" w:rsidRDefault="673B8B38">
      <w:pPr>
        <w:spacing w:before="240" w:after="240"/>
        <w:rPr>
          <w:ins w:id="140" w:author="Asim Jameel" w:date="2025-06-25T12:09:00Z" w16du:dateUtc="2025-06-25T12:09:07Z"/>
          <w:rFonts w:ascii="Cambria" w:eastAsia="Cambria" w:hAnsi="Cambria" w:cs="Cambria"/>
        </w:rPr>
        <w:pPrChange w:id="141" w:author="Asim Jameel" w:date="2025-06-25T11:19:00Z">
          <w:pPr>
            <w:numPr>
              <w:numId w:val="3"/>
            </w:numPr>
            <w:ind w:left="720" w:hanging="360"/>
          </w:pPr>
        </w:pPrChange>
      </w:pPr>
      <w:ins w:id="142" w:author="Asim Jameel" w:date="2025-06-25T11:19:00Z">
        <w:r w:rsidRPr="64A160BB">
          <w:rPr>
            <w:rFonts w:ascii="Cambria" w:eastAsia="Cambria" w:hAnsi="Cambria" w:cs="Cambria"/>
          </w:rPr>
          <w:t xml:space="preserve">These module-specific pages ensure a clean separation of archived records and give </w:t>
        </w:r>
      </w:ins>
      <w:ins w:id="143" w:author="Asim Jameel" w:date="2025-06-25T11:43:00Z">
        <w:r w:rsidR="3C753A51" w:rsidRPr="64A160BB">
          <w:rPr>
            <w:rFonts w:ascii="Cambria" w:eastAsia="Cambria" w:hAnsi="Cambria" w:cs="Cambria"/>
          </w:rPr>
          <w:t>users-controlled</w:t>
        </w:r>
      </w:ins>
      <w:ins w:id="144" w:author="Asim Jameel" w:date="2025-06-25T11:19:00Z">
        <w:r w:rsidRPr="64A160BB">
          <w:rPr>
            <w:rFonts w:ascii="Cambria" w:eastAsia="Cambria" w:hAnsi="Cambria" w:cs="Cambria"/>
          </w:rPr>
          <w:t xml:space="preserve"> access to historical or inactive invoices without </w:t>
        </w:r>
      </w:ins>
      <w:ins w:id="145" w:author="Asim Jameel" w:date="2025-06-25T11:43:00Z">
        <w:r w:rsidR="2222AC29" w:rsidRPr="64A160BB">
          <w:rPr>
            <w:rFonts w:ascii="Cambria" w:eastAsia="Cambria" w:hAnsi="Cambria" w:cs="Cambria"/>
          </w:rPr>
          <w:t>cluttering up</w:t>
        </w:r>
      </w:ins>
      <w:ins w:id="146" w:author="Asim Jameel" w:date="2025-06-25T11:19:00Z">
        <w:r w:rsidRPr="64A160BB">
          <w:rPr>
            <w:rFonts w:ascii="Cambria" w:eastAsia="Cambria" w:hAnsi="Cambria" w:cs="Cambria"/>
          </w:rPr>
          <w:t xml:space="preserve"> active workflows.</w:t>
        </w:r>
      </w:ins>
    </w:p>
    <w:p w14:paraId="23489D7C" w14:textId="12A98083" w:rsidR="64A160BB" w:rsidRDefault="64A160BB" w:rsidP="64A160BB">
      <w:pPr>
        <w:spacing w:before="240" w:after="240"/>
        <w:rPr>
          <w:ins w:id="147" w:author="Asim Jameel" w:date="2025-06-25T12:09:00Z" w16du:dateUtc="2025-06-25T12:09:08Z"/>
          <w:rFonts w:ascii="Cambria" w:eastAsia="Cambria" w:hAnsi="Cambria" w:cs="Cambria"/>
        </w:rPr>
      </w:pPr>
    </w:p>
    <w:p w14:paraId="4A5B8A55" w14:textId="42D53323" w:rsidR="721BF77F" w:rsidRDefault="721BF77F">
      <w:pPr>
        <w:spacing w:before="240" w:after="240"/>
        <w:rPr>
          <w:ins w:id="148" w:author="Asim Jameel" w:date="2025-06-25T12:16:00Z" w16du:dateUtc="2025-06-25T12:16:24Z"/>
          <w:rFonts w:ascii="Calibri" w:eastAsia="Calibri" w:hAnsi="Calibri" w:cs="Calibri"/>
        </w:rPr>
        <w:pPrChange w:id="149" w:author="Asim Jameel" w:date="2025-06-25T12:16:00Z">
          <w:pPr/>
        </w:pPrChange>
      </w:pPr>
      <w:ins w:id="150" w:author="Asim Jameel" w:date="2025-06-25T12:16:00Z">
        <w:r w:rsidRPr="64A160BB">
          <w:rPr>
            <w:rFonts w:ascii="Calibri" w:eastAsia="Calibri" w:hAnsi="Calibri" w:cs="Calibri"/>
          </w:rPr>
          <w:t xml:space="preserve">A new menu item labeled </w:t>
        </w:r>
        <w:r w:rsidRPr="64A160BB">
          <w:rPr>
            <w:rFonts w:ascii="Calibri" w:eastAsia="Calibri" w:hAnsi="Calibri" w:cs="Calibri"/>
            <w:b/>
            <w:bCs/>
          </w:rPr>
          <w:t>“Archived Invoices”</w:t>
        </w:r>
        <w:r w:rsidRPr="64A160BB">
          <w:rPr>
            <w:rFonts w:ascii="Calibri" w:eastAsia="Calibri" w:hAnsi="Calibri" w:cs="Calibri"/>
          </w:rPr>
          <w:t xml:space="preserve"> will be added under each supported module (Media, Production, and PDF-based Broadcast). This UI will be accessible to all users who have access to the respective module.</w:t>
        </w:r>
      </w:ins>
    </w:p>
    <w:p w14:paraId="492F6FA7" w14:textId="5D7B7631" w:rsidR="721BF77F" w:rsidRDefault="721BF77F">
      <w:pPr>
        <w:spacing w:before="240" w:after="240"/>
        <w:rPr>
          <w:ins w:id="151" w:author="Asim Jameel" w:date="2025-06-25T12:16:00Z" w16du:dateUtc="2025-06-25T12:16:24Z"/>
          <w:rFonts w:ascii="Calibri" w:eastAsia="Calibri" w:hAnsi="Calibri" w:cs="Calibri"/>
        </w:rPr>
        <w:pPrChange w:id="152" w:author="Asim Jameel" w:date="2025-06-25T12:16:00Z">
          <w:pPr/>
        </w:pPrChange>
      </w:pPr>
      <w:ins w:id="153" w:author="Asim Jameel" w:date="2025-06-25T12:16:00Z">
        <w:r w:rsidRPr="64A160BB">
          <w:rPr>
            <w:rFonts w:ascii="Calibri" w:eastAsia="Calibri" w:hAnsi="Calibri" w:cs="Calibri"/>
          </w:rPr>
          <w:t xml:space="preserve">The screen will display a list of all invoices currently in </w:t>
        </w:r>
        <w:r w:rsidRPr="64A160BB">
          <w:rPr>
            <w:rFonts w:ascii="Consolas" w:eastAsia="Consolas" w:hAnsi="Consolas" w:cs="Consolas"/>
          </w:rPr>
          <w:t>Archived</w:t>
        </w:r>
        <w:r w:rsidRPr="64A160BB">
          <w:rPr>
            <w:rFonts w:ascii="Calibri" w:eastAsia="Calibri" w:hAnsi="Calibri" w:cs="Calibri"/>
          </w:rPr>
          <w:t xml:space="preserve"> status for that specific module. Below is the list of columns that will be shown on this UI:</w:t>
        </w:r>
      </w:ins>
    </w:p>
    <w:p w14:paraId="7688532F" w14:textId="291850E8" w:rsidR="721BF77F" w:rsidRDefault="721BF77F" w:rsidP="64A160BB">
      <w:pPr>
        <w:spacing w:before="240" w:after="240"/>
        <w:rPr>
          <w:ins w:id="154" w:author="Asim Jameel" w:date="2025-06-25T12:16:00Z" w16du:dateUtc="2025-06-25T12:16:24Z"/>
        </w:rPr>
      </w:pPr>
      <w:ins w:id="155" w:author="Asim Jameel" w:date="2025-06-25T12:17:00Z">
        <w:r>
          <w:rPr>
            <w:noProof/>
          </w:rPr>
          <w:drawing>
            <wp:inline distT="0" distB="0" distL="0" distR="0" wp14:anchorId="4DB38271" wp14:editId="078FF467">
              <wp:extent cx="5486400" cy="1581150"/>
              <wp:effectExtent l="0" t="0" r="0" b="0"/>
              <wp:docPr id="65763270" name="Picture 6576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581150"/>
                      </a:xfrm>
                      <a:prstGeom prst="rect">
                        <a:avLst/>
                      </a:prstGeom>
                    </pic:spPr>
                  </pic:pic>
                </a:graphicData>
              </a:graphic>
            </wp:inline>
          </w:drawing>
        </w:r>
      </w:ins>
    </w:p>
    <w:p w14:paraId="05998A71" w14:textId="2397735D" w:rsidR="64A160BB" w:rsidRDefault="64A160BB" w:rsidP="64A160BB">
      <w:pPr>
        <w:rPr>
          <w:ins w:id="156" w:author="Asim Jameel" w:date="2025-06-25T12:16:00Z" w16du:dateUtc="2025-06-25T12:16:24Z"/>
        </w:rPr>
      </w:pPr>
    </w:p>
    <w:p w14:paraId="31773DD9" w14:textId="77109B13" w:rsidR="721BF77F" w:rsidRDefault="721BF77F">
      <w:pPr>
        <w:pStyle w:val="Heading3"/>
        <w:spacing w:before="281" w:after="281"/>
        <w:rPr>
          <w:ins w:id="157" w:author="Asim Jameel" w:date="2025-06-25T12:16:00Z" w16du:dateUtc="2025-06-25T12:16:24Z"/>
          <w:rFonts w:ascii="Calibri" w:eastAsia="Calibri" w:hAnsi="Calibri" w:cs="Calibri"/>
          <w:sz w:val="28"/>
          <w:szCs w:val="28"/>
        </w:rPr>
        <w:pPrChange w:id="158" w:author="Asim Jameel" w:date="2025-06-25T12:16:00Z">
          <w:pPr/>
        </w:pPrChange>
      </w:pPr>
      <w:ins w:id="159" w:author="Asim Jameel" w:date="2025-06-25T12:16:00Z">
        <w:r w:rsidRPr="64A160BB">
          <w:rPr>
            <w:rFonts w:ascii="Calibri" w:eastAsia="Calibri" w:hAnsi="Calibri" w:cs="Calibri"/>
            <w:sz w:val="28"/>
            <w:szCs w:val="28"/>
          </w:rPr>
          <w:t>Available Actions</w:t>
        </w:r>
      </w:ins>
    </w:p>
    <w:p w14:paraId="7D33C5A5" w14:textId="615C2757" w:rsidR="721BF77F" w:rsidRDefault="721BF77F">
      <w:pPr>
        <w:spacing w:before="240" w:after="240"/>
        <w:rPr>
          <w:ins w:id="160" w:author="Asim Jameel" w:date="2025-06-25T12:16:00Z" w16du:dateUtc="2025-06-25T12:16:24Z"/>
          <w:rFonts w:ascii="Calibri" w:eastAsia="Calibri" w:hAnsi="Calibri" w:cs="Calibri"/>
        </w:rPr>
        <w:pPrChange w:id="161" w:author="Asim Jameel" w:date="2025-06-25T12:16:00Z">
          <w:pPr/>
        </w:pPrChange>
      </w:pPr>
      <w:ins w:id="162" w:author="Asim Jameel" w:date="2025-06-25T12:16:00Z">
        <w:r w:rsidRPr="64A160BB">
          <w:rPr>
            <w:rFonts w:ascii="Calibri" w:eastAsia="Calibri" w:hAnsi="Calibri" w:cs="Calibri"/>
          </w:rPr>
          <w:t>This screen will offer two action buttons per invoice:</w:t>
        </w:r>
      </w:ins>
    </w:p>
    <w:p w14:paraId="0E4D0D87" w14:textId="3707A524" w:rsidR="721BF77F" w:rsidRDefault="721BF77F">
      <w:pPr>
        <w:pStyle w:val="ListParagraph"/>
        <w:numPr>
          <w:ilvl w:val="0"/>
          <w:numId w:val="2"/>
        </w:numPr>
        <w:spacing w:before="240" w:after="240"/>
        <w:rPr>
          <w:ins w:id="163" w:author="Asim Jameel" w:date="2025-06-25T12:16:00Z" w16du:dateUtc="2025-06-25T12:16:24Z"/>
          <w:rFonts w:ascii="Calibri" w:eastAsia="Calibri" w:hAnsi="Calibri" w:cs="Calibri"/>
        </w:rPr>
        <w:pPrChange w:id="164" w:author="Asim Jameel" w:date="2025-06-25T12:16:00Z">
          <w:pPr/>
        </w:pPrChange>
      </w:pPr>
      <w:ins w:id="165" w:author="Asim Jameel" w:date="2025-06-25T12:16:00Z">
        <w:r w:rsidRPr="64A160BB">
          <w:rPr>
            <w:rFonts w:ascii="Calibri" w:eastAsia="Calibri" w:hAnsi="Calibri" w:cs="Calibri"/>
            <w:b/>
            <w:bCs/>
          </w:rPr>
          <w:t>View</w:t>
        </w:r>
        <w:r w:rsidRPr="64A160BB">
          <w:rPr>
            <w:rFonts w:ascii="Calibri" w:eastAsia="Calibri" w:hAnsi="Calibri" w:cs="Calibri"/>
          </w:rPr>
          <w:t>:</w:t>
        </w:r>
        <w:r>
          <w:br/>
        </w:r>
        <w:r w:rsidRPr="64A160BB">
          <w:rPr>
            <w:rFonts w:ascii="Calibri" w:eastAsia="Calibri" w:hAnsi="Calibri" w:cs="Calibri"/>
          </w:rPr>
          <w:t xml:space="preserve"> Opens the invoice in the full Invoice UI screen when clicked.</w:t>
        </w:r>
      </w:ins>
    </w:p>
    <w:p w14:paraId="4F1E78AB" w14:textId="2ED9039D" w:rsidR="721BF77F" w:rsidRDefault="721BF77F">
      <w:pPr>
        <w:pStyle w:val="ListParagraph"/>
        <w:numPr>
          <w:ilvl w:val="0"/>
          <w:numId w:val="2"/>
        </w:numPr>
        <w:spacing w:before="240" w:after="240"/>
        <w:rPr>
          <w:ins w:id="166" w:author="Asim Jameel" w:date="2025-06-25T12:16:00Z" w16du:dateUtc="2025-06-25T12:16:24Z"/>
          <w:rFonts w:ascii="Calibri" w:eastAsia="Calibri" w:hAnsi="Calibri" w:cs="Calibri"/>
        </w:rPr>
        <w:pPrChange w:id="167" w:author="Asim Jameel" w:date="2025-06-25T12:16:00Z">
          <w:pPr/>
        </w:pPrChange>
      </w:pPr>
      <w:ins w:id="168" w:author="Asim Jameel" w:date="2025-06-25T12:16:00Z">
        <w:r w:rsidRPr="64A160BB">
          <w:rPr>
            <w:rFonts w:ascii="Calibri" w:eastAsia="Calibri" w:hAnsi="Calibri" w:cs="Calibri"/>
            <w:b/>
            <w:bCs/>
          </w:rPr>
          <w:t>Unarchive</w:t>
        </w:r>
        <w:r w:rsidRPr="64A160BB">
          <w:rPr>
            <w:rFonts w:ascii="Calibri" w:eastAsia="Calibri" w:hAnsi="Calibri" w:cs="Calibri"/>
          </w:rPr>
          <w:t>:</w:t>
        </w:r>
        <w:r>
          <w:br/>
        </w:r>
        <w:r w:rsidRPr="64A160BB">
          <w:rPr>
            <w:rFonts w:ascii="Calibri" w:eastAsia="Calibri" w:hAnsi="Calibri" w:cs="Calibri"/>
          </w:rPr>
          <w:t xml:space="preserve"> Visible only to users with the appropriate </w:t>
        </w:r>
        <w:r w:rsidRPr="64A160BB">
          <w:rPr>
            <w:rFonts w:ascii="Calibri" w:eastAsia="Calibri" w:hAnsi="Calibri" w:cs="Calibri"/>
            <w:b/>
            <w:bCs/>
          </w:rPr>
          <w:t>“Manage Invoice Archive/Unarchive”</w:t>
        </w:r>
        <w:r w:rsidRPr="64A160BB">
          <w:rPr>
            <w:rFonts w:ascii="Calibri" w:eastAsia="Calibri" w:hAnsi="Calibri" w:cs="Calibri"/>
          </w:rPr>
          <w:t xml:space="preserve"> group permission.</w:t>
        </w:r>
        <w:r>
          <w:br/>
        </w:r>
        <w:r w:rsidRPr="64A160BB">
          <w:rPr>
            <w:rFonts w:ascii="Calibri" w:eastAsia="Calibri" w:hAnsi="Calibri" w:cs="Calibri"/>
          </w:rPr>
          <w:t xml:space="preserve"> When clicked, the system will behave as described in the </w:t>
        </w:r>
        <w:r w:rsidRPr="64A160BB">
          <w:rPr>
            <w:rFonts w:ascii="Calibri" w:eastAsia="Calibri" w:hAnsi="Calibri" w:cs="Calibri"/>
            <w:b/>
            <w:bCs/>
          </w:rPr>
          <w:t>“Invoice UI”</w:t>
        </w:r>
        <w:r w:rsidRPr="64A160BB">
          <w:rPr>
            <w:rFonts w:ascii="Calibri" w:eastAsia="Calibri" w:hAnsi="Calibri" w:cs="Calibri"/>
          </w:rPr>
          <w:t xml:space="preserve"> section — the invoice will be unarchived, and the results will be refreshed accordingly.</w:t>
        </w:r>
      </w:ins>
    </w:p>
    <w:p w14:paraId="0A4E8EAA" w14:textId="28CB5019" w:rsidR="64A160BB" w:rsidRDefault="64A160BB">
      <w:pPr>
        <w:rPr>
          <w:ins w:id="169" w:author="Asim Jameel" w:date="2025-06-25T12:16:00Z" w16du:dateUtc="2025-06-25T12:16:24Z"/>
        </w:rPr>
        <w:pPrChange w:id="170" w:author="Asim Jameel" w:date="2025-06-25T12:16:00Z">
          <w:pPr>
            <w:numPr>
              <w:numId w:val="2"/>
            </w:numPr>
            <w:ind w:left="720" w:hanging="360"/>
          </w:pPr>
        </w:pPrChange>
      </w:pPr>
    </w:p>
    <w:p w14:paraId="22597392" w14:textId="4C292D7C" w:rsidR="721BF77F" w:rsidRDefault="721BF77F">
      <w:pPr>
        <w:pStyle w:val="Heading3"/>
        <w:spacing w:before="281" w:after="281"/>
        <w:rPr>
          <w:ins w:id="171" w:author="Asim Jameel" w:date="2025-06-25T12:16:00Z" w16du:dateUtc="2025-06-25T12:16:24Z"/>
          <w:rFonts w:ascii="Calibri" w:eastAsia="Calibri" w:hAnsi="Calibri" w:cs="Calibri"/>
          <w:sz w:val="28"/>
          <w:szCs w:val="28"/>
        </w:rPr>
        <w:pPrChange w:id="172" w:author="Asim Jameel" w:date="2025-06-25T12:16:00Z">
          <w:pPr/>
        </w:pPrChange>
      </w:pPr>
      <w:ins w:id="173" w:author="Asim Jameel" w:date="2025-06-25T12:16:00Z">
        <w:r w:rsidRPr="64A160BB">
          <w:rPr>
            <w:rFonts w:ascii="Calibri" w:eastAsia="Calibri" w:hAnsi="Calibri" w:cs="Calibri"/>
            <w:sz w:val="28"/>
            <w:szCs w:val="28"/>
          </w:rPr>
          <w:t>Search and Filter Behavior</w:t>
        </w:r>
      </w:ins>
    </w:p>
    <w:p w14:paraId="3569B9AF" w14:textId="5536F333" w:rsidR="721BF77F" w:rsidRDefault="721BF77F">
      <w:pPr>
        <w:pStyle w:val="ListParagraph"/>
        <w:numPr>
          <w:ilvl w:val="0"/>
          <w:numId w:val="1"/>
        </w:numPr>
        <w:spacing w:before="240" w:after="240"/>
        <w:rPr>
          <w:ins w:id="174" w:author="Asim Jameel" w:date="2025-06-25T12:16:00Z" w16du:dateUtc="2025-06-25T12:16:24Z"/>
          <w:rFonts w:ascii="Calibri" w:eastAsia="Calibri" w:hAnsi="Calibri" w:cs="Calibri"/>
        </w:rPr>
        <w:pPrChange w:id="175" w:author="Asim Jameel" w:date="2025-06-25T12:16:00Z">
          <w:pPr/>
        </w:pPrChange>
      </w:pPr>
      <w:ins w:id="176" w:author="Asim Jameel" w:date="2025-06-25T12:16:00Z">
        <w:r w:rsidRPr="64A160BB">
          <w:rPr>
            <w:rFonts w:ascii="Calibri" w:eastAsia="Calibri" w:hAnsi="Calibri" w:cs="Calibri"/>
          </w:rPr>
          <w:t xml:space="preserve">The filtering functionality will match the behavior of the existing </w:t>
        </w:r>
        <w:r w:rsidRPr="64A160BB">
          <w:rPr>
            <w:rFonts w:ascii="Calibri" w:eastAsia="Calibri" w:hAnsi="Calibri" w:cs="Calibri"/>
            <w:b/>
            <w:bCs/>
          </w:rPr>
          <w:t>Manage Invoices UI</w:t>
        </w:r>
        <w:r w:rsidRPr="64A160BB">
          <w:rPr>
            <w:rFonts w:ascii="Calibri" w:eastAsia="Calibri" w:hAnsi="Calibri" w:cs="Calibri"/>
          </w:rPr>
          <w:t>.</w:t>
        </w:r>
      </w:ins>
    </w:p>
    <w:p w14:paraId="70446B8A" w14:textId="3F5A9567" w:rsidR="721BF77F" w:rsidRDefault="721BF77F">
      <w:pPr>
        <w:pStyle w:val="ListParagraph"/>
        <w:numPr>
          <w:ilvl w:val="0"/>
          <w:numId w:val="1"/>
        </w:numPr>
        <w:spacing w:before="240" w:after="240"/>
        <w:rPr>
          <w:ins w:id="177" w:author="Asim Jameel" w:date="2025-06-25T12:16:00Z" w16du:dateUtc="2025-06-25T12:16:24Z"/>
          <w:rFonts w:ascii="Calibri" w:eastAsia="Calibri" w:hAnsi="Calibri" w:cs="Calibri"/>
        </w:rPr>
        <w:pPrChange w:id="178" w:author="Asim Jameel" w:date="2025-06-25T12:16:00Z">
          <w:pPr/>
        </w:pPrChange>
      </w:pPr>
      <w:ins w:id="179" w:author="Asim Jameel" w:date="2025-06-25T12:16:00Z">
        <w:r w:rsidRPr="64A160BB">
          <w:rPr>
            <w:rFonts w:ascii="Calibri" w:eastAsia="Calibri" w:hAnsi="Calibri" w:cs="Calibri"/>
          </w:rPr>
          <w:t xml:space="preserve">On initial load, the system will default to showing invoices from the </w:t>
        </w:r>
        <w:r w:rsidRPr="64A160BB">
          <w:rPr>
            <w:rFonts w:ascii="Calibri" w:eastAsia="Calibri" w:hAnsi="Calibri" w:cs="Calibri"/>
            <w:b/>
            <w:bCs/>
          </w:rPr>
          <w:t>last 9 weeks</w:t>
        </w:r>
        <w:r w:rsidRPr="64A160BB">
          <w:rPr>
            <w:rFonts w:ascii="Calibri" w:eastAsia="Calibri" w:hAnsi="Calibri" w:cs="Calibri"/>
          </w:rPr>
          <w:t>.</w:t>
        </w:r>
      </w:ins>
    </w:p>
    <w:p w14:paraId="5555B556" w14:textId="7B21F661" w:rsidR="721BF77F" w:rsidRDefault="721BF77F">
      <w:pPr>
        <w:pStyle w:val="ListParagraph"/>
        <w:numPr>
          <w:ilvl w:val="0"/>
          <w:numId w:val="1"/>
        </w:numPr>
        <w:spacing w:before="240" w:after="240"/>
        <w:rPr>
          <w:ins w:id="180" w:author="Asim Jameel" w:date="2025-06-25T12:16:00Z" w16du:dateUtc="2025-06-25T12:16:24Z"/>
          <w:rFonts w:ascii="Calibri" w:eastAsia="Calibri" w:hAnsi="Calibri" w:cs="Calibri"/>
        </w:rPr>
        <w:pPrChange w:id="181" w:author="Asim Jameel" w:date="2025-06-25T12:16:00Z">
          <w:pPr/>
        </w:pPrChange>
      </w:pPr>
      <w:ins w:id="182" w:author="Asim Jameel" w:date="2025-06-25T12:16:00Z">
        <w:r w:rsidRPr="64A160BB">
          <w:rPr>
            <w:rFonts w:ascii="Calibri" w:eastAsia="Calibri" w:hAnsi="Calibri" w:cs="Calibri"/>
          </w:rPr>
          <w:t xml:space="preserve">When a user performs a search, the system will retain the search criteria for the </w:t>
        </w:r>
        <w:r w:rsidRPr="64A160BB">
          <w:rPr>
            <w:rFonts w:ascii="Calibri" w:eastAsia="Calibri" w:hAnsi="Calibri" w:cs="Calibri"/>
            <w:b/>
            <w:bCs/>
          </w:rPr>
          <w:t>duration of the session</w:t>
        </w:r>
        <w:r w:rsidRPr="64A160BB">
          <w:rPr>
            <w:rFonts w:ascii="Calibri" w:eastAsia="Calibri" w:hAnsi="Calibri" w:cs="Calibri"/>
          </w:rPr>
          <w:t>.</w:t>
        </w:r>
      </w:ins>
    </w:p>
    <w:p w14:paraId="1C721902" w14:textId="1651653F" w:rsidR="64A160BB" w:rsidRDefault="64A160BB" w:rsidP="64A160BB">
      <w:pPr>
        <w:spacing w:before="240" w:after="240"/>
        <w:rPr>
          <w:del w:id="183" w:author="Asim Jameel" w:date="2025-06-25T11:12:00Z" w16du:dateUtc="2025-06-25T11:12:37Z"/>
        </w:rPr>
      </w:pPr>
      <w:ins w:id="184" w:author="Asim Jameel" w:date="2025-06-25T12:11:00Z">
        <w:r>
          <w:br/>
        </w:r>
      </w:ins>
    </w:p>
    <w:p w14:paraId="1742ED2F" w14:textId="77777777" w:rsidR="009939A6" w:rsidRDefault="009939A6" w:rsidP="64A160BB">
      <w:pPr>
        <w:rPr>
          <w:del w:id="185" w:author="Asim Jameel" w:date="2025-06-25T11:12:00Z" w16du:dateUtc="2025-06-25T11:12:37Z"/>
          <w:rFonts w:asciiTheme="majorHAnsi" w:eastAsiaTheme="majorEastAsia" w:hAnsiTheme="majorHAnsi" w:cstheme="majorBidi"/>
          <w:b/>
          <w:bCs/>
          <w:color w:val="4F81BD" w:themeColor="accent1"/>
          <w:sz w:val="26"/>
          <w:szCs w:val="26"/>
        </w:rPr>
      </w:pPr>
    </w:p>
    <w:p w14:paraId="6B5E578C" w14:textId="77777777" w:rsidR="009939A6" w:rsidRDefault="009939A6">
      <w:pPr>
        <w:rPr>
          <w:del w:id="186" w:author="Asim Jameel" w:date="2025-06-25T12:17:00Z" w16du:dateUtc="2025-06-25T12:17:49Z"/>
        </w:rPr>
      </w:pPr>
    </w:p>
    <w:p w14:paraId="4BFDB399" w14:textId="078EC415" w:rsidR="00CE1CBA" w:rsidRDefault="00E32379">
      <w:pPr>
        <w:pStyle w:val="Heading2"/>
      </w:pPr>
      <w:r>
        <w:t>1</w:t>
      </w:r>
      <w:r w:rsidR="00FD32E4">
        <w:t>1</w:t>
      </w:r>
      <w:r w:rsidR="00806D9F">
        <w:t>. Out of Scope</w:t>
      </w:r>
    </w:p>
    <w:p w14:paraId="5EDFC3DB" w14:textId="5289F1B9" w:rsidR="00CE1CBA" w:rsidRDefault="00806D9F">
      <w:r>
        <w:t xml:space="preserve">- </w:t>
      </w:r>
      <w:r w:rsidR="00B0714E">
        <w:t>Archiving</w:t>
      </w:r>
      <w:r>
        <w:t xml:space="preserve"> EDI-based broadcast invoices</w:t>
      </w:r>
      <w:r>
        <w:br/>
        <w:t>- Bulk archive/unarchive actions</w:t>
      </w:r>
      <w:r>
        <w:br/>
        <w:t>- Visual highlighting of archived records (e.g., faded rows, color badges)</w:t>
      </w:r>
      <w:r>
        <w:br/>
        <w:t>- Notifications or warnings when archiving</w:t>
      </w:r>
    </w:p>
    <w:p w14:paraId="7C0742E7" w14:textId="77777777" w:rsidR="00D626FA" w:rsidRDefault="00D626FA"/>
    <w:p w14:paraId="58A4512F" w14:textId="59A12FD4" w:rsidR="00D626FA" w:rsidRPr="00D626FA" w:rsidRDefault="00D626FA" w:rsidP="00D626FA">
      <w:pPr>
        <w:pStyle w:val="Heading2"/>
        <w:rPr>
          <w:del w:id="187" w:author="Asim Jameel" w:date="2025-06-25T12:20:00Z" w16du:dateUtc="2025-06-25T12:20:05Z"/>
        </w:rPr>
      </w:pPr>
      <w:del w:id="188" w:author="Asim Jameel" w:date="2025-06-25T12:20:00Z">
        <w:r w:rsidDel="00D626FA">
          <w:delText>1</w:delText>
        </w:r>
        <w:r w:rsidDel="00FD32E4">
          <w:delText>2</w:delText>
        </w:r>
        <w:r w:rsidDel="00D626FA">
          <w:delText xml:space="preserve"> - Open Questions</w:delText>
        </w:r>
        <w:r>
          <w:br/>
        </w:r>
      </w:del>
    </w:p>
    <w:p w14:paraId="32CB4E3E" w14:textId="77777777" w:rsidR="00D626FA" w:rsidRPr="00B3706B" w:rsidRDefault="00D626FA" w:rsidP="00D626FA">
      <w:pPr>
        <w:numPr>
          <w:ilvl w:val="0"/>
          <w:numId w:val="20"/>
        </w:numPr>
        <w:rPr>
          <w:del w:id="189" w:author="Asim Jameel" w:date="2025-06-25T12:20:00Z" w16du:dateUtc="2025-06-25T12:20:05Z"/>
          <w:color w:val="EE0000"/>
        </w:rPr>
      </w:pPr>
      <w:del w:id="190" w:author="Asim Jameel" w:date="2025-06-25T12:20:00Z">
        <w:r w:rsidRPr="64A160BB" w:rsidDel="00D626FA">
          <w:rPr>
            <w:b/>
            <w:bCs/>
            <w:color w:val="EE0000"/>
          </w:rPr>
          <w:delText>Should Routing Remain Enabled for Archived Invoices?</w:delText>
        </w:r>
      </w:del>
    </w:p>
    <w:p w14:paraId="3C857604" w14:textId="50CD75D6" w:rsidR="00D626FA" w:rsidRPr="00B3706B" w:rsidRDefault="00D626FA" w:rsidP="00D626FA">
      <w:pPr>
        <w:numPr>
          <w:ilvl w:val="1"/>
          <w:numId w:val="20"/>
        </w:numPr>
        <w:rPr>
          <w:del w:id="191" w:author="Asim Jameel" w:date="2025-06-25T12:20:00Z" w16du:dateUtc="2025-06-25T12:20:05Z"/>
          <w:color w:val="EE0000"/>
        </w:rPr>
      </w:pPr>
      <w:del w:id="192" w:author="Asim Jameel" w:date="2025-06-25T12:20:00Z">
        <w:r w:rsidRPr="64A160BB" w:rsidDel="00D626FA">
          <w:rPr>
            <w:color w:val="EE0000"/>
          </w:rPr>
          <w:delText xml:space="preserve">Currently, the design hides all actions except </w:delText>
        </w:r>
        <w:r w:rsidRPr="64A160BB" w:rsidDel="00D626FA">
          <w:rPr>
            <w:i/>
            <w:iCs/>
            <w:color w:val="EE0000"/>
          </w:rPr>
          <w:delText>Unarchive</w:delText>
        </w:r>
        <w:r w:rsidRPr="64A160BB" w:rsidDel="00D626FA">
          <w:rPr>
            <w:color w:val="EE0000"/>
          </w:rPr>
          <w:delText xml:space="preserve"> once an invoice is archived.</w:delText>
        </w:r>
      </w:del>
    </w:p>
    <w:p w14:paraId="670D5AF5" w14:textId="3173133C" w:rsidR="00D626FA" w:rsidRPr="00B3706B" w:rsidRDefault="00D626FA" w:rsidP="00D626FA">
      <w:pPr>
        <w:numPr>
          <w:ilvl w:val="1"/>
          <w:numId w:val="20"/>
        </w:numPr>
        <w:rPr>
          <w:del w:id="193" w:author="Asim Jameel" w:date="2025-06-25T12:20:00Z" w16du:dateUtc="2025-06-25T12:20:05Z"/>
          <w:color w:val="EE0000"/>
        </w:rPr>
      </w:pPr>
      <w:del w:id="194" w:author="Asim Jameel" w:date="2025-06-25T12:20:00Z">
        <w:r w:rsidRPr="64A160BB" w:rsidDel="00D626FA">
          <w:rPr>
            <w:color w:val="EE0000"/>
          </w:rPr>
          <w:delText xml:space="preserve">If there is a </w:delText>
        </w:r>
      </w:del>
      <w:del w:id="195" w:author="Asim Jameel" w:date="2025-06-25T12:18:00Z">
        <w:r w:rsidRPr="64A160BB" w:rsidDel="00D626FA">
          <w:rPr>
            <w:color w:val="EE0000"/>
          </w:rPr>
          <w:delText>business</w:delText>
        </w:r>
      </w:del>
      <w:del w:id="196" w:author="Asim Jameel" w:date="2025-06-25T12:20:00Z">
        <w:r w:rsidRPr="64A160BB" w:rsidDel="00D626FA">
          <w:rPr>
            <w:color w:val="EE0000"/>
          </w:rPr>
          <w:delText xml:space="preserve"> need to allow routing even in Archived status (e.g., for documentation or audit trail purposes), this should be clarified.</w:delText>
        </w:r>
      </w:del>
    </w:p>
    <w:p w14:paraId="06674B3D" w14:textId="77777777" w:rsidR="00D626FA" w:rsidRPr="00B3706B" w:rsidRDefault="00D626FA" w:rsidP="00D626FA">
      <w:pPr>
        <w:numPr>
          <w:ilvl w:val="0"/>
          <w:numId w:val="20"/>
        </w:numPr>
        <w:rPr>
          <w:del w:id="197" w:author="Asim Jameel" w:date="2025-06-25T12:20:00Z" w16du:dateUtc="2025-06-25T12:20:05Z"/>
          <w:color w:val="EE0000"/>
        </w:rPr>
      </w:pPr>
      <w:del w:id="198" w:author="Asim Jameel" w:date="2025-06-25T12:20:00Z">
        <w:r w:rsidRPr="64A160BB" w:rsidDel="00D626FA">
          <w:rPr>
            <w:b/>
            <w:bCs/>
            <w:color w:val="EE0000"/>
          </w:rPr>
          <w:delText>Filter Behavior for Archived Invoices</w:delText>
        </w:r>
      </w:del>
    </w:p>
    <w:p w14:paraId="43BE1BA8" w14:textId="77777777" w:rsidR="00D626FA" w:rsidRPr="00B3706B" w:rsidRDefault="00D626FA" w:rsidP="00D626FA">
      <w:pPr>
        <w:numPr>
          <w:ilvl w:val="1"/>
          <w:numId w:val="20"/>
        </w:numPr>
        <w:rPr>
          <w:del w:id="199" w:author="Asim Jameel" w:date="2025-06-25T12:20:00Z" w16du:dateUtc="2025-06-25T12:20:05Z"/>
          <w:color w:val="EE0000"/>
        </w:rPr>
      </w:pPr>
      <w:del w:id="200" w:author="Asim Jameel" w:date="2025-06-25T12:20:00Z">
        <w:r w:rsidRPr="64A160BB" w:rsidDel="00D626FA">
          <w:rPr>
            <w:color w:val="EE0000"/>
          </w:rPr>
          <w:delText xml:space="preserve">Archived invoices are currently planned to be </w:delText>
        </w:r>
        <w:r w:rsidRPr="64A160BB" w:rsidDel="00D626FA">
          <w:rPr>
            <w:b/>
            <w:bCs/>
            <w:color w:val="EE0000"/>
          </w:rPr>
          <w:delText>excluded from default search/load</w:delText>
        </w:r>
        <w:r w:rsidRPr="64A160BB" w:rsidDel="00D626FA">
          <w:rPr>
            <w:color w:val="EE0000"/>
          </w:rPr>
          <w:delText xml:space="preserve"> in listing screens.</w:delText>
        </w:r>
      </w:del>
    </w:p>
    <w:p w14:paraId="6F37D438" w14:textId="77777777" w:rsidR="00D626FA" w:rsidRDefault="00D626FA" w:rsidP="00D626FA">
      <w:pPr>
        <w:numPr>
          <w:ilvl w:val="1"/>
          <w:numId w:val="20"/>
        </w:numPr>
        <w:rPr>
          <w:del w:id="201" w:author="Asim Jameel" w:date="2025-06-25T12:20:00Z" w16du:dateUtc="2025-06-25T12:20:05Z"/>
          <w:color w:val="EE0000"/>
        </w:rPr>
      </w:pPr>
      <w:del w:id="202" w:author="Asim Jameel" w:date="2025-06-25T12:20:00Z">
        <w:r w:rsidRPr="64A160BB" w:rsidDel="00D626FA">
          <w:rPr>
            <w:color w:val="EE0000"/>
          </w:rPr>
          <w:delText xml:space="preserve">Should the system introduce a global toggle (e.g., “Include Archived”) or rely on a dedicated </w:delText>
        </w:r>
        <w:r w:rsidRPr="64A160BB" w:rsidDel="00D626FA">
          <w:rPr>
            <w:b/>
            <w:bCs/>
            <w:color w:val="EE0000"/>
          </w:rPr>
          <w:delText>status-based filter</w:delText>
        </w:r>
        <w:r w:rsidRPr="64A160BB" w:rsidDel="00D626FA">
          <w:rPr>
            <w:color w:val="EE0000"/>
          </w:rPr>
          <w:delText xml:space="preserve"> to make them visible?</w:delText>
        </w:r>
      </w:del>
    </w:p>
    <w:p w14:paraId="75DE14A0" w14:textId="296AAACA" w:rsidR="00C932AF" w:rsidRDefault="00C932AF" w:rsidP="00C932AF">
      <w:pPr>
        <w:numPr>
          <w:ilvl w:val="0"/>
          <w:numId w:val="20"/>
        </w:numPr>
        <w:rPr>
          <w:del w:id="203" w:author="Asim Jameel" w:date="2025-06-25T12:20:00Z" w16du:dateUtc="2025-06-25T12:20:05Z"/>
          <w:color w:val="EE0000"/>
        </w:rPr>
      </w:pPr>
      <w:del w:id="204" w:author="Asim Jameel" w:date="2025-06-25T12:20:00Z">
        <w:r w:rsidRPr="64A160BB" w:rsidDel="00C932AF">
          <w:rPr>
            <w:color w:val="EE0000"/>
          </w:rPr>
          <w:delText xml:space="preserve">Do we need to exclude archive invoice from validations (like duplicate invoice, consumed amount etc) </w:delText>
        </w:r>
      </w:del>
    </w:p>
    <w:p w14:paraId="30569C60" w14:textId="1D7A0D0A" w:rsidR="00C932AF" w:rsidRPr="00C932AF" w:rsidRDefault="00C932AF" w:rsidP="00C932AF">
      <w:pPr>
        <w:numPr>
          <w:ilvl w:val="0"/>
          <w:numId w:val="20"/>
        </w:numPr>
        <w:rPr>
          <w:del w:id="205" w:author="Asim Jameel" w:date="2025-06-25T12:20:00Z" w16du:dateUtc="2025-06-25T12:20:05Z"/>
          <w:color w:val="EE0000"/>
        </w:rPr>
      </w:pPr>
      <w:del w:id="206" w:author="Asim Jameel" w:date="2025-06-25T12:20:00Z">
        <w:r w:rsidRPr="64A160BB" w:rsidDel="00C932AF">
          <w:rPr>
            <w:color w:val="EE0000"/>
          </w:rPr>
          <w:delText>Do we need to show archive invoices in gadgets ?</w:delText>
        </w:r>
      </w:del>
    </w:p>
    <w:p w14:paraId="08A90A27" w14:textId="66674667" w:rsidR="00D626FA" w:rsidRDefault="00D626FA" w:rsidP="00C932AF">
      <w:pPr>
        <w:pStyle w:val="ListParagraph"/>
        <w:numPr>
          <w:ilvl w:val="0"/>
          <w:numId w:val="20"/>
        </w:numPr>
      </w:pPr>
    </w:p>
    <w:sectPr w:rsidR="00D626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zAtP1lg" int2:invalidationBookmarkName="" int2:hashCode="Ae93DT2r6RG1/P" int2:id="CbtrZ1Y3">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AE75BF"/>
    <w:multiLevelType w:val="hybridMultilevel"/>
    <w:tmpl w:val="FFFFFFFF"/>
    <w:lvl w:ilvl="0" w:tplc="EA72A92C">
      <w:start w:val="1"/>
      <w:numFmt w:val="bullet"/>
      <w:lvlText w:val=""/>
      <w:lvlJc w:val="left"/>
      <w:pPr>
        <w:ind w:left="720" w:hanging="360"/>
      </w:pPr>
      <w:rPr>
        <w:rFonts w:ascii="Symbol" w:hAnsi="Symbol" w:hint="default"/>
      </w:rPr>
    </w:lvl>
    <w:lvl w:ilvl="1" w:tplc="9762EF1E">
      <w:start w:val="1"/>
      <w:numFmt w:val="bullet"/>
      <w:lvlText w:val="o"/>
      <w:lvlJc w:val="left"/>
      <w:pPr>
        <w:ind w:left="1440" w:hanging="360"/>
      </w:pPr>
      <w:rPr>
        <w:rFonts w:ascii="Courier New" w:hAnsi="Courier New" w:hint="default"/>
      </w:rPr>
    </w:lvl>
    <w:lvl w:ilvl="2" w:tplc="0D8C17A4">
      <w:start w:val="1"/>
      <w:numFmt w:val="bullet"/>
      <w:lvlText w:val=""/>
      <w:lvlJc w:val="left"/>
      <w:pPr>
        <w:ind w:left="2160" w:hanging="360"/>
      </w:pPr>
      <w:rPr>
        <w:rFonts w:ascii="Wingdings" w:hAnsi="Wingdings" w:hint="default"/>
      </w:rPr>
    </w:lvl>
    <w:lvl w:ilvl="3" w:tplc="583210B6">
      <w:start w:val="1"/>
      <w:numFmt w:val="bullet"/>
      <w:lvlText w:val=""/>
      <w:lvlJc w:val="left"/>
      <w:pPr>
        <w:ind w:left="2880" w:hanging="360"/>
      </w:pPr>
      <w:rPr>
        <w:rFonts w:ascii="Symbol" w:hAnsi="Symbol" w:hint="default"/>
      </w:rPr>
    </w:lvl>
    <w:lvl w:ilvl="4" w:tplc="73BC7DF2">
      <w:start w:val="1"/>
      <w:numFmt w:val="bullet"/>
      <w:lvlText w:val="o"/>
      <w:lvlJc w:val="left"/>
      <w:pPr>
        <w:ind w:left="3600" w:hanging="360"/>
      </w:pPr>
      <w:rPr>
        <w:rFonts w:ascii="Courier New" w:hAnsi="Courier New" w:hint="default"/>
      </w:rPr>
    </w:lvl>
    <w:lvl w:ilvl="5" w:tplc="1CAC695E">
      <w:start w:val="1"/>
      <w:numFmt w:val="bullet"/>
      <w:lvlText w:val=""/>
      <w:lvlJc w:val="left"/>
      <w:pPr>
        <w:ind w:left="4320" w:hanging="360"/>
      </w:pPr>
      <w:rPr>
        <w:rFonts w:ascii="Wingdings" w:hAnsi="Wingdings" w:hint="default"/>
      </w:rPr>
    </w:lvl>
    <w:lvl w:ilvl="6" w:tplc="CC28CC7E">
      <w:start w:val="1"/>
      <w:numFmt w:val="bullet"/>
      <w:lvlText w:val=""/>
      <w:lvlJc w:val="left"/>
      <w:pPr>
        <w:ind w:left="5040" w:hanging="360"/>
      </w:pPr>
      <w:rPr>
        <w:rFonts w:ascii="Symbol" w:hAnsi="Symbol" w:hint="default"/>
      </w:rPr>
    </w:lvl>
    <w:lvl w:ilvl="7" w:tplc="BBA8BBE4">
      <w:start w:val="1"/>
      <w:numFmt w:val="bullet"/>
      <w:lvlText w:val="o"/>
      <w:lvlJc w:val="left"/>
      <w:pPr>
        <w:ind w:left="5760" w:hanging="360"/>
      </w:pPr>
      <w:rPr>
        <w:rFonts w:ascii="Courier New" w:hAnsi="Courier New" w:hint="default"/>
      </w:rPr>
    </w:lvl>
    <w:lvl w:ilvl="8" w:tplc="8E1411A6">
      <w:start w:val="1"/>
      <w:numFmt w:val="bullet"/>
      <w:lvlText w:val=""/>
      <w:lvlJc w:val="left"/>
      <w:pPr>
        <w:ind w:left="6480" w:hanging="360"/>
      </w:pPr>
      <w:rPr>
        <w:rFonts w:ascii="Wingdings" w:hAnsi="Wingdings" w:hint="default"/>
      </w:rPr>
    </w:lvl>
  </w:abstractNum>
  <w:abstractNum w:abstractNumId="10" w15:restartNumberingAfterBreak="0">
    <w:nsid w:val="1A2832DA"/>
    <w:multiLevelType w:val="multilevel"/>
    <w:tmpl w:val="0E264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B8B84"/>
    <w:multiLevelType w:val="hybridMultilevel"/>
    <w:tmpl w:val="FFFFFFFF"/>
    <w:lvl w:ilvl="0" w:tplc="FF900390">
      <w:start w:val="1"/>
      <w:numFmt w:val="bullet"/>
      <w:lvlText w:val=""/>
      <w:lvlJc w:val="left"/>
      <w:pPr>
        <w:ind w:left="720" w:hanging="360"/>
      </w:pPr>
      <w:rPr>
        <w:rFonts w:ascii="Symbol" w:hAnsi="Symbol" w:hint="default"/>
      </w:rPr>
    </w:lvl>
    <w:lvl w:ilvl="1" w:tplc="2C06542C">
      <w:start w:val="1"/>
      <w:numFmt w:val="bullet"/>
      <w:lvlText w:val="o"/>
      <w:lvlJc w:val="left"/>
      <w:pPr>
        <w:ind w:left="1440" w:hanging="360"/>
      </w:pPr>
      <w:rPr>
        <w:rFonts w:ascii="Courier New" w:hAnsi="Courier New" w:hint="default"/>
      </w:rPr>
    </w:lvl>
    <w:lvl w:ilvl="2" w:tplc="B2C48616">
      <w:start w:val="1"/>
      <w:numFmt w:val="bullet"/>
      <w:lvlText w:val=""/>
      <w:lvlJc w:val="left"/>
      <w:pPr>
        <w:ind w:left="2160" w:hanging="360"/>
      </w:pPr>
      <w:rPr>
        <w:rFonts w:ascii="Wingdings" w:hAnsi="Wingdings" w:hint="default"/>
      </w:rPr>
    </w:lvl>
    <w:lvl w:ilvl="3" w:tplc="9F9826E4">
      <w:start w:val="1"/>
      <w:numFmt w:val="bullet"/>
      <w:lvlText w:val=""/>
      <w:lvlJc w:val="left"/>
      <w:pPr>
        <w:ind w:left="2880" w:hanging="360"/>
      </w:pPr>
      <w:rPr>
        <w:rFonts w:ascii="Symbol" w:hAnsi="Symbol" w:hint="default"/>
      </w:rPr>
    </w:lvl>
    <w:lvl w:ilvl="4" w:tplc="440C06A6">
      <w:start w:val="1"/>
      <w:numFmt w:val="bullet"/>
      <w:lvlText w:val="o"/>
      <w:lvlJc w:val="left"/>
      <w:pPr>
        <w:ind w:left="3600" w:hanging="360"/>
      </w:pPr>
      <w:rPr>
        <w:rFonts w:ascii="Courier New" w:hAnsi="Courier New" w:hint="default"/>
      </w:rPr>
    </w:lvl>
    <w:lvl w:ilvl="5" w:tplc="70062D60">
      <w:start w:val="1"/>
      <w:numFmt w:val="bullet"/>
      <w:lvlText w:val=""/>
      <w:lvlJc w:val="left"/>
      <w:pPr>
        <w:ind w:left="4320" w:hanging="360"/>
      </w:pPr>
      <w:rPr>
        <w:rFonts w:ascii="Wingdings" w:hAnsi="Wingdings" w:hint="default"/>
      </w:rPr>
    </w:lvl>
    <w:lvl w:ilvl="6" w:tplc="4432C30A">
      <w:start w:val="1"/>
      <w:numFmt w:val="bullet"/>
      <w:lvlText w:val=""/>
      <w:lvlJc w:val="left"/>
      <w:pPr>
        <w:ind w:left="5040" w:hanging="360"/>
      </w:pPr>
      <w:rPr>
        <w:rFonts w:ascii="Symbol" w:hAnsi="Symbol" w:hint="default"/>
      </w:rPr>
    </w:lvl>
    <w:lvl w:ilvl="7" w:tplc="FBAA5DA6">
      <w:start w:val="1"/>
      <w:numFmt w:val="bullet"/>
      <w:lvlText w:val="o"/>
      <w:lvlJc w:val="left"/>
      <w:pPr>
        <w:ind w:left="5760" w:hanging="360"/>
      </w:pPr>
      <w:rPr>
        <w:rFonts w:ascii="Courier New" w:hAnsi="Courier New" w:hint="default"/>
      </w:rPr>
    </w:lvl>
    <w:lvl w:ilvl="8" w:tplc="4736505C">
      <w:start w:val="1"/>
      <w:numFmt w:val="bullet"/>
      <w:lvlText w:val=""/>
      <w:lvlJc w:val="left"/>
      <w:pPr>
        <w:ind w:left="6480" w:hanging="360"/>
      </w:pPr>
      <w:rPr>
        <w:rFonts w:ascii="Wingdings" w:hAnsi="Wingdings" w:hint="default"/>
      </w:rPr>
    </w:lvl>
  </w:abstractNum>
  <w:abstractNum w:abstractNumId="12" w15:restartNumberingAfterBreak="0">
    <w:nsid w:val="20DF45BB"/>
    <w:multiLevelType w:val="multilevel"/>
    <w:tmpl w:val="9F0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72717"/>
    <w:multiLevelType w:val="multilevel"/>
    <w:tmpl w:val="90E2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E3E7B"/>
    <w:multiLevelType w:val="hybridMultilevel"/>
    <w:tmpl w:val="FFFFFFFF"/>
    <w:lvl w:ilvl="0" w:tplc="5ABC4FF2">
      <w:start w:val="1"/>
      <w:numFmt w:val="bullet"/>
      <w:lvlText w:val=""/>
      <w:lvlJc w:val="left"/>
      <w:pPr>
        <w:ind w:left="720" w:hanging="360"/>
      </w:pPr>
      <w:rPr>
        <w:rFonts w:ascii="Symbol" w:hAnsi="Symbol" w:hint="default"/>
      </w:rPr>
    </w:lvl>
    <w:lvl w:ilvl="1" w:tplc="48B81D50">
      <w:start w:val="1"/>
      <w:numFmt w:val="bullet"/>
      <w:lvlText w:val="o"/>
      <w:lvlJc w:val="left"/>
      <w:pPr>
        <w:ind w:left="1440" w:hanging="360"/>
      </w:pPr>
      <w:rPr>
        <w:rFonts w:ascii="Courier New" w:hAnsi="Courier New" w:hint="default"/>
      </w:rPr>
    </w:lvl>
    <w:lvl w:ilvl="2" w:tplc="E164739A">
      <w:start w:val="1"/>
      <w:numFmt w:val="bullet"/>
      <w:lvlText w:val=""/>
      <w:lvlJc w:val="left"/>
      <w:pPr>
        <w:ind w:left="2160" w:hanging="360"/>
      </w:pPr>
      <w:rPr>
        <w:rFonts w:ascii="Wingdings" w:hAnsi="Wingdings" w:hint="default"/>
      </w:rPr>
    </w:lvl>
    <w:lvl w:ilvl="3" w:tplc="729E7FBA">
      <w:start w:val="1"/>
      <w:numFmt w:val="bullet"/>
      <w:lvlText w:val=""/>
      <w:lvlJc w:val="left"/>
      <w:pPr>
        <w:ind w:left="2880" w:hanging="360"/>
      </w:pPr>
      <w:rPr>
        <w:rFonts w:ascii="Symbol" w:hAnsi="Symbol" w:hint="default"/>
      </w:rPr>
    </w:lvl>
    <w:lvl w:ilvl="4" w:tplc="877E4C5E">
      <w:start w:val="1"/>
      <w:numFmt w:val="bullet"/>
      <w:lvlText w:val="o"/>
      <w:lvlJc w:val="left"/>
      <w:pPr>
        <w:ind w:left="3600" w:hanging="360"/>
      </w:pPr>
      <w:rPr>
        <w:rFonts w:ascii="Courier New" w:hAnsi="Courier New" w:hint="default"/>
      </w:rPr>
    </w:lvl>
    <w:lvl w:ilvl="5" w:tplc="0414B116">
      <w:start w:val="1"/>
      <w:numFmt w:val="bullet"/>
      <w:lvlText w:val=""/>
      <w:lvlJc w:val="left"/>
      <w:pPr>
        <w:ind w:left="4320" w:hanging="360"/>
      </w:pPr>
      <w:rPr>
        <w:rFonts w:ascii="Wingdings" w:hAnsi="Wingdings" w:hint="default"/>
      </w:rPr>
    </w:lvl>
    <w:lvl w:ilvl="6" w:tplc="3DDC7A86">
      <w:start w:val="1"/>
      <w:numFmt w:val="bullet"/>
      <w:lvlText w:val=""/>
      <w:lvlJc w:val="left"/>
      <w:pPr>
        <w:ind w:left="5040" w:hanging="360"/>
      </w:pPr>
      <w:rPr>
        <w:rFonts w:ascii="Symbol" w:hAnsi="Symbol" w:hint="default"/>
      </w:rPr>
    </w:lvl>
    <w:lvl w:ilvl="7" w:tplc="C29084DE">
      <w:start w:val="1"/>
      <w:numFmt w:val="bullet"/>
      <w:lvlText w:val="o"/>
      <w:lvlJc w:val="left"/>
      <w:pPr>
        <w:ind w:left="5760" w:hanging="360"/>
      </w:pPr>
      <w:rPr>
        <w:rFonts w:ascii="Courier New" w:hAnsi="Courier New" w:hint="default"/>
      </w:rPr>
    </w:lvl>
    <w:lvl w:ilvl="8" w:tplc="B1D6FFA6">
      <w:start w:val="1"/>
      <w:numFmt w:val="bullet"/>
      <w:lvlText w:val=""/>
      <w:lvlJc w:val="left"/>
      <w:pPr>
        <w:ind w:left="6480" w:hanging="360"/>
      </w:pPr>
      <w:rPr>
        <w:rFonts w:ascii="Wingdings" w:hAnsi="Wingdings" w:hint="default"/>
      </w:rPr>
    </w:lvl>
  </w:abstractNum>
  <w:abstractNum w:abstractNumId="15" w15:restartNumberingAfterBreak="0">
    <w:nsid w:val="3F2A62D5"/>
    <w:multiLevelType w:val="multilevel"/>
    <w:tmpl w:val="96025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3761B"/>
    <w:multiLevelType w:val="multilevel"/>
    <w:tmpl w:val="5F2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A392B"/>
    <w:multiLevelType w:val="hybridMultilevel"/>
    <w:tmpl w:val="F3022D0C"/>
    <w:lvl w:ilvl="0" w:tplc="B06811B6">
      <w:start w:val="1"/>
      <w:numFmt w:val="lowerLetter"/>
      <w:lvlText w:val="%1-"/>
      <w:lvlJc w:val="left"/>
      <w:pPr>
        <w:ind w:left="108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D82438"/>
    <w:multiLevelType w:val="multilevel"/>
    <w:tmpl w:val="86C6D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7E57FA"/>
    <w:multiLevelType w:val="multilevel"/>
    <w:tmpl w:val="B17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5468">
    <w:abstractNumId w:val="14"/>
  </w:num>
  <w:num w:numId="2" w16cid:durableId="1200168386">
    <w:abstractNumId w:val="11"/>
  </w:num>
  <w:num w:numId="3" w16cid:durableId="1349411378">
    <w:abstractNumId w:val="9"/>
  </w:num>
  <w:num w:numId="4" w16cid:durableId="214122499">
    <w:abstractNumId w:val="8"/>
  </w:num>
  <w:num w:numId="5" w16cid:durableId="709108250">
    <w:abstractNumId w:val="6"/>
  </w:num>
  <w:num w:numId="6" w16cid:durableId="298535355">
    <w:abstractNumId w:val="5"/>
  </w:num>
  <w:num w:numId="7" w16cid:durableId="920062109">
    <w:abstractNumId w:val="4"/>
  </w:num>
  <w:num w:numId="8" w16cid:durableId="365329091">
    <w:abstractNumId w:val="7"/>
  </w:num>
  <w:num w:numId="9" w16cid:durableId="474877703">
    <w:abstractNumId w:val="3"/>
  </w:num>
  <w:num w:numId="10" w16cid:durableId="1807163572">
    <w:abstractNumId w:val="2"/>
  </w:num>
  <w:num w:numId="11" w16cid:durableId="1928033540">
    <w:abstractNumId w:val="1"/>
  </w:num>
  <w:num w:numId="12" w16cid:durableId="1317764746">
    <w:abstractNumId w:val="0"/>
  </w:num>
  <w:num w:numId="13" w16cid:durableId="2142187127">
    <w:abstractNumId w:val="17"/>
  </w:num>
  <w:num w:numId="14" w16cid:durableId="147285156">
    <w:abstractNumId w:val="19"/>
  </w:num>
  <w:num w:numId="15" w16cid:durableId="2061241108">
    <w:abstractNumId w:val="16"/>
  </w:num>
  <w:num w:numId="16" w16cid:durableId="1070692154">
    <w:abstractNumId w:val="13"/>
  </w:num>
  <w:num w:numId="17" w16cid:durableId="1254121669">
    <w:abstractNumId w:val="15"/>
  </w:num>
  <w:num w:numId="18" w16cid:durableId="1041398197">
    <w:abstractNumId w:val="12"/>
  </w:num>
  <w:num w:numId="19" w16cid:durableId="111900996">
    <w:abstractNumId w:val="10"/>
  </w:num>
  <w:num w:numId="20" w16cid:durableId="2715483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A97"/>
    <w:rsid w:val="0006063C"/>
    <w:rsid w:val="00075BC3"/>
    <w:rsid w:val="0014440D"/>
    <w:rsid w:val="00144FAA"/>
    <w:rsid w:val="0015074B"/>
    <w:rsid w:val="001A3B6A"/>
    <w:rsid w:val="00267734"/>
    <w:rsid w:val="00270FC2"/>
    <w:rsid w:val="00287246"/>
    <w:rsid w:val="0029639D"/>
    <w:rsid w:val="002C0F66"/>
    <w:rsid w:val="002F3215"/>
    <w:rsid w:val="00304249"/>
    <w:rsid w:val="00326F90"/>
    <w:rsid w:val="003E6734"/>
    <w:rsid w:val="004A0006"/>
    <w:rsid w:val="00551707"/>
    <w:rsid w:val="00574524"/>
    <w:rsid w:val="00616379"/>
    <w:rsid w:val="0066409F"/>
    <w:rsid w:val="006B7AAF"/>
    <w:rsid w:val="00756AF0"/>
    <w:rsid w:val="00765A8E"/>
    <w:rsid w:val="00786F3E"/>
    <w:rsid w:val="007E492D"/>
    <w:rsid w:val="008025D6"/>
    <w:rsid w:val="00806D9F"/>
    <w:rsid w:val="008A5119"/>
    <w:rsid w:val="008B44CE"/>
    <w:rsid w:val="008D23EA"/>
    <w:rsid w:val="0092590B"/>
    <w:rsid w:val="009939A6"/>
    <w:rsid w:val="00A41E97"/>
    <w:rsid w:val="00A44E36"/>
    <w:rsid w:val="00AA1D8D"/>
    <w:rsid w:val="00AC7CBC"/>
    <w:rsid w:val="00B0714E"/>
    <w:rsid w:val="00B3706B"/>
    <w:rsid w:val="00B47730"/>
    <w:rsid w:val="00C2605F"/>
    <w:rsid w:val="00C35374"/>
    <w:rsid w:val="00C53DE9"/>
    <w:rsid w:val="00C932AF"/>
    <w:rsid w:val="00CB0664"/>
    <w:rsid w:val="00CE1CBA"/>
    <w:rsid w:val="00D343BD"/>
    <w:rsid w:val="00D626FA"/>
    <w:rsid w:val="00D8050B"/>
    <w:rsid w:val="00DF58D2"/>
    <w:rsid w:val="00E16180"/>
    <w:rsid w:val="00E318A4"/>
    <w:rsid w:val="00E32379"/>
    <w:rsid w:val="00EB0BB6"/>
    <w:rsid w:val="00F010C9"/>
    <w:rsid w:val="00F30E3E"/>
    <w:rsid w:val="00F31A9B"/>
    <w:rsid w:val="00FB12E4"/>
    <w:rsid w:val="00FC33CC"/>
    <w:rsid w:val="00FC693F"/>
    <w:rsid w:val="00FD32E4"/>
    <w:rsid w:val="0140A587"/>
    <w:rsid w:val="019E2AAC"/>
    <w:rsid w:val="0254CDF4"/>
    <w:rsid w:val="041DBA89"/>
    <w:rsid w:val="04F4F371"/>
    <w:rsid w:val="0672706D"/>
    <w:rsid w:val="070A0642"/>
    <w:rsid w:val="07272C98"/>
    <w:rsid w:val="07534CC7"/>
    <w:rsid w:val="07F9A8EF"/>
    <w:rsid w:val="0938F87E"/>
    <w:rsid w:val="098C8BE7"/>
    <w:rsid w:val="09E0D489"/>
    <w:rsid w:val="0A3B3A4A"/>
    <w:rsid w:val="0F5A2142"/>
    <w:rsid w:val="10106B29"/>
    <w:rsid w:val="1045241E"/>
    <w:rsid w:val="10DA7457"/>
    <w:rsid w:val="11EFB603"/>
    <w:rsid w:val="155BA799"/>
    <w:rsid w:val="15B0F2D2"/>
    <w:rsid w:val="15E11FEA"/>
    <w:rsid w:val="19EAB7DE"/>
    <w:rsid w:val="1B612984"/>
    <w:rsid w:val="1DAC4AD7"/>
    <w:rsid w:val="1EA5C888"/>
    <w:rsid w:val="1ECDDC14"/>
    <w:rsid w:val="1FC3EBB6"/>
    <w:rsid w:val="20640B5A"/>
    <w:rsid w:val="21D21D75"/>
    <w:rsid w:val="2222AC29"/>
    <w:rsid w:val="2469168C"/>
    <w:rsid w:val="253C928D"/>
    <w:rsid w:val="25C64438"/>
    <w:rsid w:val="26B887F9"/>
    <w:rsid w:val="2757B159"/>
    <w:rsid w:val="29AC8466"/>
    <w:rsid w:val="2BBAC95C"/>
    <w:rsid w:val="2BBCAAE8"/>
    <w:rsid w:val="2CCE42E0"/>
    <w:rsid w:val="2D322B08"/>
    <w:rsid w:val="2D70AD7D"/>
    <w:rsid w:val="2E95F37C"/>
    <w:rsid w:val="2F58E769"/>
    <w:rsid w:val="2F71CF4F"/>
    <w:rsid w:val="3106135A"/>
    <w:rsid w:val="312A6D7E"/>
    <w:rsid w:val="327A72C4"/>
    <w:rsid w:val="355DCA81"/>
    <w:rsid w:val="36514CED"/>
    <w:rsid w:val="3671E274"/>
    <w:rsid w:val="380AE248"/>
    <w:rsid w:val="38C2D6DB"/>
    <w:rsid w:val="394CDCDB"/>
    <w:rsid w:val="39FE94AA"/>
    <w:rsid w:val="3A74703C"/>
    <w:rsid w:val="3A76B72D"/>
    <w:rsid w:val="3BCB1FF0"/>
    <w:rsid w:val="3C753A51"/>
    <w:rsid w:val="3CB30909"/>
    <w:rsid w:val="3CB49822"/>
    <w:rsid w:val="3CFAF124"/>
    <w:rsid w:val="3D2464CC"/>
    <w:rsid w:val="40522EFF"/>
    <w:rsid w:val="40E52D62"/>
    <w:rsid w:val="4132B5B7"/>
    <w:rsid w:val="414628E1"/>
    <w:rsid w:val="4155FBCD"/>
    <w:rsid w:val="4206953B"/>
    <w:rsid w:val="4268009F"/>
    <w:rsid w:val="43125FB1"/>
    <w:rsid w:val="4365A834"/>
    <w:rsid w:val="4486CC46"/>
    <w:rsid w:val="44B751A4"/>
    <w:rsid w:val="45816F26"/>
    <w:rsid w:val="46265128"/>
    <w:rsid w:val="46750708"/>
    <w:rsid w:val="47F46652"/>
    <w:rsid w:val="4942C09A"/>
    <w:rsid w:val="497E410F"/>
    <w:rsid w:val="49940C73"/>
    <w:rsid w:val="4A58C46A"/>
    <w:rsid w:val="4B41CBB7"/>
    <w:rsid w:val="4B64F3B0"/>
    <w:rsid w:val="4BF2A665"/>
    <w:rsid w:val="4CDE4874"/>
    <w:rsid w:val="4EABD18E"/>
    <w:rsid w:val="5014007B"/>
    <w:rsid w:val="516A31D0"/>
    <w:rsid w:val="5171D528"/>
    <w:rsid w:val="5270FB46"/>
    <w:rsid w:val="52B8EC56"/>
    <w:rsid w:val="52D5C73B"/>
    <w:rsid w:val="546F75A9"/>
    <w:rsid w:val="54829B8A"/>
    <w:rsid w:val="57EAFE38"/>
    <w:rsid w:val="5930AAF6"/>
    <w:rsid w:val="59FD2FDD"/>
    <w:rsid w:val="5A5BE3AB"/>
    <w:rsid w:val="5A99DBE5"/>
    <w:rsid w:val="5ABC455A"/>
    <w:rsid w:val="5C3CB704"/>
    <w:rsid w:val="5F6B47EA"/>
    <w:rsid w:val="5FFF8CB5"/>
    <w:rsid w:val="60172BF8"/>
    <w:rsid w:val="6027EE79"/>
    <w:rsid w:val="60A89D86"/>
    <w:rsid w:val="62C76FCF"/>
    <w:rsid w:val="631EDD07"/>
    <w:rsid w:val="645BA577"/>
    <w:rsid w:val="64A160BB"/>
    <w:rsid w:val="66AAA422"/>
    <w:rsid w:val="66F99079"/>
    <w:rsid w:val="673B8B38"/>
    <w:rsid w:val="673CE9D4"/>
    <w:rsid w:val="67EFC8E8"/>
    <w:rsid w:val="686F0691"/>
    <w:rsid w:val="687F2953"/>
    <w:rsid w:val="6906BA99"/>
    <w:rsid w:val="6BA5A002"/>
    <w:rsid w:val="6F947917"/>
    <w:rsid w:val="6F9CC954"/>
    <w:rsid w:val="71072070"/>
    <w:rsid w:val="711ACCE3"/>
    <w:rsid w:val="71BB7EE6"/>
    <w:rsid w:val="71CB512A"/>
    <w:rsid w:val="71E3D012"/>
    <w:rsid w:val="721BF77F"/>
    <w:rsid w:val="72A2CDAC"/>
    <w:rsid w:val="7426AEEC"/>
    <w:rsid w:val="745765A4"/>
    <w:rsid w:val="7521E156"/>
    <w:rsid w:val="7548620B"/>
    <w:rsid w:val="75C88EA9"/>
    <w:rsid w:val="7654522B"/>
    <w:rsid w:val="76BA13B8"/>
    <w:rsid w:val="79966A47"/>
    <w:rsid w:val="7AB89F57"/>
    <w:rsid w:val="7B292341"/>
    <w:rsid w:val="7C0E6B35"/>
    <w:rsid w:val="7CA3BCB9"/>
    <w:rsid w:val="7E39C769"/>
    <w:rsid w:val="7F254EE7"/>
    <w:rsid w:val="7F452582"/>
    <w:rsid w:val="7F989D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C771E"/>
  <w14:defaultImageDpi w14:val="300"/>
  <w15:docId w15:val="{C4BA41C5-FF8D-43B9-B8A7-11CBB23D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4"/>
      </w:numPr>
      <w:contextualSpacing/>
    </w:pPr>
  </w:style>
  <w:style w:type="paragraph" w:styleId="ListBullet2">
    <w:name w:val="List Bullet 2"/>
    <w:basedOn w:val="Normal"/>
    <w:uiPriority w:val="99"/>
    <w:unhideWhenUsed/>
    <w:rsid w:val="00326F90"/>
    <w:pPr>
      <w:numPr>
        <w:numId w:val="5"/>
      </w:numPr>
      <w:contextualSpacing/>
    </w:pPr>
  </w:style>
  <w:style w:type="paragraph" w:styleId="ListBullet3">
    <w:name w:val="List Bullet 3"/>
    <w:basedOn w:val="Normal"/>
    <w:uiPriority w:val="99"/>
    <w:unhideWhenUsed/>
    <w:rsid w:val="00326F90"/>
    <w:pPr>
      <w:numPr>
        <w:numId w:val="6"/>
      </w:numPr>
      <w:contextualSpacing/>
    </w:pPr>
  </w:style>
  <w:style w:type="paragraph" w:styleId="ListNumber">
    <w:name w:val="List Number"/>
    <w:basedOn w:val="Normal"/>
    <w:uiPriority w:val="99"/>
    <w:unhideWhenUsed/>
    <w:rsid w:val="00326F90"/>
    <w:pPr>
      <w:numPr>
        <w:numId w:val="8"/>
      </w:numPr>
      <w:contextualSpacing/>
    </w:pPr>
  </w:style>
  <w:style w:type="paragraph" w:styleId="ListNumber2">
    <w:name w:val="List Number 2"/>
    <w:basedOn w:val="Normal"/>
    <w:uiPriority w:val="99"/>
    <w:unhideWhenUsed/>
    <w:rsid w:val="0029639D"/>
    <w:pPr>
      <w:numPr>
        <w:numId w:val="9"/>
      </w:numPr>
      <w:contextualSpacing/>
    </w:pPr>
  </w:style>
  <w:style w:type="paragraph" w:styleId="ListNumber3">
    <w:name w:val="List Number 3"/>
    <w:basedOn w:val="Normal"/>
    <w:uiPriority w:val="99"/>
    <w:unhideWhenUsed/>
    <w:rsid w:val="0029639D"/>
    <w:pPr>
      <w:numPr>
        <w:numId w:val="10"/>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343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75222">
      <w:bodyDiv w:val="1"/>
      <w:marLeft w:val="0"/>
      <w:marRight w:val="0"/>
      <w:marTop w:val="0"/>
      <w:marBottom w:val="0"/>
      <w:divBdr>
        <w:top w:val="none" w:sz="0" w:space="0" w:color="auto"/>
        <w:left w:val="none" w:sz="0" w:space="0" w:color="auto"/>
        <w:bottom w:val="none" w:sz="0" w:space="0" w:color="auto"/>
        <w:right w:val="none" w:sz="0" w:space="0" w:color="auto"/>
      </w:divBdr>
    </w:div>
    <w:div w:id="1002203945">
      <w:bodyDiv w:val="1"/>
      <w:marLeft w:val="0"/>
      <w:marRight w:val="0"/>
      <w:marTop w:val="0"/>
      <w:marBottom w:val="0"/>
      <w:divBdr>
        <w:top w:val="none" w:sz="0" w:space="0" w:color="auto"/>
        <w:left w:val="none" w:sz="0" w:space="0" w:color="auto"/>
        <w:bottom w:val="none" w:sz="0" w:space="0" w:color="auto"/>
        <w:right w:val="none" w:sz="0" w:space="0" w:color="auto"/>
      </w:divBdr>
    </w:div>
    <w:div w:id="1179806470">
      <w:bodyDiv w:val="1"/>
      <w:marLeft w:val="0"/>
      <w:marRight w:val="0"/>
      <w:marTop w:val="0"/>
      <w:marBottom w:val="0"/>
      <w:divBdr>
        <w:top w:val="none" w:sz="0" w:space="0" w:color="auto"/>
        <w:left w:val="none" w:sz="0" w:space="0" w:color="auto"/>
        <w:bottom w:val="none" w:sz="0" w:space="0" w:color="auto"/>
        <w:right w:val="none" w:sz="0" w:space="0" w:color="auto"/>
      </w:divBdr>
    </w:div>
    <w:div w:id="1390956227">
      <w:bodyDiv w:val="1"/>
      <w:marLeft w:val="0"/>
      <w:marRight w:val="0"/>
      <w:marTop w:val="0"/>
      <w:marBottom w:val="0"/>
      <w:divBdr>
        <w:top w:val="none" w:sz="0" w:space="0" w:color="auto"/>
        <w:left w:val="none" w:sz="0" w:space="0" w:color="auto"/>
        <w:bottom w:val="none" w:sz="0" w:space="0" w:color="auto"/>
        <w:right w:val="none" w:sz="0" w:space="0" w:color="auto"/>
      </w:divBdr>
    </w:div>
    <w:div w:id="1502115530">
      <w:bodyDiv w:val="1"/>
      <w:marLeft w:val="0"/>
      <w:marRight w:val="0"/>
      <w:marTop w:val="0"/>
      <w:marBottom w:val="0"/>
      <w:divBdr>
        <w:top w:val="none" w:sz="0" w:space="0" w:color="auto"/>
        <w:left w:val="none" w:sz="0" w:space="0" w:color="auto"/>
        <w:bottom w:val="none" w:sz="0" w:space="0" w:color="auto"/>
        <w:right w:val="none" w:sz="0" w:space="0" w:color="auto"/>
      </w:divBdr>
    </w:div>
    <w:div w:id="2085368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6D436CDC19C74CBF06F25A302999BC" ma:contentTypeVersion="4" ma:contentTypeDescription="Create a new document." ma:contentTypeScope="" ma:versionID="f26ad2b32a47ed11cd49289d9ecacfe9">
  <xsd:schema xmlns:xsd="http://www.w3.org/2001/XMLSchema" xmlns:xs="http://www.w3.org/2001/XMLSchema" xmlns:p="http://schemas.microsoft.com/office/2006/metadata/properties" xmlns:ns2="ed4795ba-7dcd-4526-8267-12e5f884a47e" targetNamespace="http://schemas.microsoft.com/office/2006/metadata/properties" ma:root="true" ma:fieldsID="87adb0ccf443c03632f8a5766a86e7c8" ns2:_="">
    <xsd:import namespace="ed4795ba-7dcd-4526-8267-12e5f884a47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795ba-7dcd-4526-8267-12e5f884a4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B0F0D-93BE-4694-908F-2E8689958E3D}">
  <ds:schemaRefs>
    <ds:schemaRef ds:uri="http://schemas.microsoft.com/sharepoint/v3/contenttype/form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B56B571B-B0D1-410E-B591-1A2CBD5009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CFECF5-D929-4DC0-AB6F-1982CE5E8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4795ba-7dcd-4526-8267-12e5f884a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1945</Words>
  <Characters>11087</Characters>
  <Application>Microsoft Office Word</Application>
  <DocSecurity>4</DocSecurity>
  <Lines>92</Lines>
  <Paragraphs>26</Paragraphs>
  <ScaleCrop>false</ScaleCrop>
  <Manager/>
  <Company/>
  <LinksUpToDate>false</LinksUpToDate>
  <CharactersWithSpaces>13006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Yasir</cp:lastModifiedBy>
  <cp:revision>42</cp:revision>
  <dcterms:created xsi:type="dcterms:W3CDTF">2025-06-27T05:29:00Z</dcterms:created>
  <dcterms:modified xsi:type="dcterms:W3CDTF">2025-07-01T09:55:00Z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0x010100CA6D436CDC19C74CBF06F25A302999BC</vt:lpwstr>
  </property>
</Properties>
</file>