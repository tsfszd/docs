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786958" w:rsidRDefault="00B57ED4" w14:paraId="43EDF1F3" w14:textId="77777777">
      <w:pPr>
        <w:pStyle w:val="Title"/>
      </w:pPr>
      <w:r>
        <w:t>Business Requirement Document (BRD)</w:t>
      </w:r>
    </w:p>
    <w:p w:rsidR="00786958" w:rsidRDefault="00B57ED4" w14:paraId="1A67D89D" w14:textId="77777777">
      <w:r>
        <w:t>**Title**: Display “Net Amount” Field in Invoice Header</w:t>
      </w:r>
    </w:p>
    <w:p w:rsidR="00786958" w:rsidRDefault="00B57ED4" w14:paraId="1CEDB0A4" w14:textId="77777777">
      <w:r>
        <w:t>**Module**: Vendor Invoices – Media and Production</w:t>
      </w:r>
    </w:p>
    <w:p w:rsidR="00786958" w:rsidRDefault="00B57ED4" w14:paraId="659E407E" w14:textId="77777777">
      <w:r>
        <w:t>**Prepared By**: Asim Jamil</w:t>
      </w:r>
    </w:p>
    <w:p w:rsidR="00786958" w:rsidRDefault="00B57ED4" w14:paraId="031D1577" w14:textId="77777777">
      <w:r>
        <w:t>**Date**: June 18, 2025</w:t>
      </w:r>
    </w:p>
    <w:p w:rsidR="00786958" w:rsidRDefault="00B57ED4" w14:paraId="0DCD3B18" w14:textId="77777777">
      <w:pPr>
        <w:pStyle w:val="Heading1"/>
      </w:pPr>
      <w:r>
        <w:t>1. Background / Current Behavior</w:t>
      </w:r>
    </w:p>
    <w:p w:rsidR="00786958" w:rsidRDefault="00B57ED4" w14:paraId="1560B86D" w14:textId="77777777">
      <w:r>
        <w:t>In ApWorks, the Invoice Header currently displays only the Total Amount, which includes both the base invoice value and tax (i.e., Net + Tax). However, users are not able to directly view the Net Amount (pre-tax total) unless they manually calculate it by subtracting the tax from the total or summing the line-level amounts.</w:t>
      </w:r>
      <w:r>
        <w:br/>
      </w:r>
      <w:r>
        <w:br/>
      </w:r>
      <w:r>
        <w:t>This becomes inefficient and error-prone when reviewing or validating invoices, especially for complex or multi-line invoices.</w:t>
      </w:r>
    </w:p>
    <w:p w:rsidR="00786958" w:rsidRDefault="00B57ED4" w14:paraId="3A8FFAA0" w14:textId="77777777">
      <w:pPr>
        <w:pStyle w:val="Heading1"/>
      </w:pPr>
      <w:r>
        <w:t>2. Problem Statement</w:t>
      </w:r>
    </w:p>
    <w:p w:rsidR="00786958" w:rsidRDefault="00B57ED4" w14:paraId="408E9B79" w14:textId="77777777">
      <w:r>
        <w:t>- Lack of a dedicated Net Amount field at the header level forces users to perform manual calculations.</w:t>
      </w:r>
      <w:r>
        <w:br/>
      </w:r>
      <w:r>
        <w:t>- This results in inefficiency, particularly when users are validating invoice values, preparing reports, or cross-checking against PO or system-generated totals.</w:t>
      </w:r>
      <w:r>
        <w:br/>
      </w:r>
      <w:r>
        <w:t>- In high-volume environments, this manual effort adds unnecessary overhead and increases the chance of errors.</w:t>
      </w:r>
    </w:p>
    <w:p w:rsidR="00786958" w:rsidRDefault="00B57ED4" w14:paraId="39EF5882" w14:textId="77777777">
      <w:pPr>
        <w:pStyle w:val="Heading1"/>
      </w:pPr>
      <w:r>
        <w:t>3. Objective</w:t>
      </w:r>
    </w:p>
    <w:p w:rsidR="00786958" w:rsidRDefault="00B57ED4" w14:paraId="2E234E1E" w14:textId="6370EA07">
      <w:r>
        <w:t>Introduce a read-only "Net Amount" field in the invoice header for Media and Production modules, which:</w:t>
      </w:r>
      <w:r>
        <w:br/>
      </w:r>
      <w:r>
        <w:t xml:space="preserve">- Automatically sums all line-level Net Amounts </w:t>
      </w:r>
      <w:r>
        <w:br/>
      </w:r>
      <w:r>
        <w:t>- Provides immediate visibility to the base amount of the invoice without requiring manual computation.</w:t>
      </w:r>
    </w:p>
    <w:p w:rsidR="00786958" w:rsidRDefault="00B57ED4" w14:paraId="1B78950A" w14:textId="77777777">
      <w:pPr>
        <w:pStyle w:val="Heading1"/>
      </w:pPr>
      <w:r>
        <w:t>4. Proposed Solution</w:t>
      </w:r>
    </w:p>
    <w:p w:rsidR="00786958" w:rsidRDefault="00B57ED4" w14:paraId="7BFA66B0" w14:textId="77777777">
      <w:pPr>
        <w:pStyle w:val="Heading2"/>
      </w:pPr>
      <w:r>
        <w:t>4.1 UI Changes</w:t>
      </w:r>
    </w:p>
    <w:p w:rsidR="00786958" w:rsidRDefault="00B57ED4" w14:paraId="504267C5" w14:textId="3D2B404F">
      <w:r>
        <w:t>- New Field: Net Amount</w:t>
      </w:r>
      <w:r>
        <w:br/>
      </w:r>
      <w:r>
        <w:t xml:space="preserve">- Display Location: In the Invoice Header section alongside Tax Amount and Total </w:t>
      </w:r>
      <w:proofErr w:type="gramStart"/>
      <w:r>
        <w:t>Amount</w:t>
      </w:r>
      <w:r w:rsidR="00785C1C">
        <w:t>(</w:t>
      </w:r>
      <w:proofErr w:type="gramEnd"/>
      <w:r w:rsidR="00785C1C">
        <w:t>review the mockup below)</w:t>
      </w:r>
      <w:r>
        <w:br/>
      </w:r>
      <w:r>
        <w:t>- Field Behavior: Read-only, dynamically populated.</w:t>
      </w:r>
      <w:r>
        <w:br/>
      </w:r>
      <w:r>
        <w:t xml:space="preserve">- </w:t>
      </w:r>
      <w:r w:rsidR="000A1C18">
        <w:t>Formatting</w:t>
      </w:r>
      <w:r>
        <w:t>: Same as Total and Tax fields.</w:t>
      </w:r>
    </w:p>
    <w:p w:rsidR="00786958" w:rsidRDefault="00B57ED4" w14:paraId="1E93D7E5" w14:textId="77777777">
      <w:pPr>
        <w:pStyle w:val="Heading2"/>
      </w:pPr>
      <w:r>
        <w:t>4.2 Functional Logic</w:t>
      </w:r>
    </w:p>
    <w:p w:rsidR="00786958" w:rsidRDefault="00B57ED4" w14:paraId="28CE322D" w14:textId="77777777">
      <w:r>
        <w:t>Net Amount = Sum of line-level net amounts</w:t>
      </w:r>
      <w:r>
        <w:br/>
      </w:r>
      <w:r>
        <w:t>The system will calculate the net amount by summing all net values from the detail lines, not by subtracting tax from total.</w:t>
      </w:r>
    </w:p>
    <w:p w:rsidR="00786958" w:rsidRDefault="00B57ED4" w14:paraId="0967B4DA" w14:textId="77777777">
      <w:r>
        <w:t>Applicable Modules:</w:t>
      </w:r>
      <w:r>
        <w:br/>
      </w:r>
      <w:r>
        <w:t>- Media Invoices</w:t>
      </w:r>
      <w:r>
        <w:br/>
      </w:r>
      <w:r>
        <w:t>- Production Invoices</w:t>
      </w:r>
    </w:p>
    <w:p w:rsidR="00B25B81" w:rsidRDefault="00B25B81" w14:paraId="544CB7D5" w14:textId="79BDBA09">
      <w:r>
        <w:t>- Broadcast for both pdf and EDI invoices</w:t>
      </w:r>
    </w:p>
    <w:p w:rsidR="00C45F2E" w:rsidRDefault="00C45F2E" w14:paraId="46BB6D06" w14:textId="1DB193B5">
      <w:r>
        <w:t xml:space="preserve">- Model/Vendor Mapping </w:t>
      </w:r>
      <w:proofErr w:type="spellStart"/>
      <w:r>
        <w:t>Previuw</w:t>
      </w:r>
      <w:proofErr w:type="spellEnd"/>
    </w:p>
    <w:p w:rsidR="00786958" w:rsidRDefault="00B57ED4" w14:paraId="6A91D421" w14:textId="77777777">
      <w:pPr>
        <w:pStyle w:val="Heading2"/>
      </w:pPr>
      <w:r>
        <w:t>4.3 Database</w:t>
      </w:r>
    </w:p>
    <w:p w:rsidR="00384594" w:rsidP="4EE21ED4" w:rsidRDefault="00B57ED4" w14:paraId="3C62D976" w14:textId="4487B18A">
      <w:pPr>
        <w:rPr>
          <w:rFonts w:ascii="Calibri" w:hAnsi="Calibri" w:eastAsia="ＭＳ ゴシック" w:cs="" w:asciiTheme="majorAscii" w:hAnsiTheme="majorAscii" w:eastAsiaTheme="majorEastAsia" w:cstheme="majorBidi"/>
          <w:b w:val="1"/>
          <w:bCs w:val="1"/>
          <w:color w:val="4F81BD" w:themeColor="accent1"/>
          <w:sz w:val="26"/>
          <w:szCs w:val="26"/>
        </w:rPr>
      </w:pPr>
      <w:r w:rsidR="00B57ED4">
        <w:rPr/>
        <w:t xml:space="preserve">No persistence </w:t>
      </w:r>
      <w:r w:rsidR="00B57ED4">
        <w:rPr/>
        <w:t>required</w:t>
      </w:r>
      <w:r w:rsidR="00B57ED4">
        <w:rPr/>
        <w:t xml:space="preserve"> unless there is a future requirement. The field can be computed at runtime on invoice load.</w:t>
      </w:r>
      <w:r>
        <w:br/>
      </w:r>
      <w:r>
        <w:br/>
      </w:r>
      <w:r>
        <w:br/>
      </w:r>
      <w:r w:rsidRPr="4EE21ED4" w:rsidR="004A15DA">
        <w:rPr>
          <w:rFonts w:ascii="Calibri" w:hAnsi="Calibri" w:eastAsia="ＭＳ ゴシック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  <w:t xml:space="preserve">4.4 </w:t>
      </w:r>
      <w:r w:rsidRPr="4EE21ED4" w:rsidR="004A15DA">
        <w:rPr>
          <w:rFonts w:ascii="Calibri" w:hAnsi="Calibri" w:eastAsia="ＭＳ ゴシック" w:cs="" w:asciiTheme="majorAscii" w:hAnsiTheme="majorAscii" w:eastAsiaTheme="majorEastAsia" w:cstheme="majorBidi"/>
          <w:b w:val="1"/>
          <w:bCs w:val="1"/>
          <w:color w:val="4F81BD" w:themeColor="accent1" w:themeTint="FF" w:themeShade="FF"/>
          <w:sz w:val="26"/>
          <w:szCs w:val="26"/>
        </w:rPr>
        <w:t>Mockup</w:t>
      </w:r>
      <w:ins w:author="Asim Jameel" w:date="2025-06-26T05:05:26.469Z" w:id="1883385078">
        <w:r w:rsidRPr="4EE21ED4" w:rsidR="029BF99F">
          <w:rPr>
            <w:rFonts w:ascii="Calibri" w:hAnsi="Calibri" w:eastAsia="ＭＳ ゴシック" w:cs="" w:asciiTheme="majorAscii" w:hAnsiTheme="majorAscii" w:eastAsiaTheme="majorEastAsia" w:cstheme="majorBidi"/>
            <w:b w:val="1"/>
            <w:bCs w:val="1"/>
            <w:color w:val="4F81BD" w:themeColor="accent1" w:themeTint="FF" w:themeShade="FF"/>
            <w:sz w:val="26"/>
            <w:szCs w:val="26"/>
          </w:rPr>
          <w:t xml:space="preserve"> / UI Changes</w:t>
        </w:r>
      </w:ins>
    </w:p>
    <w:p w:rsidR="00384594" w:rsidP="4EE21ED4" w:rsidRDefault="00384594" w14:paraId="46694FA3" w14:textId="5955B91F">
      <w:pPr>
        <w:rPr>
          <w:rFonts w:ascii="Calibri" w:hAnsi="Calibri" w:eastAsia="ＭＳ ゴシック" w:cs="" w:asciiTheme="majorAscii" w:hAnsiTheme="majorAscii" w:eastAsiaTheme="majorEastAsia" w:cstheme="majorBidi"/>
          <w:b w:val="1"/>
          <w:bCs w:val="1"/>
          <w:color w:val="4F81BD" w:themeColor="accent1"/>
          <w:sz w:val="26"/>
          <w:szCs w:val="26"/>
        </w:rPr>
      </w:pPr>
      <w:ins w:author="Asim Jameel" w:date="2025-06-26T05:05:37.682Z" w:id="1561649825">
        <w:r w:rsidRPr="4EE21ED4" w:rsidR="029BF99F">
          <w:rPr>
            <w:rFonts w:ascii="Calibri" w:hAnsi="Calibri" w:eastAsia="ＭＳ ゴシック" w:cs="" w:asciiTheme="majorAscii" w:hAnsiTheme="majorAscii" w:eastAsiaTheme="majorEastAsia" w:cstheme="majorBidi"/>
            <w:b w:val="1"/>
            <w:bCs w:val="1"/>
            <w:color w:val="4F81BD" w:themeColor="accent1" w:themeTint="FF" w:themeShade="FF"/>
            <w:sz w:val="26"/>
            <w:szCs w:val="26"/>
          </w:rPr>
          <w:t>Invoice UI</w:t>
        </w:r>
      </w:ins>
    </w:p>
    <w:p w:rsidR="00786958" w:rsidP="4EE21ED4" w:rsidRDefault="00384594" w14:paraId="50F0B352" w14:textId="232B551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ins w:author="Asim Jameel" w:date="2025-06-26T05:05:04.634Z" w16du:dateUtc="2025-06-26T05:05:04.634Z" w:id="1524721825"/>
        </w:rPr>
        <w:pPrChange w:author="Asim Jameel" w:date="2025-06-26T05:05:29.569Z">
          <w:pPr>
            <w:pStyle w:val="Normal"/>
            <w:spacing w:before="0" w:beforeAutospacing="off"/>
          </w:pPr>
        </w:pPrChange>
      </w:pPr>
      <w:del w:author="Asim Jameel" w:date="2025-06-26T05:05:02.623Z" w:id="26386822">
        <w:r w:rsidR="00384594">
          <w:drawing>
            <wp:inline wp14:editId="7A002CC5" wp14:anchorId="02AA5D81">
              <wp:extent cx="7879938" cy="2654918"/>
              <wp:effectExtent l="0" t="0" r="0" b="6350"/>
              <wp:docPr id="576825792" name="Picture 1" descr="A screenshot of a computer&#10;&#10;AI-generated content may be incorrect.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Picture 1"/>
                      <pic:cNvPicPr/>
                    </pic:nvPicPr>
                    <pic:blipFill>
                      <a:blip r:embed="R5f1c12c5ab774698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0" flipH="0" flipV="0">
                        <a:off x="0" y="0"/>
                        <a:ext cx="7879938" cy="26549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786958" w:rsidRDefault="00384594" w14:paraId="25CD0823" w14:textId="530E1539">
      <w:pPr>
        <w:rPr>
          <w:ins w:author="Asim Jameel" w:date="2025-06-26T05:05:14.663Z" w16du:dateUtc="2025-06-26T05:05:14.663Z" w:id="724925330"/>
        </w:rPr>
      </w:pPr>
      <w:ins w:author="Asim Jameel" w:date="2025-06-26T05:05:04.945Z" w:id="1642780914">
        <w:r w:rsidR="4C262CA3">
          <w:drawing>
            <wp:inline wp14:editId="4367F2B9" wp14:anchorId="493EA1A6">
              <wp:extent cx="5486400" cy="2276475"/>
              <wp:effectExtent l="0" t="0" r="0" b="0"/>
              <wp:docPr id="440506592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f8cfc4c6abf94334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2276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86958" w:rsidRDefault="00384594" w14:paraId="6D3E6EEF" w14:textId="7859C425">
      <w:pPr>
        <w:rPr>
          <w:ins w:author="Asim Jameel" w:date="2025-06-26T05:05:41.423Z" w16du:dateUtc="2025-06-26T05:05:41.423Z" w:id="1220878689"/>
        </w:rPr>
      </w:pPr>
    </w:p>
    <w:p w:rsidR="00786958" w:rsidRDefault="00384594" w14:paraId="6FB830C0" w14:textId="0A391C99">
      <w:pPr>
        <w:rPr>
          <w:ins w:author="Asim Jameel" w:date="2025-06-26T05:23:01.716Z" w16du:dateUtc="2025-06-26T05:23:01.716Z" w:id="275980128"/>
        </w:rPr>
      </w:pPr>
      <w:ins w:author="Asim Jameel" w:date="2025-06-26T05:05:45.389Z" w:id="847935002">
        <w:r w:rsidR="18D3CD7A">
          <w:t>Vendor Mapping</w:t>
        </w:r>
      </w:ins>
      <w:ins w:author="Asim Jameel" w:date="2025-06-26T05:16:59.909Z" w:id="1341330146">
        <w:r w:rsidR="3444A081">
          <w:t>:</w:t>
        </w:r>
        <w:r>
          <w:br/>
        </w:r>
        <w:r>
          <w:br/>
        </w:r>
      </w:ins>
      <w:ins w:author="Asim Jameel" w:date="2025-06-26T05:22:58.533Z" w:id="1681785825">
        <w:r>
          <w:br/>
        </w:r>
      </w:ins>
    </w:p>
    <w:p w:rsidR="00786958" w:rsidP="4EE21ED4" w:rsidRDefault="00384594" w14:paraId="70660FC4" w14:textId="1C950E9C">
      <w:pPr>
        <w:pStyle w:val="Heading3"/>
        <w:spacing w:before="281" w:beforeAutospacing="off" w:after="281" w:afterAutospacing="off"/>
        <w:rPr>
          <w:ins w:author="Asim Jameel" w:date="2025-06-26T05:23:04.636Z" w16du:dateUtc="2025-06-26T05:23:04.636Z" w:id="1783620333"/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pPrChange w:author="Asim Jameel" w:date="2025-06-26T05:23:04.576Z">
          <w:pPr/>
        </w:pPrChange>
      </w:pPr>
      <w:ins w:author="Asim Jameel" w:date="2025-06-26T05:23:04.636Z" w:id="1628145472"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8"/>
            <w:szCs w:val="28"/>
            <w:lang w:val="en-US"/>
          </w:rPr>
          <w:t>Vendor Mapping UI Enhancements for Net Amount Handling</w:t>
        </w:r>
      </w:ins>
    </w:p>
    <w:p w:rsidR="00786958" w:rsidP="4EE21ED4" w:rsidRDefault="00384594" w14:paraId="1227C99F" w14:textId="732960F3">
      <w:pPr>
        <w:spacing w:before="240" w:beforeAutospacing="off" w:after="240" w:afterAutospacing="off"/>
        <w:rPr>
          <w:ins w:author="Asim Jameel" w:date="2025-06-26T05:23:04.636Z" w16du:dateUtc="2025-06-26T05:23:04.636Z" w:id="849941918"/>
          <w:rFonts w:ascii="Cambria" w:hAnsi="Cambria" w:eastAsia="Cambria" w:cs="Cambria"/>
          <w:noProof w:val="0"/>
          <w:sz w:val="22"/>
          <w:szCs w:val="22"/>
          <w:lang w:val="en-US"/>
        </w:rPr>
        <w:pPrChange w:author="Asim Jameel" w:date="2025-06-26T05:23:04.578Z">
          <w:pPr/>
        </w:pPrChange>
      </w:pPr>
      <w:ins w:author="Asim Jameel" w:date="2025-06-26T05:23:04.636Z" w:id="1376627503"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To support better clarity around invoice amounts when tax is applicable, the following enhancements will be introduced on the </w:t>
        </w:r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Vendor Mapping UI</w:t>
        </w:r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>:</w:t>
        </w:r>
      </w:ins>
    </w:p>
    <w:p w:rsidR="00786958" w:rsidP="4EE21ED4" w:rsidRDefault="00384594" w14:paraId="26AC3EF7" w14:textId="4ABCB0F8">
      <w:pPr>
        <w:pStyle w:val="Heading4"/>
        <w:spacing w:before="319" w:beforeAutospacing="off" w:after="319" w:afterAutospacing="off"/>
        <w:rPr>
          <w:ins w:author="Asim Jameel" w:date="2025-06-26T05:23:04.636Z" w16du:dateUtc="2025-06-26T05:23:04.636Z" w:id="636407759"/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pPrChange w:author="Asim Jameel" w:date="2025-06-26T05:23:04.582Z">
          <w:pPr/>
        </w:pPrChange>
      </w:pPr>
      <w:ins w:author="Asim Jameel" w:date="2025-06-26T05:23:04.636Z" w:id="202827714"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4"/>
            <w:szCs w:val="24"/>
            <w:lang w:val="en-US"/>
          </w:rPr>
          <w:t>Current Behavior</w:t>
        </w:r>
      </w:ins>
    </w:p>
    <w:p w:rsidR="00786958" w:rsidP="4EE21ED4" w:rsidRDefault="00384594" w14:paraId="0D438F81" w14:textId="36F8AAA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ins w:author="Asim Jameel" w:date="2025-06-26T05:23:04.636Z" w16du:dateUtc="2025-06-26T05:23:04.636Z" w:id="1868353780"/>
          <w:rFonts w:ascii="Cambria" w:hAnsi="Cambria" w:eastAsia="Cambria" w:cs="Cambria"/>
          <w:noProof w:val="0"/>
          <w:sz w:val="22"/>
          <w:szCs w:val="22"/>
          <w:lang w:val="en-US"/>
        </w:rPr>
        <w:pPrChange w:author="Asim Jameel" w:date="2025-06-26T05:23:04.585Z">
          <w:pPr/>
        </w:pPrChange>
      </w:pPr>
      <w:ins w:author="Asim Jameel" w:date="2025-06-26T05:23:04.636Z" w:id="732407138"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The UI currently includes a single field labeled </w:t>
        </w:r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"Invoice Amount"</w:t>
        </w:r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>, which represents the total amount of the invoice.</w:t>
        </w:r>
      </w:ins>
    </w:p>
    <w:p w:rsidR="00786958" w:rsidP="4EE21ED4" w:rsidRDefault="00384594" w14:paraId="207467BE" w14:textId="4A0DE06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ins w:author="Asim Jameel" w:date="2025-06-26T05:23:04.636Z" w16du:dateUtc="2025-06-26T05:23:04.636Z" w:id="257971349"/>
          <w:rFonts w:ascii="Cambria" w:hAnsi="Cambria" w:eastAsia="Cambria" w:cs="Cambria"/>
          <w:noProof w:val="0"/>
          <w:sz w:val="22"/>
          <w:szCs w:val="22"/>
          <w:lang w:val="en-US"/>
        </w:rPr>
        <w:pPrChange w:author="Asim Jameel" w:date="2025-06-26T05:23:04.59Z">
          <w:pPr/>
        </w:pPrChange>
      </w:pPr>
      <w:ins w:author="Asim Jameel" w:date="2025-06-26T05:23:04.636Z" w:id="274526320"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>This field continues to function as-is when no tax is applied to the invoice.</w:t>
        </w:r>
      </w:ins>
    </w:p>
    <w:p w:rsidR="00786958" w:rsidP="4EE21ED4" w:rsidRDefault="00384594" w14:paraId="6DC8B7B0" w14:textId="500D38C9">
      <w:pPr>
        <w:pStyle w:val="Heading4"/>
        <w:spacing w:before="319" w:beforeAutospacing="off" w:after="319" w:afterAutospacing="off"/>
        <w:rPr>
          <w:ins w:author="Asim Jameel" w:date="2025-06-26T05:23:04.636Z" w16du:dateUtc="2025-06-26T05:23:04.636Z" w:id="1513081781"/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pPrChange w:author="Asim Jameel" w:date="2025-06-26T05:23:04.592Z">
          <w:pPr>
            <w:numPr>
              <w:ilvl w:val="0"/>
              <w:numId w:val="10"/>
            </w:numPr>
          </w:pPr>
        </w:pPrChange>
      </w:pPr>
      <w:ins w:author="Asim Jameel" w:date="2025-06-26T05:23:04.636Z" w:id="444833697"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4"/>
            <w:szCs w:val="24"/>
            <w:lang w:val="en-US"/>
          </w:rPr>
          <w:t>New Behavior Based on Tax Selection</w:t>
        </w:r>
      </w:ins>
    </w:p>
    <w:p w:rsidR="00786958" w:rsidP="4EE21ED4" w:rsidRDefault="00384594" w14:paraId="317E3236" w14:textId="150A202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ins w:author="Asim Jameel" w:date="2025-06-26T05:23:04.637Z" w16du:dateUtc="2025-06-26T05:23:04.637Z" w:id="1813471252"/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pPrChange w:author="Asim Jameel" w:date="2025-06-26T05:23:04.596Z">
          <w:pPr/>
        </w:pPrChange>
      </w:pPr>
      <w:ins w:author="Asim Jameel" w:date="2025-06-26T05:23:04.636Z" w:id="1577318188"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When "No Tax" is selected:</w:t>
        </w:r>
      </w:ins>
    </w:p>
    <w:p w:rsidR="00786958" w:rsidP="4EE21ED4" w:rsidRDefault="00384594" w14:paraId="4660939D" w14:textId="7F43F4A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ins w:author="Asim Jameel" w:date="2025-06-26T05:23:04.637Z" w16du:dateUtc="2025-06-26T05:23:04.637Z" w:id="1454467141"/>
          <w:rFonts w:ascii="Cambria" w:hAnsi="Cambria" w:eastAsia="Cambria" w:cs="Cambria"/>
          <w:noProof w:val="0"/>
          <w:sz w:val="22"/>
          <w:szCs w:val="22"/>
          <w:lang w:val="en-US"/>
        </w:rPr>
        <w:pPrChange w:author="Asim Jameel" w:date="2025-06-26T05:23:04.601Z">
          <w:pPr/>
        </w:pPrChange>
      </w:pPr>
      <w:ins w:author="Asim Jameel" w:date="2025-06-26T05:23:04.637Z" w:id="1885277300"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>No changes will be made to the UI or system behavior.</w:t>
        </w:r>
      </w:ins>
    </w:p>
    <w:p w:rsidR="00786958" w:rsidP="4EE21ED4" w:rsidRDefault="00384594" w14:paraId="403A7E40" w14:textId="7CB1B9FE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ins w:author="Asim Jameel" w:date="2025-06-26T05:23:04.637Z" w16du:dateUtc="2025-06-26T05:23:04.637Z" w:id="209701190"/>
          <w:rFonts w:ascii="Cambria" w:hAnsi="Cambria" w:eastAsia="Cambria" w:cs="Cambria"/>
          <w:noProof w:val="0"/>
          <w:sz w:val="22"/>
          <w:szCs w:val="22"/>
          <w:lang w:val="en-US"/>
        </w:rPr>
        <w:pPrChange w:author="Asim Jameel" w:date="2025-06-26T05:23:04.605Z">
          <w:pPr/>
        </w:pPrChange>
      </w:pPr>
      <w:ins w:author="Asim Jameel" w:date="2025-06-26T05:23:04.637Z" w:id="1088813822"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The field </w:t>
        </w:r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"Invoice Amount"</w:t>
        </w:r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 will remain as it is, reflecting the full invoice value.</w:t>
        </w:r>
      </w:ins>
    </w:p>
    <w:p w:rsidR="00786958" w:rsidP="4EE21ED4" w:rsidRDefault="00384594" w14:paraId="573C7257" w14:textId="022EB65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ins w:author="Asim Jameel" w:date="2025-06-26T05:23:04.637Z" w16du:dateUtc="2025-06-26T05:23:04.637Z" w:id="503899348"/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pPrChange w:author="Asim Jameel" w:date="2025-06-26T05:23:04.609Z">
          <w:pPr/>
        </w:pPrChange>
      </w:pPr>
      <w:ins w:author="Asim Jameel" w:date="2025-06-26T05:23:04.637Z" w:id="888718825"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When "Invoice has Tax" is selected:</w:t>
        </w:r>
      </w:ins>
    </w:p>
    <w:p w:rsidR="00786958" w:rsidP="4EE21ED4" w:rsidRDefault="00384594" w14:paraId="2E88C865" w14:textId="2718800E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ins w:author="Asim Jameel" w:date="2025-06-26T05:23:04.637Z" w16du:dateUtc="2025-06-26T05:23:04.637Z" w:id="324055325"/>
          <w:rFonts w:ascii="Cambria" w:hAnsi="Cambria" w:eastAsia="Cambria" w:cs="Cambria"/>
          <w:noProof w:val="0"/>
          <w:sz w:val="22"/>
          <w:szCs w:val="22"/>
          <w:lang w:val="en-US"/>
        </w:rPr>
        <w:pPrChange w:author="Asim Jameel" w:date="2025-06-26T05:23:04.612Z">
          <w:pPr/>
        </w:pPrChange>
      </w:pPr>
      <w:ins w:author="Asim Jameel" w:date="2025-06-26T05:23:04.637Z" w:id="1015829708"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The label of the existing </w:t>
        </w:r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"Invoice Amount"</w:t>
        </w:r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 field will be renamed to </w:t>
        </w:r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"Net Amount"</w:t>
        </w:r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 to more accurately represent the pre-tax value.</w:t>
        </w:r>
      </w:ins>
    </w:p>
    <w:p w:rsidR="00786958" w:rsidP="4EE21ED4" w:rsidRDefault="00384594" w14:paraId="0C84CB4D" w14:textId="150E0F3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ins w:author="Asim Jameel" w:date="2025-06-26T05:23:04.637Z" w16du:dateUtc="2025-06-26T05:23:04.637Z" w:id="1463557384"/>
          <w:rFonts w:ascii="Cambria" w:hAnsi="Cambria" w:eastAsia="Cambria" w:cs="Cambria"/>
          <w:noProof w:val="0"/>
          <w:sz w:val="22"/>
          <w:szCs w:val="22"/>
          <w:lang w:val="en-US"/>
        </w:rPr>
        <w:pPrChange w:author="Asim Jameel" w:date="2025-06-26T05:23:04.617Z">
          <w:pPr/>
        </w:pPrChange>
      </w:pPr>
      <w:ins w:author="Asim Jameel" w:date="2025-06-26T05:23:04.637Z" w:id="1479486362"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A new </w:t>
        </w:r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read-only field</w:t>
        </w:r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 will be displayed beneath the tax information line, labeled </w:t>
        </w:r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"Invoice Amount"</w:t>
        </w:r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>.</w:t>
        </w:r>
      </w:ins>
    </w:p>
    <w:p w:rsidR="00786958" w:rsidP="4EE21ED4" w:rsidRDefault="00384594" w14:paraId="3F2B71EA" w14:textId="3E07C3D6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ins w:author="Asim Jameel" w:date="2025-06-26T05:23:04.637Z" w16du:dateUtc="2025-06-26T05:23:04.637Z" w:id="1485280134"/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pPrChange w:author="Asim Jameel" w:date="2025-06-26T05:23:04.622Z">
          <w:pPr/>
        </w:pPrChange>
      </w:pPr>
      <w:ins w:author="Asim Jameel" w:date="2025-06-26T05:23:04.637Z" w:id="1318301746"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This field will automatically populate with the sum of the </w:t>
        </w:r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Net Amount</w:t>
        </w:r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 and </w:t>
        </w:r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Tax Amount</w:t>
        </w:r>
      </w:ins>
      <w:ins w:author="Asim Jameel" w:date="2025-06-26T05:25:43.893Z" w:id="969259124">
        <w:r w:rsidRPr="4EE21ED4" w:rsidR="7235314A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. Value</w:t>
        </w:r>
      </w:ins>
      <w:ins w:author="Asim Jameel" w:date="2025-06-26T05:25:37.363Z" w:id="1855361295">
        <w:r w:rsidRPr="4EE21ED4" w:rsidR="7235314A">
          <w:rPr>
            <w:rFonts w:ascii="Cambria" w:hAnsi="Cambria" w:eastAsia="Cambria" w:cs="Cambria"/>
            <w:b w:val="0"/>
            <w:bCs w:val="0"/>
            <w:noProof w:val="0"/>
            <w:sz w:val="22"/>
            <w:szCs w:val="22"/>
            <w:lang w:val="en-US"/>
            <w:rPrChange w:author="Asim Jameel" w:date="2025-06-26T05:25:39.772Z" w:id="1910485654">
              <w:rPr>
                <w:rFonts w:ascii="Cambria" w:hAnsi="Cambria" w:eastAsia="Cambria" w:cs="Cambria"/>
                <w:b w:val="1"/>
                <w:bCs w:val="1"/>
                <w:noProof w:val="0"/>
                <w:sz w:val="22"/>
                <w:szCs w:val="22"/>
                <w:lang w:val="en-US"/>
              </w:rPr>
            </w:rPrChange>
          </w:rPr>
          <w:t xml:space="preserve"> in this field will be updated based on any change in Net Amount or Tax amount.</w:t>
        </w:r>
      </w:ins>
    </w:p>
    <w:p w:rsidR="00786958" w:rsidP="4EE21ED4" w:rsidRDefault="00384594" w14:paraId="110EF074" w14:textId="4C3F01A9">
      <w:pPr>
        <w:pStyle w:val="Heading4"/>
        <w:spacing w:before="319" w:beforeAutospacing="off" w:after="319" w:afterAutospacing="off"/>
        <w:rPr>
          <w:ins w:author="Asim Jameel" w:date="2025-06-26T05:23:04.637Z" w16du:dateUtc="2025-06-26T05:23:04.637Z" w:id="933009756"/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pPrChange w:author="Asim Jameel" w:date="2025-06-26T05:23:04.626Z">
          <w:pPr>
            <w:numPr>
              <w:ilvl w:val="1"/>
              <w:numId w:val="11"/>
            </w:numPr>
          </w:pPr>
        </w:pPrChange>
      </w:pPr>
      <w:ins w:author="Asim Jameel" w:date="2025-06-26T05:23:04.637Z" w:id="1562933667"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4"/>
            <w:szCs w:val="24"/>
            <w:lang w:val="en-US"/>
          </w:rPr>
          <w:t>Important Note</w:t>
        </w:r>
      </w:ins>
    </w:p>
    <w:p w:rsidR="00786958" w:rsidP="4EE21ED4" w:rsidRDefault="00384594" w14:paraId="5ABC512D" w14:textId="515840D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ins w:author="Asim Jameel" w:date="2025-06-26T05:23:04.638Z" w16du:dateUtc="2025-06-26T05:23:04.638Z" w:id="1249459071"/>
          <w:rFonts w:ascii="Cambria" w:hAnsi="Cambria" w:eastAsia="Cambria" w:cs="Cambria"/>
          <w:noProof w:val="0"/>
          <w:sz w:val="22"/>
          <w:szCs w:val="22"/>
          <w:lang w:val="en-US"/>
        </w:rPr>
        <w:pPrChange w:author="Asim Jameel" w:date="2025-06-26T05:23:04.629Z">
          <w:pPr/>
        </w:pPrChange>
      </w:pPr>
      <w:ins w:author="Asim Jameel" w:date="2025-06-26T05:23:04.638Z" w:id="1565746409"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This enhancement is purely </w:t>
        </w:r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visual</w:t>
        </w:r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 and intended to provide better transparency for users regarding how invoice totals are derived.</w:t>
        </w:r>
      </w:ins>
    </w:p>
    <w:p w:rsidR="00786958" w:rsidP="4EE21ED4" w:rsidRDefault="00384594" w14:paraId="7783D405" w14:textId="3C013980">
      <w:pPr>
        <w:pStyle w:val="ListParagraph"/>
        <w:numPr>
          <w:ilvl w:val="0"/>
          <w:numId w:val="12"/>
        </w:numPr>
        <w:spacing w:before="240" w:beforeAutospacing="off" w:after="240" w:afterAutospacing="off"/>
        <w:rPr/>
        <w:pPrChange w:author="Asim Jameel" w:date="2025-06-26T05:23:04.634Z">
          <w:pPr/>
        </w:pPrChange>
      </w:pPr>
      <w:ins w:author="Asim Jameel" w:date="2025-06-26T05:23:04.638Z" w:id="1799563699">
        <w:r w:rsidRPr="4EE21ED4" w:rsidR="0263CA5E">
          <w:rPr>
            <w:rFonts w:ascii="Cambria" w:hAnsi="Cambria" w:eastAsia="Cambria" w:cs="Cambria"/>
            <w:b w:val="1"/>
            <w:bCs w:val="1"/>
            <w:noProof w:val="0"/>
            <w:sz w:val="22"/>
            <w:szCs w:val="22"/>
            <w:lang w:val="en-US"/>
          </w:rPr>
          <w:t>There will be no functional impact</w:t>
        </w:r>
        <w:r w:rsidRPr="4EE21ED4" w:rsidR="0263CA5E">
          <w:rPr>
            <w:rFonts w:ascii="Cambria" w:hAnsi="Cambria" w:eastAsia="Cambria" w:cs="Cambria"/>
            <w:noProof w:val="0"/>
            <w:sz w:val="22"/>
            <w:szCs w:val="22"/>
            <w:lang w:val="en-US"/>
          </w:rPr>
          <w:t xml:space="preserve"> on the vendor mapping process or downstream calculations.</w:t>
        </w:r>
      </w:ins>
      <w:ins w:author="Asim Jameel" w:date="2025-06-26T05:14:44.318Z" w:id="25255329">
        <w:r w:rsidR="743A471B">
          <w:drawing>
            <wp:inline wp14:editId="34E8A6A5" wp14:anchorId="47736D75">
              <wp:extent cx="5486400" cy="3343275"/>
              <wp:effectExtent l="0" t="0" r="0" b="0"/>
              <wp:docPr id="1290590132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db6b18c7790948b4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r>
        <w:br/>
      </w:r>
    </w:p>
    <w:p w:rsidR="00786958" w:rsidRDefault="00B57ED4" w14:paraId="1769C273" w14:textId="31A15E1B">
      <w:pPr>
        <w:pStyle w:val="Heading2"/>
      </w:pPr>
      <w:r>
        <w:t>4.</w:t>
      </w:r>
      <w:r w:rsidR="004A15DA">
        <w:t>5</w:t>
      </w:r>
      <w:r>
        <w:t xml:space="preserve"> Audit Trail / History</w:t>
      </w:r>
    </w:p>
    <w:p w:rsidR="00786958" w:rsidRDefault="00B57ED4" w14:paraId="4F55685A" w14:textId="77777777">
      <w:r>
        <w:t>No audit trail or edit tracking required since the field is derived and not editable.</w:t>
      </w:r>
    </w:p>
    <w:p w:rsidR="00786958" w:rsidRDefault="00B57ED4" w14:paraId="1A9135D7" w14:textId="77777777">
      <w:pPr>
        <w:pStyle w:val="Heading1"/>
      </w:pPr>
      <w:r>
        <w:t>5. Non-Functional Requirements</w:t>
      </w:r>
    </w:p>
    <w:p w:rsidR="00786958" w:rsidRDefault="00B57ED4" w14:paraId="4FCB3738" w14:textId="77777777">
      <w:r>
        <w:t>- Calculation must happen instantly upon invoice load or when line items are modified.</w:t>
      </w:r>
      <w:r>
        <w:br/>
      </w:r>
      <w:r>
        <w:t>- Consistency with other financial fields in format, alignment, and localization.</w:t>
      </w:r>
    </w:p>
    <w:p w:rsidR="00786958" w:rsidRDefault="00B57ED4" w14:paraId="2F1CFF4E" w14:textId="08E88591">
      <w:pPr>
        <w:pStyle w:val="Heading1"/>
      </w:pPr>
      <w:r>
        <w:t xml:space="preserve">7. </w:t>
      </w:r>
      <w:r w:rsidR="000E116D">
        <w:t>Other Areas</w:t>
      </w:r>
      <w:r>
        <w:t xml:space="preserve"> </w:t>
      </w:r>
    </w:p>
    <w:p w:rsidR="00786958" w:rsidRDefault="00B57ED4" w14:paraId="067B1DBE" w14:textId="67485573">
      <w:r>
        <w:t>- Option to include Net Amount in:</w:t>
      </w:r>
      <w:r>
        <w:br/>
      </w:r>
      <w:r>
        <w:t xml:space="preserve">  - Invoice export formats (Excel/PDF)</w:t>
      </w:r>
      <w:r>
        <w:br/>
      </w:r>
      <w:r>
        <w:t xml:space="preserve">  - Reporting tools (if needed)</w:t>
      </w:r>
      <w:r>
        <w:br/>
      </w:r>
      <w:r>
        <w:t xml:space="preserve"> </w:t>
      </w:r>
    </w:p>
    <w:p w:rsidR="00786958" w:rsidRDefault="00B57ED4" w14:paraId="3C30C3A9" w14:textId="77777777">
      <w:pPr>
        <w:pStyle w:val="Heading1"/>
      </w:pPr>
      <w:r>
        <w:t>8. Examples</w:t>
      </w:r>
    </w:p>
    <w:p w:rsidR="00786958" w:rsidRDefault="00B57ED4" w14:paraId="35CF08BB" w14:textId="77777777">
      <w:r>
        <w:t>Example 1:</w:t>
      </w:r>
      <w:r>
        <w:br/>
      </w:r>
      <w:r>
        <w:t xml:space="preserve">  - Line 1: Net = 1,000 | Tax = 100</w:t>
      </w:r>
      <w:r>
        <w:br/>
      </w:r>
      <w:r>
        <w:t xml:space="preserve">  - Line 2: Net = 500 | Tax = 50</w:t>
      </w:r>
      <w:r>
        <w:br/>
      </w:r>
      <w:r>
        <w:t xml:space="preserve">  - Header View:</w:t>
      </w:r>
      <w:r>
        <w:br/>
      </w:r>
      <w:r>
        <w:t xml:space="preserve">    - Net Amount = 1,500</w:t>
      </w:r>
      <w:r>
        <w:br/>
      </w:r>
      <w:r>
        <w:t xml:space="preserve">    - Tax Amount = 150</w:t>
      </w:r>
      <w:r>
        <w:br/>
      </w:r>
      <w:r>
        <w:t xml:space="preserve">    - Total Amount = 1,650</w:t>
      </w:r>
      <w:r>
        <w:br/>
      </w:r>
    </w:p>
    <w:p w:rsidR="00786958" w:rsidRDefault="00B57ED4" w14:paraId="628EBBB5" w14:textId="77777777">
      <w:r>
        <w:t>Example 2:</w:t>
      </w:r>
      <w:r>
        <w:br/>
      </w:r>
      <w:r>
        <w:t xml:space="preserve">  - Single Line: Net = 3,000 | Tax = 300</w:t>
      </w:r>
      <w:r>
        <w:br/>
      </w:r>
      <w:r>
        <w:t xml:space="preserve">  - Header View:</w:t>
      </w:r>
      <w:r>
        <w:br/>
      </w:r>
      <w:r>
        <w:t xml:space="preserve">    - Net Amount = 3,000</w:t>
      </w:r>
      <w:r>
        <w:br/>
      </w:r>
      <w:r>
        <w:t xml:space="preserve">    - Tax Amount = 300</w:t>
      </w:r>
      <w:r>
        <w:br/>
      </w:r>
      <w:r>
        <w:t xml:space="preserve">    - Total Amount = 3,300</w:t>
      </w:r>
      <w:r>
        <w:br/>
      </w:r>
    </w:p>
    <w:p w:rsidR="002A7C6F" w:rsidP="002A7C6F" w:rsidRDefault="002A7C6F" w14:paraId="7F223030" w14:textId="5F3B6E37">
      <w:pPr>
        <w:pStyle w:val="Heading1"/>
      </w:pPr>
      <w:r>
        <w:t>9</w:t>
      </w:r>
      <w:r>
        <w:t xml:space="preserve">. </w:t>
      </w:r>
      <w:r>
        <w:t>Open Questions:</w:t>
      </w:r>
    </w:p>
    <w:p w:rsidRPr="00E75FCC" w:rsidR="002A7C6F" w:rsidP="002A7C6F" w:rsidRDefault="002A7C6F" w14:paraId="7964BCDB" w14:textId="129DD615">
      <w:pPr>
        <w:rPr>
          <w:ins w:author="Asim Jameel" w:date="2025-06-26T08:27:20.19Z" w16du:dateUtc="2025-06-26T08:27:20.19Z" w:id="1876239846"/>
          <w:color w:val="EE0000"/>
        </w:rPr>
      </w:pPr>
      <w:r w:rsidRPr="232DCEE0" w:rsidR="7A1B50FC">
        <w:rPr>
          <w:color w:val="EE0000"/>
        </w:rPr>
        <w:t xml:space="preserve"> 1) What should be the label of the field</w:t>
      </w:r>
      <w:r w:rsidRPr="232DCEE0" w:rsidR="0E4D7029">
        <w:rPr>
          <w:color w:val="EE0000"/>
        </w:rPr>
        <w:t xml:space="preserve"> (Net Vs Gross)</w:t>
      </w:r>
      <w:r w:rsidRPr="232DCEE0" w:rsidR="7A1B50FC">
        <w:rPr>
          <w:color w:val="EE0000"/>
        </w:rPr>
        <w:t>?</w:t>
      </w:r>
      <w:ins w:author="Asim Jameel" w:date="2025-06-26T08:27:18.029Z" w:id="427998550">
        <w:r>
          <w:br/>
        </w:r>
      </w:ins>
    </w:p>
    <w:p w:rsidR="38DE5B72" w:rsidP="232DCEE0" w:rsidRDefault="38DE5B72" w14:paraId="15F6A2AF" w14:textId="0DA1525D">
      <w:pPr>
        <w:rPr>
          <w:color w:val="EE0000"/>
        </w:rPr>
      </w:pPr>
      <w:ins w:author="Asim Jameel" w:date="2025-06-26T08:27:38.906Z" w:id="2032267949">
        <w:r w:rsidRPr="232DCEE0" w:rsidR="38DE5B72">
          <w:rPr>
            <w:color w:val="EE0000"/>
          </w:rPr>
          <w:t>[Asim Jamil] Net as described in Image above</w:t>
        </w:r>
      </w:ins>
    </w:p>
    <w:p w:rsidRPr="00E75FCC" w:rsidR="002A7C6F" w:rsidP="002A7C6F" w:rsidRDefault="002A7C6F" w14:paraId="32E947B1" w14:textId="1A3981EC">
      <w:pPr>
        <w:rPr>
          <w:ins w:author="Asim Jameel" w:date="2025-06-26T08:27:43.264Z" w16du:dateUtc="2025-06-26T08:27:43.264Z" w:id="225367623"/>
          <w:color w:val="EE0000"/>
        </w:rPr>
      </w:pPr>
      <w:r w:rsidRPr="232DCEE0" w:rsidR="7A1B50FC">
        <w:rPr>
          <w:color w:val="EE0000"/>
        </w:rPr>
        <w:t xml:space="preserve"> 2) Where do we need to display the field other </w:t>
      </w:r>
      <w:del w:author="Asim Jameel" w:date="2025-06-26T08:28:52.49Z" w:id="2087213006">
        <w:r w:rsidRPr="232DCEE0" w:rsidDel="7A1B50FC">
          <w:rPr>
            <w:color w:val="EE0000"/>
          </w:rPr>
          <w:delText>then</w:delText>
        </w:r>
      </w:del>
      <w:ins w:author="Asim Jameel" w:date="2025-06-26T08:28:52.492Z" w:id="439277887">
        <w:r w:rsidRPr="232DCEE0" w:rsidR="5C2C37AE">
          <w:rPr>
            <w:color w:val="EE0000"/>
          </w:rPr>
          <w:t>than</w:t>
        </w:r>
      </w:ins>
      <w:r w:rsidRPr="232DCEE0" w:rsidR="7A1B50FC">
        <w:rPr>
          <w:color w:val="EE0000"/>
        </w:rPr>
        <w:t xml:space="preserve"> invoice UI screen? </w:t>
      </w:r>
      <w:ins w:author="Asim Jameel" w:date="2025-06-26T08:27:42.237Z" w:id="1217177171">
        <w:r>
          <w:br/>
        </w:r>
      </w:ins>
    </w:p>
    <w:p w:rsidR="35F4CD81" w:rsidP="232DCEE0" w:rsidRDefault="35F4CD81" w14:paraId="17D356D9" w14:textId="6E3920C1">
      <w:pPr>
        <w:rPr>
          <w:color w:val="EE0000"/>
        </w:rPr>
      </w:pPr>
      <w:ins w:author="Asim Jameel" w:date="2025-06-26T08:27:59.86Z" w:id="832369465">
        <w:r w:rsidRPr="232DCEE0" w:rsidR="35F4CD81">
          <w:rPr>
            <w:color w:val="EE0000"/>
          </w:rPr>
          <w:t xml:space="preserve">[Asim Jamil] </w:t>
        </w:r>
      </w:ins>
      <w:ins w:author="Asim Jameel" w:date="2025-06-26T08:28:45.952Z" w:id="821543943">
        <w:r w:rsidRPr="232DCEE0" w:rsidR="35F4CD81">
          <w:rPr>
            <w:color w:val="EE0000"/>
          </w:rPr>
          <w:t xml:space="preserve">invoice management and reports. </w:t>
        </w:r>
        <w:r w:rsidRPr="232DCEE0" w:rsidR="103E1BA6">
          <w:rPr>
            <w:color w:val="EE0000"/>
          </w:rPr>
          <w:t>The following</w:t>
        </w:r>
        <w:r w:rsidRPr="232DCEE0" w:rsidR="35F4CD81">
          <w:rPr>
            <w:color w:val="EE0000"/>
          </w:rPr>
          <w:t xml:space="preserve"> should be the order of fields on these UI.</w:t>
        </w:r>
        <w:r>
          <w:br/>
        </w:r>
        <w:r>
          <w:br/>
        </w:r>
        <w:r w:rsidRPr="232DCEE0" w:rsidR="04526F73">
          <w:rPr>
            <w:color w:val="EE0000"/>
          </w:rPr>
          <w:t>Net Amount, Tax, Total Invoice Amount</w:t>
        </w:r>
      </w:ins>
    </w:p>
    <w:p w:rsidR="002A7C6F" w:rsidRDefault="002A7C6F" w14:paraId="01C0E617" w14:textId="176E5792"/>
    <w:p w:rsidR="002A7C6F" w:rsidRDefault="002A7C6F" w14:paraId="7BA8080F" w14:textId="77777777"/>
    <w:sectPr w:rsidR="002A7C6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5c9b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aa4c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37d7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1925257027">
    <w:abstractNumId w:val="8"/>
  </w:num>
  <w:num w:numId="2" w16cid:durableId="988485547">
    <w:abstractNumId w:val="6"/>
  </w:num>
  <w:num w:numId="3" w16cid:durableId="174732599">
    <w:abstractNumId w:val="5"/>
  </w:num>
  <w:num w:numId="4" w16cid:durableId="464281343">
    <w:abstractNumId w:val="4"/>
  </w:num>
  <w:num w:numId="5" w16cid:durableId="945381753">
    <w:abstractNumId w:val="7"/>
  </w:num>
  <w:num w:numId="6" w16cid:durableId="385374449">
    <w:abstractNumId w:val="3"/>
  </w:num>
  <w:num w:numId="7" w16cid:durableId="1979912280">
    <w:abstractNumId w:val="2"/>
  </w:num>
  <w:num w:numId="8" w16cid:durableId="1769277124">
    <w:abstractNumId w:val="1"/>
  </w:num>
  <w:num w:numId="9" w16cid:durableId="107107965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tru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226"/>
    <w:rsid w:val="00034616"/>
    <w:rsid w:val="0006063C"/>
    <w:rsid w:val="0008124B"/>
    <w:rsid w:val="000A1C18"/>
    <w:rsid w:val="000C23D5"/>
    <w:rsid w:val="000E116D"/>
    <w:rsid w:val="001204DE"/>
    <w:rsid w:val="0015074B"/>
    <w:rsid w:val="001736E7"/>
    <w:rsid w:val="0029639D"/>
    <w:rsid w:val="00296727"/>
    <w:rsid w:val="002A7C6F"/>
    <w:rsid w:val="00326F90"/>
    <w:rsid w:val="00384594"/>
    <w:rsid w:val="003A20BA"/>
    <w:rsid w:val="003A77CD"/>
    <w:rsid w:val="004A15DA"/>
    <w:rsid w:val="006768D7"/>
    <w:rsid w:val="00770A1D"/>
    <w:rsid w:val="00785C1C"/>
    <w:rsid w:val="00786958"/>
    <w:rsid w:val="00AA1D8D"/>
    <w:rsid w:val="00B25B81"/>
    <w:rsid w:val="00B47730"/>
    <w:rsid w:val="00B57ED4"/>
    <w:rsid w:val="00BA4FF3"/>
    <w:rsid w:val="00C45F2E"/>
    <w:rsid w:val="00C936D9"/>
    <w:rsid w:val="00CB0664"/>
    <w:rsid w:val="00E238E6"/>
    <w:rsid w:val="00E75FCC"/>
    <w:rsid w:val="00E766E8"/>
    <w:rsid w:val="00F31E80"/>
    <w:rsid w:val="00FC693F"/>
    <w:rsid w:val="02571F73"/>
    <w:rsid w:val="0263CA5E"/>
    <w:rsid w:val="029BF99F"/>
    <w:rsid w:val="04526F73"/>
    <w:rsid w:val="0E4D7029"/>
    <w:rsid w:val="0F9E09CE"/>
    <w:rsid w:val="103E1BA6"/>
    <w:rsid w:val="10980169"/>
    <w:rsid w:val="11789168"/>
    <w:rsid w:val="15D2DE52"/>
    <w:rsid w:val="18D3CD7A"/>
    <w:rsid w:val="196A9501"/>
    <w:rsid w:val="1B6AF130"/>
    <w:rsid w:val="232DCEE0"/>
    <w:rsid w:val="2DCBEFC8"/>
    <w:rsid w:val="2F63713D"/>
    <w:rsid w:val="32871D94"/>
    <w:rsid w:val="3444A081"/>
    <w:rsid w:val="35F4CD81"/>
    <w:rsid w:val="38DE5B72"/>
    <w:rsid w:val="416CEA4C"/>
    <w:rsid w:val="47DFEBF8"/>
    <w:rsid w:val="4C262CA3"/>
    <w:rsid w:val="4EE21ED4"/>
    <w:rsid w:val="4F5AD046"/>
    <w:rsid w:val="54629260"/>
    <w:rsid w:val="594E6270"/>
    <w:rsid w:val="59B62F50"/>
    <w:rsid w:val="5C2C37AE"/>
    <w:rsid w:val="6098ADF0"/>
    <w:rsid w:val="62A43D75"/>
    <w:rsid w:val="62D81A97"/>
    <w:rsid w:val="64536BEF"/>
    <w:rsid w:val="6BC3D488"/>
    <w:rsid w:val="6FCA6A22"/>
    <w:rsid w:val="7235314A"/>
    <w:rsid w:val="743A471B"/>
    <w:rsid w:val="7A1B50FC"/>
    <w:rsid w:val="7C9551B0"/>
    <w:rsid w:val="7DF3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D61D3"/>
  <w14:defaultImageDpi w14:val="300"/>
  <w15:docId w15:val="{8334D846-1FF9-4B06-9AC8-3C0213836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25B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B8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25B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B8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25B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5f1c12c5ab774698" /><Relationship Type="http://schemas.openxmlformats.org/officeDocument/2006/relationships/image" Target="/media/image3.png" Id="Rf8cfc4c6abf94334" /><Relationship Type="http://schemas.openxmlformats.org/officeDocument/2006/relationships/image" Target="/media/image4.png" Id="Rdb6b18c7790948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D436CDC19C74CBF06F25A302999BC" ma:contentTypeVersion="4" ma:contentTypeDescription="Create a new document." ma:contentTypeScope="" ma:versionID="f26ad2b32a47ed11cd49289d9ecacfe9">
  <xsd:schema xmlns:xsd="http://www.w3.org/2001/XMLSchema" xmlns:xs="http://www.w3.org/2001/XMLSchema" xmlns:p="http://schemas.microsoft.com/office/2006/metadata/properties" xmlns:ns2="ed4795ba-7dcd-4526-8267-12e5f884a47e" targetNamespace="http://schemas.microsoft.com/office/2006/metadata/properties" ma:root="true" ma:fieldsID="87adb0ccf443c03632f8a5766a86e7c8" ns2:_="">
    <xsd:import namespace="ed4795ba-7dcd-4526-8267-12e5f884a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795ba-7dcd-4526-8267-12e5f884a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B13B96-90AF-40E8-8151-E95FD74AC460}"/>
</file>

<file path=customXml/itemProps3.xml><?xml version="1.0" encoding="utf-8"?>
<ds:datastoreItem xmlns:ds="http://schemas.openxmlformats.org/officeDocument/2006/customXml" ds:itemID="{C0563A78-6370-4A6E-B94A-836120BA3C8D}"/>
</file>

<file path=customXml/itemProps4.xml><?xml version="1.0" encoding="utf-8"?>
<ds:datastoreItem xmlns:ds="http://schemas.openxmlformats.org/officeDocument/2006/customXml" ds:itemID="{C33DBD1D-1F6F-470E-8D58-A902D077E3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Asim Jameel</lastModifiedBy>
  <revision>27</revision>
  <dcterms:created xsi:type="dcterms:W3CDTF">2013-12-23T23:15:00.0000000Z</dcterms:created>
  <dcterms:modified xsi:type="dcterms:W3CDTF">2025-06-26T08:28:53.8159342Z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0x010100CA6D436CDC19C74CBF06F25A302999BC</vt:lpwstr>
  </property>
</Properties>
</file>