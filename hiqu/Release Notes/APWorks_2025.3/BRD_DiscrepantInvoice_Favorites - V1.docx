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BB7534" w:rsidRDefault="00F06F50" w14:paraId="721DEA2E" w14:textId="77777777">
      <w:pPr>
        <w:pStyle w:val="Title"/>
      </w:pPr>
      <w:r>
        <w:t>Business Requirements Document (BRD)</w:t>
      </w:r>
    </w:p>
    <w:p w:rsidR="00BB7534" w:rsidRDefault="00F06F50" w14:paraId="00ADCCEB" w14:textId="77777777">
      <w:r>
        <w:t>Feature: Marking Discrepant Invoices as Favorite</w:t>
      </w:r>
    </w:p>
    <w:p w:rsidR="00BB7534" w:rsidRDefault="00F06F50" w14:paraId="269AFD8F" w14:textId="77777777">
      <w:r>
        <w:t>Application: ApWorks</w:t>
      </w:r>
    </w:p>
    <w:p w:rsidR="00BB7534" w:rsidRDefault="00F06F50" w14:paraId="22FE148B" w14:textId="77777777">
      <w:r>
        <w:t>Module: Discrepant Gadget &amp; Invoice UI</w:t>
      </w:r>
    </w:p>
    <w:p w:rsidR="00BB7534" w:rsidRDefault="00F06F50" w14:paraId="0866E351" w14:textId="77777777">
      <w:r>
        <w:t>Prepared By: Asim Jamil</w:t>
      </w:r>
    </w:p>
    <w:p w:rsidR="00BB7534" w:rsidRDefault="00F06F50" w14:paraId="6E2B48D7" w14:textId="77777777">
      <w:r>
        <w:t>Date: June 19, 2025</w:t>
      </w:r>
    </w:p>
    <w:p w:rsidR="00BB7534" w:rsidRDefault="00F06F50" w14:paraId="0D966153" w14:textId="77777777">
      <w:r>
        <w:t>Version: 1.0</w:t>
      </w:r>
    </w:p>
    <w:p w:rsidR="00BB7534" w:rsidRDefault="00F06F50" w14:paraId="5D2056BC" w14:textId="77777777">
      <w:r>
        <w:br w:type="page"/>
      </w:r>
    </w:p>
    <w:p w:rsidR="00BB7534" w:rsidRDefault="00F06F50" w14:paraId="3CAC633B" w14:textId="77777777">
      <w:pPr>
        <w:pStyle w:val="Heading1"/>
      </w:pPr>
      <w:r>
        <w:t>1. Background</w:t>
      </w:r>
    </w:p>
    <w:p w:rsidR="00BB7534" w:rsidRDefault="00F06F50" w14:paraId="3C67AEB8" w14:textId="77777777">
      <w:r>
        <w:t>In ApWorks, users manage problematic invoices using the Discrepant gadget, which lists invoices requiring attention. As the volume of discrepancies grows, users often want a simple way to mark or flag certain invoices they intend to revisit later. Currently, there is no native functionality for this, making it harder to track work-in-progress invoices.</w:t>
      </w:r>
    </w:p>
    <w:p w:rsidR="00BB7534" w:rsidRDefault="00F06F50" w14:paraId="70A68BFA" w14:textId="77777777">
      <w:pPr>
        <w:pStyle w:val="Heading1"/>
      </w:pPr>
      <w:r>
        <w:t>2. Objective</w:t>
      </w:r>
    </w:p>
    <w:p w:rsidR="00BB7534" w:rsidRDefault="00F06F50" w14:paraId="4054EC6F" w14:textId="77777777">
      <w:r>
        <w:t>Introduce a "Favorite" mechanism to allow users to easily mark and filter invoices they are actively working on or wish to follow up on. This feature will provide a visual indicator and a filtering option, helping users navigate high-volume discrepancy lists efficiently.</w:t>
      </w:r>
    </w:p>
    <w:p w:rsidR="00BB7534" w:rsidRDefault="00F06F50" w14:paraId="14FF267C" w14:textId="77777777">
      <w:pPr>
        <w:pStyle w:val="Heading1"/>
      </w:pPr>
      <w:r>
        <w:t>3. Scope</w:t>
      </w:r>
    </w:p>
    <w:p w:rsidR="00BB7534" w:rsidRDefault="00F06F50" w14:paraId="1B741374" w14:textId="77777777">
      <w:r>
        <w:t>This enhancement will apply to:</w:t>
      </w:r>
    </w:p>
    <w:p w:rsidR="00BB7534" w:rsidRDefault="00F06F50" w14:paraId="4F1B09A7" w14:textId="77777777">
      <w:r>
        <w:t>- The Discrepant Gadget – for marking and filtering invoices.</w:t>
      </w:r>
    </w:p>
    <w:p w:rsidR="00BB7534" w:rsidRDefault="00F06F50" w14:paraId="5B4E3491" w14:textId="77777777">
      <w:r>
        <w:t>- The Invoice UI – for toggling favorite status on individual invoices.</w:t>
      </w:r>
    </w:p>
    <w:p w:rsidR="00BB7534" w:rsidRDefault="00BB7534" w14:paraId="624383E7" w14:textId="77777777"/>
    <w:p w:rsidR="00B3783E" w:rsidP="00B3783E" w:rsidRDefault="00F06F50" w14:paraId="6C3C1F82" w14:textId="2218551C">
      <w:r>
        <w:t>Note: This feature is only applicable to invoices currently in the Discrepant bucket.</w:t>
      </w:r>
      <w:r w:rsidR="00B3783E">
        <w:br/>
      </w:r>
      <w:r w:rsidR="00B3783E">
        <w:t>Note: This feature is applicable on all 3 modules (media , Broadcast and Production)</w:t>
      </w:r>
    </w:p>
    <w:p w:rsidR="00BB7534" w:rsidRDefault="00BB7534" w14:paraId="53281DF7" w14:textId="5991BF67"/>
    <w:p w:rsidR="00BB7534" w:rsidRDefault="00F06F50" w14:paraId="45127FE5" w14:textId="4DB51F0B">
      <w:pPr>
        <w:pStyle w:val="Heading1"/>
      </w:pPr>
      <w:r>
        <w:t>4. Functional Requirements</w:t>
      </w:r>
      <w:r w:rsidR="003776B6">
        <w:br/>
      </w:r>
    </w:p>
    <w:p w:rsidR="00BB7534" w:rsidRDefault="00F06F50" w14:paraId="71C154FF" w14:textId="77777777">
      <w:r>
        <w:t>4.1 Discrepant Gadget Enhancements:</w:t>
      </w:r>
    </w:p>
    <w:p w:rsidR="00BB7534" w:rsidRDefault="00F06F50" w14:paraId="20E6AE8E" w14:textId="77777777">
      <w:r>
        <w:t>- A new column will be added to the gadget containing a star icon (☆/★) for each invoice.</w:t>
      </w:r>
    </w:p>
    <w:p w:rsidR="00BB7534" w:rsidRDefault="00F06F50" w14:paraId="4CC33110" w14:textId="77777777">
      <w:r>
        <w:t>- The column will have no header to avoid cluttering the interface.</w:t>
      </w:r>
    </w:p>
    <w:p w:rsidR="00BB7534" w:rsidRDefault="00F06F50" w14:paraId="773E047B" w14:textId="77777777">
      <w:r>
        <w:t>- Clicking the icon toggles the status:</w:t>
      </w:r>
    </w:p>
    <w:p w:rsidR="00BB7534" w:rsidRDefault="00F06F50" w14:paraId="213EE270" w14:textId="77777777">
      <w:r>
        <w:t xml:space="preserve">  ☆ = Not marked as favorite</w:t>
      </w:r>
    </w:p>
    <w:p w:rsidR="00BB7534" w:rsidRDefault="00F06F50" w14:paraId="0481B0FE" w14:textId="77777777">
      <w:r>
        <w:t xml:space="preserve">  </w:t>
      </w:r>
      <w:r w:rsidRPr="00896811">
        <w:rPr>
          <w:color w:val="948A54" w:themeColor="background2" w:themeShade="80"/>
        </w:rPr>
        <w:t>★</w:t>
      </w:r>
      <w:r>
        <w:t xml:space="preserve"> = Marked as favorite (gold color)</w:t>
      </w:r>
    </w:p>
    <w:p w:rsidR="00BB7534" w:rsidRDefault="00F06F50" w14:paraId="7E6FACA1" w14:textId="77777777">
      <w:r>
        <w:t>- A tooltip will appear on hover:</w:t>
      </w:r>
    </w:p>
    <w:p w:rsidR="00BB7534" w:rsidRDefault="00F06F50" w14:paraId="1D3E8AB6" w14:textId="77777777">
      <w:r>
        <w:t xml:space="preserve">  “Mark as Favorite” when not marked</w:t>
      </w:r>
    </w:p>
    <w:p w:rsidR="00BB7534" w:rsidRDefault="00F06F50" w14:paraId="035C2317" w14:textId="77777777">
      <w:r>
        <w:t xml:space="preserve">  “Remove Favorite” when marked</w:t>
      </w:r>
    </w:p>
    <w:p w:rsidR="00BB7534" w:rsidRDefault="00F06F50" w14:paraId="00BADAF6" w14:textId="4C1B2DB6">
      <w:r>
        <w:t xml:space="preserve">- A new filter option </w:t>
      </w:r>
      <w:r w:rsidR="00896811">
        <w:t>in filter dropdown</w:t>
      </w:r>
      <w:r w:rsidR="00EE4073">
        <w:t xml:space="preserve"> </w:t>
      </w:r>
      <w:r w:rsidR="000D76C6">
        <w:t>(we</w:t>
      </w:r>
      <w:r w:rsidRPr="00EE4073" w:rsidR="00EE4073">
        <w:rPr>
          <w:color w:val="EE0000"/>
        </w:rPr>
        <w:t xml:space="preserve"> have 2 </w:t>
      </w:r>
      <w:r w:rsidRPr="00EE4073" w:rsidR="000D76C6">
        <w:rPr>
          <w:color w:val="EE0000"/>
        </w:rPr>
        <w:t>dropdowns,</w:t>
      </w:r>
      <w:r w:rsidR="000D76C6">
        <w:rPr>
          <w:color w:val="EE0000"/>
        </w:rPr>
        <w:t xml:space="preserve"> </w:t>
      </w:r>
      <w:r w:rsidRPr="00EE4073" w:rsidR="00EE4073">
        <w:rPr>
          <w:color w:val="EE0000"/>
        </w:rPr>
        <w:t>let’s finalize 1 to use in session</w:t>
      </w:r>
      <w:r w:rsidR="00EE4073">
        <w:t>)</w:t>
      </w:r>
      <w:r>
        <w:t xml:space="preserve"> will allow users to display only </w:t>
      </w:r>
      <w:r w:rsidR="00FE0E32">
        <w:t>their favorite</w:t>
      </w:r>
      <w:r>
        <w:t xml:space="preserve"> invoices.</w:t>
      </w:r>
    </w:p>
    <w:p w:rsidR="00BB7534" w:rsidRDefault="00F06F50" w14:paraId="1B6ECC49" w14:textId="0556BC23">
      <w:r>
        <w:t xml:space="preserve">- </w:t>
      </w:r>
      <w:r w:rsidRPr="00E442CA">
        <w:rPr>
          <w:b/>
          <w:bCs/>
        </w:rPr>
        <w:t>Favorite status will be user-specific</w:t>
      </w:r>
      <w:r w:rsidR="003F535D">
        <w:rPr>
          <w:b/>
          <w:bCs/>
        </w:rPr>
        <w:t xml:space="preserve"> without any role/group</w:t>
      </w:r>
      <w:r w:rsidRPr="00E442CA">
        <w:rPr>
          <w:b/>
          <w:bCs/>
        </w:rPr>
        <w:t>.</w:t>
      </w:r>
    </w:p>
    <w:p w:rsidR="00BB7534" w:rsidRDefault="00BB7534" w14:paraId="049FD9DA" w14:textId="77777777"/>
    <w:p w:rsidR="00BB7534" w:rsidRDefault="00F06F50" w14:paraId="03752A32" w14:textId="77777777">
      <w:r>
        <w:t>4.2 Invoice UI Enhancements:</w:t>
      </w:r>
    </w:p>
    <w:p w:rsidR="00BB7534" w:rsidRDefault="00F06F50" w14:paraId="40E07F84" w14:textId="77777777">
      <w:r>
        <w:t>- When viewing a Discrepant invoice in the Invoice UI, an additional action button will appear:</w:t>
      </w:r>
    </w:p>
    <w:p w:rsidR="00BB7534" w:rsidRDefault="00F06F50" w14:paraId="7F88C7C0" w14:textId="77777777">
      <w:r>
        <w:t xml:space="preserve">  “Mark as Favorite” or “Remove Favorite” depending on current status.</w:t>
      </w:r>
    </w:p>
    <w:p w:rsidR="00BB7534" w:rsidRDefault="00F06F50" w14:paraId="3D63FC59" w14:textId="77777777">
      <w:r>
        <w:t>- Toggling the button updates the invoice's favorite status in real-time.</w:t>
      </w:r>
    </w:p>
    <w:p w:rsidRPr="005345AA" w:rsidR="005345AA" w:rsidP="005345AA" w:rsidRDefault="00F06F50" w14:paraId="00EE0207" w14:textId="542DCD51">
      <w:r>
        <w:t>- The favorite status will be consistent across the Discrepant gadget and Invoice UI.</w:t>
      </w:r>
      <w:r w:rsidR="005345AA">
        <w:br/>
      </w:r>
      <w:r w:rsidR="005345AA">
        <w:br/>
      </w:r>
      <w:r w:rsidR="005345AA">
        <w:t>4.</w:t>
      </w:r>
      <w:r w:rsidR="000E797E">
        <w:t xml:space="preserve">3 </w:t>
      </w:r>
      <w:r w:rsidRPr="005345AA" w:rsidR="000E797E">
        <w:t>The</w:t>
      </w:r>
      <w:r w:rsidRPr="005345AA" w:rsidR="005345AA">
        <w:t xml:space="preserve"> Discrepant gadget will </w:t>
      </w:r>
      <w:r w:rsidRPr="005345AA" w:rsidR="005345AA">
        <w:rPr>
          <w:b/>
          <w:bCs/>
        </w:rPr>
        <w:t>default to sorting invoices by Favorite status first</w:t>
      </w:r>
      <w:r w:rsidRPr="005345AA" w:rsidR="005345AA">
        <w:t xml:space="preserve">, followed by the existing </w:t>
      </w:r>
      <w:r w:rsidRPr="005345AA" w:rsidR="005345AA">
        <w:rPr>
          <w:b/>
          <w:bCs/>
        </w:rPr>
        <w:t>Scanned Date</w:t>
      </w:r>
      <w:r w:rsidRPr="005345AA" w:rsidR="005345AA">
        <w:t xml:space="preserve"> order.</w:t>
      </w:r>
    </w:p>
    <w:p w:rsidRPr="005345AA" w:rsidR="005345AA" w:rsidP="005345AA" w:rsidRDefault="005345AA" w14:paraId="45D06B55" w14:textId="77777777">
      <w:pPr>
        <w:numPr>
          <w:ilvl w:val="0"/>
          <w:numId w:val="10"/>
        </w:numPr>
      </w:pPr>
      <w:r w:rsidRPr="005345AA">
        <w:t xml:space="preserve">Invoices marked as </w:t>
      </w:r>
      <w:r w:rsidRPr="005345AA">
        <w:rPr>
          <w:b/>
          <w:bCs/>
        </w:rPr>
        <w:t>favorite will appear on top</w:t>
      </w:r>
      <w:r w:rsidRPr="005345AA">
        <w:t>, and within that group, they'll be sorted by scanned date.</w:t>
      </w:r>
    </w:p>
    <w:p w:rsidRPr="005345AA" w:rsidR="005345AA" w:rsidP="005345AA" w:rsidRDefault="005345AA" w14:paraId="67B27CD6" w14:textId="77777777">
      <w:pPr>
        <w:numPr>
          <w:ilvl w:val="0"/>
          <w:numId w:val="10"/>
        </w:numPr>
      </w:pPr>
      <w:r w:rsidRPr="005345AA">
        <w:t>Invoices not marked as favorite will appear below, also sorted by scanned date.</w:t>
      </w:r>
    </w:p>
    <w:p w:rsidRPr="005345AA" w:rsidR="005345AA" w:rsidP="005345AA" w:rsidRDefault="005345AA" w14:paraId="456C04B2" w14:textId="701FF9B9">
      <w:r w:rsidRPr="005345AA">
        <w:rPr>
          <w:b/>
          <w:bCs/>
        </w:rPr>
        <w:t>Users can manually change the sorting</w:t>
      </w:r>
      <w:r w:rsidRPr="005345AA">
        <w:t xml:space="preserve"> after the gadget loads.</w:t>
      </w:r>
    </w:p>
    <w:p w:rsidR="00BB7534" w:rsidRDefault="005345AA" w14:paraId="3FD4B5E1" w14:textId="5BFCEA2B">
      <w:r>
        <w:t>.</w:t>
      </w:r>
    </w:p>
    <w:p w:rsidR="00BB7534" w:rsidRDefault="00F06F50" w14:paraId="5E524085" w14:textId="2BF74CA2">
      <w:pPr>
        <w:pStyle w:val="Heading1"/>
      </w:pPr>
      <w:r>
        <w:t>5. Business Rules</w:t>
      </w:r>
      <w:r w:rsidR="00F165EE">
        <w:br/>
      </w:r>
    </w:p>
    <w:p w:rsidR="00BB7534" w:rsidRDefault="00F06F50" w14:paraId="1482089C" w14:textId="77777777">
      <w:r>
        <w:t>- Favorite functionality is limited to invoices in the Discrepant bucket.</w:t>
      </w:r>
    </w:p>
    <w:p w:rsidR="00BB7534" w:rsidRDefault="00F06F50" w14:paraId="5B90F76D" w14:textId="77777777">
      <w:r>
        <w:t>- If an invoice leaves the Discrepant bucket, the favorite flag will be automatically removed.</w:t>
      </w:r>
    </w:p>
    <w:p w:rsidR="00BB7534" w:rsidRDefault="00F06F50" w14:paraId="6370F79F" w14:textId="77777777">
      <w:r>
        <w:t>- Favorite status is stored per user, not globally.</w:t>
      </w:r>
    </w:p>
    <w:p w:rsidR="00BB7534" w:rsidRDefault="00F06F50" w14:paraId="7FD88598" w14:textId="77777777">
      <w:r>
        <w:t>- Invoices cannot be marked as favorite from any other gadgets or modules.</w:t>
      </w:r>
    </w:p>
    <w:p w:rsidR="00BB7534" w:rsidRDefault="00F06F50" w14:paraId="308A1B92" w14:textId="6CAE8B42">
      <w:pPr>
        <w:pStyle w:val="Heading1"/>
      </w:pPr>
      <w:r>
        <w:t>6. Non-Functional Requirements</w:t>
      </w:r>
      <w:r w:rsidR="00870505">
        <w:br/>
      </w:r>
    </w:p>
    <w:p w:rsidR="00BB7534" w:rsidRDefault="00F06F50" w14:paraId="3D50738D" w14:textId="77777777">
      <w:r>
        <w:t>- The favorite icon must be lightweight and must not degrade the performance of the Discrepant gadget.</w:t>
      </w:r>
    </w:p>
    <w:p w:rsidR="00BB7534" w:rsidRDefault="00F06F50" w14:paraId="526DB4F3" w14:textId="77777777">
      <w:r>
        <w:t>- UI actions (toggle, label change) must respond without requiring a full screen reload.</w:t>
      </w:r>
    </w:p>
    <w:p w:rsidR="00BB7534" w:rsidRDefault="00F06F50" w14:paraId="55C3A81E" w14:textId="77777777">
      <w:r>
        <w:t>- Favorite status must be reliably saved in the backend/database.</w:t>
      </w:r>
    </w:p>
    <w:p w:rsidR="00BB7534" w:rsidRDefault="00F06F50" w14:paraId="4E155892" w14:textId="77777777">
      <w:r>
        <w:t>- Tooltip messages should support localization for multi-language environments.</w:t>
      </w:r>
    </w:p>
    <w:p w:rsidR="00BB7534" w:rsidRDefault="00F06F50" w14:paraId="23F3B26E" w14:textId="7F215E88">
      <w:pPr>
        <w:pStyle w:val="Heading1"/>
      </w:pPr>
      <w:r>
        <w:t>7. User Permissions</w:t>
      </w:r>
      <w:r w:rsidR="00870505">
        <w:br/>
      </w:r>
    </w:p>
    <w:p w:rsidR="00BB7534" w:rsidRDefault="00F06F50" w14:paraId="5710F42F" w14:textId="77777777">
      <w:r>
        <w:t>- All users with access to the Discrepant gadget or Invoice UI will have access to the favorite feature.</w:t>
      </w:r>
    </w:p>
    <w:p w:rsidR="00BB7534" w:rsidRDefault="00F06F50" w14:paraId="4074A131" w14:textId="77777777">
      <w:r>
        <w:t>- No new roles, permissions, or configurations are required.</w:t>
      </w:r>
    </w:p>
    <w:p w:rsidR="00BB7534" w:rsidRDefault="00F06F50" w14:paraId="5558A0C7" w14:textId="3B1D71AB">
      <w:pPr>
        <w:pStyle w:val="Heading1"/>
      </w:pPr>
      <w:r>
        <w:t>8. Risks &amp; Mitigations</w:t>
      </w:r>
      <w:r w:rsidR="000B0D09">
        <w:br/>
      </w:r>
    </w:p>
    <w:p w:rsidR="00BB7534" w:rsidRDefault="00F06F50" w14:paraId="441CD32D" w14:textId="77777777">
      <w:r>
        <w:t>Risk: Visual clutter in the Discrepant gadget</w:t>
      </w:r>
    </w:p>
    <w:p w:rsidR="00BB7534" w:rsidRDefault="00F06F50" w14:paraId="20DE39DE" w14:textId="77777777">
      <w:r>
        <w:t>Mitigation: Omit column heading, use minimal iconography</w:t>
      </w:r>
    </w:p>
    <w:p w:rsidR="00BB7534" w:rsidRDefault="00BB7534" w14:paraId="085ECF4C" w14:textId="77777777"/>
    <w:p w:rsidR="00BB7534" w:rsidRDefault="00F06F50" w14:paraId="38433B53" w14:textId="77777777">
      <w:r>
        <w:t>Risk: Misunderstanding about persistence</w:t>
      </w:r>
    </w:p>
    <w:p w:rsidR="00BB7534" w:rsidRDefault="00F06F50" w14:paraId="0647B925" w14:textId="77777777">
      <w:r>
        <w:t>Mitigation: Tooltips and documentation will clarify that favorites apply only to Discrepant invoices</w:t>
      </w:r>
    </w:p>
    <w:p w:rsidR="00BB7534" w:rsidRDefault="00BB7534" w14:paraId="089679B1" w14:textId="77777777"/>
    <w:p w:rsidR="00BB7534" w:rsidRDefault="00F06F50" w14:paraId="0FC72617" w14:textId="77777777">
      <w:r>
        <w:t>Risk: Requests for broader use or bulk action</w:t>
      </w:r>
    </w:p>
    <w:p w:rsidR="00BB7534" w:rsidRDefault="00F06F50" w14:paraId="660CE8F7" w14:textId="77777777">
      <w:r>
        <w:t>Mitigation: Feature is intentionally scoped small for V1. Future phases can evaluate user demand</w:t>
      </w:r>
    </w:p>
    <w:p w:rsidR="00BB7534" w:rsidRDefault="00F06F50" w14:paraId="185236CE" w14:textId="66E0A0D7">
      <w:pPr>
        <w:pStyle w:val="Heading1"/>
      </w:pPr>
      <w:r>
        <w:t>9. Out of Scope (V1)</w:t>
      </w:r>
      <w:r w:rsidR="004D0DA1">
        <w:br/>
      </w:r>
    </w:p>
    <w:p w:rsidR="00BB7534" w:rsidRDefault="00F06F50" w14:paraId="250D45F8" w14:textId="77777777">
      <w:r>
        <w:t>- Bulk favorite/unfavorite actions</w:t>
      </w:r>
    </w:p>
    <w:p w:rsidR="00BB7534" w:rsidRDefault="00F06F50" w14:paraId="0941F95D" w14:textId="77777777">
      <w:r>
        <w:t>- Displaying or filtering favorites in non-discrepant modules</w:t>
      </w:r>
    </w:p>
    <w:p w:rsidR="00BB7534" w:rsidRDefault="00F06F50" w14:paraId="43081617" w14:textId="77777777">
      <w:r>
        <w:t>- Notification/alert triggers based on favorite status</w:t>
      </w:r>
    </w:p>
    <w:p w:rsidR="00BB7534" w:rsidRDefault="00F06F50" w14:paraId="284437C4" w14:textId="77777777">
      <w:r>
        <w:t>- Shared (cross-user) favorites</w:t>
      </w:r>
    </w:p>
    <w:p w:rsidR="00223A85" w:rsidRDefault="00F216B2" w14:paraId="0F98528D" w14:textId="2E164705">
      <w:pPr>
        <w:pStyle w:val="Heading1"/>
      </w:pPr>
      <w:r>
        <w:t>Database Change:</w:t>
      </w:r>
    </w:p>
    <w:p w:rsidR="00F216B2" w:rsidP="00223A85" w:rsidRDefault="00F216B2" w14:paraId="1A94A083" w14:textId="77777777">
      <w:r>
        <w:t xml:space="preserve">New table “apad_user_favorite_invoice_document”: </w:t>
      </w:r>
    </w:p>
    <w:p w:rsidR="00F216B2" w:rsidP="00223A85" w:rsidRDefault="00F216B2" w14:paraId="18948D75" w14:textId="77777777">
      <w:r>
        <w:t xml:space="preserve">Following will be the columns of this table </w:t>
      </w:r>
    </w:p>
    <w:p w:rsidRPr="00223A85" w:rsidR="00223A85" w:rsidP="00223A85" w:rsidRDefault="00F216B2" w14:paraId="3CAF77D5" w14:textId="12C24B6B">
      <w:r>
        <w:t>company_code, model_def_id, invoice_document_id, create_date, create_by</w:t>
      </w:r>
    </w:p>
    <w:p w:rsidR="000D76C6" w:rsidRDefault="00E235C9" w14:paraId="5CA85399" w14:textId="3F2BD507">
      <w:pPr>
        <w:pStyle w:val="Heading1"/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</w:pPr>
      <w:r>
        <w:t xml:space="preserve">UI </w:t>
      </w:r>
      <w:r w:rsidR="00694A35">
        <w:t>Mockup</w:t>
      </w:r>
      <w:r w:rsidR="00430B7A">
        <w:br/>
      </w:r>
      <w:r w:rsidR="00430B7A">
        <w:br/>
      </w:r>
      <w:r w:rsidR="000D76C6"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t>A new column will be added in discrepant gadget to allow users to mark / remove invoice’s favorite status. There will not be any heading for this column because of limited space.</w:t>
      </w:r>
      <w:r w:rsidR="000D76C6"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br/>
      </w:r>
      <w:r w:rsidR="000D76C6"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t xml:space="preserve">user can mark invoice favorite by clicking in (*) sign with each invoice. </w:t>
      </w:r>
    </w:p>
    <w:p w:rsidR="00F84375" w:rsidP="00F84375" w:rsidRDefault="00F84375" w14:paraId="571D163F" w14:textId="77777777"/>
    <w:p w:rsidRPr="00F84375" w:rsidR="00F84375" w:rsidP="00F84375" w:rsidRDefault="00F84375" w14:paraId="0BD307EA" w14:textId="4742946A">
      <w:r>
        <w:t>Gadget sorting order will work as describe in functional requirements.</w:t>
      </w:r>
      <w:r w:rsidR="00C93C69">
        <w:br/>
      </w:r>
      <w:r w:rsidR="00C93C69">
        <w:t>we will add additional filter “Favorite Only” which will allow users to view only favorite invoices.</w:t>
      </w:r>
    </w:p>
    <w:p w:rsidR="00FE71DF" w:rsidRDefault="002D26EC" w14:paraId="50331456" w14:textId="4EF53461">
      <w:pPr>
        <w:pStyle w:val="Heading1"/>
      </w:pPr>
      <w:r>
        <w:br/>
      </w:r>
      <w:r>
        <w:br/>
      </w:r>
      <w:r w:rsidRPr="00FE71DF" w:rsidR="00FE71DF">
        <w:rPr>
          <w:noProof/>
        </w:rPr>
        <w:drawing>
          <wp:inline distT="0" distB="0" distL="0" distR="0" wp14:anchorId="78687024" wp14:editId="535FFD54">
            <wp:extent cx="5486400" cy="2223770"/>
            <wp:effectExtent l="0" t="0" r="0" b="5080"/>
            <wp:docPr id="7071993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93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E8" w:rsidP="005D55E8" w:rsidRDefault="005D55E8" w14:paraId="59E26443" w14:textId="77777777"/>
    <w:p w:rsidR="00FE71DF" w:rsidP="00212E79" w:rsidRDefault="005D55E8" w14:paraId="5E2B61C0" w14:textId="08314FBB">
      <w:r>
        <w:t>If invoice is in discrepant status, additional button (mark as favorite, remove favorite)</w:t>
      </w:r>
      <w:r w:rsidR="001332A1">
        <w:t xml:space="preserve"> will be available on Invoice UI screen to allow users toggle the favorite status of invoice.</w:t>
      </w:r>
    </w:p>
    <w:p w:rsidRPr="00FE71DF" w:rsidR="00FE71DF" w:rsidP="00FE71DF" w:rsidRDefault="00FE71DF" w14:paraId="6E78BD53" w14:textId="60C82B2D">
      <w:r w:rsidRPr="00FE71DF">
        <w:rPr>
          <w:noProof/>
        </w:rPr>
        <w:drawing>
          <wp:inline distT="0" distB="0" distL="0" distR="0" wp14:anchorId="7A2D37DC" wp14:editId="34A4C5DC">
            <wp:extent cx="5486400" cy="2182495"/>
            <wp:effectExtent l="0" t="0" r="0" b="8255"/>
            <wp:docPr id="421678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784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34" w:rsidRDefault="00E235C9" w14:paraId="5C1C11A6" w14:textId="529FF94A">
      <w:pPr>
        <w:pStyle w:val="Heading1"/>
      </w:pPr>
      <w:r>
        <w:br/>
      </w:r>
      <w:r>
        <w:br/>
      </w:r>
      <w:r w:rsidR="00F06F50">
        <w:t>10. Open Questions</w:t>
      </w:r>
      <w:r w:rsidR="005A36D5">
        <w:br/>
      </w:r>
    </w:p>
    <w:p w:rsidRPr="003F2E69" w:rsidR="005345AA" w:rsidP="005345AA" w:rsidRDefault="005345AA" w14:paraId="7DA7F2EC" w14:textId="593EFDBF">
      <w:pPr>
        <w:rPr>
          <w:color w:val="EE0000"/>
        </w:rPr>
      </w:pPr>
    </w:p>
    <w:p w:rsidRPr="003F2E69" w:rsidR="00BB7534" w:rsidRDefault="00F06F50" w14:paraId="3BDDF707" w14:textId="77777777">
      <w:pPr>
        <w:rPr>
          <w:color w:val="EE0000"/>
        </w:rPr>
      </w:pPr>
      <w:r w:rsidRPr="003F2E69">
        <w:rPr>
          <w:color w:val="EE0000"/>
        </w:rPr>
        <w:t>Q1: Should the Favorite Feature Be Available on the Invoice Management UI?</w:t>
      </w:r>
    </w:p>
    <w:p w:rsidRPr="003F2E69" w:rsidR="00BB7534" w:rsidRDefault="00F06F50" w14:paraId="4D5AACB2" w14:textId="2573B130">
      <w:pPr>
        <w:rPr>
          <w:color w:val="EE0000"/>
        </w:rPr>
      </w:pPr>
      <w:r w:rsidRPr="2678FD33" w:rsidR="00F06F50">
        <w:rPr>
          <w:color w:val="EE0000"/>
        </w:rPr>
        <w:t>Currently, this feature is limited to the Discrepant gadget and Invoice UI.</w:t>
      </w:r>
      <w:r>
        <w:br/>
      </w:r>
      <w:r w:rsidRPr="2678FD33" w:rsidR="2CFB4818">
        <w:rPr>
          <w:color w:val="EE0000"/>
        </w:rPr>
        <w:t>[Asim Jamil] No need on Invoice Managment UI</w:t>
      </w:r>
      <w:ins w:author="Asim Jameel" w:date="2025-06-25T14:14:10.148Z" w:id="408949590">
        <w:r w:rsidRPr="2678FD33" w:rsidR="3969B084">
          <w:rPr>
            <w:color w:val="EE0000"/>
          </w:rPr>
          <w:t>-</w:t>
        </w:r>
      </w:ins>
      <w:del w:author="Asim Jameel" w:date="2025-06-25T14:14:08.137Z" w:id="728563574">
        <w:r w:rsidRPr="2678FD33" w:rsidDel="2CFB4818">
          <w:rPr>
            <w:color w:val="EE0000"/>
          </w:rPr>
          <w:delText>.</w:delText>
        </w:r>
      </w:del>
    </w:p>
    <w:p w:rsidRPr="003F2E69" w:rsidR="00BB7534" w:rsidRDefault="00BB7534" w14:paraId="2AA00ABF" w14:textId="77777777">
      <w:pPr>
        <w:rPr>
          <w:color w:val="EE0000"/>
        </w:rPr>
      </w:pPr>
    </w:p>
    <w:p w:rsidR="00BB7534" w:rsidRDefault="00F06F50" w14:paraId="58C9124F" w14:textId="4317D0E5">
      <w:pPr>
        <w:rPr>
          <w:color w:val="EE0000"/>
        </w:rPr>
      </w:pPr>
      <w:r w:rsidRPr="2678FD33" w:rsidR="00F06F50">
        <w:rPr>
          <w:color w:val="EE0000"/>
        </w:rPr>
        <w:t>Question: Do we want to enable viewing or filtering by favorite status on the Invoice Management UI, for discrepant invoices?</w:t>
      </w:r>
      <w:r>
        <w:br/>
      </w:r>
      <w:r w:rsidRPr="2678FD33" w:rsidR="1B939F23">
        <w:rPr>
          <w:color w:val="EE0000"/>
        </w:rPr>
        <w:t>[Asim Jamil] Favorite icon will not show up in Manage Invoice</w:t>
      </w:r>
      <w:ins w:author="Asim Jameel" w:date="2025-06-25T14:14:27.274Z" w:id="1518092201">
        <w:r w:rsidRPr="2678FD33" w:rsidR="7C013F47">
          <w:rPr>
            <w:color w:val="EE0000"/>
          </w:rPr>
          <w:t>s</w:t>
        </w:r>
      </w:ins>
      <w:r w:rsidRPr="2678FD33" w:rsidR="1B939F23">
        <w:rPr>
          <w:color w:val="EE0000"/>
        </w:rPr>
        <w:t xml:space="preserve"> Document screen.</w:t>
      </w:r>
    </w:p>
    <w:p w:rsidR="003F2E69" w:rsidP="2678FD33" w:rsidRDefault="003F2E69" w14:paraId="637D4503" w14:textId="2058D1DA">
      <w:pPr>
        <w:rPr>
          <w:ins w:author="Asim Jameel" w:date="2025-06-25T14:13:16.638Z" w16du:dateUtc="2025-06-25T14:13:16.638Z" w:id="344944634"/>
          <w:color w:val="EE0000"/>
        </w:rPr>
      </w:pPr>
      <w:r w:rsidRPr="2678FD33" w:rsidR="003F2E69">
        <w:rPr>
          <w:color w:val="EE0000"/>
        </w:rPr>
        <w:t xml:space="preserve">Question: </w:t>
      </w:r>
      <w:r w:rsidRPr="2678FD33" w:rsidR="003F2E69">
        <w:rPr>
          <w:color w:val="EE0000"/>
        </w:rPr>
        <w:t xml:space="preserve">A new filter option in filter dropdown (we have 2 dropdowns, </w:t>
      </w:r>
      <w:r w:rsidRPr="2678FD33" w:rsidR="003F2E69">
        <w:rPr>
          <w:color w:val="EE0000"/>
        </w:rPr>
        <w:t>let’s</w:t>
      </w:r>
      <w:r w:rsidRPr="2678FD33" w:rsidR="003F2E69">
        <w:rPr>
          <w:color w:val="EE0000"/>
        </w:rPr>
        <w:t xml:space="preserve"> </w:t>
      </w:r>
      <w:r w:rsidRPr="2678FD33" w:rsidR="003F2E69">
        <w:rPr>
          <w:color w:val="EE0000"/>
        </w:rPr>
        <w:t>finalize</w:t>
      </w:r>
      <w:r w:rsidRPr="2678FD33" w:rsidR="003F2E69">
        <w:rPr>
          <w:color w:val="EE0000"/>
        </w:rPr>
        <w:t xml:space="preserve"> 1 to use in session) will allow users to display only their favorite invoices.</w:t>
      </w:r>
      <w:ins w:author="Asim Jameel" w:date="2025-06-25T14:13:14.891Z" w:id="1529868679">
        <w:r>
          <w:br/>
        </w:r>
      </w:ins>
    </w:p>
    <w:p w:rsidR="20CAA015" w:rsidP="2678FD33" w:rsidRDefault="20CAA015" w14:paraId="00B31006" w14:textId="4B9CEB54">
      <w:pPr>
        <w:rPr>
          <w:color w:val="EE0000"/>
        </w:rPr>
      </w:pPr>
      <w:ins w:author="Asim Jameel" w:date="2025-06-25T14:13:49.743Z" w:id="1578359229">
        <w:r w:rsidRPr="2678FD33" w:rsidR="20CAA015">
          <w:rPr>
            <w:color w:val="EE0000"/>
          </w:rPr>
          <w:t>[Asim Jami] No filter is needed, user should be able to sort based on favorite column in Discrepant gadget.</w:t>
        </w:r>
      </w:ins>
    </w:p>
    <w:p w:rsidRPr="003F2E69" w:rsidR="003F2E69" w:rsidRDefault="003F2E69" w14:paraId="61D6413F" w14:textId="57CD777A">
      <w:pPr>
        <w:rPr>
          <w:color w:val="EE0000"/>
        </w:rPr>
      </w:pPr>
    </w:p>
    <w:p w:rsidRPr="008100C1" w:rsidR="00BB7534" w:rsidRDefault="00F06F50" w14:paraId="345F866D" w14:textId="77777777">
      <w:pPr>
        <w:rPr>
          <w:b/>
          <w:bCs/>
        </w:rPr>
      </w:pPr>
      <w:r w:rsidRPr="008100C1">
        <w:rPr>
          <w:b/>
          <w:bCs/>
        </w:rPr>
        <w:t>Pros:</w:t>
      </w:r>
    </w:p>
    <w:p w:rsidR="00BB7534" w:rsidRDefault="00F06F50" w14:paraId="4FB4CB9A" w14:textId="77777777">
      <w:r>
        <w:t>- Unified visibility across multiple modules</w:t>
      </w:r>
    </w:p>
    <w:p w:rsidR="00BB7534" w:rsidRDefault="00F06F50" w14:paraId="65F3C223" w14:textId="77777777">
      <w:r>
        <w:t>- Easier tracking without screen switching</w:t>
      </w:r>
    </w:p>
    <w:p w:rsidR="00BB7534" w:rsidRDefault="00BB7534" w14:paraId="536BA7D5" w14:textId="77777777"/>
    <w:p w:rsidRPr="003171AE" w:rsidR="00BB7534" w:rsidRDefault="00F06F50" w14:paraId="64127E87" w14:textId="77777777">
      <w:pPr>
        <w:rPr>
          <w:b/>
          <w:bCs/>
        </w:rPr>
      </w:pPr>
      <w:r w:rsidRPr="003171AE">
        <w:rPr>
          <w:b/>
          <w:bCs/>
        </w:rPr>
        <w:t>Cons:</w:t>
      </w:r>
    </w:p>
    <w:p w:rsidR="00BB7534" w:rsidRDefault="00F06F50" w14:paraId="348CED51" w14:textId="77777777">
      <w:r>
        <w:t>- Increased UI complexity</w:t>
      </w:r>
    </w:p>
    <w:p w:rsidR="00BB7534" w:rsidRDefault="00F06F50" w14:paraId="1D7901F6" w14:textId="77777777">
      <w:r>
        <w:t>- Potential confusion if users expect it to apply to non-discrepant invoices</w:t>
      </w:r>
    </w:p>
    <w:p w:rsidR="00BB7534" w:rsidRDefault="00BB7534" w14:paraId="464D036C" w14:textId="77777777"/>
    <w:p w:rsidR="00BB7534" w:rsidRDefault="00F06F50" w14:paraId="138923E6" w14:textId="77777777">
      <w:r>
        <w:t>👉 Decision Pending</w:t>
      </w:r>
    </w:p>
    <w:sectPr w:rsidR="00BB7534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30D7CF0"/>
    <w:multiLevelType w:val="multilevel"/>
    <w:tmpl w:val="D268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59158301">
    <w:abstractNumId w:val="8"/>
  </w:num>
  <w:num w:numId="2" w16cid:durableId="1744137195">
    <w:abstractNumId w:val="6"/>
  </w:num>
  <w:num w:numId="3" w16cid:durableId="1647279045">
    <w:abstractNumId w:val="5"/>
  </w:num>
  <w:num w:numId="4" w16cid:durableId="880508905">
    <w:abstractNumId w:val="4"/>
  </w:num>
  <w:num w:numId="5" w16cid:durableId="821770275">
    <w:abstractNumId w:val="7"/>
  </w:num>
  <w:num w:numId="6" w16cid:durableId="1889798051">
    <w:abstractNumId w:val="3"/>
  </w:num>
  <w:num w:numId="7" w16cid:durableId="1428384154">
    <w:abstractNumId w:val="2"/>
  </w:num>
  <w:num w:numId="8" w16cid:durableId="1913587236">
    <w:abstractNumId w:val="1"/>
  </w:num>
  <w:num w:numId="9" w16cid:durableId="998845201">
    <w:abstractNumId w:val="0"/>
  </w:num>
  <w:num w:numId="10" w16cid:durableId="59559453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38"/>
  <w:trackRevisions w:val="tru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A76"/>
    <w:rsid w:val="00034616"/>
    <w:rsid w:val="0006063C"/>
    <w:rsid w:val="0008133F"/>
    <w:rsid w:val="000B0D09"/>
    <w:rsid w:val="000D76C6"/>
    <w:rsid w:val="000E797E"/>
    <w:rsid w:val="001332A1"/>
    <w:rsid w:val="0015074B"/>
    <w:rsid w:val="00212E79"/>
    <w:rsid w:val="00223A85"/>
    <w:rsid w:val="0029639D"/>
    <w:rsid w:val="002D26EC"/>
    <w:rsid w:val="003171AE"/>
    <w:rsid w:val="00326F90"/>
    <w:rsid w:val="003776B6"/>
    <w:rsid w:val="003F2E69"/>
    <w:rsid w:val="003F535D"/>
    <w:rsid w:val="00430B7A"/>
    <w:rsid w:val="004D0DA1"/>
    <w:rsid w:val="004E5B41"/>
    <w:rsid w:val="005345AA"/>
    <w:rsid w:val="005A36D5"/>
    <w:rsid w:val="005B7012"/>
    <w:rsid w:val="005D55E8"/>
    <w:rsid w:val="00694A35"/>
    <w:rsid w:val="006F43B2"/>
    <w:rsid w:val="007942FA"/>
    <w:rsid w:val="008100C1"/>
    <w:rsid w:val="00870505"/>
    <w:rsid w:val="00896811"/>
    <w:rsid w:val="00900375"/>
    <w:rsid w:val="00AA1D8D"/>
    <w:rsid w:val="00AF611B"/>
    <w:rsid w:val="00B3783E"/>
    <w:rsid w:val="00B47730"/>
    <w:rsid w:val="00BB7534"/>
    <w:rsid w:val="00C93C69"/>
    <w:rsid w:val="00CB0664"/>
    <w:rsid w:val="00CF6903"/>
    <w:rsid w:val="00E235C9"/>
    <w:rsid w:val="00E442CA"/>
    <w:rsid w:val="00EC39BB"/>
    <w:rsid w:val="00EE4073"/>
    <w:rsid w:val="00F06F50"/>
    <w:rsid w:val="00F165EE"/>
    <w:rsid w:val="00F216B2"/>
    <w:rsid w:val="00F411D0"/>
    <w:rsid w:val="00F84375"/>
    <w:rsid w:val="00FC693F"/>
    <w:rsid w:val="00FE0E32"/>
    <w:rsid w:val="00FE71DF"/>
    <w:rsid w:val="1B939F23"/>
    <w:rsid w:val="20CAA015"/>
    <w:rsid w:val="2678FD33"/>
    <w:rsid w:val="2CFB4818"/>
    <w:rsid w:val="3969B084"/>
    <w:rsid w:val="44581685"/>
    <w:rsid w:val="5384D8C8"/>
    <w:rsid w:val="544255B1"/>
    <w:rsid w:val="5C68F8CF"/>
    <w:rsid w:val="6BD98F75"/>
    <w:rsid w:val="72B5FC81"/>
    <w:rsid w:val="7C01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6AE50"/>
  <w14:defaultImageDpi w14:val="300"/>
  <w15:docId w15:val="{609E415D-41E4-4260-91FC-89A251BB5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345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3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D436CDC19C74CBF06F25A302999BC" ma:contentTypeVersion="4" ma:contentTypeDescription="Create a new document." ma:contentTypeScope="" ma:versionID="f26ad2b32a47ed11cd49289d9ecacfe9">
  <xsd:schema xmlns:xsd="http://www.w3.org/2001/XMLSchema" xmlns:xs="http://www.w3.org/2001/XMLSchema" xmlns:p="http://schemas.microsoft.com/office/2006/metadata/properties" xmlns:ns2="ed4795ba-7dcd-4526-8267-12e5f884a47e" targetNamespace="http://schemas.microsoft.com/office/2006/metadata/properties" ma:root="true" ma:fieldsID="87adb0ccf443c03632f8a5766a86e7c8" ns2:_="">
    <xsd:import namespace="ed4795ba-7dcd-4526-8267-12e5f884a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795ba-7dcd-4526-8267-12e5f884a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3AA17C-FC42-4EC5-9998-2788188BF948}"/>
</file>

<file path=customXml/itemProps3.xml><?xml version="1.0" encoding="utf-8"?>
<ds:datastoreItem xmlns:ds="http://schemas.openxmlformats.org/officeDocument/2006/customXml" ds:itemID="{9ABD630B-8B63-4F6F-99B4-ACA5167CE0FF}"/>
</file>

<file path=customXml/itemProps4.xml><?xml version="1.0" encoding="utf-8"?>
<ds:datastoreItem xmlns:ds="http://schemas.openxmlformats.org/officeDocument/2006/customXml" ds:itemID="{3FB591CA-C53C-475D-84A7-2677A40257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Asim Jameel</lastModifiedBy>
  <revision>41</revision>
  <dcterms:created xsi:type="dcterms:W3CDTF">2013-12-23T23:15:00.0000000Z</dcterms:created>
  <dcterms:modified xsi:type="dcterms:W3CDTF">2025-06-25T14:14:28.6891124Z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0x010100CA6D436CDC19C74CBF06F25A302999BC</vt:lpwstr>
  </property>
</Properties>
</file>