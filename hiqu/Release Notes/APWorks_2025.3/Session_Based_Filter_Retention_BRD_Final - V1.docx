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4D2" w:rsidRDefault="00E278D9" w14:paraId="18079979" w14:textId="696D95C8">
      <w:pPr>
        <w:pStyle w:val="Title"/>
      </w:pPr>
      <w:r>
        <w:t>Business Requirements Document (BRD)</w:t>
      </w:r>
    </w:p>
    <w:p w:rsidR="001554D2" w:rsidRDefault="00E278D9" w14:paraId="76976615" w14:textId="77777777">
      <w:r>
        <w:t>Feature Name: Session-Based Filter Retention</w:t>
      </w:r>
    </w:p>
    <w:p w:rsidR="001554D2" w:rsidRDefault="00E278D9" w14:paraId="29343D80" w14:textId="77777777">
      <w:r>
        <w:t>Application: ApWorks</w:t>
      </w:r>
    </w:p>
    <w:p w:rsidR="001554D2" w:rsidRDefault="00E278D9" w14:paraId="5428135E" w14:textId="77777777">
      <w:r>
        <w:t>Prepared By: Asim Jamil</w:t>
      </w:r>
    </w:p>
    <w:p w:rsidR="001554D2" w:rsidRDefault="00E278D9" w14:paraId="207BDC03" w14:textId="77777777">
      <w:r>
        <w:t>Date: June 17, 2025</w:t>
      </w:r>
    </w:p>
    <w:p w:rsidR="001554D2" w:rsidRDefault="00E278D9" w14:paraId="4AB410EB" w14:textId="77777777">
      <w:pPr>
        <w:pStyle w:val="Heading1"/>
      </w:pPr>
      <w:r>
        <w:t>1. Purpose</w:t>
      </w:r>
    </w:p>
    <w:p w:rsidR="001554D2" w:rsidRDefault="00E278D9" w14:paraId="78F9D931" w14:textId="344DBD16">
      <w:r>
        <w:t>ApWorks provides multiple screens where users can search for data using filter criteria. Currently, users must reselect filters each time they revisit a screen, leading to inefficiency and redundant effort. This BRD proposes a simplified session-based mechanism that automatically retains a user's filter selections within a session, enhancing usability</w:t>
      </w:r>
      <w:r w:rsidR="003B6F1B">
        <w:t xml:space="preserve"> without saving search criteria</w:t>
      </w:r>
      <w:r>
        <w:t>.</w:t>
      </w:r>
    </w:p>
    <w:p w:rsidR="001554D2" w:rsidRDefault="00E278D9" w14:paraId="240E1421" w14:textId="77777777">
      <w:pPr>
        <w:pStyle w:val="Heading1"/>
      </w:pPr>
      <w:r>
        <w:t>2. Scope</w:t>
      </w:r>
    </w:p>
    <w:p w:rsidR="001554D2" w:rsidRDefault="00E278D9" w14:paraId="4B26FC0C" w14:textId="5DE0EDBC">
      <w:r>
        <w:t>This feature applies to all screens in ApWorks that support filters or search capabilities</w:t>
      </w:r>
      <w:r w:rsidR="00DF436C">
        <w:t xml:space="preserve"> including System Setup UIs (i.e. user group management, Group Rules, Vendors, Taxes etc) </w:t>
      </w:r>
      <w:r w:rsidR="00CB4594">
        <w:t>, gadgets and reports</w:t>
      </w:r>
      <w:r>
        <w:t>. The retained filter state will be session-specific and user-specific, with no cross-session persistence.</w:t>
      </w:r>
    </w:p>
    <w:p w:rsidR="002278E3" w:rsidRDefault="002278E3" w14:paraId="358B23B8" w14:textId="77777777"/>
    <w:p w:rsidR="00EC24B0" w:rsidRDefault="002278E3" w14:paraId="596F8849" w14:textId="67FFB0D0">
      <w:r>
        <w:t>Please note that this feature is applicable on Search Text boxes as well where user type in value to search data in grid i.e. on Invoice Management Document.</w:t>
      </w:r>
      <w:r w:rsidR="00383B0C">
        <w:br/>
      </w:r>
      <w:r w:rsidR="00383B0C">
        <w:br/>
      </w:r>
      <w:r w:rsidR="003744CC">
        <w:t xml:space="preserve">This document is applicable </w:t>
      </w:r>
      <w:r w:rsidR="00D45502">
        <w:t>to</w:t>
      </w:r>
      <w:r w:rsidR="003744CC">
        <w:t xml:space="preserve"> all UIs in ApWork which have search/ filter options.</w:t>
      </w:r>
      <w:r w:rsidR="00C67DFC">
        <w:t xml:space="preserve"> The only UIs where we don’t have filters are “Company” and Invoice Main UI. Rest of all UIs will have this feature enabled.</w:t>
      </w:r>
    </w:p>
    <w:p w:rsidR="00DC59C2" w:rsidRDefault="00DC59C2" w14:paraId="1C1C2D34" w14:textId="3EF42091">
      <w:pPr>
        <w:rPr>
          <w:color w:val="EE0000"/>
        </w:rPr>
      </w:pPr>
      <w:r w:rsidRPr="006D3CE0">
        <w:rPr>
          <w:color w:val="EE0000"/>
        </w:rPr>
        <w:t>We need to discuss the “no filter” option on dashboard in session with US team.</w:t>
      </w:r>
    </w:p>
    <w:p w:rsidR="00C61299" w:rsidRDefault="00C61299" w14:paraId="26284392" w14:textId="77777777">
      <w:pPr>
        <w:rPr>
          <w:color w:val="EE0000"/>
        </w:rPr>
      </w:pPr>
    </w:p>
    <w:p w:rsidRPr="004A66B3" w:rsidR="00C61299" w:rsidP="004A66B3" w:rsidRDefault="00C61299" w14:paraId="49B55F55" w14:textId="38C99187">
      <w:pPr>
        <w:pStyle w:val="ListBullet"/>
      </w:pPr>
      <w:r w:rsidRPr="004A66B3">
        <w:t xml:space="preserve">This feature will also apply to sorting preferences. The system will retain not only the selected search or filter parameters but also the last applied sorting order (e.g., column and sort direction) on each screen. When the user returns to a screen during the same </w:t>
      </w:r>
      <w:r w:rsidRPr="004A66B3">
        <w:lastRenderedPageBreak/>
        <w:t>session, both the filter criteria and the sorting configuration will be automatically restored.</w:t>
      </w:r>
    </w:p>
    <w:p w:rsidR="001554D2" w:rsidRDefault="00E278D9" w14:paraId="31A02BD5" w14:textId="77777777">
      <w:pPr>
        <w:pStyle w:val="Heading1"/>
      </w:pPr>
      <w:r>
        <w:t>3. Functional Requirements</w:t>
      </w:r>
    </w:p>
    <w:p w:rsidR="001554D2" w:rsidRDefault="00E278D9" w14:paraId="68BE4B31" w14:textId="77777777">
      <w:pPr>
        <w:pStyle w:val="ListBullet"/>
      </w:pPr>
      <w:r>
        <w:t>- The system will automatically retain the user's last selected filters on each screen during an active session.</w:t>
      </w:r>
    </w:p>
    <w:p w:rsidR="001554D2" w:rsidRDefault="00E278D9" w14:paraId="67577535" w14:textId="77777777">
      <w:pPr>
        <w:pStyle w:val="ListBullet"/>
      </w:pPr>
      <w:r>
        <w:t>- When the user navigates away and returns to the same screen within the same session, the previously applied filters will be restored automatically.</w:t>
      </w:r>
    </w:p>
    <w:p w:rsidR="001554D2" w:rsidRDefault="00E278D9" w14:paraId="21386D5D" w14:textId="77777777">
      <w:pPr>
        <w:pStyle w:val="ListBullet"/>
      </w:pPr>
      <w:r>
        <w:t>- Filter state will persist across tabs or subtabs on the same screen, provided they are part of the same session.</w:t>
      </w:r>
    </w:p>
    <w:p w:rsidR="001554D2" w:rsidRDefault="00E278D9" w14:paraId="0CC84CF9" w14:textId="77777777">
      <w:pPr>
        <w:pStyle w:val="ListBullet"/>
      </w:pPr>
      <w:r>
        <w:t>- The feature supports consistent behavior across multiple browser tabs, as long as they share the same session (not incognito or isolated).</w:t>
      </w:r>
    </w:p>
    <w:p w:rsidR="001554D2" w:rsidRDefault="00E278D9" w14:paraId="7B3DAB2B" w14:textId="77777777">
      <w:pPr>
        <w:pStyle w:val="ListBullet"/>
      </w:pPr>
      <w:r>
        <w:t>- Filter selections will reset when the session ends due to logout, timeout, or browser closure.</w:t>
      </w:r>
    </w:p>
    <w:p w:rsidR="001554D2" w:rsidRDefault="00E278D9" w14:paraId="07DC921A" w14:textId="77777777">
      <w:pPr>
        <w:pStyle w:val="ListBullet"/>
      </w:pPr>
      <w:r>
        <w:t>- No manual save/load actions will be available or required.</w:t>
      </w:r>
    </w:p>
    <w:p w:rsidR="001554D2" w:rsidRDefault="00E278D9" w14:paraId="33DD9E20" w14:textId="77777777">
      <w:pPr>
        <w:pStyle w:val="ListBullet"/>
      </w:pPr>
      <w:r>
        <w:t>- There will be no UI elements to indicate filter state restoration; the feature operates transparently.</w:t>
      </w:r>
    </w:p>
    <w:p w:rsidR="0028347B" w:rsidRDefault="0028347B" w14:paraId="1CE6C5C9" w14:textId="197BE494">
      <w:pPr>
        <w:pStyle w:val="ListBullet"/>
      </w:pPr>
      <w:r>
        <w:t>No database change required.</w:t>
      </w:r>
    </w:p>
    <w:p w:rsidR="001554D2" w:rsidRDefault="00E278D9" w14:paraId="580811AF" w14:textId="77777777">
      <w:pPr>
        <w:pStyle w:val="Heading1"/>
      </w:pPr>
      <w:r>
        <w:t>4. Non-Functional Requirements</w:t>
      </w:r>
    </w:p>
    <w:p w:rsidR="001554D2" w:rsidRDefault="00E278D9" w14:paraId="489B3B2B" w14:textId="77777777">
      <w:pPr>
        <w:pStyle w:val="ListBullet"/>
      </w:pPr>
      <w:r>
        <w:t>- Applicable to all users with access to filter-enabled screens.</w:t>
      </w:r>
    </w:p>
    <w:p w:rsidR="001554D2" w:rsidRDefault="00E278D9" w14:paraId="0639BD3C" w14:textId="77777777">
      <w:pPr>
        <w:pStyle w:val="ListBullet"/>
      </w:pPr>
      <w:r>
        <w:t>- Filter state will be stored on the client side for the duration of the session.</w:t>
      </w:r>
    </w:p>
    <w:p w:rsidR="001554D2" w:rsidRDefault="00E278D9" w14:paraId="701D6DC0" w14:textId="77777777">
      <w:pPr>
        <w:pStyle w:val="ListBullet"/>
      </w:pPr>
      <w:r>
        <w:t>- No server-side persistence or database storage is involved.</w:t>
      </w:r>
    </w:p>
    <w:p w:rsidR="001554D2" w:rsidRDefault="00E278D9" w14:paraId="34085F7A" w14:textId="77777777">
      <w:pPr>
        <w:pStyle w:val="ListBullet"/>
      </w:pPr>
      <w:r>
        <w:t>- Session timeout behavior will follow existing ApWorks session management rules.</w:t>
      </w:r>
    </w:p>
    <w:p w:rsidR="001554D2" w:rsidRDefault="00E278D9" w14:paraId="4043A78F" w14:textId="77777777">
      <w:pPr>
        <w:pStyle w:val="Heading1"/>
      </w:pPr>
      <w:r>
        <w:t>5. UI Behavior</w:t>
      </w:r>
    </w:p>
    <w:p w:rsidR="001554D2" w:rsidRDefault="00E278D9" w14:paraId="7E7FE36D" w14:textId="77777777">
      <w:pPr>
        <w:pStyle w:val="ListBullet"/>
      </w:pPr>
      <w:r>
        <w:t>- No additional buttons or user actions are required.</w:t>
      </w:r>
    </w:p>
    <w:p w:rsidR="001554D2" w:rsidRDefault="00E278D9" w14:paraId="0B44BB92" w14:textId="77777777">
      <w:pPr>
        <w:pStyle w:val="ListBullet"/>
      </w:pPr>
      <w:r>
        <w:t>- Previously selected filters will be automatically restored when a user returns to a screen during the same session.</w:t>
      </w:r>
    </w:p>
    <w:p w:rsidR="001554D2" w:rsidRDefault="00E278D9" w14:paraId="66DC83F6" w14:textId="77777777">
      <w:pPr>
        <w:pStyle w:val="ListBullet"/>
      </w:pPr>
      <w:r>
        <w:t>- No visual indication will be shown to confirm that filters have been restored.</w:t>
      </w:r>
    </w:p>
    <w:p w:rsidR="001554D2" w:rsidRDefault="00E278D9" w14:paraId="34BF6FDA" w14:textId="77777777">
      <w:pPr>
        <w:pStyle w:val="Heading1"/>
      </w:pPr>
      <w:r>
        <w:t>6. Permissions</w:t>
      </w:r>
    </w:p>
    <w:p w:rsidR="001554D2" w:rsidRDefault="00E278D9" w14:paraId="2F32BEDC" w14:textId="77777777">
      <w:r>
        <w:t>All users with access to filter-enabled screens will automatically benefit from this feature. No additional permissions are required.</w:t>
      </w:r>
    </w:p>
    <w:p w:rsidR="001554D2" w:rsidRDefault="00E278D9" w14:paraId="48D0CE65" w14:textId="77777777">
      <w:pPr>
        <w:pStyle w:val="Heading1"/>
      </w:pPr>
      <w:r>
        <w:t>7. Technical Notes</w:t>
      </w:r>
    </w:p>
    <w:p w:rsidR="001554D2" w:rsidRDefault="00E278D9" w14:paraId="0D8AD5AE" w14:textId="77777777">
      <w:pPr>
        <w:pStyle w:val="ListBullet"/>
      </w:pPr>
      <w:r>
        <w:t>- Filter state should be retained using client-side mechanisms, such as session storage or in-memory objects based on the frontend framework.</w:t>
      </w:r>
    </w:p>
    <w:p w:rsidR="001554D2" w:rsidRDefault="00E278D9" w14:paraId="223437A6" w14:textId="77777777">
      <w:pPr>
        <w:pStyle w:val="ListBullet"/>
      </w:pPr>
      <w:r>
        <w:lastRenderedPageBreak/>
        <w:t>- No server calls are needed for storing or retrieving session filter state.</w:t>
      </w:r>
    </w:p>
    <w:p w:rsidR="001554D2" w:rsidRDefault="00E278D9" w14:paraId="4847A110" w14:textId="77777777">
      <w:pPr>
        <w:pStyle w:val="ListBullet"/>
      </w:pPr>
      <w:r>
        <w:t>- Behavior must be consistent across tabs that share the same session context.</w:t>
      </w:r>
    </w:p>
    <w:p w:rsidR="001554D2" w:rsidRDefault="00E278D9" w14:paraId="7EFAC0C5" w14:textId="77777777">
      <w:pPr>
        <w:pStyle w:val="Heading1"/>
      </w:pPr>
      <w:r>
        <w:t>8. Risks and Mitigation</w:t>
      </w:r>
    </w:p>
    <w:p w:rsidR="001554D2" w:rsidRDefault="00E278D9" w14:paraId="74C23D39" w14:textId="77777777">
      <w:pPr>
        <w:pStyle w:val="Heading1"/>
      </w:pPr>
      <w:r>
        <w:t>9. Out of Scope</w:t>
      </w:r>
    </w:p>
    <w:p w:rsidR="001554D2" w:rsidRDefault="00E278D9" w14:paraId="5AB3B70E" w14:textId="77777777">
      <w:pPr>
        <w:pStyle w:val="ListBullet"/>
      </w:pPr>
      <w:r>
        <w:t>- Saving filters to the database.</w:t>
      </w:r>
    </w:p>
    <w:p w:rsidR="001554D2" w:rsidRDefault="00E278D9" w14:paraId="3B827DF6" w14:textId="77777777">
      <w:pPr>
        <w:pStyle w:val="ListBullet"/>
      </w:pPr>
      <w:r>
        <w:t>- Allowing users to name or manage multiple saved search criteria.</w:t>
      </w:r>
    </w:p>
    <w:p w:rsidR="001554D2" w:rsidRDefault="00E278D9" w14:paraId="18271319" w14:textId="77777777">
      <w:pPr>
        <w:pStyle w:val="ListBullet"/>
      </w:pPr>
      <w:r>
        <w:t>- Setting default filters.</w:t>
      </w:r>
    </w:p>
    <w:p w:rsidR="001554D2" w:rsidRDefault="00E278D9" w14:paraId="2E14598F" w14:textId="77777777">
      <w:pPr>
        <w:pStyle w:val="ListBullet"/>
      </w:pPr>
      <w:r>
        <w:t>- Exporting, importing, or sharing filters.</w:t>
      </w:r>
    </w:p>
    <w:p w:rsidR="001554D2" w:rsidRDefault="00E278D9" w14:paraId="5DBC949F" w14:textId="77777777">
      <w:pPr>
        <w:pStyle w:val="Heading1"/>
      </w:pPr>
      <w:r>
        <w:t>10. Appendix</w:t>
      </w:r>
    </w:p>
    <w:p w:rsidR="001554D2" w:rsidRDefault="00E278D9" w14:paraId="269E7127" w14:textId="77777777">
      <w:pPr>
        <w:pStyle w:val="ListBullet"/>
      </w:pPr>
      <w:r>
        <w:t>- Example: If a user applies filters on the 'Vendor Invoices' screen, navigates to another module, and then returns to 'Vendor Invoices' within the same session, the previously applied filters will be restored.</w:t>
      </w:r>
    </w:p>
    <w:p w:rsidR="001554D2" w:rsidRDefault="00E278D9" w14:paraId="2767B365" w14:textId="77777777">
      <w:pPr>
        <w:pStyle w:val="ListBullet"/>
      </w:pPr>
      <w:r>
        <w:t>- If the user logs out or the session times out, the filters will be cleared and the screen will reset to its default state.</w:t>
      </w:r>
    </w:p>
    <w:p w:rsidR="001554D2" w:rsidRDefault="00E278D9" w14:paraId="5059F571" w14:textId="77777777">
      <w:pPr>
        <w:pStyle w:val="ListBullet"/>
      </w:pPr>
      <w:r>
        <w:t>- This behavior also applies if the user opens another tab in the same browser session (non-incognito).</w:t>
      </w:r>
    </w:p>
    <w:p w:rsidR="001554D2" w:rsidRDefault="00E278D9" w14:paraId="2629E265" w14:textId="77777777">
      <w:pPr>
        <w:pStyle w:val="ListBullet"/>
      </w:pPr>
      <w:r>
        <w:t>- If the user opens the application in a new browser window or incognito mode, filter state will not be retained.</w:t>
      </w:r>
    </w:p>
    <w:p w:rsidR="001554D2" w:rsidRDefault="00E278D9" w14:paraId="2FDEF736" w14:textId="77777777">
      <w:pPr>
        <w:pStyle w:val="Heading1"/>
      </w:pPr>
      <w:r>
        <w:t>8. Risks and Mitigation</w:t>
      </w:r>
    </w:p>
    <w:tbl>
      <w:tblPr>
        <w:tblStyle w:val="TableGrid"/>
        <w:tblW w:w="0" w:type="auto"/>
        <w:tblLook w:val="04A0" w:firstRow="1" w:lastRow="0" w:firstColumn="1" w:lastColumn="0" w:noHBand="0" w:noVBand="1"/>
      </w:tblPr>
      <w:tblGrid>
        <w:gridCol w:w="4315"/>
        <w:gridCol w:w="4315"/>
      </w:tblGrid>
      <w:tr w:rsidR="001554D2" w14:paraId="1E9FF781" w14:textId="77777777">
        <w:tc>
          <w:tcPr>
            <w:tcW w:w="4320" w:type="dxa"/>
          </w:tcPr>
          <w:p w:rsidR="001554D2" w:rsidRDefault="00E278D9" w14:paraId="17BEA724" w14:textId="77777777">
            <w:r>
              <w:t>Risk</w:t>
            </w:r>
          </w:p>
        </w:tc>
        <w:tc>
          <w:tcPr>
            <w:tcW w:w="4320" w:type="dxa"/>
          </w:tcPr>
          <w:p w:rsidR="001554D2" w:rsidRDefault="00E278D9" w14:paraId="081EBF5D" w14:textId="77777777">
            <w:r>
              <w:t>Mitigation</w:t>
            </w:r>
          </w:p>
        </w:tc>
      </w:tr>
      <w:tr w:rsidR="001554D2" w14:paraId="37B0FAF7" w14:textId="77777777">
        <w:tc>
          <w:tcPr>
            <w:tcW w:w="4320" w:type="dxa"/>
          </w:tcPr>
          <w:p w:rsidR="001554D2" w:rsidRDefault="00E278D9" w14:paraId="79E6C37C" w14:textId="77777777">
            <w:r>
              <w:t>User expects filter state to persist across sessions</w:t>
            </w:r>
          </w:p>
        </w:tc>
        <w:tc>
          <w:tcPr>
            <w:tcW w:w="4320" w:type="dxa"/>
          </w:tcPr>
          <w:p w:rsidR="001554D2" w:rsidRDefault="00E278D9" w14:paraId="24E67205" w14:textId="77777777">
            <w:r>
              <w:t>Clarify in documentation or training that the feature is session-based only.</w:t>
            </w:r>
          </w:p>
        </w:tc>
      </w:tr>
      <w:tr w:rsidR="001554D2" w14:paraId="1C61365D" w14:textId="77777777">
        <w:tc>
          <w:tcPr>
            <w:tcW w:w="4320" w:type="dxa"/>
          </w:tcPr>
          <w:p w:rsidR="001554D2" w:rsidRDefault="00E278D9" w14:paraId="1B98A4B5" w14:textId="77777777">
            <w:r>
              <w:t>Unexpected browser closures lead to lost state</w:t>
            </w:r>
          </w:p>
        </w:tc>
        <w:tc>
          <w:tcPr>
            <w:tcW w:w="4320" w:type="dxa"/>
          </w:tcPr>
          <w:p w:rsidR="001554D2" w:rsidRDefault="00E278D9" w14:paraId="49F37876" w14:textId="77777777">
            <w:r>
              <w:t>Educate users that filters will be lost after session timeout or logout.</w:t>
            </w:r>
          </w:p>
        </w:tc>
      </w:tr>
      <w:tr w:rsidR="001554D2" w14:paraId="6FF5D1BB" w14:textId="77777777">
        <w:tc>
          <w:tcPr>
            <w:tcW w:w="4320" w:type="dxa"/>
          </w:tcPr>
          <w:p w:rsidR="001554D2" w:rsidRDefault="00E278D9" w14:paraId="586F4C0D" w14:textId="77777777">
            <w:r>
              <w:t>Opening in a new session (e.g., incognito) resets filters</w:t>
            </w:r>
          </w:p>
        </w:tc>
        <w:tc>
          <w:tcPr>
            <w:tcW w:w="4320" w:type="dxa"/>
          </w:tcPr>
          <w:p w:rsidR="001554D2" w:rsidRDefault="00E278D9" w14:paraId="40C56664" w14:textId="77777777">
            <w:r>
              <w:t>Clarify that filter retention only applies within the same session context.</w:t>
            </w:r>
          </w:p>
        </w:tc>
      </w:tr>
    </w:tbl>
    <w:p w:rsidR="00E278D9" w:rsidRDefault="00E278D9" w14:paraId="447BF71B" w14:textId="77777777"/>
    <w:p w:rsidR="0028347B" w:rsidRDefault="0028347B" w14:paraId="50E3429D" w14:textId="77777777"/>
    <w:p w:rsidR="0028347B" w:rsidP="0028347B" w:rsidRDefault="0028347B" w14:paraId="49A3C4E2" w14:textId="4D61FC5C">
      <w:pPr>
        <w:pStyle w:val="Heading1"/>
      </w:pPr>
      <w:r>
        <w:t xml:space="preserve">8. </w:t>
      </w:r>
      <w:r>
        <w:t>Open Questions:</w:t>
      </w:r>
    </w:p>
    <w:p w:rsidR="0028347B" w:rsidP="0028347B" w:rsidRDefault="0028347B" w14:paraId="100E0539" w14:textId="139CBB6E">
      <w:pPr>
        <w:rPr>
          <w:ins w:author="Asim Jameel" w:date="2025-06-26T08:17:03.714Z" w16du:dateUtc="2025-06-26T08:17:03.714Z" w:id="747006401"/>
          <w:color w:val="EE0000"/>
        </w:rPr>
      </w:pPr>
      <w:r w:rsidRPr="09A2EEAC" w:rsidR="0028347B">
        <w:rPr>
          <w:color w:val="EE0000"/>
        </w:rPr>
        <w:t xml:space="preserve">1) </w:t>
      </w:r>
      <w:r w:rsidRPr="09A2EEAC" w:rsidR="0028347B">
        <w:rPr>
          <w:color w:val="EE0000"/>
        </w:rPr>
        <w:t xml:space="preserve">We need to discuss the “no filter” </w:t>
      </w:r>
      <w:r w:rsidRPr="09A2EEAC" w:rsidR="0028347B">
        <w:rPr>
          <w:color w:val="EE0000"/>
        </w:rPr>
        <w:t>option</w:t>
      </w:r>
      <w:r w:rsidRPr="09A2EEAC" w:rsidR="0028347B">
        <w:rPr>
          <w:color w:val="EE0000"/>
        </w:rPr>
        <w:t xml:space="preserve"> on dashboard in session with </w:t>
      </w:r>
      <w:r w:rsidRPr="09A2EEAC" w:rsidR="0028347B">
        <w:rPr>
          <w:color w:val="EE0000"/>
        </w:rPr>
        <w:t>US</w:t>
      </w:r>
      <w:r w:rsidRPr="09A2EEAC" w:rsidR="0028347B">
        <w:rPr>
          <w:color w:val="EE0000"/>
        </w:rPr>
        <w:t xml:space="preserve"> team.</w:t>
      </w:r>
      <w:ins w:author="Asim Jameel" w:date="2025-06-26T08:17:02.881Z" w:id="589219012">
        <w:r>
          <w:br/>
        </w:r>
      </w:ins>
    </w:p>
    <w:p w:rsidR="00FD01AB" w:rsidP="09A2EEAC" w:rsidRDefault="00FD01AB" w14:paraId="4BA0AE07" w14:textId="444DEA38">
      <w:pPr>
        <w:spacing w:before="240" w:beforeAutospacing="off" w:after="240" w:afterAutospacing="off"/>
        <w:rPr>
          <w:ins w:author="Asim Jameel" w:date="2025-06-26T08:22:35.883Z" w16du:dateUtc="2025-06-26T08:22:35.883Z" w:id="1896878989"/>
          <w:rFonts w:ascii="Cambria" w:hAnsi="Cambria" w:eastAsia="Cambria" w:cs="Cambria"/>
          <w:noProof w:val="0"/>
          <w:sz w:val="22"/>
          <w:szCs w:val="22"/>
          <w:lang w:val="en-US"/>
        </w:rPr>
        <w:pPrChange w:author="Asim Jameel" w:date="2025-06-26T08:22:35.787Z">
          <w:pPr/>
        </w:pPrChange>
      </w:pPr>
      <w:ins w:author="Asim Jameel" w:date="2025-06-26T08:22:35.883Z" w:id="680212080">
        <w:r w:rsidRPr="09A2EEAC" w:rsidR="00FD01AB">
          <w:rPr>
            <w:rFonts w:ascii="Cambria" w:hAnsi="Cambria" w:eastAsia="Cambria" w:cs="Cambria"/>
            <w:noProof w:val="0"/>
            <w:sz w:val="22"/>
            <w:szCs w:val="22"/>
            <w:lang w:val="en-US"/>
          </w:rPr>
          <w:t xml:space="preserve">Answer: </w:t>
        </w:r>
        <w:r w:rsidRPr="09A2EEAC" w:rsidR="00FD01AB">
          <w:rPr>
            <w:rFonts w:ascii="Cambria" w:hAnsi="Cambria" w:eastAsia="Cambria" w:cs="Cambria"/>
            <w:noProof w:val="0"/>
            <w:sz w:val="22"/>
            <w:szCs w:val="22"/>
            <w:lang w:val="en-US"/>
          </w:rPr>
          <w:t xml:space="preserve">[Asim </w:t>
        </w:r>
        <w:r w:rsidRPr="09A2EEAC" w:rsidR="00FD01AB">
          <w:rPr>
            <w:rFonts w:ascii="Cambria" w:hAnsi="Cambria" w:eastAsia="Cambria" w:cs="Cambria"/>
            <w:noProof w:val="0"/>
            <w:sz w:val="22"/>
            <w:szCs w:val="22"/>
            <w:lang w:val="en-US"/>
          </w:rPr>
          <w:t>Jamil]As</w:t>
        </w:r>
        <w:r w:rsidRPr="09A2EEAC" w:rsidR="00FD01AB">
          <w:rPr>
            <w:rFonts w:ascii="Cambria" w:hAnsi="Cambria" w:eastAsia="Cambria" w:cs="Cambria"/>
            <w:noProof w:val="0"/>
            <w:sz w:val="22"/>
            <w:szCs w:val="22"/>
            <w:lang w:val="en-US"/>
          </w:rPr>
          <w:t xml:space="preserve"> per the discussion with the US team, the system </w:t>
        </w:r>
        <w:r w:rsidRPr="09A2EEAC" w:rsidR="00FD01AB">
          <w:rPr>
            <w:rFonts w:ascii="Cambria" w:hAnsi="Cambria" w:eastAsia="Cambria" w:cs="Cambria"/>
            <w:b w:val="1"/>
            <w:bCs w:val="1"/>
            <w:noProof w:val="0"/>
            <w:sz w:val="22"/>
            <w:szCs w:val="22"/>
            <w:lang w:val="en-US"/>
          </w:rPr>
          <w:t xml:space="preserve">should not </w:t>
        </w:r>
        <w:r w:rsidRPr="09A2EEAC" w:rsidR="00FD01AB">
          <w:rPr>
            <w:rFonts w:ascii="Cambria" w:hAnsi="Cambria" w:eastAsia="Cambria" w:cs="Cambria"/>
            <w:b w:val="1"/>
            <w:bCs w:val="1"/>
            <w:noProof w:val="0"/>
            <w:sz w:val="22"/>
            <w:szCs w:val="22"/>
            <w:lang w:val="en-US"/>
          </w:rPr>
          <w:t>retain</w:t>
        </w:r>
        <w:r w:rsidRPr="09A2EEAC" w:rsidR="00FD01AB">
          <w:rPr>
            <w:rFonts w:ascii="Cambria" w:hAnsi="Cambria" w:eastAsia="Cambria" w:cs="Cambria"/>
            <w:b w:val="1"/>
            <w:bCs w:val="1"/>
            <w:noProof w:val="0"/>
            <w:sz w:val="22"/>
            <w:szCs w:val="22"/>
            <w:lang w:val="en-US"/>
          </w:rPr>
          <w:t xml:space="preserve"> the selected value</w:t>
        </w:r>
        <w:r w:rsidRPr="09A2EEAC" w:rsidR="00FD01AB">
          <w:rPr>
            <w:rFonts w:ascii="Cambria" w:hAnsi="Cambria" w:eastAsia="Cambria" w:cs="Cambria"/>
            <w:noProof w:val="0"/>
            <w:sz w:val="22"/>
            <w:szCs w:val="22"/>
            <w:lang w:val="en-US"/>
          </w:rPr>
          <w:t xml:space="preserve"> in the </w:t>
        </w:r>
        <w:r w:rsidRPr="09A2EEAC" w:rsidR="00FD01AB">
          <w:rPr>
            <w:rFonts w:ascii="Cambria" w:hAnsi="Cambria" w:eastAsia="Cambria" w:cs="Cambria"/>
            <w:b w:val="1"/>
            <w:bCs w:val="1"/>
            <w:noProof w:val="0"/>
            <w:sz w:val="22"/>
            <w:szCs w:val="22"/>
            <w:lang w:val="en-US"/>
          </w:rPr>
          <w:t>date range dropdown</w:t>
        </w:r>
        <w:r w:rsidRPr="09A2EEAC" w:rsidR="00FD01AB">
          <w:rPr>
            <w:rFonts w:ascii="Cambria" w:hAnsi="Cambria" w:eastAsia="Cambria" w:cs="Cambria"/>
            <w:noProof w:val="0"/>
            <w:sz w:val="22"/>
            <w:szCs w:val="22"/>
            <w:lang w:val="en-US"/>
          </w:rPr>
          <w:t xml:space="preserve"> (used to filter data by week ranges such as </w:t>
        </w:r>
        <w:r w:rsidRPr="09A2EEAC" w:rsidR="00FD01AB">
          <w:rPr>
            <w:rFonts w:ascii="Cambria" w:hAnsi="Cambria" w:eastAsia="Cambria" w:cs="Cambria"/>
            <w:noProof w:val="0"/>
            <w:sz w:val="22"/>
            <w:szCs w:val="22"/>
            <w:lang w:val="en-US"/>
          </w:rPr>
          <w:t>9 weeks</w:t>
        </w:r>
        <w:r w:rsidRPr="09A2EEAC" w:rsidR="00FD01AB">
          <w:rPr>
            <w:rFonts w:ascii="Cambria" w:hAnsi="Cambria" w:eastAsia="Cambria" w:cs="Cambria"/>
            <w:noProof w:val="0"/>
            <w:sz w:val="22"/>
            <w:szCs w:val="22"/>
            <w:lang w:val="en-US"/>
          </w:rPr>
          <w:t xml:space="preserve">, </w:t>
        </w:r>
        <w:r w:rsidRPr="09A2EEAC" w:rsidR="00FD01AB">
          <w:rPr>
            <w:rFonts w:ascii="Cambria" w:hAnsi="Cambria" w:eastAsia="Cambria" w:cs="Cambria"/>
            <w:noProof w:val="0"/>
            <w:sz w:val="22"/>
            <w:szCs w:val="22"/>
            <w:lang w:val="en-US"/>
          </w:rPr>
          <w:t>24 weeks</w:t>
        </w:r>
        <w:r w:rsidRPr="09A2EEAC" w:rsidR="00FD01AB">
          <w:rPr>
            <w:rFonts w:ascii="Cambria" w:hAnsi="Cambria" w:eastAsia="Cambria" w:cs="Cambria"/>
            <w:noProof w:val="0"/>
            <w:sz w:val="22"/>
            <w:szCs w:val="22"/>
            <w:lang w:val="en-US"/>
          </w:rPr>
          <w:t xml:space="preserve">, etc.) </w:t>
        </w:r>
        <w:r w:rsidRPr="09A2EEAC" w:rsidR="00FD01AB">
          <w:rPr>
            <w:rFonts w:ascii="Cambria" w:hAnsi="Cambria" w:eastAsia="Cambria" w:cs="Cambria"/>
            <w:b w:val="1"/>
            <w:bCs w:val="1"/>
            <w:noProof w:val="0"/>
            <w:sz w:val="22"/>
            <w:szCs w:val="22"/>
            <w:lang w:val="en-US"/>
          </w:rPr>
          <w:t>unless the user has entered a value in the search text field</w:t>
        </w:r>
        <w:r w:rsidRPr="09A2EEAC" w:rsidR="00FD01AB">
          <w:rPr>
            <w:rFonts w:ascii="Cambria" w:hAnsi="Cambria" w:eastAsia="Cambria" w:cs="Cambria"/>
            <w:noProof w:val="0"/>
            <w:sz w:val="22"/>
            <w:szCs w:val="22"/>
            <w:lang w:val="en-US"/>
          </w:rPr>
          <w:t>.</w:t>
        </w:r>
      </w:ins>
    </w:p>
    <w:p w:rsidR="00FD01AB" w:rsidP="09A2EEAC" w:rsidRDefault="00FD01AB" w14:paraId="0DDAA1F2" w14:textId="78A63761">
      <w:pPr>
        <w:spacing w:before="240" w:beforeAutospacing="off" w:after="240" w:afterAutospacing="off"/>
        <w:rPr>
          <w:ins w:author="Asim Jameel" w:date="2025-06-26T08:22:35.884Z" w16du:dateUtc="2025-06-26T08:22:35.884Z" w:id="2030056337"/>
          <w:rFonts w:ascii="Cambria" w:hAnsi="Cambria" w:eastAsia="Cambria" w:cs="Cambria"/>
          <w:noProof w:val="0"/>
          <w:sz w:val="22"/>
          <w:szCs w:val="22"/>
          <w:lang w:val="en-US"/>
        </w:rPr>
        <w:pPrChange w:author="Asim Jameel" w:date="2025-06-26T08:22:35.806Z">
          <w:pPr/>
        </w:pPrChange>
      </w:pPr>
      <w:ins w:author="Asim Jameel" w:date="2025-06-26T08:22:35.884Z" w:id="1021608518">
        <w:r w:rsidRPr="09A2EEAC" w:rsidR="00FD01AB">
          <w:rPr>
            <w:rFonts w:ascii="Cambria" w:hAnsi="Cambria" w:eastAsia="Cambria" w:cs="Cambria"/>
            <w:noProof w:val="0"/>
            <w:sz w:val="22"/>
            <w:szCs w:val="22"/>
            <w:lang w:val="en-US"/>
          </w:rPr>
          <w:t>This approach ensures that filters are only persisted when the user is performing a targeted search, reducing unnecessary default filtering in future sessions.</w:t>
        </w:r>
      </w:ins>
    </w:p>
    <w:p w:rsidR="00FD01AB" w:rsidP="09A2EEAC" w:rsidRDefault="00FD01AB" w14:paraId="10B00629" w14:textId="79833D6B">
      <w:pPr>
        <w:pStyle w:val="Heading4"/>
        <w:spacing w:before="319" w:beforeAutospacing="off" w:after="319" w:afterAutospacing="off"/>
        <w:rPr>
          <w:ins w:author="Asim Jameel" w:date="2025-06-26T08:22:35.885Z" w16du:dateUtc="2025-06-26T08:22:35.885Z" w:id="285025827"/>
          <w:rFonts w:ascii="Cambria" w:hAnsi="Cambria" w:eastAsia="Cambria" w:cs="Cambria"/>
          <w:b w:val="1"/>
          <w:bCs w:val="1"/>
          <w:noProof w:val="0"/>
          <w:sz w:val="24"/>
          <w:szCs w:val="24"/>
          <w:lang w:val="en-US"/>
        </w:rPr>
        <w:pPrChange w:author="Asim Jameel" w:date="2025-06-26T08:22:35.816Z">
          <w:pPr/>
        </w:pPrChange>
      </w:pPr>
      <w:ins w:author="Asim Jameel" w:date="2025-06-26T08:22:35.885Z" w:id="459636174">
        <w:r w:rsidRPr="09A2EEAC" w:rsidR="00FD01AB">
          <w:rPr>
            <w:rFonts w:ascii="Cambria" w:hAnsi="Cambria" w:eastAsia="Cambria" w:cs="Cambria"/>
            <w:b w:val="1"/>
            <w:bCs w:val="1"/>
            <w:noProof w:val="0"/>
            <w:sz w:val="24"/>
            <w:szCs w:val="24"/>
            <w:lang w:val="en-US"/>
          </w:rPr>
          <w:t>Example:</w:t>
        </w:r>
      </w:ins>
    </w:p>
    <w:p w:rsidR="00FD01AB" w:rsidP="09A2EEAC" w:rsidRDefault="00FD01AB" w14:paraId="318839CA" w14:textId="05457DEB">
      <w:pPr>
        <w:pStyle w:val="ListParagraph"/>
        <w:numPr>
          <w:ilvl w:val="0"/>
          <w:numId w:val="12"/>
        </w:numPr>
        <w:spacing w:before="240" w:beforeAutospacing="off" w:after="240" w:afterAutospacing="off"/>
        <w:rPr>
          <w:ins w:author="Asim Jameel" w:date="2025-06-26T08:22:35.885Z" w16du:dateUtc="2025-06-26T08:22:35.885Z" w:id="672184835"/>
          <w:rFonts w:ascii="Cambria" w:hAnsi="Cambria" w:eastAsia="Cambria" w:cs="Cambria"/>
          <w:noProof w:val="0"/>
          <w:sz w:val="22"/>
          <w:szCs w:val="22"/>
          <w:lang w:val="en-US"/>
        </w:rPr>
        <w:pPrChange w:author="Asim Jameel" w:date="2025-06-26T08:22:35.837Z">
          <w:pPr/>
        </w:pPrChange>
      </w:pPr>
      <w:ins w:author="Asim Jameel" w:date="2025-06-26T08:22:35.885Z" w:id="948151441">
        <w:r w:rsidRPr="09A2EEAC" w:rsidR="00FD01AB">
          <w:rPr>
            <w:rFonts w:ascii="Cambria" w:hAnsi="Cambria" w:eastAsia="Cambria" w:cs="Cambria"/>
            <w:noProof w:val="0"/>
            <w:sz w:val="22"/>
            <w:szCs w:val="22"/>
            <w:lang w:val="en-US"/>
          </w:rPr>
          <w:t xml:space="preserve">✅ If a user selects </w:t>
        </w:r>
        <w:r w:rsidRPr="09A2EEAC" w:rsidR="00FD01AB">
          <w:rPr>
            <w:rFonts w:ascii="Cambria" w:hAnsi="Cambria" w:eastAsia="Cambria" w:cs="Cambria"/>
            <w:b w:val="1"/>
            <w:bCs w:val="1"/>
            <w:noProof w:val="0"/>
            <w:sz w:val="22"/>
            <w:szCs w:val="22"/>
            <w:lang w:val="en-US"/>
          </w:rPr>
          <w:t>"24 weeks"</w:t>
        </w:r>
        <w:r w:rsidRPr="09A2EEAC" w:rsidR="00FD01AB">
          <w:rPr>
            <w:rFonts w:ascii="Cambria" w:hAnsi="Cambria" w:eastAsia="Cambria" w:cs="Cambria"/>
            <w:noProof w:val="0"/>
            <w:sz w:val="22"/>
            <w:szCs w:val="22"/>
            <w:lang w:val="en-US"/>
          </w:rPr>
          <w:t xml:space="preserve"> in the date dropdown </w:t>
        </w:r>
        <w:r w:rsidRPr="09A2EEAC" w:rsidR="00FD01AB">
          <w:rPr>
            <w:rFonts w:ascii="Cambria" w:hAnsi="Cambria" w:eastAsia="Cambria" w:cs="Cambria"/>
            <w:b w:val="1"/>
            <w:bCs w:val="1"/>
            <w:noProof w:val="0"/>
            <w:sz w:val="22"/>
            <w:szCs w:val="22"/>
            <w:lang w:val="en-US"/>
          </w:rPr>
          <w:t>and</w:t>
        </w:r>
        <w:r w:rsidRPr="09A2EEAC" w:rsidR="00FD01AB">
          <w:rPr>
            <w:rFonts w:ascii="Cambria" w:hAnsi="Cambria" w:eastAsia="Cambria" w:cs="Cambria"/>
            <w:noProof w:val="0"/>
            <w:sz w:val="22"/>
            <w:szCs w:val="22"/>
            <w:lang w:val="en-US"/>
          </w:rPr>
          <w:t xml:space="preserve"> types </w:t>
        </w:r>
        <w:r w:rsidRPr="09A2EEAC" w:rsidR="00FD01AB">
          <w:rPr>
            <w:rFonts w:ascii="Cambria" w:hAnsi="Cambria" w:eastAsia="Cambria" w:cs="Cambria"/>
            <w:b w:val="1"/>
            <w:bCs w:val="1"/>
            <w:noProof w:val="0"/>
            <w:sz w:val="22"/>
            <w:szCs w:val="22"/>
            <w:lang w:val="en-US"/>
          </w:rPr>
          <w:t>"ABC Media"</w:t>
        </w:r>
        <w:r w:rsidRPr="09A2EEAC" w:rsidR="00FD01AB">
          <w:rPr>
            <w:rFonts w:ascii="Cambria" w:hAnsi="Cambria" w:eastAsia="Cambria" w:cs="Cambria"/>
            <w:noProof w:val="0"/>
            <w:sz w:val="22"/>
            <w:szCs w:val="22"/>
            <w:lang w:val="en-US"/>
          </w:rPr>
          <w:t xml:space="preserve"> into the search field → both filters will be retained in the next session.</w:t>
        </w:r>
      </w:ins>
    </w:p>
    <w:p w:rsidR="00FD01AB" w:rsidP="09A2EEAC" w:rsidRDefault="00FD01AB" w14:paraId="1BEA1E9F" w14:textId="53FB4AD8">
      <w:pPr>
        <w:pStyle w:val="ListParagraph"/>
        <w:numPr>
          <w:ilvl w:val="0"/>
          <w:numId w:val="12"/>
        </w:numPr>
        <w:spacing w:before="240" w:beforeAutospacing="off" w:after="240" w:afterAutospacing="off"/>
        <w:rPr>
          <w:ins w:author="Asim Jameel" w:date="2025-06-26T08:22:35.886Z" w16du:dateUtc="2025-06-26T08:22:35.886Z" w:id="340698327"/>
          <w:rFonts w:ascii="Cambria" w:hAnsi="Cambria" w:eastAsia="Cambria" w:cs="Cambria"/>
          <w:noProof w:val="0"/>
          <w:sz w:val="22"/>
          <w:szCs w:val="22"/>
          <w:lang w:val="en-US"/>
        </w:rPr>
        <w:pPrChange w:author="Asim Jameel" w:date="2025-06-26T08:22:35.872Z">
          <w:pPr/>
        </w:pPrChange>
      </w:pPr>
      <w:ins w:author="Asim Jameel" w:date="2025-06-26T08:22:35.886Z" w:id="1961884614">
        <w:r w:rsidRPr="09A2EEAC" w:rsidR="00FD01AB">
          <w:rPr>
            <w:rFonts w:ascii="Cambria" w:hAnsi="Cambria" w:eastAsia="Cambria" w:cs="Cambria"/>
            <w:noProof w:val="0"/>
            <w:sz w:val="22"/>
            <w:szCs w:val="22"/>
            <w:lang w:val="en-US"/>
          </w:rPr>
          <w:t xml:space="preserve">❌ If a user selects </w:t>
        </w:r>
        <w:r w:rsidRPr="09A2EEAC" w:rsidR="00FD01AB">
          <w:rPr>
            <w:rFonts w:ascii="Cambria" w:hAnsi="Cambria" w:eastAsia="Cambria" w:cs="Cambria"/>
            <w:b w:val="1"/>
            <w:bCs w:val="1"/>
            <w:noProof w:val="0"/>
            <w:sz w:val="22"/>
            <w:szCs w:val="22"/>
            <w:lang w:val="en-US"/>
          </w:rPr>
          <w:t>"9 weeks"</w:t>
        </w:r>
        <w:r w:rsidRPr="09A2EEAC" w:rsidR="00FD01AB">
          <w:rPr>
            <w:rFonts w:ascii="Cambria" w:hAnsi="Cambria" w:eastAsia="Cambria" w:cs="Cambria"/>
            <w:noProof w:val="0"/>
            <w:sz w:val="22"/>
            <w:szCs w:val="22"/>
            <w:lang w:val="en-US"/>
          </w:rPr>
          <w:t xml:space="preserve"> but </w:t>
        </w:r>
        <w:r w:rsidRPr="09A2EEAC" w:rsidR="00FD01AB">
          <w:rPr>
            <w:rFonts w:ascii="Cambria" w:hAnsi="Cambria" w:eastAsia="Cambria" w:cs="Cambria"/>
            <w:b w:val="1"/>
            <w:bCs w:val="1"/>
            <w:noProof w:val="0"/>
            <w:sz w:val="22"/>
            <w:szCs w:val="22"/>
            <w:lang w:val="en-US"/>
          </w:rPr>
          <w:t>leaves the search field empty</w:t>
        </w:r>
        <w:r w:rsidRPr="09A2EEAC" w:rsidR="00FD01AB">
          <w:rPr>
            <w:rFonts w:ascii="Cambria" w:hAnsi="Cambria" w:eastAsia="Cambria" w:cs="Cambria"/>
            <w:noProof w:val="0"/>
            <w:sz w:val="22"/>
            <w:szCs w:val="22"/>
            <w:lang w:val="en-US"/>
          </w:rPr>
          <w:t xml:space="preserve"> → the date filter will </w:t>
        </w:r>
        <w:r w:rsidRPr="09A2EEAC" w:rsidR="00FD01AB">
          <w:rPr>
            <w:rFonts w:ascii="Cambria" w:hAnsi="Cambria" w:eastAsia="Cambria" w:cs="Cambria"/>
            <w:b w:val="1"/>
            <w:bCs w:val="1"/>
            <w:noProof w:val="0"/>
            <w:sz w:val="22"/>
            <w:szCs w:val="22"/>
            <w:lang w:val="en-US"/>
          </w:rPr>
          <w:t>not</w:t>
        </w:r>
        <w:r w:rsidRPr="09A2EEAC" w:rsidR="00FD01AB">
          <w:rPr>
            <w:rFonts w:ascii="Cambria" w:hAnsi="Cambria" w:eastAsia="Cambria" w:cs="Cambria"/>
            <w:noProof w:val="0"/>
            <w:sz w:val="22"/>
            <w:szCs w:val="22"/>
            <w:lang w:val="en-US"/>
          </w:rPr>
          <w:t xml:space="preserve"> be saved for the next session.</w:t>
        </w:r>
      </w:ins>
    </w:p>
    <w:p w:rsidR="09A2EEAC" w:rsidP="09A2EEAC" w:rsidRDefault="09A2EEAC" w14:paraId="1158256C" w14:textId="529AB91A">
      <w:pPr>
        <w:rPr>
          <w:ins w:author="Asim Jameel" w:date="2025-06-26T08:22:51.37Z" w16du:dateUtc="2025-06-26T08:22:51.37Z" w:id="1831457429"/>
          <w:color w:val="EE0000"/>
        </w:rPr>
      </w:pPr>
    </w:p>
    <w:p w:rsidR="09A2EEAC" w:rsidP="09A2EEAC" w:rsidRDefault="09A2EEAC" w14:paraId="0DCEEB91" w14:textId="1DEFD389">
      <w:pPr>
        <w:rPr>
          <w:ins w:author="Asim Jameel" w:date="2025-06-26T08:22:51.521Z" w16du:dateUtc="2025-06-26T08:22:51.521Z" w:id="823888432"/>
          <w:color w:val="EE0000"/>
        </w:rPr>
      </w:pPr>
    </w:p>
    <w:p w:rsidR="56C5B0A3" w:rsidP="09A2EEAC" w:rsidRDefault="56C5B0A3" w14:paraId="6183E46B" w14:textId="19AB4F48">
      <w:pPr>
        <w:ind w:left="720"/>
        <w:rPr>
          <w:ins w:author="Asim Jameel" w:date="2025-06-26T08:24:58.595Z" w16du:dateUtc="2025-06-26T08:24:58.595Z" w:id="134786796"/>
          <w:color w:val="EE0000"/>
        </w:rPr>
      </w:pPr>
      <w:ins w:author="Asim Jameel" w:date="2025-06-26T08:25:05.504Z" w:id="722796245">
        <w:r w:rsidRPr="09A2EEAC" w:rsidR="56C5B0A3">
          <w:rPr>
            <w:color w:val="EE0000"/>
          </w:rPr>
          <w:t>Furthermore, a</w:t>
        </w:r>
      </w:ins>
      <w:ins w:author="Asim Jameel" w:date="2025-06-26T08:24:58.595Z" w:id="344334963">
        <w:r w:rsidRPr="09A2EEAC" w:rsidR="56C5B0A3">
          <w:rPr>
            <w:color w:val="EE0000"/>
          </w:rPr>
          <w:t xml:space="preserve"> visual indicator should be added to show when results are loaded based on a saved search, helping users distinguish filtered views from the default.</w:t>
        </w:r>
      </w:ins>
    </w:p>
    <w:p w:rsidR="56C5B0A3" w:rsidP="09A2EEAC" w:rsidRDefault="56C5B0A3" w14:paraId="21C4A334" w14:textId="531454DA">
      <w:pPr>
        <w:pStyle w:val="Normal"/>
        <w:ind w:left="720"/>
        <w:rPr>
          <w:ins w:author="Asim Jameel" w:date="2025-06-26T08:24:58.595Z" w16du:dateUtc="2025-06-26T08:24:58.595Z" w:id="424843842"/>
        </w:rPr>
      </w:pPr>
      <w:ins w:author="Asim Jameel" w:date="2025-06-26T08:24:58.595Z" w:id="105278435">
        <w:r w:rsidRPr="09A2EEAC" w:rsidR="56C5B0A3">
          <w:rPr>
            <w:color w:val="EE0000"/>
          </w:rPr>
          <w:t>Suggestion: Show a small info banner or tag with text like:</w:t>
        </w:r>
      </w:ins>
    </w:p>
    <w:p w:rsidR="56C5B0A3" w:rsidP="09A2EEAC" w:rsidRDefault="56C5B0A3" w14:paraId="3820B3AA" w14:textId="6A3B1140">
      <w:pPr>
        <w:pStyle w:val="Normal"/>
        <w:ind w:left="720"/>
        <w:rPr>
          <w:ins w:author="Asim Jameel" w:date="2025-06-26T08:24:58.596Z" w16du:dateUtc="2025-06-26T08:24:58.596Z" w:id="59470018"/>
        </w:rPr>
      </w:pPr>
      <w:ins w:author="Asim Jameel" w:date="2025-06-26T08:24:58.596Z" w:id="229923986">
        <w:r w:rsidRPr="09A2EEAC" w:rsidR="56C5B0A3">
          <w:rPr>
            <w:color w:val="EE0000"/>
          </w:rPr>
          <w:t>“Showing results from your last search”</w:t>
        </w:r>
        <w:r>
          <w:br/>
        </w:r>
        <w:r w:rsidRPr="09A2EEAC" w:rsidR="56C5B0A3">
          <w:rPr>
            <w:color w:val="EE0000"/>
          </w:rPr>
          <w:t xml:space="preserve"> Include a quick “Clear” option to reset filters.</w:t>
        </w:r>
      </w:ins>
    </w:p>
    <w:p w:rsidR="56C5B0A3" w:rsidP="09A2EEAC" w:rsidRDefault="56C5B0A3" w14:paraId="527ED1A6" w14:textId="2BA9080E">
      <w:pPr>
        <w:ind w:left="720"/>
        <w:rPr>
          <w:color w:val="EE0000"/>
        </w:rPr>
      </w:pPr>
      <w:ins w:author="Asim Jameel" w:date="2025-06-26T08:25:28.709Z" w:id="1657501280">
        <w:r w:rsidRPr="09A2EEAC" w:rsidR="56C5B0A3">
          <w:rPr>
            <w:color w:val="EE0000"/>
          </w:rPr>
          <w:t>We can discuss and address this indicator when we have the</w:t>
        </w:r>
        <w:r w:rsidRPr="09A2EEAC" w:rsidR="56C5B0A3">
          <w:rPr>
            <w:color w:val="EE0000"/>
          </w:rPr>
          <w:t xml:space="preserve"> feature ready.</w:t>
        </w:r>
      </w:ins>
    </w:p>
    <w:p w:rsidR="0028347B" w:rsidP="0028347B" w:rsidRDefault="0028347B" w14:paraId="50AE164B" w14:textId="29226CB2">
      <w:pPr>
        <w:rPr>
          <w:ins w:author="Asim Jameel" w:date="2025-06-26T08:16:37.519Z" w16du:dateUtc="2025-06-26T08:16:37.519Z" w:id="266258077"/>
          <w:color w:val="EE0000"/>
        </w:rPr>
      </w:pPr>
      <w:r w:rsidRPr="09A2EEAC" w:rsidR="0028347B">
        <w:rPr>
          <w:color w:val="EE0000"/>
        </w:rPr>
        <w:t xml:space="preserve">2) Do we need to keep separate </w:t>
      </w:r>
      <w:r w:rsidRPr="09A2EEAC" w:rsidR="0028347B">
        <w:rPr>
          <w:color w:val="EE0000"/>
        </w:rPr>
        <w:t>session</w:t>
      </w:r>
      <w:r w:rsidRPr="09A2EEAC" w:rsidR="0028347B">
        <w:rPr>
          <w:color w:val="EE0000"/>
        </w:rPr>
        <w:t xml:space="preserve"> for each company?</w:t>
      </w:r>
    </w:p>
    <w:p w:rsidR="06AA57C4" w:rsidP="09A2EEAC" w:rsidRDefault="06AA57C4" w14:paraId="35FEAD26" w14:textId="771A6B51">
      <w:pPr>
        <w:rPr>
          <w:color w:val="EE0000"/>
        </w:rPr>
      </w:pPr>
      <w:ins w:author="Asim Jameel" w:date="2025-06-26T08:16:49.942Z" w:id="675501809">
        <w:r w:rsidRPr="0583F875" w:rsidR="06AA57C4">
          <w:rPr>
            <w:color w:val="EE0000"/>
          </w:rPr>
          <w:t xml:space="preserve">[Asim Jamil]: same session </w:t>
        </w:r>
        <w:r w:rsidRPr="0583F875" w:rsidR="06AA57C4">
          <w:rPr>
            <w:color w:val="EE0000"/>
          </w:rPr>
          <w:t>across</w:t>
        </w:r>
        <w:r w:rsidRPr="0583F875" w:rsidR="06AA57C4">
          <w:rPr>
            <w:color w:val="EE0000"/>
          </w:rPr>
          <w:t xml:space="preserve"> </w:t>
        </w:r>
        <w:r w:rsidRPr="0583F875" w:rsidR="06AA57C4">
          <w:rPr>
            <w:color w:val="EE0000"/>
          </w:rPr>
          <w:t>company</w:t>
        </w:r>
        <w:r w:rsidRPr="0583F875" w:rsidR="06AA57C4">
          <w:rPr>
            <w:color w:val="EE0000"/>
          </w:rPr>
          <w:t>.</w:t>
        </w:r>
      </w:ins>
    </w:p>
    <w:p w:rsidR="0583F875" w:rsidP="0583F875" w:rsidRDefault="0583F875" w14:paraId="2F9D642A" w14:textId="69A9D402">
      <w:pPr>
        <w:rPr>
          <w:color w:val="EE0000"/>
        </w:rPr>
      </w:pPr>
    </w:p>
    <w:p w:rsidR="60DCE17F" w:rsidP="0583F875" w:rsidRDefault="60DCE17F" w14:paraId="7255CF63" w14:textId="3DF94016">
      <w:pPr>
        <w:spacing w:before="0" w:beforeAutospacing="off" w:after="0" w:afterAutospacing="off"/>
        <w:rPr>
          <w:rFonts w:ascii="Calibri" w:hAnsi="Calibri" w:eastAsia="Calibri" w:cs="Calibri"/>
          <w:noProof w:val="0"/>
          <w:sz w:val="22"/>
          <w:szCs w:val="22"/>
          <w:lang w:val="en-US"/>
        </w:rPr>
        <w:pPrChange w:author="Abid Ali" w:date="2025-07-09T10:20:15.126Z">
          <w:pPr/>
        </w:pPrChange>
      </w:pPr>
      <w:r w:rsidRPr="0583F875" w:rsidR="60DCE17F">
        <w:rPr>
          <w:rFonts w:ascii="Calibri" w:hAnsi="Calibri" w:eastAsia="Calibri" w:cs="Calibri"/>
          <w:b w:val="1"/>
          <w:bCs w:val="1"/>
          <w:noProof w:val="0"/>
          <w:sz w:val="22"/>
          <w:szCs w:val="22"/>
          <w:lang w:val="en-US"/>
        </w:rPr>
        <w:t>Subject:</w:t>
      </w:r>
      <w:r w:rsidRPr="0583F875" w:rsidR="60DCE17F">
        <w:rPr>
          <w:rFonts w:ascii="Calibri" w:hAnsi="Calibri" w:eastAsia="Calibri" w:cs="Calibri"/>
          <w:noProof w:val="0"/>
          <w:sz w:val="22"/>
          <w:szCs w:val="22"/>
          <w:lang w:val="en-US"/>
        </w:rPr>
        <w:t xml:space="preserve"> Review Points in Tuesday Meeting</w:t>
      </w:r>
    </w:p>
    <w:p w:rsidR="60DCE17F" w:rsidP="0583F875" w:rsidRDefault="60DCE17F" w14:paraId="11C0E853" w14:textId="6DF75B28">
      <w:pPr>
        <w:spacing w:before="0" w:beforeAutospacing="off" w:after="0" w:afterAutospacing="off"/>
        <w:rPr>
          <w:rFonts w:ascii="Calibri" w:hAnsi="Calibri" w:eastAsia="Calibri" w:cs="Calibri"/>
          <w:noProof w:val="0"/>
          <w:sz w:val="22"/>
          <w:szCs w:val="22"/>
          <w:lang w:val="en-US"/>
        </w:rPr>
        <w:pPrChange w:author="Abid Ali" w:date="2025-07-09T10:20:15.137Z">
          <w:pPr/>
        </w:pPrChange>
      </w:pPr>
      <w:r w:rsidRPr="0583F875" w:rsidR="60DCE17F">
        <w:rPr>
          <w:rFonts w:ascii="Calibri" w:hAnsi="Calibri" w:eastAsia="Calibri" w:cs="Calibri"/>
          <w:noProof w:val="0"/>
          <w:sz w:val="22"/>
          <w:szCs w:val="22"/>
          <w:lang w:val="en-US"/>
        </w:rPr>
        <w:t xml:space="preserve"> </w:t>
      </w:r>
    </w:p>
    <w:p w:rsidR="60DCE17F" w:rsidP="0583F875" w:rsidRDefault="60DCE17F" w14:paraId="34BDD27E" w14:textId="21E27979">
      <w:pPr>
        <w:spacing w:before="0" w:beforeAutospacing="off" w:after="0" w:afterAutospacing="off"/>
        <w:rPr>
          <w:rFonts w:ascii="Calibri" w:hAnsi="Calibri" w:eastAsia="Calibri" w:cs="Calibri"/>
          <w:noProof w:val="0"/>
          <w:sz w:val="22"/>
          <w:szCs w:val="22"/>
          <w:lang w:val="en-US"/>
        </w:rPr>
        <w:pPrChange w:author="Abid Ali" w:date="2025-07-09T10:20:15.143Z">
          <w:pPr/>
        </w:pPrChange>
      </w:pPr>
      <w:r w:rsidRPr="0583F875" w:rsidR="60DCE17F">
        <w:rPr>
          <w:rFonts w:ascii="Calibri" w:hAnsi="Calibri" w:eastAsia="Calibri" w:cs="Calibri"/>
          <w:noProof w:val="0"/>
          <w:sz w:val="22"/>
          <w:szCs w:val="22"/>
          <w:lang w:val="en-US"/>
        </w:rPr>
        <w:t xml:space="preserve"> </w:t>
      </w:r>
    </w:p>
    <w:p w:rsidR="60DCE17F" w:rsidP="0583F875" w:rsidRDefault="60DCE17F" w14:paraId="5EA30864" w14:textId="7FDC268B">
      <w:pPr>
        <w:spacing w:before="0" w:beforeAutospacing="off" w:after="0" w:afterAutospacing="off"/>
        <w:rPr>
          <w:rFonts w:ascii="Calibri" w:hAnsi="Calibri" w:eastAsia="Calibri" w:cs="Calibri"/>
          <w:noProof w:val="0"/>
          <w:sz w:val="22"/>
          <w:szCs w:val="22"/>
          <w:lang w:val="en-US"/>
        </w:rPr>
        <w:pPrChange w:author="Abid Ali" w:date="2025-07-09T10:20:15.147Z">
          <w:pPr/>
        </w:pPrChange>
      </w:pPr>
      <w:r w:rsidRPr="0583F875" w:rsidR="60DCE17F">
        <w:rPr>
          <w:rFonts w:ascii="Calibri" w:hAnsi="Calibri" w:eastAsia="Calibri" w:cs="Calibri"/>
          <w:noProof w:val="0"/>
          <w:sz w:val="22"/>
          <w:szCs w:val="22"/>
          <w:lang w:val="en-US"/>
        </w:rPr>
        <w:t>Points:</w:t>
      </w:r>
    </w:p>
    <w:p w:rsidR="60DCE17F" w:rsidP="0583F875" w:rsidRDefault="60DCE17F" w14:paraId="04458BD6" w14:textId="11D243BB">
      <w:pPr>
        <w:pStyle w:val="ListParagraph"/>
        <w:numPr>
          <w:ilvl w:val="0"/>
          <w:numId w:val="13"/>
        </w:numPr>
        <w:spacing w:before="0" w:beforeAutospacing="off" w:after="0" w:afterAutospacing="off"/>
        <w:rPr>
          <w:rFonts w:ascii="Calibri" w:hAnsi="Calibri" w:eastAsia="Calibri" w:cs="Calibri"/>
          <w:noProof w:val="0"/>
          <w:sz w:val="22"/>
          <w:szCs w:val="22"/>
          <w:lang w:val="en-US"/>
        </w:rPr>
        <w:pPrChange w:author="Abid Ali" w:date="2025-07-09T10:20:15.183Z">
          <w:pPr/>
        </w:pPrChange>
      </w:pPr>
      <w:r w:rsidRPr="0583F875" w:rsidR="60DCE17F">
        <w:rPr>
          <w:rFonts w:ascii="Calibri" w:hAnsi="Calibri" w:eastAsia="Calibri" w:cs="Calibri"/>
          <w:noProof w:val="0"/>
          <w:sz w:val="22"/>
          <w:szCs w:val="22"/>
          <w:lang w:val="en-US"/>
        </w:rPr>
        <w:t xml:space="preserve">Remove Toast message and highlight field where filter is being </w:t>
      </w:r>
      <w:r w:rsidRPr="0583F875" w:rsidR="60DCE17F">
        <w:rPr>
          <w:rFonts w:ascii="Calibri" w:hAnsi="Calibri" w:eastAsia="Calibri" w:cs="Calibri"/>
          <w:noProof w:val="0"/>
          <w:sz w:val="22"/>
          <w:szCs w:val="22"/>
          <w:lang w:val="en-US"/>
        </w:rPr>
        <w:t>retained</w:t>
      </w:r>
      <w:r w:rsidRPr="0583F875" w:rsidR="60DCE17F">
        <w:rPr>
          <w:rFonts w:ascii="Calibri" w:hAnsi="Calibri" w:eastAsia="Calibri" w:cs="Calibri"/>
          <w:noProof w:val="0"/>
          <w:sz w:val="22"/>
          <w:szCs w:val="22"/>
          <w:lang w:val="en-US"/>
        </w:rPr>
        <w:t>.</w:t>
      </w:r>
    </w:p>
    <w:p w:rsidR="60DCE17F" w:rsidP="0583F875" w:rsidRDefault="60DCE17F" w14:paraId="0BE67BC6" w14:textId="2B497EF0">
      <w:pPr>
        <w:pStyle w:val="ListParagraph"/>
        <w:numPr>
          <w:ilvl w:val="0"/>
          <w:numId w:val="13"/>
        </w:numPr>
        <w:spacing w:before="0" w:beforeAutospacing="off" w:after="0" w:afterAutospacing="off"/>
        <w:rPr>
          <w:rFonts w:ascii="Calibri" w:hAnsi="Calibri" w:eastAsia="Calibri" w:cs="Calibri"/>
          <w:noProof w:val="0"/>
          <w:sz w:val="22"/>
          <w:szCs w:val="22"/>
          <w:lang w:val="en-US"/>
        </w:rPr>
        <w:pPrChange w:author="Abid Ali" w:date="2025-07-09T10:20:15.193Z">
          <w:pPr/>
        </w:pPrChange>
      </w:pPr>
      <w:r w:rsidRPr="0583F875" w:rsidR="60DCE17F">
        <w:rPr>
          <w:rFonts w:ascii="Calibri" w:hAnsi="Calibri" w:eastAsia="Calibri" w:cs="Calibri"/>
          <w:noProof w:val="0"/>
          <w:sz w:val="22"/>
          <w:szCs w:val="22"/>
          <w:lang w:val="en-US"/>
        </w:rPr>
        <w:t xml:space="preserve">Dashboard: </w:t>
      </w:r>
    </w:p>
    <w:p w:rsidR="60DCE17F" w:rsidP="0583F875" w:rsidRDefault="60DCE17F" w14:paraId="2BF0D0D4" w14:textId="3252828F">
      <w:pPr>
        <w:pStyle w:val="ListParagraph"/>
        <w:numPr>
          <w:ilvl w:val="1"/>
          <w:numId w:val="13"/>
        </w:numPr>
        <w:spacing w:before="0" w:beforeAutospacing="off" w:after="0" w:afterAutospacing="off"/>
        <w:rPr>
          <w:rFonts w:ascii="Calibri" w:hAnsi="Calibri" w:eastAsia="Calibri" w:cs="Calibri"/>
          <w:noProof w:val="0"/>
          <w:sz w:val="22"/>
          <w:szCs w:val="22"/>
          <w:lang w:val="en-US"/>
        </w:rPr>
        <w:pPrChange w:author="Abid Ali" w:date="2025-07-09T10:20:15.201Z">
          <w:pPr/>
        </w:pPrChange>
      </w:pPr>
      <w:r w:rsidRPr="0583F875" w:rsidR="60DCE17F">
        <w:rPr>
          <w:rFonts w:ascii="Calibri" w:hAnsi="Calibri" w:eastAsia="Calibri" w:cs="Calibri"/>
          <w:noProof w:val="0"/>
          <w:sz w:val="22"/>
          <w:szCs w:val="22"/>
          <w:lang w:val="en-US"/>
        </w:rPr>
        <w:t xml:space="preserve">No need to </w:t>
      </w:r>
      <w:r w:rsidRPr="0583F875" w:rsidR="60DCE17F">
        <w:rPr>
          <w:rFonts w:ascii="Calibri" w:hAnsi="Calibri" w:eastAsia="Calibri" w:cs="Calibri"/>
          <w:noProof w:val="0"/>
          <w:sz w:val="22"/>
          <w:szCs w:val="22"/>
          <w:lang w:val="en-US"/>
        </w:rPr>
        <w:t>retain</w:t>
      </w:r>
      <w:r w:rsidRPr="0583F875" w:rsidR="60DCE17F">
        <w:rPr>
          <w:rFonts w:ascii="Calibri" w:hAnsi="Calibri" w:eastAsia="Calibri" w:cs="Calibri"/>
          <w:noProof w:val="0"/>
          <w:sz w:val="22"/>
          <w:szCs w:val="22"/>
          <w:lang w:val="en-US"/>
        </w:rPr>
        <w:t xml:space="preserve"> full view mode,</w:t>
      </w:r>
    </w:p>
    <w:p w:rsidR="60DCE17F" w:rsidP="0583F875" w:rsidRDefault="60DCE17F" w14:paraId="4920C627" w14:textId="2ED36E83">
      <w:pPr>
        <w:pStyle w:val="ListParagraph"/>
        <w:numPr>
          <w:ilvl w:val="1"/>
          <w:numId w:val="13"/>
        </w:numPr>
        <w:spacing w:before="0" w:beforeAutospacing="off" w:after="0" w:afterAutospacing="off"/>
        <w:rPr>
          <w:rFonts w:ascii="Calibri" w:hAnsi="Calibri" w:eastAsia="Calibri" w:cs="Calibri"/>
          <w:noProof w:val="0"/>
          <w:sz w:val="22"/>
          <w:szCs w:val="22"/>
          <w:lang w:val="en-US"/>
        </w:rPr>
        <w:pPrChange w:author="Abid Ali" w:date="2025-07-09T10:20:15.208Z">
          <w:pPr/>
        </w:pPrChange>
      </w:pPr>
      <w:r w:rsidRPr="0583F875" w:rsidR="60DCE17F">
        <w:rPr>
          <w:rFonts w:ascii="Calibri" w:hAnsi="Calibri" w:eastAsia="Calibri" w:cs="Calibri"/>
          <w:noProof w:val="0"/>
          <w:sz w:val="22"/>
          <w:szCs w:val="22"/>
          <w:lang w:val="en-US"/>
        </w:rPr>
        <w:t xml:space="preserve">User will land on dashboard in normal dashboard view </w:t>
      </w:r>
      <w:r w:rsidRPr="0583F875" w:rsidR="60DCE17F">
        <w:rPr>
          <w:rFonts w:ascii="Calibri" w:hAnsi="Calibri" w:eastAsia="Calibri" w:cs="Calibri"/>
          <w:noProof w:val="0"/>
          <w:sz w:val="22"/>
          <w:szCs w:val="22"/>
          <w:lang w:val="en-US"/>
        </w:rPr>
        <w:t>even</w:t>
      </w:r>
      <w:r w:rsidRPr="0583F875" w:rsidR="60DCE17F">
        <w:rPr>
          <w:rFonts w:ascii="Calibri" w:hAnsi="Calibri" w:eastAsia="Calibri" w:cs="Calibri"/>
          <w:noProof w:val="0"/>
          <w:sz w:val="22"/>
          <w:szCs w:val="22"/>
          <w:lang w:val="en-US"/>
        </w:rPr>
        <w:t xml:space="preserve"> there is no filter applied on any </w:t>
      </w:r>
      <w:r w:rsidRPr="0583F875" w:rsidR="60DCE17F">
        <w:rPr>
          <w:rFonts w:ascii="Calibri" w:hAnsi="Calibri" w:eastAsia="Calibri" w:cs="Calibri"/>
          <w:noProof w:val="0"/>
          <w:sz w:val="22"/>
          <w:szCs w:val="22"/>
          <w:lang w:val="en-US"/>
        </w:rPr>
        <w:t>gadget,</w:t>
      </w:r>
      <w:r w:rsidRPr="0583F875" w:rsidR="60DCE17F">
        <w:rPr>
          <w:rFonts w:ascii="Calibri" w:hAnsi="Calibri" w:eastAsia="Calibri" w:cs="Calibri"/>
          <w:noProof w:val="0"/>
          <w:sz w:val="22"/>
          <w:szCs w:val="22"/>
          <w:lang w:val="en-US"/>
        </w:rPr>
        <w:t xml:space="preserve"> system will switch the gadget view to full view mode when user change the searched text.</w:t>
      </w:r>
    </w:p>
    <w:p w:rsidR="60DCE17F" w:rsidP="0583F875" w:rsidRDefault="60DCE17F" w14:paraId="71E9B53F" w14:textId="60D2B25A">
      <w:pPr>
        <w:pStyle w:val="ListParagraph"/>
        <w:numPr>
          <w:ilvl w:val="0"/>
          <w:numId w:val="13"/>
        </w:numPr>
        <w:spacing w:before="0" w:beforeAutospacing="off" w:after="0" w:afterAutospacing="off"/>
        <w:rPr>
          <w:rFonts w:ascii="Calibri" w:hAnsi="Calibri" w:eastAsia="Calibri" w:cs="Calibri"/>
          <w:noProof w:val="0"/>
          <w:sz w:val="22"/>
          <w:szCs w:val="22"/>
          <w:lang w:val="en-US"/>
        </w:rPr>
        <w:pPrChange w:author="Abid Ali" w:date="2025-07-09T10:20:15.217Z">
          <w:pPr/>
        </w:pPrChange>
      </w:pPr>
      <w:r w:rsidRPr="0583F875" w:rsidR="60DCE17F">
        <w:rPr>
          <w:rFonts w:ascii="Calibri" w:hAnsi="Calibri" w:eastAsia="Calibri" w:cs="Calibri"/>
          <w:noProof w:val="0"/>
          <w:sz w:val="22"/>
          <w:szCs w:val="22"/>
          <w:lang w:val="en-US"/>
        </w:rPr>
        <w:t>Invoice View:</w:t>
      </w:r>
    </w:p>
    <w:p w:rsidR="60DCE17F" w:rsidP="0583F875" w:rsidRDefault="60DCE17F" w14:paraId="2FDC7D73" w14:textId="7BB4AD33">
      <w:pPr>
        <w:pStyle w:val="ListParagraph"/>
        <w:numPr>
          <w:ilvl w:val="1"/>
          <w:numId w:val="13"/>
        </w:numPr>
        <w:spacing w:before="0" w:beforeAutospacing="off" w:after="0" w:afterAutospacing="off"/>
        <w:rPr>
          <w:rFonts w:ascii="Calibri" w:hAnsi="Calibri" w:eastAsia="Calibri" w:cs="Calibri"/>
          <w:noProof w:val="0"/>
          <w:sz w:val="22"/>
          <w:szCs w:val="22"/>
          <w:lang w:val="en-US"/>
        </w:rPr>
        <w:pPrChange w:author="Abid Ali" w:date="2025-07-09T10:20:15.225Z">
          <w:pPr/>
        </w:pPrChange>
      </w:pPr>
      <w:r w:rsidRPr="0583F875" w:rsidR="60DCE17F">
        <w:rPr>
          <w:rFonts w:ascii="Calibri" w:hAnsi="Calibri" w:eastAsia="Calibri" w:cs="Calibri"/>
          <w:noProof w:val="0"/>
          <w:sz w:val="22"/>
          <w:szCs w:val="22"/>
          <w:lang w:val="en-US"/>
        </w:rPr>
        <w:t xml:space="preserve">Keep the following fields in </w:t>
      </w:r>
      <w:r w:rsidRPr="0583F875" w:rsidR="60DCE17F">
        <w:rPr>
          <w:rFonts w:ascii="Calibri" w:hAnsi="Calibri" w:eastAsia="Calibri" w:cs="Calibri"/>
          <w:noProof w:val="0"/>
          <w:sz w:val="22"/>
          <w:szCs w:val="22"/>
          <w:lang w:val="en-US"/>
        </w:rPr>
        <w:t>first</w:t>
      </w:r>
      <w:r w:rsidRPr="0583F875" w:rsidR="60DCE17F">
        <w:rPr>
          <w:rFonts w:ascii="Calibri" w:hAnsi="Calibri" w:eastAsia="Calibri" w:cs="Calibri"/>
          <w:noProof w:val="0"/>
          <w:sz w:val="22"/>
          <w:szCs w:val="22"/>
          <w:lang w:val="en-US"/>
        </w:rPr>
        <w:t xml:space="preserve"> column </w:t>
      </w:r>
      <w:r w:rsidRPr="0583F875" w:rsidR="60DCE17F">
        <w:rPr>
          <w:rFonts w:ascii="Calibri" w:hAnsi="Calibri" w:eastAsia="Calibri" w:cs="Calibri"/>
          <w:noProof w:val="0"/>
          <w:sz w:val="22"/>
          <w:szCs w:val="22"/>
          <w:lang w:val="en-US"/>
        </w:rPr>
        <w:t>on</w:t>
      </w:r>
      <w:r w:rsidRPr="0583F875" w:rsidR="60DCE17F">
        <w:rPr>
          <w:rFonts w:ascii="Calibri" w:hAnsi="Calibri" w:eastAsia="Calibri" w:cs="Calibri"/>
          <w:noProof w:val="0"/>
          <w:sz w:val="22"/>
          <w:szCs w:val="22"/>
          <w:lang w:val="en-US"/>
        </w:rPr>
        <w:t xml:space="preserve"> the UI and in the same order mentioned below.</w:t>
      </w:r>
    </w:p>
    <w:p w:rsidR="60DCE17F" w:rsidP="0583F875" w:rsidRDefault="60DCE17F" w14:paraId="1A7B578C" w14:textId="5003EC56">
      <w:pPr>
        <w:pStyle w:val="ListParagraph"/>
        <w:numPr>
          <w:ilvl w:val="2"/>
          <w:numId w:val="13"/>
        </w:numPr>
        <w:spacing w:before="0" w:beforeAutospacing="off" w:after="0" w:afterAutospacing="off"/>
        <w:rPr>
          <w:rFonts w:ascii="Calibri" w:hAnsi="Calibri" w:eastAsia="Calibri" w:cs="Calibri"/>
          <w:noProof w:val="0"/>
          <w:sz w:val="22"/>
          <w:szCs w:val="22"/>
          <w:lang w:val="en-US"/>
        </w:rPr>
        <w:pPrChange w:author="Abid Ali" w:date="2025-07-09T10:20:15.231Z">
          <w:pPr/>
        </w:pPrChange>
      </w:pPr>
      <w:r w:rsidRPr="0583F875" w:rsidR="60DCE17F">
        <w:rPr>
          <w:rFonts w:ascii="Calibri" w:hAnsi="Calibri" w:eastAsia="Calibri" w:cs="Calibri"/>
          <w:noProof w:val="0"/>
          <w:sz w:val="22"/>
          <w:szCs w:val="22"/>
          <w:lang w:val="en-US"/>
        </w:rPr>
        <w:t>Net Amount</w:t>
      </w:r>
    </w:p>
    <w:p w:rsidR="60DCE17F" w:rsidP="0583F875" w:rsidRDefault="60DCE17F" w14:paraId="3BE2547F" w14:textId="1ABA3B4C">
      <w:pPr>
        <w:pStyle w:val="ListParagraph"/>
        <w:numPr>
          <w:ilvl w:val="2"/>
          <w:numId w:val="13"/>
        </w:numPr>
        <w:spacing w:before="0" w:beforeAutospacing="off" w:after="0" w:afterAutospacing="off"/>
        <w:rPr>
          <w:rFonts w:ascii="Calibri" w:hAnsi="Calibri" w:eastAsia="Calibri" w:cs="Calibri"/>
          <w:noProof w:val="0"/>
          <w:sz w:val="22"/>
          <w:szCs w:val="22"/>
          <w:lang w:val="en-US"/>
        </w:rPr>
        <w:pPrChange w:author="Abid Ali" w:date="2025-07-09T10:20:15.24Z">
          <w:pPr/>
        </w:pPrChange>
      </w:pPr>
      <w:r w:rsidRPr="0583F875" w:rsidR="60DCE17F">
        <w:rPr>
          <w:rFonts w:ascii="Calibri" w:hAnsi="Calibri" w:eastAsia="Calibri" w:cs="Calibri"/>
          <w:noProof w:val="0"/>
          <w:sz w:val="22"/>
          <w:szCs w:val="22"/>
          <w:lang w:val="en-US"/>
        </w:rPr>
        <w:t>Tax Amount (Rename Tax Total to Tax Amount)</w:t>
      </w:r>
    </w:p>
    <w:p w:rsidR="60DCE17F" w:rsidP="0583F875" w:rsidRDefault="60DCE17F" w14:paraId="68238089" w14:textId="4BA409AF">
      <w:pPr>
        <w:pStyle w:val="ListParagraph"/>
        <w:numPr>
          <w:ilvl w:val="2"/>
          <w:numId w:val="13"/>
        </w:numPr>
        <w:spacing w:before="0" w:beforeAutospacing="off" w:after="0" w:afterAutospacing="off"/>
        <w:rPr>
          <w:rFonts w:ascii="Calibri" w:hAnsi="Calibri" w:eastAsia="Calibri" w:cs="Calibri"/>
          <w:noProof w:val="0"/>
          <w:sz w:val="22"/>
          <w:szCs w:val="22"/>
          <w:lang w:val="en-US"/>
        </w:rPr>
        <w:pPrChange w:author="Abid Ali" w:date="2025-07-09T10:20:15.246Z">
          <w:pPr/>
        </w:pPrChange>
      </w:pPr>
      <w:r w:rsidRPr="0583F875" w:rsidR="60DCE17F">
        <w:rPr>
          <w:rFonts w:ascii="Calibri" w:hAnsi="Calibri" w:eastAsia="Calibri" w:cs="Calibri"/>
          <w:noProof w:val="0"/>
          <w:sz w:val="22"/>
          <w:szCs w:val="22"/>
          <w:lang w:val="en-US"/>
        </w:rPr>
        <w:t>Invoice Total.</w:t>
      </w:r>
    </w:p>
    <w:p w:rsidR="0583F875" w:rsidP="0583F875" w:rsidRDefault="0583F875" w14:paraId="67B06346" w14:textId="470405BE">
      <w:pPr>
        <w:rPr>
          <w:color w:val="EE0000"/>
        </w:rPr>
      </w:pPr>
    </w:p>
    <w:p w:rsidR="0028347B" w:rsidP="0028347B" w:rsidRDefault="0028347B" w14:paraId="5F5C565E" w14:textId="77777777">
      <w:pPr>
        <w:rPr>
          <w:color w:val="EE0000"/>
        </w:rPr>
      </w:pPr>
    </w:p>
    <w:p w:rsidR="0028347B" w:rsidRDefault="0028347B" w14:paraId="65FC12FA" w14:textId="77777777"/>
    <w:sectPr w:rsidR="0028347B"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78d44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def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7FBD49C0"/>
    <w:multiLevelType w:val="hybridMultilevel"/>
    <w:tmpl w:val="10EEE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1"/>
  </w:num>
  <w:num w:numId="12">
    <w:abstractNumId w:val="10"/>
  </w:num>
  <w:num w:numId="1" w16cid:durableId="192577070">
    <w:abstractNumId w:val="8"/>
  </w:num>
  <w:num w:numId="2" w16cid:durableId="207031518">
    <w:abstractNumId w:val="6"/>
  </w:num>
  <w:num w:numId="3" w16cid:durableId="2016222572">
    <w:abstractNumId w:val="5"/>
  </w:num>
  <w:num w:numId="4" w16cid:durableId="1922367890">
    <w:abstractNumId w:val="4"/>
  </w:num>
  <w:num w:numId="5" w16cid:durableId="1727337815">
    <w:abstractNumId w:val="7"/>
  </w:num>
  <w:num w:numId="6" w16cid:durableId="201946466">
    <w:abstractNumId w:val="3"/>
  </w:num>
  <w:num w:numId="7" w16cid:durableId="1996447992">
    <w:abstractNumId w:val="2"/>
  </w:num>
  <w:num w:numId="8" w16cid:durableId="1503084896">
    <w:abstractNumId w:val="1"/>
  </w:num>
  <w:num w:numId="9" w16cid:durableId="354036464">
    <w:abstractNumId w:val="0"/>
  </w:num>
  <w:num w:numId="10" w16cid:durableId="1861238507">
    <w:abstractNumId w:val="9"/>
  </w:num>
  <w:num w:numId="11" w16cid:durableId="1051921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7C8"/>
    <w:rsid w:val="00137675"/>
    <w:rsid w:val="0015074B"/>
    <w:rsid w:val="001554D2"/>
    <w:rsid w:val="001C5067"/>
    <w:rsid w:val="002278E3"/>
    <w:rsid w:val="002464A6"/>
    <w:rsid w:val="00253F07"/>
    <w:rsid w:val="0028347B"/>
    <w:rsid w:val="0029639D"/>
    <w:rsid w:val="00326F90"/>
    <w:rsid w:val="003744CC"/>
    <w:rsid w:val="00383B0C"/>
    <w:rsid w:val="003B6F1B"/>
    <w:rsid w:val="004460FB"/>
    <w:rsid w:val="004A66B3"/>
    <w:rsid w:val="006019F1"/>
    <w:rsid w:val="006D3CE0"/>
    <w:rsid w:val="0076332D"/>
    <w:rsid w:val="008177B3"/>
    <w:rsid w:val="00843405"/>
    <w:rsid w:val="00871829"/>
    <w:rsid w:val="008F59EA"/>
    <w:rsid w:val="00912F92"/>
    <w:rsid w:val="00964F52"/>
    <w:rsid w:val="009D62B4"/>
    <w:rsid w:val="00AA1D8D"/>
    <w:rsid w:val="00B1039B"/>
    <w:rsid w:val="00B47730"/>
    <w:rsid w:val="00C61299"/>
    <w:rsid w:val="00C67DFC"/>
    <w:rsid w:val="00CB0664"/>
    <w:rsid w:val="00CB1E5C"/>
    <w:rsid w:val="00CB4594"/>
    <w:rsid w:val="00D45502"/>
    <w:rsid w:val="00DC59C2"/>
    <w:rsid w:val="00DF436C"/>
    <w:rsid w:val="00E278D9"/>
    <w:rsid w:val="00EC24B0"/>
    <w:rsid w:val="00FC693F"/>
    <w:rsid w:val="00FD01AB"/>
    <w:rsid w:val="01EEFB13"/>
    <w:rsid w:val="049D2C46"/>
    <w:rsid w:val="0583F875"/>
    <w:rsid w:val="06AA57C4"/>
    <w:rsid w:val="09A2EEAC"/>
    <w:rsid w:val="0C74D65B"/>
    <w:rsid w:val="28454865"/>
    <w:rsid w:val="2F04AAF6"/>
    <w:rsid w:val="3C98CFF6"/>
    <w:rsid w:val="4AF44152"/>
    <w:rsid w:val="4EBAB083"/>
    <w:rsid w:val="56C5B0A3"/>
    <w:rsid w:val="60DCE17F"/>
    <w:rsid w:val="63756776"/>
    <w:rsid w:val="687A1A92"/>
    <w:rsid w:val="70314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1EE08"/>
  <w14:defaultImageDpi w14:val="300"/>
  <w15:docId w15:val="{7976CC6E-DF53-4B3E-A275-D7974D7E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33133">
      <w:bodyDiv w:val="1"/>
      <w:marLeft w:val="0"/>
      <w:marRight w:val="0"/>
      <w:marTop w:val="0"/>
      <w:marBottom w:val="0"/>
      <w:divBdr>
        <w:top w:val="none" w:sz="0" w:space="0" w:color="auto"/>
        <w:left w:val="none" w:sz="0" w:space="0" w:color="auto"/>
        <w:bottom w:val="none" w:sz="0" w:space="0" w:color="auto"/>
        <w:right w:val="none" w:sz="0" w:space="0" w:color="auto"/>
      </w:divBdr>
    </w:div>
    <w:div w:id="1680230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6D436CDC19C74CBF06F25A302999BC" ma:contentTypeVersion="4" ma:contentTypeDescription="Create a new document." ma:contentTypeScope="" ma:versionID="f26ad2b32a47ed11cd49289d9ecacfe9">
  <xsd:schema xmlns:xsd="http://www.w3.org/2001/XMLSchema" xmlns:xs="http://www.w3.org/2001/XMLSchema" xmlns:p="http://schemas.microsoft.com/office/2006/metadata/properties" xmlns:ns2="ed4795ba-7dcd-4526-8267-12e5f884a47e" targetNamespace="http://schemas.microsoft.com/office/2006/metadata/properties" ma:root="true" ma:fieldsID="87adb0ccf443c03632f8a5766a86e7c8" ns2:_="">
    <xsd:import namespace="ed4795ba-7dcd-4526-8267-12e5f884a47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795ba-7dcd-4526-8267-12e5f884a4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F9075B7-8C65-4BF2-99A5-616510B2F9E9}"/>
</file>

<file path=customXml/itemProps3.xml><?xml version="1.0" encoding="utf-8"?>
<ds:datastoreItem xmlns:ds="http://schemas.openxmlformats.org/officeDocument/2006/customXml" ds:itemID="{57B59CAC-09EB-4398-A825-D9EC7DC0709F}"/>
</file>

<file path=customXml/itemProps4.xml><?xml version="1.0" encoding="utf-8"?>
<ds:datastoreItem xmlns:ds="http://schemas.openxmlformats.org/officeDocument/2006/customXml" ds:itemID="{F864A64E-808F-436E-B138-D297874F48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Abid Ali</lastModifiedBy>
  <revision>6</revision>
  <dcterms:created xsi:type="dcterms:W3CDTF">2025-06-19T07:48:00.0000000Z</dcterms:created>
  <dcterms:modified xsi:type="dcterms:W3CDTF">2025-07-09T10:21:15.0299341Z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0x010100CA6D436CDC19C74CBF06F25A302999BC</vt:lpwstr>
  </property>
</Properties>
</file>