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29933274"/>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w:t>
      </w:r>
      <w:proofErr w:type="gramStart"/>
      <w:r w:rsidR="00AB3087">
        <w:t xml:space="preserve">combination </w:t>
      </w:r>
      <w:r w:rsidR="00F504C8">
        <w:t>.</w:t>
      </w:r>
      <w:proofErr w:type="gramEnd"/>
      <w:r w:rsidR="00F504C8">
        <w:t xml:space="preserve">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1" w:name="_Toc29933275"/>
      <w:r>
        <w:t xml:space="preserve">System </w:t>
      </w:r>
      <w:r w:rsidR="0013751C">
        <w:t>R</w:t>
      </w:r>
      <w:r>
        <w:t>equirements</w:t>
      </w:r>
      <w:r w:rsidR="0013751C">
        <w:t>, Scope, Assumptions</w:t>
      </w:r>
      <w:bookmarkEnd w:id="1"/>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w:t>
      </w:r>
      <w:commentRangeStart w:id="2"/>
      <w:r>
        <w:t xml:space="preserve">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commentRangeEnd w:id="2"/>
      <w:r w:rsidR="00345BCC">
        <w:rPr>
          <w:rStyle w:val="CommentReference"/>
        </w:rPr>
        <w:commentReference w:id="2"/>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w:t>
      </w:r>
      <w:commentRangeStart w:id="3"/>
      <w:r w:rsidR="00336619">
        <w:t xml:space="preserve">Phase II will use </w:t>
      </w:r>
      <w:proofErr w:type="spellStart"/>
      <w:r w:rsidR="00336619">
        <w:t>Celigo</w:t>
      </w:r>
      <w:proofErr w:type="spellEnd"/>
      <w:r w:rsidR="00336619">
        <w:t xml:space="preserve"> or MuleSoft API integration platforms to automate data feeds into AP Automation system.</w:t>
      </w:r>
      <w:commentRangeEnd w:id="3"/>
      <w:r w:rsidR="00345BCC">
        <w:rPr>
          <w:rStyle w:val="CommentReference"/>
        </w:rPr>
        <w:commentReference w:id="3"/>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4" w:name="_Toc29933276"/>
      <w:r>
        <w:t>System Data Flow Design</w:t>
      </w:r>
      <w:bookmarkEnd w:id="4"/>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5" w:name="_Toc29933277"/>
      <w:r>
        <w:t>Database Design</w:t>
      </w:r>
      <w:bookmarkEnd w:id="5"/>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commentRangeStart w:id="6"/>
      <w:r>
        <w:lastRenderedPageBreak/>
        <w:t>Company database ERD</w:t>
      </w:r>
      <w:commentRangeEnd w:id="6"/>
      <w:r w:rsidR="00345BCC">
        <w:rPr>
          <w:rStyle w:val="CommentReference"/>
        </w:rPr>
        <w:commentReference w:id="6"/>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7" w:name="_Toc29933278"/>
      <w:r>
        <w:lastRenderedPageBreak/>
        <w:t>User Menu</w:t>
      </w:r>
      <w:bookmarkEnd w:id="7"/>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8" w:name="_Toc29933279"/>
      <w:r>
        <w:lastRenderedPageBreak/>
        <w:t>Company Configuration</w:t>
      </w:r>
      <w:bookmarkEnd w:id="8"/>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w:t>
      </w:r>
      <w:proofErr w:type="spellStart"/>
      <w:r>
        <w:t>apam_company</w:t>
      </w:r>
      <w:proofErr w:type="spellEnd"/>
      <w:r>
        <w:t xml:space="preserve"> table.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77777777" w:rsidR="00211049" w:rsidRDefault="00211049" w:rsidP="00211049"/>
          <w:p w14:paraId="6AFDCA58" w14:textId="2E307348"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9" w:name="_Toc29933280"/>
      <w:r>
        <w:lastRenderedPageBreak/>
        <w:t>Routing Setup</w:t>
      </w:r>
      <w:bookmarkEnd w:id="9"/>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6D6EEB" w:rsidRPr="003529DE" w:rsidRDefault="006D6EEB"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6D6EEB" w:rsidRPr="003529DE" w:rsidRDefault="006D6EEB"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314AC361" w:rsidR="00D265DD" w:rsidRDefault="00D265DD" w:rsidP="006D6EEB">
                  <w:r>
                    <w:t>Finance</w:t>
                  </w:r>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77777777" w:rsidR="00D265DD" w:rsidRDefault="00D265DD" w:rsidP="006D6EEB"/>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46F7C2CC" w:rsidR="00D265DD" w:rsidRDefault="00D265DD" w:rsidP="00D265DD">
                  <w:r>
                    <w:t>Media Approver</w:t>
                  </w:r>
                </w:p>
              </w:tc>
              <w:tc>
                <w:tcPr>
                  <w:tcW w:w="4140" w:type="dxa"/>
                </w:tcPr>
                <w:p w14:paraId="722E56F7" w14:textId="3FF75822" w:rsidR="00D265DD" w:rsidRDefault="00D265DD" w:rsidP="00D265DD">
                  <w:r>
                    <w:t>20</w:t>
                  </w:r>
                </w:p>
              </w:tc>
            </w:tr>
          </w:tbl>
          <w:p w14:paraId="380F7688" w14:textId="77777777" w:rsidR="00A46D46" w:rsidRDefault="006D6EEB" w:rsidP="006D6EEB">
            <w:pPr>
              <w:rPr>
                <w:ins w:id="10" w:author="Imran  Rahman" w:date="2020-01-16T09:49:00Z"/>
              </w:rPr>
            </w:pPr>
            <w:ins w:id="11" w:author="Imran  Rahman" w:date="2020-01-16T09:49:00Z">
              <w:r>
                <w:t>** Need to be able to accommodate more than 1 position cat code per user role name</w:t>
              </w:r>
            </w:ins>
          </w:p>
          <w:p w14:paraId="32C268BF" w14:textId="77777777" w:rsidR="006D6EEB" w:rsidRDefault="006D6EEB" w:rsidP="006D6EEB">
            <w:pPr>
              <w:rPr>
                <w:ins w:id="12" w:author="Imran  Rahman" w:date="2020-01-16T09:50:00Z"/>
              </w:rPr>
            </w:pPr>
            <w:ins w:id="13" w:author="Imran  Rahman" w:date="2020-01-16T09:49:00Z">
              <w:r>
                <w:t xml:space="preserve">** Also, for phase II we will need the “approval” threshold. </w:t>
              </w:r>
            </w:ins>
          </w:p>
          <w:p w14:paraId="671C1F24" w14:textId="307494D9" w:rsidR="006D6EEB" w:rsidRDefault="006D6EEB" w:rsidP="006D6EEB">
            <w:ins w:id="14" w:author="Imran  Rahman" w:date="2020-01-16T09:50:00Z">
              <w:r>
                <w:t xml:space="preserve">** Since IO and invoice will be in the same currency, but could there be any MC </w:t>
              </w:r>
            </w:ins>
            <w:ins w:id="15" w:author="Imran  Rahman" w:date="2020-01-16T09:51:00Z">
              <w:r>
                <w:t>considerations with reference to the ERP/Nexelus system? Something to think about</w:t>
              </w:r>
            </w:ins>
            <w:ins w:id="16" w:author="Imran  Rahman" w:date="2020-01-16T09:50:00Z">
              <w:r>
                <w:t xml:space="preserve"> </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 xml:space="preserve">Allows editing all the fields from </w:t>
            </w:r>
            <w:proofErr w:type="spellStart"/>
            <w:r>
              <w:t>apad_user_roles</w:t>
            </w:r>
            <w:proofErr w:type="spellEnd"/>
            <w:r>
              <w:t xml:space="preserve">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 xml:space="preserve">Allows adding and removing user to the role from </w:t>
            </w:r>
            <w:proofErr w:type="spellStart"/>
            <w:r w:rsidRPr="001C087F">
              <w:t>apad_resource_table</w:t>
            </w:r>
            <w:proofErr w:type="spellEnd"/>
            <w:r w:rsidRPr="001C087F">
              <w:t xml:space="preserve">.  Results are preserved in </w:t>
            </w:r>
            <w:proofErr w:type="spellStart"/>
            <w:r w:rsidRPr="001C087F">
              <w:t>apad_user_roles_resource</w:t>
            </w:r>
            <w:proofErr w:type="spellEnd"/>
            <w:r w:rsidRPr="001C087F">
              <w:t xml:space="preserv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17" w:name="_Toc29933281"/>
      <w:r>
        <w:lastRenderedPageBreak/>
        <w:t>Payment Terms Mapping/Currencies Mapping</w:t>
      </w:r>
      <w:bookmarkEnd w:id="17"/>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18" w:name="_Toc29933282"/>
      <w:r>
        <w:lastRenderedPageBreak/>
        <w:t>Manage Non-Mapped Invoices</w:t>
      </w:r>
      <w:bookmarkEnd w:id="18"/>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commentRangeStart w:id="19"/>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commentRangeEnd w:id="19"/>
      <w:r w:rsidR="00345BCC">
        <w:rPr>
          <w:rStyle w:val="CommentReference"/>
        </w:rPr>
        <w:commentReference w:id="19"/>
      </w:r>
    </w:p>
    <w:p w14:paraId="1E8B093A" w14:textId="43916A25"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match </w:t>
      </w:r>
      <w:proofErr w:type="gramStart"/>
      <w:r w:rsidR="007C4455">
        <w:t>results</w:t>
      </w:r>
      <w:proofErr w:type="gramEnd"/>
      <w:r w:rsidR="007C4455">
        <w:t xml:space="preserve"> but no corresponding record found in </w:t>
      </w:r>
      <w:proofErr w:type="spellStart"/>
      <w:r w:rsidR="007C4455" w:rsidRPr="001B15A7">
        <w:t>apam_document_model</w:t>
      </w:r>
      <w:proofErr w:type="spellEnd"/>
      <w:r w:rsidR="007C4455">
        <w:t xml:space="preserve"> table.  The screen displays all the files within Scanned Folder except the files that exist in </w:t>
      </w:r>
      <w:proofErr w:type="spellStart"/>
      <w:r w:rsidR="007C4455" w:rsidRPr="001B15A7">
        <w:t>apam_document_model</w:t>
      </w:r>
      <w:proofErr w:type="spellEnd"/>
      <w:r w:rsidR="007C4455">
        <w:t xml:space="preserve"> </w:t>
      </w:r>
      <w:proofErr w:type="gramStart"/>
      <w:r w:rsidR="007C4455">
        <w:t xml:space="preserve">where </w:t>
      </w:r>
      <w:r w:rsidR="00AC7063">
        <w:t xml:space="preserve"> </w:t>
      </w:r>
      <w:proofErr w:type="spellStart"/>
      <w:r w:rsidR="007C4455" w:rsidRPr="007C4455">
        <w:t>invoice</w:t>
      </w:r>
      <w:proofErr w:type="gramEnd"/>
      <w:r w:rsidR="007C4455" w:rsidRPr="007C4455">
        <w:t>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6D6EEB" w:rsidRPr="003529DE" w:rsidRDefault="006D6EEB"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6D6EEB" w:rsidRPr="003529DE" w:rsidRDefault="006D6EEB"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6D6EEB" w:rsidRPr="00E578DF" w:rsidRDefault="006D6EEB"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6D6EEB" w:rsidRPr="00E578DF" w:rsidRDefault="006D6EEB"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21" w:name="_Toc29933283"/>
      <w:r>
        <w:lastRenderedPageBreak/>
        <w:t>Manage Invoice Models</w:t>
      </w:r>
      <w:bookmarkEnd w:id="21"/>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22" w:author="Imran  Rahman" w:date="2020-01-16T09:56:00Z"/>
        </w:rPr>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4056472A" w14:textId="3BF1BE37" w:rsidR="006D6EEB" w:rsidRDefault="006D6EEB" w:rsidP="008624E6">
      <w:pPr>
        <w:ind w:left="360"/>
      </w:pPr>
      <w:ins w:id="23" w:author="Imran  Rahman" w:date="2020-01-16T09:56:00Z">
        <w:r>
          <w:t xml:space="preserve">When you say if “at least one invoice has been processed using the model” in the context of not </w:t>
        </w:r>
        <w:r w:rsidR="003D63CE">
          <w:t>being able to edit, I am assuming</w:t>
        </w:r>
      </w:ins>
      <w:ins w:id="24" w:author="Imran  Rahman" w:date="2020-01-16T09:57:00Z">
        <w:r w:rsidR="003D63CE">
          <w:t xml:space="preserve"> that it is centralized so it is across all companies (ad agencies) using this product?</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6D6EEB" w:rsidRPr="003529DE" w:rsidRDefault="006D6EEB"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6D6EEB" w:rsidRPr="003529DE" w:rsidRDefault="006D6EEB"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25" w:name="_Toc29933284"/>
      <w:r>
        <w:t>New Invoice Model Setup</w:t>
      </w:r>
      <w:bookmarkEnd w:id="25"/>
    </w:p>
    <w:p w14:paraId="6556965D" w14:textId="45D35BEE" w:rsidR="00DA71C0" w:rsidRDefault="00DA71C0" w:rsidP="00DA71C0"/>
    <w:p w14:paraId="5E53FE78" w14:textId="30611375" w:rsidR="003D63CE" w:rsidRDefault="003D63CE" w:rsidP="00DA71C0">
      <w:pPr>
        <w:rPr>
          <w:ins w:id="26" w:author="Imran  Rahman" w:date="2020-01-16T10:01:00Z"/>
        </w:rPr>
      </w:pPr>
      <w:ins w:id="27" w:author="Imran  Rahman" w:date="2020-01-16T10:01:00Z">
        <w:r>
          <w:t xml:space="preserve"> </w:t>
        </w:r>
      </w:ins>
      <w:ins w:id="28" w:author="Imran  Rahman" w:date="2020-01-16T10:02:00Z">
        <w:r>
          <w:t xml:space="preserve">As it is written below, for Phase I we will </w:t>
        </w:r>
        <w:proofErr w:type="gramStart"/>
        <w:r>
          <w:t>utilizing</w:t>
        </w:r>
        <w:proofErr w:type="gramEnd"/>
        <w:r>
          <w:t xml:space="preserve"> the mapping “model” of invoice without any prediction on mapping suggestion based on data in the system</w:t>
        </w:r>
      </w:ins>
      <w:ins w:id="29" w:author="Imran  Rahman" w:date="2020-01-16T10:03:00Z">
        <w:r>
          <w:t xml:space="preserve">. But for Phase we will have the ability for the system to suggest a mapping to be approved and edited. In this phase user will literally map </w:t>
        </w:r>
      </w:ins>
      <w:ins w:id="30" w:author="Imran  Rahman" w:date="2020-01-16T10:04:00Z">
        <w:r>
          <w:t>fields/text on the invoice to our required fields.</w:t>
        </w:r>
      </w:ins>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dumped),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w:t>
      </w:r>
      <w:proofErr w:type="gramStart"/>
      <w:r w:rsidR="00105750" w:rsidRPr="007C6318">
        <w:t>model</w:t>
      </w:r>
      <w:proofErr w:type="spellEnd"/>
      <w:r w:rsidR="00105750">
        <w:t xml:space="preserve">,  </w:t>
      </w:r>
      <w:proofErr w:type="spellStart"/>
      <w:r w:rsidR="00105750" w:rsidRPr="007C6318">
        <w:t>apam</w:t>
      </w:r>
      <w:proofErr w:type="gramEnd"/>
      <w:r w:rsidR="00105750" w:rsidRPr="007C6318">
        <w:t>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lastRenderedPageBreak/>
        <w:t>First, all the models are scanned to find</w:t>
      </w:r>
      <w:r w:rsidR="009220B6">
        <w:t xml:space="preserve"> matching Vendor Classifier entries. </w:t>
      </w:r>
      <w:r w:rsidR="00686FDF">
        <w:t xml:space="preserve">Vendor Classifier entries (as any other entry) can be set as Lines, Words, Tables and Key-Pairs type of parsing.  If they set as Words or Lines and there is only single entry then text </w:t>
      </w:r>
      <w:proofErr w:type="gramStart"/>
      <w:r w:rsidR="00686FDF">
        <w:t>has to</w:t>
      </w:r>
      <w:proofErr w:type="gramEnd"/>
      <w:r w:rsidR="00686FDF">
        <w:t xml:space="preserve">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20"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lastRenderedPageBreak/>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w:t>
      </w:r>
      <w:proofErr w:type="gramStart"/>
      <w:r>
        <w:t>def.model</w:t>
      </w:r>
      <w:proofErr w:type="gramEnd"/>
      <w:r>
        <w:t>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5E8BF31A" w:rsidR="00FB71AA" w:rsidRDefault="00FB71AA" w:rsidP="00E43B22">
      <w:pPr>
        <w:pStyle w:val="ListParagraph"/>
        <w:numPr>
          <w:ilvl w:val="0"/>
          <w:numId w:val="19"/>
        </w:numPr>
      </w:pPr>
      <w:r>
        <w:t>Vendor Invoice Number (</w:t>
      </w:r>
      <w:proofErr w:type="spellStart"/>
      <w:r>
        <w:t>apai_model_field_</w:t>
      </w:r>
      <w:proofErr w:type="gramStart"/>
      <w:r>
        <w:t>def.model</w:t>
      </w:r>
      <w:proofErr w:type="gramEnd"/>
      <w:r>
        <w:t>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lastRenderedPageBreak/>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lastRenderedPageBreak/>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w:t>
      </w:r>
      <w:proofErr w:type="gramStart"/>
      <w:r>
        <w:t>detail.field</w:t>
      </w:r>
      <w:proofErr w:type="gramEnd"/>
      <w:r>
        <w:t>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ser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w:t>
      </w:r>
      <w:r w:rsidR="0016352D">
        <w:lastRenderedPageBreak/>
        <w:t>&lt;comma&gt;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w:t>
      </w:r>
      <w:proofErr w:type="gramStart"/>
      <w:r>
        <w:t>document.invoice</w:t>
      </w:r>
      <w:proofErr w:type="gramEnd"/>
      <w:r>
        <w:t>_document_status_id</w:t>
      </w:r>
      <w:proofErr w:type="spellEnd"/>
      <w:r>
        <w:t xml:space="preserve"> = 40).</w:t>
      </w:r>
    </w:p>
    <w:p w14:paraId="3A275C21" w14:textId="08617C2B"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lastRenderedPageBreak/>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31" w:author="Imran  Rahman" w:date="2020-01-16T10:27:00Z"/>
        </w:rPr>
      </w:pPr>
      <w:ins w:id="32" w:author="Imran  Rahman" w:date="2020-01-16T10:26:00Z">
        <w:r>
          <w:t>I wou</w:t>
        </w:r>
      </w:ins>
      <w:ins w:id="33" w:author="Imran  Rahman" w:date="2020-01-16T10:27:00Z">
        <w:r>
          <w:t>ld like Faisal to look at this site</w:t>
        </w:r>
        <w:r w:rsidR="006D6813">
          <w:t xml:space="preserve"> where we had a semi working mock up, I will include some files of invoices to use as a sample</w:t>
        </w:r>
      </w:ins>
    </w:p>
    <w:p w14:paraId="07CAD0DA" w14:textId="146F3D45" w:rsidR="00374D42" w:rsidRDefault="006D6813">
      <w:ins w:id="34"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theTradeDesk</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lastRenderedPageBreak/>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6D6EEB" w:rsidRPr="00E578DF" w:rsidRDefault="006D6EEB"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6D6EEB" w:rsidRPr="00E578DF" w:rsidRDefault="006D6EEB"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6D6EEB" w:rsidRPr="00E578DF" w:rsidRDefault="006D6EEB"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6D6EEB" w:rsidRPr="00E578DF" w:rsidRDefault="006D6EEB"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6D6EEB" w:rsidRPr="00E578DF" w:rsidRDefault="006D6EEB"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6D6EEB" w:rsidRPr="00E578DF" w:rsidRDefault="006D6EEB"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6D6EEB" w:rsidRPr="00E578DF" w:rsidRDefault="006D6EEB"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6D6EEB" w:rsidRPr="00E578DF" w:rsidRDefault="006D6EEB"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35" w:name="_Toc29933285"/>
      <w:r>
        <w:lastRenderedPageBreak/>
        <w:t>New Invoice Model Setup (Test)</w:t>
      </w:r>
      <w:bookmarkEnd w:id="35"/>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6D6EEB" w:rsidRPr="00E578DF" w:rsidRDefault="006D6EEB"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6D6EEB" w:rsidRPr="00E578DF" w:rsidRDefault="006D6EEB"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36" w:name="_Toc29933286"/>
      <w:r>
        <w:lastRenderedPageBreak/>
        <w:t>Invoice Model Setup - Request_&lt;N&gt;</w:t>
      </w:r>
      <w:bookmarkEnd w:id="36"/>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6D6EEB" w:rsidRPr="00E578DF" w:rsidRDefault="006D6EEB"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6D6EEB" w:rsidRPr="00E578DF" w:rsidRDefault="006D6EEB"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6D6EEB" w:rsidRPr="00E578DF" w:rsidRDefault="006D6EEB"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6D6EEB" w:rsidRPr="00E578DF" w:rsidRDefault="006D6EEB"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37" w:name="_Toc29933287"/>
      <w:r>
        <w:lastRenderedPageBreak/>
        <w:t>Manage Invoice Documents</w:t>
      </w:r>
      <w:bookmarkEnd w:id="37"/>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6D6EEB" w:rsidRPr="003529DE" w:rsidRDefault="006D6EEB"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6D6EEB" w:rsidRPr="003529DE" w:rsidRDefault="006D6EEB"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w:t>
      </w:r>
      <w:proofErr w:type="gramStart"/>
      <w:r w:rsidR="00A173B2">
        <w:t xml:space="preserve">invoices </w:t>
      </w:r>
      <w:r w:rsidR="00D471F7">
        <w:t xml:space="preserve"> and</w:t>
      </w:r>
      <w:proofErr w:type="gramEnd"/>
      <w:r w:rsidR="00D471F7">
        <w:t xml:space="preserve">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38" w:name="_Toc29933288"/>
      <w:r>
        <w:lastRenderedPageBreak/>
        <w:t>Review Invoice</w:t>
      </w:r>
      <w:r w:rsidR="00145D26">
        <w:t xml:space="preserve"> Document</w:t>
      </w:r>
      <w:bookmarkEnd w:id="38"/>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6D6EEB" w:rsidRPr="00E578DF" w:rsidRDefault="006D6EEB"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6D6EEB" w:rsidRPr="00E578DF" w:rsidRDefault="006D6EEB"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6D6EEB" w:rsidRPr="00E578DF" w:rsidRDefault="006D6EEB"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6D6EEB" w:rsidRPr="00E578DF" w:rsidRDefault="006D6EEB"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6D6EEB" w:rsidRPr="00E578DF" w:rsidRDefault="006D6EEB"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6D6EEB" w:rsidRPr="00E578DF" w:rsidRDefault="006D6EEB"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39" w:name="_Toc29933289"/>
      <w:r>
        <w:lastRenderedPageBreak/>
        <w:t>Additional Documents</w:t>
      </w:r>
      <w:bookmarkEnd w:id="39"/>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24"/>
      <w:footerReference w:type="default" r:id="rId25"/>
      <w:footerReference w:type="first" r:id="rId26"/>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ao Lin" w:date="2020-01-16T14:55:00Z" w:initials="TL">
    <w:p w14:paraId="1E703221" w14:textId="7A17BA49" w:rsidR="00345BCC" w:rsidRDefault="00345BCC">
      <w:pPr>
        <w:pStyle w:val="CommentText"/>
      </w:pPr>
      <w:r>
        <w:rPr>
          <w:rStyle w:val="CommentReference"/>
        </w:rPr>
        <w:annotationRef/>
      </w:r>
      <w:r>
        <w:t>We should also have a way for the user to manage these Master Data in the system</w:t>
      </w:r>
    </w:p>
  </w:comment>
  <w:comment w:id="3" w:author="Tao Lin" w:date="2020-01-16T14:55:00Z" w:initials="TL">
    <w:p w14:paraId="2742D27C" w14:textId="3B05E64C" w:rsidR="00345BCC" w:rsidRDefault="00345BCC">
      <w:pPr>
        <w:pStyle w:val="CommentText"/>
      </w:pPr>
      <w:r>
        <w:rPr>
          <w:rStyle w:val="CommentReference"/>
        </w:rPr>
        <w:annotationRef/>
      </w:r>
      <w:r>
        <w:t xml:space="preserve">We will probably use </w:t>
      </w:r>
      <w:proofErr w:type="spellStart"/>
      <w:r>
        <w:t>Celigo</w:t>
      </w:r>
      <w:proofErr w:type="spellEnd"/>
      <w:r>
        <w:t xml:space="preserve"> to automate and maintain the feed, currently, we are using </w:t>
      </w:r>
      <w:proofErr w:type="spellStart"/>
      <w:r>
        <w:t>Celigo</w:t>
      </w:r>
      <w:proofErr w:type="spellEnd"/>
      <w:r>
        <w:t>.</w:t>
      </w:r>
    </w:p>
  </w:comment>
  <w:comment w:id="6" w:author="Tao Lin" w:date="2020-01-16T14:56:00Z" w:initials="TL">
    <w:p w14:paraId="2D45D6F8" w14:textId="4DFF2617" w:rsidR="00345BCC" w:rsidRDefault="00345BCC">
      <w:pPr>
        <w:pStyle w:val="CommentText"/>
      </w:pPr>
      <w:r>
        <w:rPr>
          <w:rStyle w:val="CommentReference"/>
        </w:rPr>
        <w:annotationRef/>
      </w:r>
      <w:r>
        <w:t xml:space="preserve">Shouldn’t the </w:t>
      </w:r>
      <w:proofErr w:type="spellStart"/>
      <w:r>
        <w:t>apam_registration_record</w:t>
      </w:r>
      <w:proofErr w:type="spellEnd"/>
      <w:r>
        <w:t xml:space="preserve"> be on the common database?</w:t>
      </w:r>
    </w:p>
  </w:comment>
  <w:comment w:id="19" w:author="Tao Lin" w:date="2020-01-16T14:57:00Z" w:initials="TL">
    <w:p w14:paraId="73630BA1" w14:textId="77777777" w:rsidR="00345BCC" w:rsidRDefault="00345BCC" w:rsidP="00345BCC">
      <w:pPr>
        <w:pStyle w:val="CommentText"/>
      </w:pPr>
      <w:r>
        <w:rPr>
          <w:rStyle w:val="CommentReference"/>
        </w:rPr>
        <w:annotationRef/>
      </w:r>
      <w:r>
        <w:t>I think we should move GUID in front of the file name. Format: &lt;GUID&gt;_&lt;FILENAME&gt;.PDF, this way we can prevent any issues with the original name having an underscore, which can throw off the GUID reading.</w:t>
      </w:r>
    </w:p>
    <w:p w14:paraId="2379C4DB" w14:textId="1181C8EC" w:rsidR="00345BCC" w:rsidRDefault="00345BCC">
      <w:pPr>
        <w:pStyle w:val="CommentText"/>
      </w:pP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703221" w15:done="0"/>
  <w15:commentEx w15:paraId="2742D27C" w15:done="0"/>
  <w15:commentEx w15:paraId="2D45D6F8" w15:done="0"/>
  <w15:commentEx w15:paraId="2379C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03221" w16cid:durableId="21CAF7D0"/>
  <w16cid:commentId w16cid:paraId="2742D27C" w16cid:durableId="21CAF7E5"/>
  <w16cid:commentId w16cid:paraId="2D45D6F8" w16cid:durableId="21CAF809"/>
  <w16cid:commentId w16cid:paraId="2379C4DB" w16cid:durableId="21CAF8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CFD8B" w14:textId="77777777" w:rsidR="00836420" w:rsidRDefault="00836420" w:rsidP="00342556">
      <w:pPr>
        <w:spacing w:after="0" w:line="240" w:lineRule="auto"/>
      </w:pPr>
      <w:r>
        <w:separator/>
      </w:r>
    </w:p>
  </w:endnote>
  <w:endnote w:type="continuationSeparator" w:id="0">
    <w:p w14:paraId="1A37A28A" w14:textId="77777777" w:rsidR="00836420" w:rsidRDefault="00836420"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6D6EEB" w:rsidRDefault="006D6EEB"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6D6EEB" w:rsidRDefault="006D6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6D6EEB" w:rsidRDefault="006D6EEB"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6D6EEB" w:rsidRDefault="006D6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11AF" w14:textId="77777777" w:rsidR="00836420" w:rsidRDefault="00836420" w:rsidP="00342556">
      <w:pPr>
        <w:spacing w:after="0" w:line="240" w:lineRule="auto"/>
      </w:pPr>
      <w:r>
        <w:separator/>
      </w:r>
    </w:p>
  </w:footnote>
  <w:footnote w:type="continuationSeparator" w:id="0">
    <w:p w14:paraId="117C6B72" w14:textId="77777777" w:rsidR="00836420" w:rsidRDefault="00836420"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6D6EEB" w:rsidRDefault="006D6EEB" w:rsidP="00D43DB3">
    <w:pPr>
      <w:pStyle w:val="Header"/>
    </w:pPr>
    <w:r>
      <w:t>Account Payables Automation – Technical Requirements</w:t>
    </w:r>
  </w:p>
  <w:p w14:paraId="54902178" w14:textId="77777777" w:rsidR="006D6EEB" w:rsidRDefault="006D6EEB"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6D6EEB" w:rsidRDefault="006D6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Lin">
    <w15:presenceInfo w15:providerId="None" w15:userId="Tao Lin"/>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2BB4"/>
    <w:rsid w:val="000951C6"/>
    <w:rsid w:val="00096CC5"/>
    <w:rsid w:val="000A0524"/>
    <w:rsid w:val="000B14D9"/>
    <w:rsid w:val="000B3B3A"/>
    <w:rsid w:val="000F1EAF"/>
    <w:rsid w:val="000F38B6"/>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D5766"/>
    <w:rsid w:val="001E0F02"/>
    <w:rsid w:val="001E16D9"/>
    <w:rsid w:val="001E63BF"/>
    <w:rsid w:val="001F26B6"/>
    <w:rsid w:val="00206C27"/>
    <w:rsid w:val="00207784"/>
    <w:rsid w:val="00211049"/>
    <w:rsid w:val="0022123D"/>
    <w:rsid w:val="00222011"/>
    <w:rsid w:val="00222980"/>
    <w:rsid w:val="00232C32"/>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419F"/>
    <w:rsid w:val="00336619"/>
    <w:rsid w:val="00342556"/>
    <w:rsid w:val="00345BCC"/>
    <w:rsid w:val="003529DE"/>
    <w:rsid w:val="00361A28"/>
    <w:rsid w:val="00374D42"/>
    <w:rsid w:val="003841D4"/>
    <w:rsid w:val="00386365"/>
    <w:rsid w:val="00387E71"/>
    <w:rsid w:val="003938DE"/>
    <w:rsid w:val="00397B9C"/>
    <w:rsid w:val="003A06BC"/>
    <w:rsid w:val="003A13D8"/>
    <w:rsid w:val="003A2315"/>
    <w:rsid w:val="003A5914"/>
    <w:rsid w:val="003C78D8"/>
    <w:rsid w:val="003D63CE"/>
    <w:rsid w:val="003E7526"/>
    <w:rsid w:val="003E7D10"/>
    <w:rsid w:val="00401332"/>
    <w:rsid w:val="0041254B"/>
    <w:rsid w:val="00416198"/>
    <w:rsid w:val="00416238"/>
    <w:rsid w:val="00416D6F"/>
    <w:rsid w:val="0042172F"/>
    <w:rsid w:val="0042620F"/>
    <w:rsid w:val="00433D6F"/>
    <w:rsid w:val="004353F9"/>
    <w:rsid w:val="00440CBE"/>
    <w:rsid w:val="00461DFF"/>
    <w:rsid w:val="004720C7"/>
    <w:rsid w:val="004841DC"/>
    <w:rsid w:val="00487394"/>
    <w:rsid w:val="004A632C"/>
    <w:rsid w:val="004B20E5"/>
    <w:rsid w:val="004B4C48"/>
    <w:rsid w:val="004D0914"/>
    <w:rsid w:val="004D41BA"/>
    <w:rsid w:val="004E5CEF"/>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701223"/>
    <w:rsid w:val="007028FC"/>
    <w:rsid w:val="00703646"/>
    <w:rsid w:val="00706AC2"/>
    <w:rsid w:val="0072004C"/>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205C5"/>
    <w:rsid w:val="0082252C"/>
    <w:rsid w:val="00835B8D"/>
    <w:rsid w:val="00836420"/>
    <w:rsid w:val="0083709D"/>
    <w:rsid w:val="00846E58"/>
    <w:rsid w:val="008624E6"/>
    <w:rsid w:val="008867E3"/>
    <w:rsid w:val="008A1AFF"/>
    <w:rsid w:val="008A5743"/>
    <w:rsid w:val="008A5DA6"/>
    <w:rsid w:val="008B37C6"/>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7062F"/>
    <w:rsid w:val="0098200E"/>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2056"/>
    <w:rsid w:val="00BD542F"/>
    <w:rsid w:val="00BD751C"/>
    <w:rsid w:val="00BE39A5"/>
    <w:rsid w:val="00BF1BC4"/>
    <w:rsid w:val="00BF2F6A"/>
    <w:rsid w:val="00C05EB5"/>
    <w:rsid w:val="00C2166F"/>
    <w:rsid w:val="00C30669"/>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43B22"/>
    <w:rsid w:val="00E50781"/>
    <w:rsid w:val="00E52F01"/>
    <w:rsid w:val="00E578DF"/>
    <w:rsid w:val="00E64B99"/>
    <w:rsid w:val="00E74186"/>
    <w:rsid w:val="00EA1DC9"/>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 w:type="paragraph" w:styleId="Revision">
    <w:name w:val="Revision"/>
    <w:hidden/>
    <w:uiPriority w:val="99"/>
    <w:semiHidden/>
    <w:rsid w:val="00345BCC"/>
    <w:pPr>
      <w:spacing w:after="0" w:line="240" w:lineRule="auto"/>
    </w:pPr>
  </w:style>
  <w:style w:type="character" w:styleId="CommentReference">
    <w:name w:val="annotation reference"/>
    <w:basedOn w:val="DefaultParagraphFont"/>
    <w:uiPriority w:val="99"/>
    <w:semiHidden/>
    <w:unhideWhenUsed/>
    <w:rsid w:val="00345BCC"/>
    <w:rPr>
      <w:sz w:val="16"/>
      <w:szCs w:val="16"/>
    </w:rPr>
  </w:style>
  <w:style w:type="paragraph" w:styleId="CommentText">
    <w:name w:val="annotation text"/>
    <w:basedOn w:val="Normal"/>
    <w:link w:val="CommentTextChar"/>
    <w:uiPriority w:val="99"/>
    <w:semiHidden/>
    <w:unhideWhenUsed/>
    <w:rsid w:val="00345BCC"/>
    <w:pPr>
      <w:spacing w:line="240" w:lineRule="auto"/>
    </w:pPr>
    <w:rPr>
      <w:sz w:val="20"/>
      <w:szCs w:val="20"/>
    </w:rPr>
  </w:style>
  <w:style w:type="character" w:customStyle="1" w:styleId="CommentTextChar">
    <w:name w:val="Comment Text Char"/>
    <w:basedOn w:val="DefaultParagraphFont"/>
    <w:link w:val="CommentText"/>
    <w:uiPriority w:val="99"/>
    <w:semiHidden/>
    <w:rsid w:val="00345BCC"/>
    <w:rPr>
      <w:sz w:val="20"/>
      <w:szCs w:val="20"/>
    </w:rPr>
  </w:style>
  <w:style w:type="paragraph" w:styleId="CommentSubject">
    <w:name w:val="annotation subject"/>
    <w:basedOn w:val="CommentText"/>
    <w:next w:val="CommentText"/>
    <w:link w:val="CommentSubjectChar"/>
    <w:uiPriority w:val="99"/>
    <w:semiHidden/>
    <w:unhideWhenUsed/>
    <w:rsid w:val="00345BCC"/>
    <w:rPr>
      <w:b/>
      <w:bCs/>
    </w:rPr>
  </w:style>
  <w:style w:type="character" w:customStyle="1" w:styleId="CommentSubjectChar">
    <w:name w:val="Comment Subject Char"/>
    <w:basedOn w:val="CommentTextChar"/>
    <w:link w:val="CommentSubject"/>
    <w:uiPriority w:val="99"/>
    <w:semiHidden/>
    <w:rsid w:val="00345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alculatorsoup.com/calculators/geometry-plane/distance-two-points.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B4D0A6CB046C458A1DDDCA4AA34484" ma:contentTypeVersion="4" ma:contentTypeDescription="Create a new document." ma:contentTypeScope="" ma:versionID="d598fe2602e8206c1cbeeda1c7745e02">
  <xsd:schema xmlns:xsd="http://www.w3.org/2001/XMLSchema" xmlns:xs="http://www.w3.org/2001/XMLSchema" xmlns:p="http://schemas.microsoft.com/office/2006/metadata/properties" xmlns:ns2="e4bc2119-2181-4e26-aa69-ab998173cd99" targetNamespace="http://schemas.microsoft.com/office/2006/metadata/properties" ma:root="true" ma:fieldsID="4a1f2f39734b1980a4d5b0f7ce0a4838" ns2:_="">
    <xsd:import namespace="e4bc2119-2181-4e26-aa69-ab998173cd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c2119-2181-4e26-aa69-ab998173cd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E5CE-15EF-4B96-87C0-054FF1D4D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c2119-2181-4e26-aa69-ab998173c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2C96-F22A-4B08-8316-B9324E40A3E2}">
  <ds:schemaRefs>
    <ds:schemaRef ds:uri="http://schemas.microsoft.com/sharepoint/v3/contenttype/forms"/>
  </ds:schemaRefs>
</ds:datastoreItem>
</file>

<file path=customXml/itemProps3.xml><?xml version="1.0" encoding="utf-8"?>
<ds:datastoreItem xmlns:ds="http://schemas.openxmlformats.org/officeDocument/2006/customXml" ds:itemID="{1B50CF76-2E5E-4284-ADEC-EFD5E65A9E8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e4bc2119-2181-4e26-aa69-ab998173cd99"/>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6B180947-44A3-45C6-8AAF-1F737D9A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6885</Words>
  <Characters>39246</Characters>
  <Application>Microsoft Office Word</Application>
  <DocSecurity>4</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Tao Lin</cp:lastModifiedBy>
  <cp:revision>2</cp:revision>
  <dcterms:created xsi:type="dcterms:W3CDTF">2020-01-16T19:58:00Z</dcterms:created>
  <dcterms:modified xsi:type="dcterms:W3CDTF">2020-01-16T19:58:00Z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0x01010052B4D0A6CB046C458A1DDDCA4AA34484</vt:lpwstr>
  </property>
</Properties>
</file>