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17416319" w14:textId="757BB7AC"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40D7D84" w14:textId="345CA96E" w:rsidR="00004486" w:rsidRDefault="00004486">
      <w:pPr>
        <w:rPr>
          <w:b/>
          <w:bCs/>
          <w:sz w:val="40"/>
          <w:szCs w:val="40"/>
        </w:rPr>
      </w:pPr>
      <w:r>
        <w:rPr>
          <w:b/>
          <w:bCs/>
          <w:sz w:val="40"/>
          <w:szCs w:val="40"/>
        </w:rPr>
        <w:br w:type="page"/>
      </w:r>
    </w:p>
    <w:p w14:paraId="2DE97F1B" w14:textId="555EF32A" w:rsidR="005F6D6B"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5F6D6B">
        <w:rPr>
          <w:noProof/>
        </w:rPr>
        <w:t>1.</w:t>
      </w:r>
      <w:r w:rsidR="005F6D6B">
        <w:rPr>
          <w:rFonts w:eastAsiaTheme="minorEastAsia"/>
          <w:b w:val="0"/>
          <w:bCs w:val="0"/>
          <w:caps w:val="0"/>
          <w:noProof/>
          <w:u w:val="none"/>
        </w:rPr>
        <w:tab/>
      </w:r>
      <w:r w:rsidR="005F6D6B">
        <w:rPr>
          <w:noProof/>
        </w:rPr>
        <w:t>Introduction</w:t>
      </w:r>
      <w:r w:rsidR="005F6D6B">
        <w:rPr>
          <w:noProof/>
        </w:rPr>
        <w:tab/>
      </w:r>
      <w:r w:rsidR="005F6D6B">
        <w:rPr>
          <w:noProof/>
        </w:rPr>
        <w:fldChar w:fldCharType="begin"/>
      </w:r>
      <w:r w:rsidR="005F6D6B">
        <w:rPr>
          <w:noProof/>
        </w:rPr>
        <w:instrText xml:space="preserve"> PAGEREF _Toc29933274 \h </w:instrText>
      </w:r>
      <w:r w:rsidR="005F6D6B">
        <w:rPr>
          <w:noProof/>
        </w:rPr>
      </w:r>
      <w:r w:rsidR="005F6D6B">
        <w:rPr>
          <w:noProof/>
        </w:rPr>
        <w:fldChar w:fldCharType="separate"/>
      </w:r>
      <w:r w:rsidR="005F6D6B">
        <w:rPr>
          <w:noProof/>
        </w:rPr>
        <w:t>3</w:t>
      </w:r>
      <w:r w:rsidR="005F6D6B">
        <w:rPr>
          <w:noProof/>
        </w:rPr>
        <w:fldChar w:fldCharType="end"/>
      </w:r>
    </w:p>
    <w:p w14:paraId="71BE032D" w14:textId="39A1858E" w:rsidR="005F6D6B" w:rsidRDefault="005F6D6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_Toc29933275 \h </w:instrText>
      </w:r>
      <w:r>
        <w:rPr>
          <w:noProof/>
        </w:rPr>
      </w:r>
      <w:r>
        <w:rPr>
          <w:noProof/>
        </w:rPr>
        <w:fldChar w:fldCharType="separate"/>
      </w:r>
      <w:r>
        <w:rPr>
          <w:noProof/>
        </w:rPr>
        <w:t>4</w:t>
      </w:r>
      <w:r>
        <w:rPr>
          <w:noProof/>
        </w:rPr>
        <w:fldChar w:fldCharType="end"/>
      </w:r>
    </w:p>
    <w:p w14:paraId="218CC36B" w14:textId="04612CA4" w:rsidR="005F6D6B" w:rsidRDefault="005F6D6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_Toc29933276 \h </w:instrText>
      </w:r>
      <w:r>
        <w:rPr>
          <w:noProof/>
        </w:rPr>
      </w:r>
      <w:r>
        <w:rPr>
          <w:noProof/>
        </w:rPr>
        <w:fldChar w:fldCharType="separate"/>
      </w:r>
      <w:r>
        <w:rPr>
          <w:noProof/>
        </w:rPr>
        <w:t>5</w:t>
      </w:r>
      <w:r>
        <w:rPr>
          <w:noProof/>
        </w:rPr>
        <w:fldChar w:fldCharType="end"/>
      </w:r>
    </w:p>
    <w:p w14:paraId="3031B344" w14:textId="72BD87BF" w:rsidR="005F6D6B" w:rsidRDefault="005F6D6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_Toc29933277 \h </w:instrText>
      </w:r>
      <w:r>
        <w:rPr>
          <w:noProof/>
        </w:rPr>
      </w:r>
      <w:r>
        <w:rPr>
          <w:noProof/>
        </w:rPr>
        <w:fldChar w:fldCharType="separate"/>
      </w:r>
      <w:r>
        <w:rPr>
          <w:noProof/>
        </w:rPr>
        <w:t>6</w:t>
      </w:r>
      <w:r>
        <w:rPr>
          <w:noProof/>
        </w:rPr>
        <w:fldChar w:fldCharType="end"/>
      </w:r>
    </w:p>
    <w:p w14:paraId="7DB717E8" w14:textId="4E121990" w:rsidR="005F6D6B" w:rsidRDefault="005F6D6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_Toc29933278 \h </w:instrText>
      </w:r>
      <w:r>
        <w:rPr>
          <w:noProof/>
        </w:rPr>
      </w:r>
      <w:r>
        <w:rPr>
          <w:noProof/>
        </w:rPr>
        <w:fldChar w:fldCharType="separate"/>
      </w:r>
      <w:r>
        <w:rPr>
          <w:noProof/>
        </w:rPr>
        <w:t>9</w:t>
      </w:r>
      <w:r>
        <w:rPr>
          <w:noProof/>
        </w:rPr>
        <w:fldChar w:fldCharType="end"/>
      </w:r>
    </w:p>
    <w:p w14:paraId="741D282C" w14:textId="014AFA3C" w:rsidR="005F6D6B" w:rsidRDefault="005F6D6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_Toc29933279 \h </w:instrText>
      </w:r>
      <w:r>
        <w:rPr>
          <w:noProof/>
        </w:rPr>
      </w:r>
      <w:r>
        <w:rPr>
          <w:noProof/>
        </w:rPr>
        <w:fldChar w:fldCharType="separate"/>
      </w:r>
      <w:r>
        <w:rPr>
          <w:noProof/>
        </w:rPr>
        <w:t>10</w:t>
      </w:r>
      <w:r>
        <w:rPr>
          <w:noProof/>
        </w:rPr>
        <w:fldChar w:fldCharType="end"/>
      </w:r>
    </w:p>
    <w:p w14:paraId="1D9B1ACB" w14:textId="49BA86F3" w:rsidR="005F6D6B" w:rsidRDefault="005F6D6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_Toc29933280 \h </w:instrText>
      </w:r>
      <w:r>
        <w:rPr>
          <w:noProof/>
        </w:rPr>
      </w:r>
      <w:r>
        <w:rPr>
          <w:noProof/>
        </w:rPr>
        <w:fldChar w:fldCharType="separate"/>
      </w:r>
      <w:r>
        <w:rPr>
          <w:noProof/>
        </w:rPr>
        <w:t>11</w:t>
      </w:r>
      <w:r>
        <w:rPr>
          <w:noProof/>
        </w:rPr>
        <w:fldChar w:fldCharType="end"/>
      </w:r>
    </w:p>
    <w:p w14:paraId="625FAC7E" w14:textId="1A0E5E33" w:rsidR="005F6D6B" w:rsidRDefault="005F6D6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_Toc29933281 \h </w:instrText>
      </w:r>
      <w:r>
        <w:rPr>
          <w:noProof/>
        </w:rPr>
      </w:r>
      <w:r>
        <w:rPr>
          <w:noProof/>
        </w:rPr>
        <w:fldChar w:fldCharType="separate"/>
      </w:r>
      <w:r>
        <w:rPr>
          <w:noProof/>
        </w:rPr>
        <w:t>13</w:t>
      </w:r>
      <w:r>
        <w:rPr>
          <w:noProof/>
        </w:rPr>
        <w:fldChar w:fldCharType="end"/>
      </w:r>
    </w:p>
    <w:p w14:paraId="0B695A4F" w14:textId="67A9D814" w:rsidR="005F6D6B" w:rsidRDefault="005F6D6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_Toc29933282 \h </w:instrText>
      </w:r>
      <w:r>
        <w:rPr>
          <w:noProof/>
        </w:rPr>
      </w:r>
      <w:r>
        <w:rPr>
          <w:noProof/>
        </w:rPr>
        <w:fldChar w:fldCharType="separate"/>
      </w:r>
      <w:r>
        <w:rPr>
          <w:noProof/>
        </w:rPr>
        <w:t>14</w:t>
      </w:r>
      <w:r>
        <w:rPr>
          <w:noProof/>
        </w:rPr>
        <w:fldChar w:fldCharType="end"/>
      </w:r>
    </w:p>
    <w:p w14:paraId="63BA37D4" w14:textId="5215F24C" w:rsidR="005F6D6B" w:rsidRDefault="005F6D6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_Toc29933283 \h </w:instrText>
      </w:r>
      <w:r>
        <w:rPr>
          <w:noProof/>
        </w:rPr>
      </w:r>
      <w:r>
        <w:rPr>
          <w:noProof/>
        </w:rPr>
        <w:fldChar w:fldCharType="separate"/>
      </w:r>
      <w:r>
        <w:rPr>
          <w:noProof/>
        </w:rPr>
        <w:t>16</w:t>
      </w:r>
      <w:r>
        <w:rPr>
          <w:noProof/>
        </w:rPr>
        <w:fldChar w:fldCharType="end"/>
      </w:r>
    </w:p>
    <w:p w14:paraId="79FCA384" w14:textId="6C24D016" w:rsidR="005F6D6B" w:rsidRDefault="005F6D6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_Toc29933284 \h </w:instrText>
      </w:r>
      <w:r>
        <w:rPr>
          <w:noProof/>
        </w:rPr>
      </w:r>
      <w:r>
        <w:rPr>
          <w:noProof/>
        </w:rPr>
        <w:fldChar w:fldCharType="separate"/>
      </w:r>
      <w:r>
        <w:rPr>
          <w:noProof/>
        </w:rPr>
        <w:t>17</w:t>
      </w:r>
      <w:r>
        <w:rPr>
          <w:noProof/>
        </w:rPr>
        <w:fldChar w:fldCharType="end"/>
      </w:r>
    </w:p>
    <w:p w14:paraId="6C1A078C" w14:textId="0FE50B8E" w:rsidR="005F6D6B" w:rsidRDefault="005F6D6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_Toc29933285 \h </w:instrText>
      </w:r>
      <w:r>
        <w:rPr>
          <w:noProof/>
        </w:rPr>
      </w:r>
      <w:r>
        <w:rPr>
          <w:noProof/>
        </w:rPr>
        <w:fldChar w:fldCharType="separate"/>
      </w:r>
      <w:r>
        <w:rPr>
          <w:noProof/>
        </w:rPr>
        <w:t>26</w:t>
      </w:r>
      <w:r>
        <w:rPr>
          <w:noProof/>
        </w:rPr>
        <w:fldChar w:fldCharType="end"/>
      </w:r>
    </w:p>
    <w:p w14:paraId="3DA064CB" w14:textId="76D10E36" w:rsidR="005F6D6B" w:rsidRDefault="005F6D6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_Toc29933286 \h </w:instrText>
      </w:r>
      <w:r>
        <w:rPr>
          <w:noProof/>
        </w:rPr>
      </w:r>
      <w:r>
        <w:rPr>
          <w:noProof/>
        </w:rPr>
        <w:fldChar w:fldCharType="separate"/>
      </w:r>
      <w:r>
        <w:rPr>
          <w:noProof/>
        </w:rPr>
        <w:t>28</w:t>
      </w:r>
      <w:r>
        <w:rPr>
          <w:noProof/>
        </w:rPr>
        <w:fldChar w:fldCharType="end"/>
      </w:r>
    </w:p>
    <w:p w14:paraId="4D479EFB" w14:textId="79A0C15B" w:rsidR="005F6D6B" w:rsidRDefault="005F6D6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_Toc29933287 \h </w:instrText>
      </w:r>
      <w:r>
        <w:rPr>
          <w:noProof/>
        </w:rPr>
      </w:r>
      <w:r>
        <w:rPr>
          <w:noProof/>
        </w:rPr>
        <w:fldChar w:fldCharType="separate"/>
      </w:r>
      <w:r>
        <w:rPr>
          <w:noProof/>
        </w:rPr>
        <w:t>30</w:t>
      </w:r>
      <w:r>
        <w:rPr>
          <w:noProof/>
        </w:rPr>
        <w:fldChar w:fldCharType="end"/>
      </w:r>
    </w:p>
    <w:p w14:paraId="4FAAD7DA" w14:textId="03F26FA2" w:rsidR="005F6D6B" w:rsidRDefault="005F6D6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_Toc29933288 \h </w:instrText>
      </w:r>
      <w:r>
        <w:rPr>
          <w:noProof/>
        </w:rPr>
      </w:r>
      <w:r>
        <w:rPr>
          <w:noProof/>
        </w:rPr>
        <w:fldChar w:fldCharType="separate"/>
      </w:r>
      <w:r>
        <w:rPr>
          <w:noProof/>
        </w:rPr>
        <w:t>32</w:t>
      </w:r>
      <w:r>
        <w:rPr>
          <w:noProof/>
        </w:rPr>
        <w:fldChar w:fldCharType="end"/>
      </w:r>
    </w:p>
    <w:p w14:paraId="6827A9C6" w14:textId="4C9C2735" w:rsidR="005F6D6B" w:rsidRDefault="005F6D6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_Toc29933289 \h </w:instrText>
      </w:r>
      <w:r>
        <w:rPr>
          <w:noProof/>
        </w:rPr>
      </w:r>
      <w:r>
        <w:rPr>
          <w:noProof/>
        </w:rPr>
        <w:fldChar w:fldCharType="separate"/>
      </w:r>
      <w:r>
        <w:rPr>
          <w:noProof/>
        </w:rPr>
        <w:t>33</w:t>
      </w:r>
      <w:r>
        <w:rPr>
          <w:noProof/>
        </w:rPr>
        <w:fldChar w:fldCharType="end"/>
      </w:r>
    </w:p>
    <w:p w14:paraId="0A30F978" w14:textId="54A8FA21"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bookmarkStart w:id="0" w:name="_GoBack"/>
      <w:bookmarkEnd w:id="0"/>
    </w:p>
    <w:p w14:paraId="61DCBE65" w14:textId="63B3F7A9" w:rsidR="00004486" w:rsidRDefault="004D0914" w:rsidP="005E6FFE">
      <w:pPr>
        <w:pStyle w:val="Heading1"/>
        <w:numPr>
          <w:ilvl w:val="0"/>
          <w:numId w:val="1"/>
        </w:numPr>
      </w:pPr>
      <w:bookmarkStart w:id="1" w:name="_Toc29933274"/>
      <w:r>
        <w:lastRenderedPageBreak/>
        <w:t>Introduction</w:t>
      </w:r>
      <w:bookmarkEnd w:id="1"/>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w:t>
      </w:r>
      <w:commentRangeStart w:id="2"/>
      <w:commentRangeStart w:id="3"/>
      <w:r>
        <w:t xml:space="preserve">Amazon Textract </w:t>
      </w:r>
      <w:commentRangeEnd w:id="2"/>
      <w:r w:rsidR="00DA0506">
        <w:rPr>
          <w:rStyle w:val="CommentReference"/>
        </w:rPr>
        <w:commentReference w:id="2"/>
      </w:r>
      <w:commentRangeEnd w:id="3"/>
      <w:r w:rsidR="003D32BB">
        <w:rPr>
          <w:rStyle w:val="CommentReference"/>
        </w:rPr>
        <w:commentReference w:id="3"/>
      </w:r>
      <w:r>
        <w:t xml:space="preserve">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r w:rsidRPr="001B15A7">
        <w:t>apam_master_document_model</w:t>
      </w:r>
      <w:r>
        <w:t>) but ERP Vendor/Vendor Site combination is not assigned for this model - mapping is not entered yet in this client’s model table (</w:t>
      </w:r>
      <w:r w:rsidRPr="001B15A7">
        <w:t>apam_document_model</w:t>
      </w:r>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4" w:name="_Toc29933275"/>
      <w:r>
        <w:t xml:space="preserve">System </w:t>
      </w:r>
      <w:r w:rsidR="0013751C">
        <w:t>R</w:t>
      </w:r>
      <w:r>
        <w:t>equirements</w:t>
      </w:r>
      <w:r w:rsidR="0013751C">
        <w:t>, Scope, Assumptions</w:t>
      </w:r>
      <w:bookmarkEnd w:id="4"/>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Nexelus personnel on database level. </w:t>
      </w:r>
    </w:p>
    <w:p w14:paraId="59F7BC95" w14:textId="56957458" w:rsidR="008D420B" w:rsidRDefault="008D420B" w:rsidP="0041254B">
      <w:pPr>
        <w:ind w:left="360"/>
      </w:pPr>
      <w:r>
        <w:t xml:space="preserve">Invoice input documents (scanned images or generated) are supported only in </w:t>
      </w:r>
      <w:commentRangeStart w:id="5"/>
      <w:commentRangeStart w:id="6"/>
      <w:r>
        <w:t>PDF</w:t>
      </w:r>
      <w:commentRangeEnd w:id="5"/>
      <w:r w:rsidR="00DF0B03">
        <w:rPr>
          <w:rStyle w:val="CommentReference"/>
        </w:rPr>
        <w:commentReference w:id="5"/>
      </w:r>
      <w:commentRangeEnd w:id="6"/>
      <w:r w:rsidR="003D32BB">
        <w:rPr>
          <w:rStyle w:val="CommentReference"/>
        </w:rPr>
        <w:commentReference w:id="6"/>
      </w:r>
      <w:r>
        <w:t>,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5B6E38C1" w14:textId="37D04FB0" w:rsidR="00770356" w:rsidRDefault="000951C6" w:rsidP="0041254B">
      <w:pPr>
        <w:ind w:left="360"/>
      </w:pPr>
      <w:r>
        <w:t xml:space="preserve">AP Automation System is designed as totally disconnected, self-sufficient application and does not require any real-time interface to the other system(s).  However,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r w:rsidR="00336619">
        <w:t>Automatic setup and c</w:t>
      </w:r>
      <w:r>
        <w:t>onfigur</w:t>
      </w:r>
      <w:r w:rsidR="00336619">
        <w:t xml:space="preserve">ation of </w:t>
      </w:r>
      <w:r>
        <w:t>ERP system API to feed and update AP Automation tables</w:t>
      </w:r>
      <w:r w:rsidR="00336619">
        <w:t xml:space="preserve"> is not part of Phase I deliverables.  It is assumed that Nexelus personnel will configure scheduled procedures to feed AP Automation integration tables with all required data in Phase I.  Phase II will use Celigo or MuleSoft API integration platforms to automate data feeds into AP Automation system.</w:t>
      </w:r>
    </w:p>
    <w:p w14:paraId="4D8DEB21" w14:textId="3D8ABF49" w:rsidR="00211049" w:rsidRDefault="00211049" w:rsidP="0041254B">
      <w:pPr>
        <w:ind w:left="360"/>
      </w:pPr>
      <w:r>
        <w:t>Phase I assumes integration with Nexelus ERP system.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Nexelus personnel will configure procedures to fetch these posted AP Invoices on a periodic basis and push it into ERP System tables.  </w:t>
      </w:r>
      <w:r>
        <w:lastRenderedPageBreak/>
        <w:t xml:space="preserve">Phase II will provide formal </w:t>
      </w:r>
      <w:commentRangeStart w:id="7"/>
      <w:commentRangeStart w:id="8"/>
      <w:r>
        <w:t xml:space="preserve">AP Automation System API </w:t>
      </w:r>
      <w:commentRangeEnd w:id="7"/>
      <w:r w:rsidR="00DF0B03">
        <w:rPr>
          <w:rStyle w:val="CommentReference"/>
        </w:rPr>
        <w:commentReference w:id="7"/>
      </w:r>
      <w:commentRangeEnd w:id="8"/>
      <w:r w:rsidR="003D32BB">
        <w:rPr>
          <w:rStyle w:val="CommentReference"/>
        </w:rPr>
        <w:commentReference w:id="8"/>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w:t>
      </w:r>
      <w:commentRangeStart w:id="9"/>
      <w:commentRangeStart w:id="10"/>
      <w:r w:rsidR="00CF147E">
        <w:t xml:space="preserve">initially </w:t>
      </w:r>
      <w:r w:rsidR="007547CB">
        <w:t>deployed on</w:t>
      </w:r>
      <w:r w:rsidR="00CF147E">
        <w:t xml:space="preserve"> a single database instance</w:t>
      </w:r>
      <w:commentRangeEnd w:id="9"/>
      <w:r w:rsidR="0050024E">
        <w:rPr>
          <w:rStyle w:val="CommentReference"/>
        </w:rPr>
        <w:commentReference w:id="9"/>
      </w:r>
      <w:commentRangeEnd w:id="10"/>
      <w:r w:rsidR="001C15DB">
        <w:rPr>
          <w:rStyle w:val="CommentReference"/>
        </w:rPr>
        <w:commentReference w:id="10"/>
      </w:r>
      <w:r w:rsidR="00CF147E">
        <w:t xml:space="preserv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11" w:name="_Toc29933276"/>
      <w:r>
        <w:t>System Data Flow Design</w:t>
      </w:r>
      <w:bookmarkEnd w:id="11"/>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12" w:name="_Toc29933277"/>
      <w:r>
        <w:t>Database Design</w:t>
      </w:r>
      <w:bookmarkEnd w:id="12"/>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r>
        <w:t>apautomation_common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1E9C86BB" w:rsidR="002A30AC" w:rsidRP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p>
    <w:p w14:paraId="2F0D4F35" w14:textId="77777777" w:rsidR="00A46D46" w:rsidRDefault="00A46D46">
      <w:r>
        <w:br w:type="page"/>
      </w:r>
    </w:p>
    <w:p w14:paraId="2BB61A2F" w14:textId="0F099AF2" w:rsidR="002A30AC" w:rsidRDefault="00A46D46">
      <w:r>
        <w:lastRenderedPageBreak/>
        <w:t>Common Database ERD</w:t>
      </w:r>
    </w:p>
    <w:p w14:paraId="55467631" w14:textId="100A22C4" w:rsidR="002A30AC" w:rsidRDefault="00A46D46" w:rsidP="0041254B">
      <w:pPr>
        <w:ind w:left="360"/>
      </w:pPr>
      <w:commentRangeStart w:id="13"/>
      <w:commentRangeStart w:id="14"/>
      <w:commentRangeStart w:id="15"/>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886325"/>
                    </a:xfrm>
                    <a:prstGeom prst="rect">
                      <a:avLst/>
                    </a:prstGeom>
                  </pic:spPr>
                </pic:pic>
              </a:graphicData>
            </a:graphic>
          </wp:inline>
        </w:drawing>
      </w:r>
      <w:commentRangeEnd w:id="13"/>
      <w:r w:rsidR="000C320A">
        <w:rPr>
          <w:rStyle w:val="CommentReference"/>
        </w:rPr>
        <w:commentReference w:id="13"/>
      </w:r>
      <w:commentRangeEnd w:id="14"/>
      <w:r w:rsidR="005B5DB3">
        <w:rPr>
          <w:rStyle w:val="CommentReference"/>
        </w:rPr>
        <w:commentReference w:id="14"/>
      </w:r>
      <w:commentRangeEnd w:id="15"/>
      <w:r w:rsidR="001C15DB">
        <w:rPr>
          <w:rStyle w:val="CommentReference"/>
        </w:rPr>
        <w:commentReference w:id="15"/>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r>
        <w:lastRenderedPageBreak/>
        <w:t>Company database ERD</w:t>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588DE807" w14:textId="224FA5A2" w:rsidR="004D0914" w:rsidRDefault="004D0914" w:rsidP="004D0914">
      <w:pPr>
        <w:pStyle w:val="Heading1"/>
        <w:numPr>
          <w:ilvl w:val="0"/>
          <w:numId w:val="1"/>
        </w:numPr>
      </w:pPr>
      <w:bookmarkStart w:id="16" w:name="_Toc29933278"/>
      <w:r>
        <w:lastRenderedPageBreak/>
        <w:t>User Menu</w:t>
      </w:r>
      <w:bookmarkEnd w:id="16"/>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31196499"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040879">
      <w:pPr>
        <w:pStyle w:val="Heading1"/>
        <w:numPr>
          <w:ilvl w:val="0"/>
          <w:numId w:val="1"/>
        </w:numPr>
      </w:pPr>
      <w:bookmarkStart w:id="17" w:name="_Toc29933279"/>
      <w:r>
        <w:lastRenderedPageBreak/>
        <w:t>Company Configuration</w:t>
      </w:r>
      <w:bookmarkEnd w:id="17"/>
    </w:p>
    <w:p w14:paraId="384B438E" w14:textId="77777777" w:rsidR="00B874C5" w:rsidRDefault="00B874C5" w:rsidP="00211049">
      <w:pPr>
        <w:ind w:left="360"/>
      </w:pPr>
    </w:p>
    <w:p w14:paraId="6D956DC3" w14:textId="7B4B7EB3" w:rsidR="00D927B1" w:rsidRDefault="00B874C5" w:rsidP="00211049">
      <w:pPr>
        <w:ind w:left="360"/>
      </w:pPr>
      <w:r>
        <w:t xml:space="preserve">This screen lists all the fields from apam_company table.  </w:t>
      </w:r>
      <w:r w:rsidR="00211049">
        <w:t xml:space="preserve">Only </w:t>
      </w:r>
      <w:r>
        <w:t>AP Automation a</w:t>
      </w:r>
      <w:r w:rsidR="00211049">
        <w:t xml:space="preserve">pplication </w:t>
      </w:r>
      <w:r>
        <w:t>a</w:t>
      </w:r>
      <w:r w:rsidR="00211049">
        <w:t>dmin</w:t>
      </w:r>
      <w:r>
        <w:t xml:space="preserve"> user</w:t>
      </w:r>
      <w:r w:rsidR="00211049">
        <w:t xml:space="preserve"> is allowed to access this screen in full edit mode.  </w:t>
      </w:r>
      <w:r>
        <w:t xml:space="preserve">No add/delete record needed.  The system always contains single record in this table. </w:t>
      </w:r>
    </w:p>
    <w:p w14:paraId="483CBC2A" w14:textId="77777777" w:rsidR="00B874C5" w:rsidRDefault="00B874C5" w:rsidP="00211049">
      <w:pPr>
        <w:ind w:left="360"/>
      </w:pP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79A9F113" w:rsidR="00D927B1" w:rsidRDefault="00D927B1" w:rsidP="00D927B1">
      <w:r>
        <w:tab/>
      </w:r>
      <w:r>
        <w:tab/>
      </w:r>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D927B1">
        <w:trPr>
          <w:trHeight w:val="6813"/>
        </w:trPr>
        <w:tc>
          <w:tcPr>
            <w:tcW w:w="11065" w:type="dxa"/>
          </w:tcPr>
          <w:p w14:paraId="780299DA" w14:textId="77777777" w:rsidR="00D927B1" w:rsidRDefault="00A6039D" w:rsidP="00D927B1">
            <w:r>
              <w:tab/>
            </w:r>
            <w:r>
              <w:tab/>
            </w:r>
            <w:r>
              <w:tab/>
            </w:r>
            <w:r>
              <w:tab/>
            </w:r>
            <w:r>
              <w:tab/>
              <w:t>Company Configuration</w:t>
            </w:r>
          </w:p>
          <w:p w14:paraId="0398772B" w14:textId="77777777" w:rsidR="00A6039D" w:rsidRDefault="00A6039D"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r>
              <w:t>Company_code</w:t>
            </w:r>
          </w:p>
          <w:p w14:paraId="093C2737" w14:textId="77777777" w:rsidR="00211049" w:rsidRDefault="00211049" w:rsidP="00211049">
            <w:pPr>
              <w:pStyle w:val="ListParagraph"/>
              <w:numPr>
                <w:ilvl w:val="0"/>
                <w:numId w:val="29"/>
              </w:numPr>
            </w:pPr>
            <w:r>
              <w:t>Co_short_name</w:t>
            </w:r>
          </w:p>
          <w:p w14:paraId="6E5A9538" w14:textId="77777777" w:rsidR="00211049" w:rsidRDefault="00211049" w:rsidP="00211049">
            <w:pPr>
              <w:pStyle w:val="ListParagraph"/>
              <w:numPr>
                <w:ilvl w:val="0"/>
                <w:numId w:val="29"/>
              </w:numPr>
            </w:pPr>
            <w:r>
              <w:t>Co_name</w:t>
            </w:r>
          </w:p>
          <w:p w14:paraId="675240BB" w14:textId="77777777" w:rsidR="00211049" w:rsidRDefault="00211049" w:rsidP="00211049">
            <w:pPr>
              <w:pStyle w:val="ListParagraph"/>
              <w:numPr>
                <w:ilvl w:val="0"/>
                <w:numId w:val="29"/>
              </w:numPr>
            </w:pPr>
            <w:r>
              <w:t>Currency_code</w:t>
            </w:r>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r>
              <w:t>Addr_city</w:t>
            </w:r>
          </w:p>
          <w:p w14:paraId="3E164D8D" w14:textId="77777777" w:rsidR="00211049" w:rsidRDefault="00211049" w:rsidP="00211049">
            <w:pPr>
              <w:pStyle w:val="ListParagraph"/>
              <w:numPr>
                <w:ilvl w:val="0"/>
                <w:numId w:val="29"/>
              </w:numPr>
            </w:pPr>
            <w:r>
              <w:t>Addr_state_province</w:t>
            </w:r>
          </w:p>
          <w:p w14:paraId="33D10088" w14:textId="77777777" w:rsidR="00211049" w:rsidRDefault="00211049" w:rsidP="00211049">
            <w:pPr>
              <w:pStyle w:val="ListParagraph"/>
              <w:numPr>
                <w:ilvl w:val="0"/>
                <w:numId w:val="29"/>
              </w:numPr>
            </w:pPr>
            <w:r>
              <w:t>Addr_zip_postcode</w:t>
            </w:r>
          </w:p>
          <w:p w14:paraId="4A59DCDE" w14:textId="77777777" w:rsidR="00211049" w:rsidRDefault="00211049" w:rsidP="00211049">
            <w:pPr>
              <w:pStyle w:val="ListParagraph"/>
              <w:numPr>
                <w:ilvl w:val="0"/>
                <w:numId w:val="29"/>
              </w:numPr>
            </w:pPr>
            <w:r>
              <w:t>Tel_area</w:t>
            </w:r>
          </w:p>
          <w:p w14:paraId="1772BDA8" w14:textId="77777777" w:rsidR="00211049" w:rsidRDefault="00211049" w:rsidP="00211049">
            <w:pPr>
              <w:pStyle w:val="ListParagraph"/>
              <w:numPr>
                <w:ilvl w:val="0"/>
                <w:numId w:val="29"/>
              </w:numPr>
            </w:pPr>
            <w:r>
              <w:t>Tel_number</w:t>
            </w:r>
          </w:p>
          <w:p w14:paraId="4D4750D7" w14:textId="77777777" w:rsidR="00211049" w:rsidRDefault="00211049" w:rsidP="00211049"/>
          <w:p w14:paraId="6AFDCA58" w14:textId="2E307348" w:rsidR="00211049" w:rsidRDefault="00211049" w:rsidP="00211049">
            <w:r>
              <w:t>Depending of number of routing_number_of_approval_levels entered by user (1, 2 or 3 only) set of approval_level_&lt;N&gt;… field will be displayed</w:t>
            </w:r>
          </w:p>
        </w:tc>
      </w:tr>
    </w:tbl>
    <w:p w14:paraId="6828F579" w14:textId="70E05DBF" w:rsidR="00B874C5" w:rsidRDefault="00B874C5" w:rsidP="00D927B1"/>
    <w:p w14:paraId="6A794A51" w14:textId="77777777" w:rsidR="00B874C5" w:rsidRDefault="00B874C5">
      <w:r>
        <w:br w:type="page"/>
      </w:r>
    </w:p>
    <w:p w14:paraId="08B2D73F" w14:textId="4A24EED9" w:rsidR="00040879" w:rsidRDefault="00040879" w:rsidP="00040879">
      <w:pPr>
        <w:pStyle w:val="Heading1"/>
        <w:numPr>
          <w:ilvl w:val="0"/>
          <w:numId w:val="1"/>
        </w:numPr>
      </w:pPr>
      <w:bookmarkStart w:id="18" w:name="_Toc29933280"/>
      <w:r>
        <w:t>Routing Setup</w:t>
      </w:r>
      <w:bookmarkEnd w:id="18"/>
    </w:p>
    <w:p w14:paraId="277B0DCF" w14:textId="77777777" w:rsidR="009C305C" w:rsidRDefault="009C305C" w:rsidP="009C305C">
      <w:pPr>
        <w:ind w:left="720"/>
      </w:pPr>
    </w:p>
    <w:p w14:paraId="05EBEA7B" w14:textId="59C74DB2" w:rsidR="00B874C5" w:rsidRDefault="00D265DD" w:rsidP="009C305C">
      <w:pPr>
        <w:ind w:left="360"/>
      </w:pPr>
      <w:r>
        <w:t>This screen is a selection screen from apad_user_roles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2CF5C301" w:rsidR="009C305C" w:rsidRDefault="009C305C" w:rsidP="009C305C">
      <w:pPr>
        <w:ind w:left="360"/>
      </w:pPr>
      <w:r>
        <w:t>Position Category Code is an interesting field here… It maps (through lookup) to ERP system position category list through apam_position_category imported from ERP table and provides automatic users assignment to the operations allowed with AP Invoices. Mapping is established between IO/PO numbers recognized on invoices and apad_po_resources imported from ERP table (</w:t>
      </w:r>
      <w:commentRangeStart w:id="19"/>
      <w:commentRangeStart w:id="20"/>
      <w:r>
        <w:t>query based</w:t>
      </w:r>
      <w:commentRangeEnd w:id="19"/>
      <w:r w:rsidR="00965489">
        <w:rPr>
          <w:rStyle w:val="CommentReference"/>
        </w:rPr>
        <w:commentReference w:id="19"/>
      </w:r>
      <w:commentRangeEnd w:id="20"/>
      <w:r w:rsidR="00700DEA">
        <w:rPr>
          <w:rStyle w:val="CommentReference"/>
        </w:rPr>
        <w:commentReference w:id="20"/>
      </w:r>
      <w:r>
        <w:t>).  Essentially, apad_po_resources table contains link between resource_id and IO number through linked Level2/Level3 resources list to PO record.</w:t>
      </w:r>
    </w:p>
    <w:tbl>
      <w:tblPr>
        <w:tblStyle w:val="TableGrid"/>
        <w:tblW w:w="0" w:type="auto"/>
        <w:tblLook w:val="04A0" w:firstRow="1" w:lastRow="0" w:firstColumn="1" w:lastColumn="0" w:noHBand="0" w:noVBand="1"/>
      </w:tblPr>
      <w:tblGrid>
        <w:gridCol w:w="10790"/>
      </w:tblGrid>
      <w:tr w:rsidR="00A46D46" w14:paraId="4B04539F" w14:textId="77777777" w:rsidTr="006D6EEB">
        <w:tc>
          <w:tcPr>
            <w:tcW w:w="10790" w:type="dxa"/>
          </w:tcPr>
          <w:p w14:paraId="7215D7CA" w14:textId="77777777" w:rsidR="00A46D46" w:rsidRDefault="00A46D46" w:rsidP="006D6EE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6D6EE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6D6EE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3D32BB" w:rsidRPr="003529DE" w:rsidRDefault="003D32BB"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6"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" fillcolor="#4472c4 [3204]" strokecolor="#1f3763 [1604]" strokeweight="1pt">
                      <v:stroke joinstyle="miter"/>
                      <v:textbox inset=",0,,0">
                        <w:txbxContent>
                          <w:p w14:paraId="03BD1453" w14:textId="77777777" w:rsidR="003D32BB" w:rsidRPr="003529DE" w:rsidRDefault="003D32BB"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6D6EE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6D6EEB"/>
          <w:tbl>
            <w:tblPr>
              <w:tblStyle w:val="TableGrid"/>
              <w:tblW w:w="0" w:type="auto"/>
              <w:tblLook w:val="04A0" w:firstRow="1" w:lastRow="0" w:firstColumn="1" w:lastColumn="0" w:noHBand="0" w:noVBand="1"/>
            </w:tblPr>
            <w:tblGrid>
              <w:gridCol w:w="1806"/>
              <w:gridCol w:w="1806"/>
              <w:gridCol w:w="2660"/>
              <w:gridCol w:w="4140"/>
            </w:tblGrid>
            <w:tr w:rsidR="00D265DD" w14:paraId="5833CE23" w14:textId="77777777" w:rsidTr="00D265DD">
              <w:tc>
                <w:tcPr>
                  <w:tcW w:w="1806" w:type="dxa"/>
                  <w:shd w:val="clear" w:color="auto" w:fill="BFBFBF" w:themeFill="background1" w:themeFillShade="BF"/>
                </w:tcPr>
                <w:p w14:paraId="7C17D11B" w14:textId="053F4D5C" w:rsidR="00D265DD" w:rsidRDefault="00D265DD" w:rsidP="006D6EEB">
                  <w:r>
                    <w:t>User Role ID</w:t>
                  </w:r>
                </w:p>
              </w:tc>
              <w:tc>
                <w:tcPr>
                  <w:tcW w:w="1806" w:type="dxa"/>
                  <w:shd w:val="clear" w:color="auto" w:fill="BFBFBF" w:themeFill="background1" w:themeFillShade="BF"/>
                </w:tcPr>
                <w:p w14:paraId="38BDF437" w14:textId="2A0CA816" w:rsidR="00D265DD" w:rsidRDefault="00D265DD" w:rsidP="006D6EEB">
                  <w:r>
                    <w:t>User Role Name</w:t>
                  </w:r>
                </w:p>
              </w:tc>
              <w:tc>
                <w:tcPr>
                  <w:tcW w:w="2660" w:type="dxa"/>
                  <w:shd w:val="clear" w:color="auto" w:fill="BFBFBF" w:themeFill="background1" w:themeFillShade="BF"/>
                </w:tcPr>
                <w:p w14:paraId="6A4EC21C" w14:textId="7B82B549" w:rsidR="00D265DD" w:rsidRDefault="00D265DD" w:rsidP="006D6EEB">
                  <w:r>
                    <w:t>Position Cat Code</w:t>
                  </w:r>
                </w:p>
              </w:tc>
              <w:tc>
                <w:tcPr>
                  <w:tcW w:w="4140" w:type="dxa"/>
                  <w:shd w:val="clear" w:color="auto" w:fill="BFBFBF" w:themeFill="background1" w:themeFillShade="BF"/>
                </w:tcPr>
                <w:p w14:paraId="6A79AE18" w14:textId="7EA7626F" w:rsidR="00D265DD" w:rsidRDefault="00D265DD" w:rsidP="006D6EEB">
                  <w:r>
                    <w:t>Number of Active Users</w:t>
                  </w:r>
                </w:p>
              </w:tc>
            </w:tr>
            <w:tr w:rsidR="00D265DD" w14:paraId="05CCDD19" w14:textId="77777777" w:rsidTr="00D265DD">
              <w:tc>
                <w:tcPr>
                  <w:tcW w:w="1806" w:type="dxa"/>
                </w:tcPr>
                <w:p w14:paraId="5678028F" w14:textId="18A587F4" w:rsidR="00D265DD" w:rsidRPr="00D265DD" w:rsidRDefault="00D265DD" w:rsidP="006D6EEB">
                  <w:pPr>
                    <w:rPr>
                      <w:u w:val="single"/>
                    </w:rPr>
                  </w:pPr>
                  <w:r w:rsidRPr="00D265DD">
                    <w:rPr>
                      <w:u w:val="single"/>
                    </w:rPr>
                    <w:t>1</w:t>
                  </w:r>
                </w:p>
              </w:tc>
              <w:tc>
                <w:tcPr>
                  <w:tcW w:w="1806" w:type="dxa"/>
                </w:tcPr>
                <w:p w14:paraId="55070CBA" w14:textId="1B4284A6" w:rsidR="00D265DD" w:rsidRDefault="00D265DD" w:rsidP="006D6EEB">
                  <w:r>
                    <w:t>Finance-Admin</w:t>
                  </w:r>
                </w:p>
              </w:tc>
              <w:tc>
                <w:tcPr>
                  <w:tcW w:w="2660" w:type="dxa"/>
                </w:tcPr>
                <w:p w14:paraId="0A80212D" w14:textId="314AC361" w:rsidR="00D265DD" w:rsidRDefault="00D265DD" w:rsidP="006D6EEB">
                  <w:r>
                    <w:t>Finance</w:t>
                  </w:r>
                </w:p>
              </w:tc>
              <w:tc>
                <w:tcPr>
                  <w:tcW w:w="4140" w:type="dxa"/>
                </w:tcPr>
                <w:p w14:paraId="70857A82" w14:textId="36C32F74" w:rsidR="00D265DD" w:rsidRDefault="00D265DD" w:rsidP="006D6EEB">
                  <w:r>
                    <w:t>3</w:t>
                  </w:r>
                </w:p>
              </w:tc>
            </w:tr>
            <w:tr w:rsidR="00D265DD" w14:paraId="67DAB394" w14:textId="77777777" w:rsidTr="00D265DD">
              <w:tc>
                <w:tcPr>
                  <w:tcW w:w="1806" w:type="dxa"/>
                </w:tcPr>
                <w:p w14:paraId="780B9797" w14:textId="154CE706" w:rsidR="00D265DD" w:rsidRPr="00D265DD" w:rsidRDefault="00D265DD" w:rsidP="006D6EEB">
                  <w:pPr>
                    <w:rPr>
                      <w:u w:val="single"/>
                    </w:rPr>
                  </w:pPr>
                  <w:r w:rsidRPr="00D265DD">
                    <w:rPr>
                      <w:u w:val="single"/>
                    </w:rPr>
                    <w:t>2</w:t>
                  </w:r>
                </w:p>
              </w:tc>
              <w:tc>
                <w:tcPr>
                  <w:tcW w:w="1806" w:type="dxa"/>
                </w:tcPr>
                <w:p w14:paraId="6FC371A4" w14:textId="77777777" w:rsidR="00D265DD" w:rsidRDefault="00D265DD" w:rsidP="006D6EEB">
                  <w:r>
                    <w:t>Customer Service</w:t>
                  </w:r>
                </w:p>
              </w:tc>
              <w:tc>
                <w:tcPr>
                  <w:tcW w:w="2660" w:type="dxa"/>
                </w:tcPr>
                <w:p w14:paraId="37EB8F19" w14:textId="77777777" w:rsidR="00D265DD" w:rsidRDefault="00D265DD" w:rsidP="006D6EEB"/>
              </w:tc>
              <w:tc>
                <w:tcPr>
                  <w:tcW w:w="4140" w:type="dxa"/>
                </w:tcPr>
                <w:p w14:paraId="62DD88EC" w14:textId="77777777" w:rsidR="00D265DD" w:rsidRDefault="00D265DD" w:rsidP="006D6EEB">
                  <w:r>
                    <w:t>10</w:t>
                  </w:r>
                </w:p>
              </w:tc>
            </w:tr>
            <w:tr w:rsidR="00D265DD" w14:paraId="76CB3C4F" w14:textId="77777777" w:rsidTr="00D265DD">
              <w:tc>
                <w:tcPr>
                  <w:tcW w:w="1806" w:type="dxa"/>
                </w:tcPr>
                <w:p w14:paraId="1A0E4BD8" w14:textId="4BF85B5E" w:rsidR="00D265DD" w:rsidRPr="00D265DD" w:rsidRDefault="00D265DD" w:rsidP="00D265DD">
                  <w:pPr>
                    <w:rPr>
                      <w:u w:val="single"/>
                    </w:rPr>
                  </w:pPr>
                  <w:r w:rsidRPr="00D265DD">
                    <w:rPr>
                      <w:u w:val="single"/>
                    </w:rPr>
                    <w:t>3</w:t>
                  </w:r>
                </w:p>
              </w:tc>
              <w:tc>
                <w:tcPr>
                  <w:tcW w:w="1806" w:type="dxa"/>
                </w:tcPr>
                <w:p w14:paraId="31805E0F" w14:textId="46D623C4" w:rsidR="00D265DD" w:rsidRDefault="00D265DD" w:rsidP="00D265DD">
                  <w:r>
                    <w:t>Media Manager</w:t>
                  </w:r>
                </w:p>
              </w:tc>
              <w:tc>
                <w:tcPr>
                  <w:tcW w:w="2660" w:type="dxa"/>
                </w:tcPr>
                <w:p w14:paraId="24A53D53" w14:textId="46F7C2CC" w:rsidR="00D265DD" w:rsidRDefault="00D265DD" w:rsidP="00D265DD">
                  <w:r>
                    <w:t>Media Approver</w:t>
                  </w:r>
                </w:p>
              </w:tc>
              <w:tc>
                <w:tcPr>
                  <w:tcW w:w="4140" w:type="dxa"/>
                </w:tcPr>
                <w:p w14:paraId="722E56F7" w14:textId="3FF75822" w:rsidR="00D265DD" w:rsidRDefault="00D265DD" w:rsidP="00D265DD">
                  <w:r>
                    <w:t>20</w:t>
                  </w:r>
                </w:p>
              </w:tc>
            </w:tr>
          </w:tbl>
          <w:p w14:paraId="380F7688" w14:textId="77777777" w:rsidR="00A46D46" w:rsidRDefault="006D6EEB" w:rsidP="006D6EEB">
            <w:pPr>
              <w:rPr>
                <w:ins w:id="21" w:author="Imran  Rahman" w:date="2020-01-16T09:49:00Z"/>
              </w:rPr>
            </w:pPr>
            <w:ins w:id="22" w:author="Imran  Rahman" w:date="2020-01-16T09:49:00Z">
              <w:r>
                <w:t>** Need to be able to accommodate more than 1 position cat code per user role name</w:t>
              </w:r>
            </w:ins>
          </w:p>
          <w:p w14:paraId="32C268BF" w14:textId="77777777" w:rsidR="006D6EEB" w:rsidRDefault="006D6EEB" w:rsidP="006D6EEB">
            <w:pPr>
              <w:rPr>
                <w:ins w:id="23" w:author="Imran  Rahman" w:date="2020-01-16T09:50:00Z"/>
              </w:rPr>
            </w:pPr>
            <w:ins w:id="24" w:author="Imran  Rahman" w:date="2020-01-16T09:49:00Z">
              <w:r>
                <w:t xml:space="preserve">** Also, for phase II we will need the “approval” threshold. </w:t>
              </w:r>
            </w:ins>
          </w:p>
          <w:p w14:paraId="671C1F24" w14:textId="307494D9" w:rsidR="006D6EEB" w:rsidRDefault="006D6EEB" w:rsidP="006D6EEB">
            <w:ins w:id="25" w:author="Imran  Rahman" w:date="2020-01-16T09:50:00Z">
              <w:r>
                <w:t xml:space="preserve">** Since IO and invoice will be in the same currency, but could there be any MC </w:t>
              </w:r>
            </w:ins>
            <w:ins w:id="26" w:author="Imran  Rahman" w:date="2020-01-16T09:51:00Z">
              <w:r>
                <w:t>considerations with reference to the ERP/Nexelus system? Something to think about</w:t>
              </w:r>
            </w:ins>
            <w:ins w:id="27" w:author="Imran  Rahman" w:date="2020-01-16T09:50:00Z">
              <w:r>
                <w:t xml:space="preserve"> </w:t>
              </w:r>
            </w:ins>
          </w:p>
        </w:tc>
      </w:tr>
    </w:tbl>
    <w:p w14:paraId="7A5FE21A" w14:textId="60E81796" w:rsidR="001C087F" w:rsidRDefault="001C087F" w:rsidP="00B874C5"/>
    <w:p w14:paraId="42DDB16E" w14:textId="77777777" w:rsidR="001C087F" w:rsidRDefault="001C087F">
      <w:r>
        <w:br w:type="page"/>
      </w:r>
    </w:p>
    <w:tbl>
      <w:tblPr>
        <w:tblStyle w:val="TableGrid"/>
        <w:tblW w:w="0" w:type="auto"/>
        <w:tblLook w:val="04A0" w:firstRow="1" w:lastRow="0" w:firstColumn="1" w:lastColumn="0" w:noHBand="0" w:noVBand="1"/>
      </w:tblPr>
      <w:tblGrid>
        <w:gridCol w:w="10790"/>
      </w:tblGrid>
      <w:tr w:rsidR="001C087F" w14:paraId="2F93346D" w14:textId="77777777" w:rsidTr="006D6EEB">
        <w:tc>
          <w:tcPr>
            <w:tcW w:w="10790" w:type="dxa"/>
          </w:tcPr>
          <w:p w14:paraId="30E3D5F0" w14:textId="77777777" w:rsidR="001C087F" w:rsidRDefault="001C087F" w:rsidP="006D6EEB">
            <w:r>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6D6EEB">
        <w:trPr>
          <w:trHeight w:val="2852"/>
        </w:trPr>
        <w:tc>
          <w:tcPr>
            <w:tcW w:w="11065" w:type="dxa"/>
          </w:tcPr>
          <w:p w14:paraId="1B5C3BE0" w14:textId="6A94DB6D" w:rsidR="001C087F" w:rsidRDefault="001C087F" w:rsidP="006D6EEB">
            <w:r>
              <w:tab/>
            </w:r>
            <w:r>
              <w:tab/>
            </w:r>
            <w:r>
              <w:tab/>
            </w:r>
            <w:r>
              <w:tab/>
            </w:r>
            <w:r>
              <w:tab/>
            </w:r>
            <w:r>
              <w:tab/>
              <w:t>Mange User Role Routing</w:t>
            </w:r>
          </w:p>
          <w:p w14:paraId="3C71B43A" w14:textId="6BB2DF8D"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6D6EEB"/>
              </w:tc>
            </w:tr>
          </w:tbl>
          <w:p w14:paraId="316BB024" w14:textId="77777777" w:rsidR="001C087F" w:rsidRDefault="001C087F" w:rsidP="006D6EEB"/>
          <w:p w14:paraId="74C7CEFA" w14:textId="77777777" w:rsidR="001C087F" w:rsidRDefault="001C087F" w:rsidP="006D6EEB">
            <w:r>
              <w:t>Allows editing all the fields from apad_user_roles table.</w:t>
            </w:r>
          </w:p>
          <w:p w14:paraId="5FAA94DC" w14:textId="77777777" w:rsidR="001C087F" w:rsidRDefault="001C087F" w:rsidP="006D6EEB"/>
          <w:p w14:paraId="30407D68" w14:textId="77777777" w:rsidR="001C087F" w:rsidRDefault="001C087F" w:rsidP="006D6EEB">
            <w:r w:rsidRPr="001C087F">
              <w:t>allow_invoice_level_1_approval</w:t>
            </w:r>
            <w:r>
              <w:t xml:space="preserve"> always shown (check box)</w:t>
            </w:r>
          </w:p>
          <w:p w14:paraId="7635717F" w14:textId="6BC0799F" w:rsidR="001C087F" w:rsidRP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6D6EEB">
        <w:tc>
          <w:tcPr>
            <w:tcW w:w="10790" w:type="dxa"/>
          </w:tcPr>
          <w:p w14:paraId="10F7572D" w14:textId="77777777" w:rsidR="001C087F" w:rsidRDefault="001C087F" w:rsidP="006D6EE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6D6EEB">
        <w:trPr>
          <w:trHeight w:val="2852"/>
        </w:trPr>
        <w:tc>
          <w:tcPr>
            <w:tcW w:w="11065" w:type="dxa"/>
          </w:tcPr>
          <w:p w14:paraId="232C74C9" w14:textId="3DC543F4" w:rsidR="001C087F" w:rsidRDefault="001C087F" w:rsidP="006D6EEB">
            <w:r>
              <w:tab/>
            </w:r>
            <w:r>
              <w:tab/>
            </w:r>
            <w:r>
              <w:tab/>
            </w:r>
            <w:r>
              <w:tab/>
            </w:r>
            <w:r>
              <w:tab/>
            </w:r>
            <w:r>
              <w:tab/>
              <w:t>Mange User</w:t>
            </w:r>
            <w:r w:rsidR="00D73694">
              <w:t xml:space="preserve">s </w:t>
            </w:r>
            <w:r w:rsidR="007E2A99">
              <w:t xml:space="preserve">List </w:t>
            </w:r>
            <w:r w:rsidR="00D73694">
              <w:t>for the</w:t>
            </w:r>
            <w:r>
              <w:t xml:space="preserve"> Role</w:t>
            </w:r>
          </w:p>
          <w:p w14:paraId="7B8903C1" w14:textId="77777777"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6D6EEB">
                  <w:r>
                    <w:t>Users List</w:t>
                  </w:r>
                </w:p>
              </w:tc>
              <w:tc>
                <w:tcPr>
                  <w:tcW w:w="2009" w:type="dxa"/>
                  <w:tcBorders>
                    <w:top w:val="nil"/>
                    <w:left w:val="single" w:sz="4" w:space="0" w:color="auto"/>
                    <w:bottom w:val="nil"/>
                    <w:right w:val="nil"/>
                  </w:tcBorders>
                </w:tcPr>
                <w:p w14:paraId="26E097D8" w14:textId="77777777" w:rsidR="001C087F" w:rsidRDefault="001C087F" w:rsidP="006D6EEB"/>
              </w:tc>
            </w:tr>
          </w:tbl>
          <w:p w14:paraId="2B7FFF39" w14:textId="77777777" w:rsidR="001C087F" w:rsidRDefault="001C087F" w:rsidP="006D6EEB"/>
          <w:p w14:paraId="261725C3" w14:textId="36B0FBC1" w:rsidR="001C087F" w:rsidRPr="001C087F" w:rsidRDefault="001C087F" w:rsidP="001C087F">
            <w:r w:rsidRPr="001C087F">
              <w:t>Allows adding and removing user to the role from apad_resource_table.  Results are preserved in apad_user_roles_resource table.</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387E71">
      <w:pPr>
        <w:pStyle w:val="Heading1"/>
        <w:numPr>
          <w:ilvl w:val="0"/>
          <w:numId w:val="1"/>
        </w:numPr>
      </w:pPr>
      <w:bookmarkStart w:id="28" w:name="_Toc29933281"/>
      <w:r>
        <w:t>Payment Terms Mapping/Currencies Mapping</w:t>
      </w:r>
      <w:bookmarkEnd w:id="28"/>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r w:rsidR="00CB0F7B">
        <w:t>apam_payment_terms_map and apam_currencies_map</w:t>
      </w:r>
      <w:r w:rsidR="00BB49FD">
        <w:t xml:space="preserve"> tables</w:t>
      </w:r>
      <w:r w:rsidR="00CB0F7B">
        <w:t xml:space="preserve">) contain </w:t>
      </w:r>
      <w:r w:rsidR="00CB0F7B" w:rsidRPr="00CB0F7B">
        <w:t xml:space="preserve">entries (apam_invoice_terms_code and apam_invoice_currency_code) that </w:t>
      </w:r>
      <w:r w:rsidR="00CB0F7B">
        <w:t>have been found on invoices across the board and they have been added to these map table</w:t>
      </w:r>
      <w:r w:rsidR="00BB49FD">
        <w:t>s</w:t>
      </w:r>
      <w:r w:rsidR="00CB0F7B">
        <w:t xml:space="preserve"> in order to map them to ERP system currency_code and payment_term_code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387E71">
      <w:pPr>
        <w:pStyle w:val="Heading1"/>
        <w:numPr>
          <w:ilvl w:val="0"/>
          <w:numId w:val="1"/>
        </w:numPr>
      </w:pPr>
      <w:bookmarkStart w:id="29" w:name="_Toc29933282"/>
      <w:r>
        <w:t>Manage Non-Mapped Invoices</w:t>
      </w:r>
      <w:bookmarkEnd w:id="29"/>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696375B3" w:rsidR="006B35C8" w:rsidRDefault="001E16D9" w:rsidP="001E16D9">
      <w:pPr>
        <w:ind w:left="360"/>
      </w:pPr>
      <w:r>
        <w:t>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end of the name, right before file extension</w:t>
      </w:r>
      <w:r w:rsidR="006B35C8">
        <w:t>, e.g. Invoice123_&lt;GUID&gt;.</w:t>
      </w:r>
      <w:r w:rsidR="003A2315">
        <w:t>pdf</w:t>
      </w:r>
      <w:r w:rsidR="006B35C8">
        <w:t>.  When file name needs to be displayed on the screen, GUID will be stripped and if original file name already exists, it will be appended with (N) where N=1,2,3… to distinguish them on the screen.</w:t>
      </w:r>
    </w:p>
    <w:p w14:paraId="1E8B093A" w14:textId="43916A25" w:rsidR="00AC7063" w:rsidRDefault="00AC7063" w:rsidP="007C4455">
      <w:pPr>
        <w:ind w:left="360"/>
      </w:pPr>
      <w:r>
        <w:t xml:space="preserve">When APIS process finds a model with matching vendor name classifier in </w:t>
      </w:r>
      <w:r w:rsidRPr="001B15A7">
        <w:t>apam_master_document_model</w:t>
      </w:r>
      <w:r>
        <w:t xml:space="preserve"> table and no corresponding record exist in </w:t>
      </w:r>
      <w:r w:rsidRPr="001B15A7">
        <w:t>apam_document_model</w:t>
      </w:r>
      <w:r>
        <w:t xml:space="preserve"> table, the record will be inserted automatically into </w:t>
      </w:r>
      <w:r w:rsidRPr="001B15A7">
        <w:t>apam_document_model</w:t>
      </w:r>
      <w:r>
        <w:t xml:space="preserve"> table and </w:t>
      </w:r>
      <w:r w:rsidR="00177ABD" w:rsidRPr="007C4455">
        <w:t>invoice_document_sample_file_location</w:t>
      </w:r>
      <w:r w:rsidR="00177ABD">
        <w:t xml:space="preserve"> field will be populated with the file name.</w:t>
      </w:r>
      <w:r w:rsidR="00CB2ADD">
        <w:t xml:space="preserve"> </w:t>
      </w:r>
      <w:r w:rsidR="00CB2ADD" w:rsidRPr="00CB2ADD">
        <w:t>document_model_status_id</w:t>
      </w:r>
      <w:r w:rsidR="00CB2ADD">
        <w:t xml:space="preserve"> will be populated with either Not Mapped status if no single invoice attribute found on an invoice, Incomplete Mapping or Fully Mapped depending if all the attributes or some invoice attributes are mapped.</w:t>
      </w:r>
    </w:p>
    <w:p w14:paraId="7B06C3E6" w14:textId="534CC152" w:rsidR="00987FE5" w:rsidRDefault="00987FE5" w:rsidP="007C4455">
      <w:pPr>
        <w:ind w:left="360"/>
      </w:pPr>
      <w:r>
        <w:t>This screen lists</w:t>
      </w:r>
      <w:r w:rsidR="006B35C8">
        <w:t xml:space="preserve"> all the </w:t>
      </w:r>
      <w:r w:rsidR="007C4455">
        <w:t xml:space="preserve">invoices that APIS process could not recognize </w:t>
      </w:r>
      <w:r w:rsidR="00CB2ADD">
        <w:t xml:space="preserve">(Vendor Name Classifier did not match any model in </w:t>
      </w:r>
      <w:r w:rsidR="00CB2ADD" w:rsidRPr="001B15A7">
        <w:t>apam_master_document_model</w:t>
      </w:r>
      <w:r w:rsidR="00CB2ADD">
        <w:t xml:space="preserve">  table) </w:t>
      </w:r>
      <w:r w:rsidR="007C4455">
        <w:t xml:space="preserve">as well as recognized invoices but with ERP Vendor/Site missing.  The latter can happen when </w:t>
      </w:r>
      <w:r w:rsidR="007C4455" w:rsidRPr="001B15A7">
        <w:t>apam_master_document_model</w:t>
      </w:r>
      <w:r w:rsidR="007C4455">
        <w:t xml:space="preserve"> record is found based on the Vendor Name Classifier match results but no corresponding record found in </w:t>
      </w:r>
      <w:r w:rsidR="007C4455" w:rsidRPr="001B15A7">
        <w:t>apam_document_model</w:t>
      </w:r>
      <w:r w:rsidR="007C4455">
        <w:t xml:space="preserve"> table.  The screen displays all the files within Scanned Folder except the files that exist in </w:t>
      </w:r>
      <w:r w:rsidR="007C4455" w:rsidRPr="001B15A7">
        <w:t>apam_document_model</w:t>
      </w:r>
      <w:r w:rsidR="007C4455">
        <w:t xml:space="preserve"> where </w:t>
      </w:r>
      <w:r w:rsidR="00AC7063">
        <w:t xml:space="preserve"> </w:t>
      </w:r>
      <w:r w:rsidR="007C4455" w:rsidRPr="007C4455">
        <w:t>invoice_document_sample_file_location</w:t>
      </w:r>
      <w:r w:rsidR="00AC7063">
        <w:t xml:space="preserve"> is populated with this file name and vendor_code/site_id is populated as well.</w:t>
      </w:r>
    </w:p>
    <w:p w14:paraId="17197FAD" w14:textId="018087F8" w:rsidR="00987FE5" w:rsidRDefault="00CB2ADD" w:rsidP="00064738">
      <w:pPr>
        <w:ind w:left="360"/>
      </w:pPr>
      <w:r>
        <w:t xml:space="preserve">Search button filters file names in Scanned Folder.  </w:t>
      </w:r>
      <w:r w:rsidR="00064738">
        <w:t xml:space="preserve">Submit button generates records in </w:t>
      </w:r>
      <w:r w:rsidR="00064738" w:rsidRPr="00064738">
        <w:t>apam_document_model_request</w:t>
      </w:r>
      <w:r w:rsidR="00064738">
        <w:t xml:space="preserve"> table.  </w:t>
      </w:r>
      <w:r w:rsidR="00064738" w:rsidRPr="00064738">
        <w:t>document_model_request_id</w:t>
      </w:r>
      <w:r w:rsidR="008624E6">
        <w:t xml:space="preserve"> is automatically generated per company_code. </w:t>
      </w:r>
      <w:r w:rsidR="008624E6" w:rsidRPr="008624E6">
        <w:t>request_to_map</w:t>
      </w:r>
      <w:r w:rsidR="008624E6">
        <w:t xml:space="preserve"> and </w:t>
      </w:r>
      <w:r w:rsidR="008624E6" w:rsidRPr="008624E6">
        <w:t>manual_processing</w:t>
      </w:r>
      <w:r w:rsidR="008624E6">
        <w:t xml:space="preserve"> are Y/N columns depending on checkboxes set on the screen for the given file name.  Remove checkbox simply removes a file from the Scanned Folder, no record in </w:t>
      </w:r>
      <w:r w:rsidR="008624E6" w:rsidRPr="00064738">
        <w:t>apam_document_model_request</w:t>
      </w:r>
      <w:r w:rsidR="008624E6">
        <w:t xml:space="preserve"> is generated. </w:t>
      </w:r>
      <w:r w:rsidR="008624E6" w:rsidRPr="008624E6">
        <w:t>request_completed</w:t>
      </w:r>
      <w:r w:rsidR="008624E6">
        <w:t xml:space="preserve"> is set to N.  </w:t>
      </w:r>
    </w:p>
    <w:p w14:paraId="6CF09E92" w14:textId="3AECE9EB" w:rsidR="008624E6" w:rsidRDefault="008624E6">
      <w:r>
        <w:br w:type="page"/>
      </w:r>
    </w:p>
    <w:p w14:paraId="2DD6B863" w14:textId="77777777" w:rsidR="00987FE5" w:rsidRPr="00015129" w:rsidRDefault="00987FE5" w:rsidP="00064738">
      <w:pPr>
        <w:ind w:left="360"/>
      </w:pP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6BBF80C3" w:rsidR="00FF17A4" w:rsidRDefault="00FF17A4">
            <w:r>
              <w:t xml:space="preserve">   AP Automation</w:t>
            </w:r>
            <w:r>
              <w:tab/>
            </w:r>
            <w:r>
              <w:tab/>
            </w:r>
            <w:r>
              <w:tab/>
            </w:r>
            <w:r>
              <w:tab/>
              <w:t>John Doe</w:t>
            </w:r>
            <w:r>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/S3/360I/Staged_AP_Invoices</w:t>
                  </w:r>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3D32BB" w:rsidRPr="003529DE" w:rsidRDefault="003D32BB"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27"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Pp+dnsbFTAoJ+Nq6OVrtrl0D&#10;XdiMXhMnkxh9gzmKGqF9pqdgFbPRkbCScpZcBjwq6zDsPT0mUq1WyY2W0IlwYx+djOBxvpFVT/2z&#10;QDfyLxBxb+G4i6J4w8DBN0ZaWO0C6CbR82We4+RpgROFxscmvhCv9eT18iQu/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k8F/4gCAABa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2814E36F" w14:textId="729D09A4" w:rsidR="003D32BB" w:rsidRPr="003529DE" w:rsidRDefault="003D32BB"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3308"/>
              <w:gridCol w:w="1974"/>
              <w:gridCol w:w="900"/>
              <w:gridCol w:w="1981"/>
              <w:gridCol w:w="1564"/>
              <w:gridCol w:w="932"/>
            </w:tblGrid>
            <w:tr w:rsidR="004A632C" w14:paraId="519729A2" w14:textId="55C22F4D" w:rsidTr="008C3C05">
              <w:tc>
                <w:tcPr>
                  <w:tcW w:w="3308"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1974"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8C3C05">
              <w:tc>
                <w:tcPr>
                  <w:tcW w:w="3308" w:type="dxa"/>
                </w:tcPr>
                <w:p w14:paraId="2F2506E4" w14:textId="5F905F5B" w:rsidR="004A632C" w:rsidRPr="00E578DF" w:rsidRDefault="004A632C" w:rsidP="0094341A">
                  <w:pPr>
                    <w:rPr>
                      <w:sz w:val="16"/>
                      <w:szCs w:val="16"/>
                    </w:rPr>
                  </w:pPr>
                  <w:r w:rsidRPr="00E578DF">
                    <w:rPr>
                      <w:sz w:val="16"/>
                      <w:szCs w:val="16"/>
                    </w:rPr>
                    <w:t>5678.pdf</w:t>
                  </w:r>
                </w:p>
              </w:tc>
              <w:tc>
                <w:tcPr>
                  <w:tcW w:w="1974"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8C3C05">
              <w:tc>
                <w:tcPr>
                  <w:tcW w:w="3308" w:type="dxa"/>
                </w:tcPr>
                <w:p w14:paraId="1017B859" w14:textId="7623D2AA" w:rsidR="004A632C" w:rsidRPr="00E578DF" w:rsidRDefault="004A632C" w:rsidP="004A632C">
                  <w:pPr>
                    <w:rPr>
                      <w:sz w:val="16"/>
                      <w:szCs w:val="16"/>
                    </w:rPr>
                  </w:pPr>
                  <w:r>
                    <w:rPr>
                      <w:sz w:val="16"/>
                      <w:szCs w:val="16"/>
                    </w:rPr>
                    <w:t>Foo_3355_1.jpg</w:t>
                  </w:r>
                </w:p>
              </w:tc>
              <w:tc>
                <w:tcPr>
                  <w:tcW w:w="1974"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8C3C05">
              <w:tc>
                <w:tcPr>
                  <w:tcW w:w="3308" w:type="dxa"/>
                </w:tcPr>
                <w:p w14:paraId="1385A11C" w14:textId="7158F1C6" w:rsidR="004A632C" w:rsidRPr="00E578DF" w:rsidRDefault="004A632C" w:rsidP="004A632C">
                  <w:pPr>
                    <w:rPr>
                      <w:sz w:val="16"/>
                      <w:szCs w:val="16"/>
                    </w:rPr>
                  </w:pPr>
                  <w:r w:rsidRPr="00E578DF">
                    <w:rPr>
                      <w:sz w:val="16"/>
                      <w:szCs w:val="16"/>
                    </w:rPr>
                    <w:t>360i_10121772_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_Twitter_Invoice.pdf</w:t>
                  </w:r>
                </w:p>
              </w:tc>
              <w:tc>
                <w:tcPr>
                  <w:tcW w:w="1974"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3D32BB" w:rsidRPr="00E578DF" w:rsidRDefault="003D32BB"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28"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CZhJJm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3D32BB" w:rsidRPr="00E578DF" w:rsidRDefault="003D32BB"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7FCD652" w:rsidR="0094341A" w:rsidRDefault="0094341A"/>
    <w:p w14:paraId="59B6B592" w14:textId="51607B34" w:rsidR="00573BF1" w:rsidRDefault="00573BF1">
      <w:r>
        <w:br w:type="page"/>
      </w:r>
    </w:p>
    <w:p w14:paraId="7490664A" w14:textId="025F548F" w:rsidR="00A2758C" w:rsidRDefault="00A2758C" w:rsidP="00387E71">
      <w:pPr>
        <w:pStyle w:val="Heading1"/>
        <w:numPr>
          <w:ilvl w:val="0"/>
          <w:numId w:val="1"/>
        </w:numPr>
      </w:pPr>
      <w:bookmarkStart w:id="30" w:name="_Toc29933283"/>
      <w:r>
        <w:t>Manage Invoice Models</w:t>
      </w:r>
      <w:bookmarkEnd w:id="30"/>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r w:rsidR="00FB66E4" w:rsidRPr="00FB66E4">
        <w:t>apam_master_document_model</w:t>
      </w:r>
      <w:r w:rsidR="00FB66E4">
        <w:t xml:space="preserve">, </w:t>
      </w:r>
      <w:r w:rsidR="00FB66E4" w:rsidRPr="00FB66E4">
        <w:t>apam_document_model</w:t>
      </w:r>
      <w:r w:rsidR="00FB66E4">
        <w:t xml:space="preserve"> and </w:t>
      </w:r>
      <w:r w:rsidR="00FB66E4" w:rsidRPr="00FB66E4">
        <w:t>apam_document_model_request</w:t>
      </w:r>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r w:rsidR="008B37C6" w:rsidRPr="00FB66E4">
        <w:t>apam_master_document_model</w:t>
      </w:r>
      <w:r w:rsidR="008B37C6">
        <w:t xml:space="preserve"> will be shown on this screen.  Only models that have corresponding record in </w:t>
      </w:r>
      <w:r w:rsidR="008B37C6" w:rsidRPr="00FB66E4">
        <w:t>apam_document_model</w:t>
      </w:r>
      <w:r w:rsidR="008B37C6">
        <w:t xml:space="preserve"> table are shown.  Also, </w:t>
      </w:r>
      <w:r w:rsidR="008B37C6" w:rsidRPr="00FB66E4">
        <w:t>apam_document_model_request</w:t>
      </w:r>
      <w:r w:rsidR="008B37C6">
        <w:t xml:space="preserve"> records with request_completed=N are displayed.  If record exists in in </w:t>
      </w:r>
      <w:r w:rsidR="008B37C6" w:rsidRPr="00FB66E4">
        <w:t>apam_master_document_model</w:t>
      </w:r>
      <w:r w:rsidR="008B37C6">
        <w:t xml:space="preserve">, </w:t>
      </w:r>
      <w:r w:rsidR="008B37C6" w:rsidRPr="00FB66E4">
        <w:t>apam_document_model</w:t>
      </w:r>
      <w:r w:rsidR="008B37C6">
        <w:t xml:space="preserve"> and </w:t>
      </w:r>
      <w:r w:rsidR="008B37C6" w:rsidRPr="00FB66E4">
        <w:t>apam_document_model_request</w:t>
      </w:r>
      <w:r w:rsidR="008B37C6">
        <w:t xml:space="preserve"> with the same file name in </w:t>
      </w:r>
      <w:r w:rsidR="008B37C6" w:rsidRPr="00FB66E4">
        <w:t>apam_document_model</w:t>
      </w:r>
      <w:r w:rsidR="008B37C6">
        <w:t xml:space="preserve"> and </w:t>
      </w:r>
      <w:r w:rsidR="008B37C6" w:rsidRPr="00FB66E4">
        <w:t>apam_document_model_request</w:t>
      </w:r>
      <w:r w:rsidR="008B37C6">
        <w:t xml:space="preserve"> tables and request_completed=N,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037F290B" w:rsidR="00F05A05" w:rsidRDefault="00F05A05" w:rsidP="008624E6">
      <w:pPr>
        <w:ind w:left="360"/>
        <w:rPr>
          <w:ins w:id="31" w:author="Imran  Rahman" w:date="2020-01-16T09:56:00Z"/>
        </w:rPr>
      </w:pPr>
      <w:r>
        <w:t xml:space="preserve">Model definition cannot be updated under the same Model Name/Tag combination if at least one invoice record exists for this model in </w:t>
      </w:r>
      <w:r w:rsidRPr="00F05A05">
        <w:t>apad_invoice_document</w:t>
      </w:r>
      <w:r>
        <w:t xml:space="preserve"> table (</w:t>
      </w:r>
      <w:r w:rsidRPr="00F05A05">
        <w:t>apad_invoice_document</w:t>
      </w:r>
      <w:r>
        <w:t>.</w:t>
      </w:r>
      <w:r w:rsidRPr="00F05A05">
        <w:t xml:space="preserve"> master_document_model_id</w:t>
      </w:r>
      <w:r>
        <w:t>) – that means at least one invoice has been processed using this model and update is not allowed.  However, user can introduce new Tag with the same Model Name.  Tag is equivalent to Model version here.</w:t>
      </w:r>
    </w:p>
    <w:p w14:paraId="4056472A" w14:textId="3BF1BE37" w:rsidR="006D6EEB" w:rsidRDefault="006D6EEB" w:rsidP="008624E6">
      <w:pPr>
        <w:ind w:left="360"/>
      </w:pPr>
      <w:ins w:id="32" w:author="Imran  Rahman" w:date="2020-01-16T09:56:00Z">
        <w:r>
          <w:t xml:space="preserve">When you say if “at least one invoice has been processed using the model” in the context of not </w:t>
        </w:r>
        <w:r w:rsidR="003D63CE">
          <w:t>being able to edit, I am assuming</w:t>
        </w:r>
      </w:ins>
      <w:ins w:id="33" w:author="Imran  Rahman" w:date="2020-01-16T09:57:00Z">
        <w:r w:rsidR="003D63CE">
          <w:t xml:space="preserve"> that it is centralized so it is across all companies (ad agencies) using this product?</w:t>
        </w:r>
      </w:ins>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3D32BB" w:rsidRPr="003529DE" w:rsidRDefault="003D32BB"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29"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" fillcolor="#4472c4 [3204]" strokecolor="#1f3763 [1604]" strokeweight="1pt">
                      <v:stroke joinstyle="miter"/>
                      <v:textbox inset=",0,,0">
                        <w:txbxContent>
                          <w:p w14:paraId="1D25EDF9" w14:textId="77777777" w:rsidR="003D32BB" w:rsidRPr="003529DE" w:rsidRDefault="003D32BB"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592"/>
              <w:gridCol w:w="1080"/>
              <w:gridCol w:w="720"/>
              <w:gridCol w:w="1620"/>
              <w:gridCol w:w="630"/>
              <w:gridCol w:w="1440"/>
              <w:gridCol w:w="1260"/>
              <w:gridCol w:w="2340"/>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r>
                    <w:rPr>
                      <w:sz w:val="16"/>
                      <w:szCs w:val="16"/>
                    </w:rPr>
                    <w:t>TradeDesk</w:t>
                  </w:r>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1125 – TradeDesk</w:t>
                  </w:r>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r>
                    <w:rPr>
                      <w:sz w:val="16"/>
                      <w:szCs w:val="16"/>
                    </w:rPr>
                    <w:t>TradeDesk</w:t>
                  </w:r>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1125 – TradeDesk</w:t>
                  </w:r>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FB66E4" w14:paraId="41689768" w14:textId="77777777" w:rsidTr="0018229C">
              <w:tc>
                <w:tcPr>
                  <w:tcW w:w="1592" w:type="dxa"/>
                </w:tcPr>
                <w:p w14:paraId="5C86EACC" w14:textId="1C503357" w:rsidR="00FB66E4" w:rsidRPr="00E578DF" w:rsidRDefault="00FB66E4" w:rsidP="00FB66E4">
                  <w:pPr>
                    <w:jc w:val="center"/>
                    <w:rPr>
                      <w:sz w:val="16"/>
                      <w:szCs w:val="16"/>
                    </w:rPr>
                  </w:pPr>
                  <w:r>
                    <w:rPr>
                      <w:sz w:val="16"/>
                      <w:szCs w:val="16"/>
                    </w:rPr>
                    <w:t>5</w:t>
                  </w:r>
                </w:p>
              </w:tc>
              <w:tc>
                <w:tcPr>
                  <w:tcW w:w="1080" w:type="dxa"/>
                </w:tcPr>
                <w:p w14:paraId="0EA4C01F" w14:textId="3BF675A7" w:rsidR="00FB66E4" w:rsidRPr="00E578DF" w:rsidRDefault="00FB66E4" w:rsidP="00FB66E4">
                  <w:pPr>
                    <w:jc w:val="center"/>
                    <w:rPr>
                      <w:sz w:val="16"/>
                      <w:szCs w:val="16"/>
                    </w:rPr>
                  </w:pPr>
                  <w:r>
                    <w:rPr>
                      <w:sz w:val="16"/>
                      <w:szCs w:val="16"/>
                    </w:rPr>
                    <w:t>Twitter</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607864D6" w:rsidR="00FB66E4" w:rsidRPr="00E578DF" w:rsidRDefault="00FB66E4" w:rsidP="00FB66E4">
                  <w:pPr>
                    <w:jc w:val="center"/>
                    <w:rPr>
                      <w:sz w:val="16"/>
                      <w:szCs w:val="16"/>
                    </w:rPr>
                  </w:pPr>
                  <w:r>
                    <w:rPr>
                      <w:sz w:val="16"/>
                      <w:szCs w:val="16"/>
                    </w:rPr>
                    <w:t>Incomplete Mapping</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5D7F05EB" w:rsidR="00FB66E4" w:rsidRPr="00E578DF" w:rsidRDefault="00FB66E4" w:rsidP="00FB66E4">
                  <w:pPr>
                    <w:jc w:val="center"/>
                    <w:rPr>
                      <w:sz w:val="16"/>
                      <w:szCs w:val="16"/>
                    </w:rPr>
                  </w:pPr>
                  <w:r>
                    <w:rPr>
                      <w:sz w:val="16"/>
                      <w:szCs w:val="16"/>
                    </w:rPr>
                    <w:t>Twitter</w:t>
                  </w:r>
                </w:p>
              </w:tc>
              <w:tc>
                <w:tcPr>
                  <w:tcW w:w="1260" w:type="dxa"/>
                </w:tcPr>
                <w:p w14:paraId="3CC4CA20" w14:textId="441FAFBF" w:rsidR="00FB66E4" w:rsidRPr="00E578DF" w:rsidRDefault="00FB66E4" w:rsidP="00FB66E4">
                  <w:pPr>
                    <w:jc w:val="center"/>
                    <w:rPr>
                      <w:sz w:val="16"/>
                      <w:szCs w:val="16"/>
                    </w:rPr>
                  </w:pPr>
                  <w:r>
                    <w:rPr>
                      <w:sz w:val="16"/>
                      <w:szCs w:val="16"/>
                    </w:rPr>
                    <w:t>001</w:t>
                  </w:r>
                </w:p>
              </w:tc>
              <w:tc>
                <w:tcPr>
                  <w:tcW w:w="2340" w:type="dxa"/>
                </w:tcPr>
                <w:p w14:paraId="648AF1BC" w14:textId="330F1330" w:rsidR="00FB66E4" w:rsidRPr="00AC2000" w:rsidRDefault="00FB66E4" w:rsidP="00FB66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387E71">
      <w:pPr>
        <w:pStyle w:val="Heading1"/>
        <w:numPr>
          <w:ilvl w:val="0"/>
          <w:numId w:val="1"/>
        </w:numPr>
      </w:pPr>
      <w:bookmarkStart w:id="34" w:name="_Toc29933284"/>
      <w:r>
        <w:t>New Invoice Model Setup</w:t>
      </w:r>
      <w:bookmarkEnd w:id="34"/>
    </w:p>
    <w:p w14:paraId="6556965D" w14:textId="45D35BEE" w:rsidR="00DA71C0" w:rsidRDefault="00DA71C0" w:rsidP="00DA71C0"/>
    <w:p w14:paraId="5E53FE78" w14:textId="30611375" w:rsidR="003D63CE" w:rsidRDefault="003D63CE" w:rsidP="00DA71C0">
      <w:pPr>
        <w:rPr>
          <w:ins w:id="35" w:author="Imran  Rahman" w:date="2020-01-16T10:01:00Z"/>
        </w:rPr>
      </w:pPr>
      <w:ins w:id="36" w:author="Imran  Rahman" w:date="2020-01-16T10:01:00Z">
        <w:r>
          <w:t xml:space="preserve"> </w:t>
        </w:r>
      </w:ins>
      <w:commentRangeStart w:id="37"/>
      <w:ins w:id="38" w:author="Imran  Rahman" w:date="2020-01-16T10:02:00Z">
        <w:r>
          <w:t>As it is written below, for Phase I we will utilizing the mapping “model” of invoice without any prediction on mapping suggestion based on data in the system</w:t>
        </w:r>
      </w:ins>
      <w:ins w:id="39" w:author="Imran  Rahman" w:date="2020-01-16T10:03:00Z">
        <w:r>
          <w:t xml:space="preserve">. But for Phase we will have the ability for the system to suggest a mapping to be approved and edited. In this phase user will literally map </w:t>
        </w:r>
      </w:ins>
      <w:ins w:id="40" w:author="Imran  Rahman" w:date="2020-01-16T10:04:00Z">
        <w:r>
          <w:t>fields/text on the invoice to our required fields.</w:t>
        </w:r>
      </w:ins>
      <w:commentRangeEnd w:id="37"/>
      <w:r w:rsidR="00DA0506">
        <w:rPr>
          <w:rStyle w:val="CommentReference"/>
        </w:rPr>
        <w:commentReference w:id="37"/>
      </w:r>
    </w:p>
    <w:p w14:paraId="587A93C0" w14:textId="441B1727"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07D3409E"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w:t>
      </w:r>
      <w:commentRangeStart w:id="41"/>
      <w:commentRangeStart w:id="42"/>
      <w:r w:rsidR="000A0524">
        <w:t xml:space="preserve">client’s /S3 </w:t>
      </w:r>
      <w:commentRangeEnd w:id="41"/>
      <w:r w:rsidR="008B6F6B">
        <w:rPr>
          <w:rStyle w:val="CommentReference"/>
        </w:rPr>
        <w:commentReference w:id="41"/>
      </w:r>
      <w:commentRangeEnd w:id="42"/>
      <w:r w:rsidR="00700DEA">
        <w:rPr>
          <w:rStyle w:val="CommentReference"/>
        </w:rPr>
        <w:commentReference w:id="42"/>
      </w:r>
      <w:r w:rsidR="000A0524">
        <w:t xml:space="preserve">folder where all the invoice documents are dumped), only pdf and jpg file extensions are supported.  As long as user selects a file, it is being parsed immediately by Textract API using all four Textract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page_number, table_number, table_row_index, table_col_index</w:t>
      </w:r>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recognized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r w:rsidR="00105750" w:rsidRPr="007C6318">
        <w:t>apam_master_document_model</w:t>
      </w:r>
      <w:r w:rsidR="00105750">
        <w:t xml:space="preserve">, </w:t>
      </w:r>
      <w:r w:rsidR="00105750" w:rsidRPr="007C6318">
        <w:t>apam_document_model</w:t>
      </w:r>
      <w:r w:rsidR="00105750">
        <w:t xml:space="preserve">,  </w:t>
      </w:r>
      <w:r w:rsidR="00105750" w:rsidRPr="007C6318">
        <w:t>apam_master_document_model</w:t>
      </w:r>
      <w:r w:rsidR="00105750">
        <w:t xml:space="preserve">_field and </w:t>
      </w:r>
      <w:r w:rsidR="00105750" w:rsidRPr="007C6318">
        <w:t>apam_master_document_model</w:t>
      </w:r>
      <w:r w:rsidR="00105750">
        <w:t xml:space="preserve">_field_detail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53121AEE" w:rsidR="00105750" w:rsidRDefault="00004121" w:rsidP="00004121">
      <w:pPr>
        <w:pStyle w:val="ListParagraph"/>
        <w:numPr>
          <w:ilvl w:val="0"/>
          <w:numId w:val="18"/>
        </w:numPr>
      </w:pPr>
      <w:r>
        <w:t>First, all the models are scanned to find</w:t>
      </w:r>
      <w:r w:rsidR="009220B6">
        <w:t xml:space="preserve"> matching Vendor Classifier entries. </w:t>
      </w:r>
      <w:r w:rsidR="00686FDF">
        <w:t>Vendor Classifier entries (as any other entry) can be set as Lines, Words, Tables and Key-Pairs type of parsing.  If they set as Words or Lines and there is only single entry then text has to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Same goes for Textract Confidence attribute – only R&amp;D can reveal the proper Confidence threshold</w:t>
      </w:r>
      <w:r w:rsidR="00121173">
        <w:t xml:space="preserve">) </w:t>
      </w:r>
      <w:r w:rsidR="00686FDF">
        <w:t xml:space="preserve">to the values preserved in </w:t>
      </w:r>
      <w:r w:rsidR="00686FDF" w:rsidRPr="007C6318">
        <w:t>apam_master_document_model</w:t>
      </w:r>
      <w:r w:rsidR="00686FDF">
        <w:t xml:space="preserve">_field_detail table for field which is defined as AP Invoice model/Vendor Classifier field in </w:t>
      </w:r>
      <w:r w:rsidR="00686FDF" w:rsidRPr="007C6318">
        <w:t>apam_master_document_model</w:t>
      </w:r>
      <w:r w:rsidR="00686FDF">
        <w:t xml:space="preserve">_field table (model_def_id = 1, </w:t>
      </w:r>
      <w:r w:rsidR="00686FDF" w:rsidRPr="007C6318">
        <w:t>model</w:t>
      </w:r>
      <w:r w:rsidR="00686FDF">
        <w:t>_def_field_id = 1)</w:t>
      </w:r>
      <w:r w:rsidR="00121173">
        <w:t>. Also</w:t>
      </w:r>
      <w:r w:rsidR="007E320B">
        <w:t>,</w:t>
      </w:r>
      <w:r w:rsidR="00121173">
        <w:t xml:space="preserve"> page_number field must match as well to the parsed value. If type of parsing is Table then </w:t>
      </w:r>
      <w:r w:rsidR="007E320B">
        <w:t>text, page_number, table_number, table_row_index and table_col_index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has to be verified for each entry.  In addition to that, “distance” between entries </w:t>
      </w:r>
      <w:r w:rsidR="00931344">
        <w:t xml:space="preserve">(top, left corner) </w:t>
      </w:r>
      <w:r>
        <w:t xml:space="preserve">has to be checked (2% tolerance is allowed) – </w:t>
      </w:r>
      <w:r w:rsidR="00931344">
        <w:t xml:space="preserve">see </w:t>
      </w:r>
      <w:hyperlink r:id="rId17"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There are two outcomes for matching (recognition) – match to a single model or multiple models.  If match is found for the single model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have to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master_document_model_id is generated and new entries will be made in </w:t>
      </w:r>
      <w:r w:rsidR="0042172F">
        <w:t>six</w:t>
      </w:r>
      <w:r w:rsidR="00543E83">
        <w:t xml:space="preserve"> tables – apam_master_document_model, apam_master_document_model_field, apam_master_document_model_field_detail, apam_document_model, apam_document_model_field, apam_document_model_field_detail</w:t>
      </w:r>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r w:rsidR="007C6318" w:rsidRPr="007C6318">
        <w:t>apam_master_document_model</w:t>
      </w:r>
      <w:r w:rsidR="007C6318">
        <w:t>.</w:t>
      </w:r>
      <w:r w:rsidR="007C6318" w:rsidRPr="007C6318">
        <w:t xml:space="preserve"> document_model_name</w:t>
      </w:r>
      <w:r w:rsidR="007C6318">
        <w:t xml:space="preserve"> field</w:t>
      </w:r>
      <w:r w:rsidR="00B56349">
        <w:t xml:space="preserve"> values</w:t>
      </w:r>
      <w:r w:rsidR="007C6318">
        <w:t xml:space="preserve">.  Search screen may also display vendor_code, site_id, invoice_document_sample_file_location, document_model_status_id/name fields from left join of </w:t>
      </w:r>
      <w:r w:rsidR="007C6318" w:rsidRPr="007C6318">
        <w:t>apam_master_document_model</w:t>
      </w:r>
      <w:r w:rsidR="007C6318">
        <w:t xml:space="preserve"> table to </w:t>
      </w:r>
      <w:r w:rsidR="007C6318" w:rsidRPr="007C6318">
        <w:t>apam_document_model</w:t>
      </w:r>
      <w:r w:rsidR="007C6318">
        <w:t xml:space="preserve">.  </w:t>
      </w:r>
      <w:r w:rsidR="007C3FD6">
        <w:t>Blank for unrecognized invoice or apam_master_document_model.document_model_name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r w:rsidRPr="007C6318">
        <w:t>apam_master_document_model</w:t>
      </w:r>
      <w:r>
        <w:t xml:space="preserve"> table.</w:t>
      </w:r>
      <w:r w:rsidR="007C3FD6">
        <w:t xml:space="preserve"> Blank for unrecognized invoice or apam_master_document_model.document_model_name_tag for found matched model.</w:t>
      </w:r>
    </w:p>
    <w:p w14:paraId="037BEC91" w14:textId="77777777" w:rsidR="00994126" w:rsidRPr="007C3FD6" w:rsidRDefault="00994126" w:rsidP="00994126">
      <w:pPr>
        <w:pStyle w:val="ListParagraph"/>
        <w:numPr>
          <w:ilvl w:val="0"/>
          <w:numId w:val="17"/>
        </w:numPr>
      </w:pPr>
      <w:r>
        <w:t>Status is blank for unrecognized invoice or apam_document_model.document_model_status_id/name for found matched model.</w:t>
      </w:r>
    </w:p>
    <w:p w14:paraId="442F2C66" w14:textId="77777777" w:rsidR="00994126" w:rsidRPr="007C3FD6" w:rsidRDefault="00994126" w:rsidP="00994126">
      <w:pPr>
        <w:pStyle w:val="ListParagraph"/>
        <w:numPr>
          <w:ilvl w:val="0"/>
          <w:numId w:val="17"/>
        </w:numPr>
      </w:pPr>
      <w:r>
        <w:t>Active checkbox is unchecked for unrecognized invoice or apam_document_model.document_model_is_active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similar to </w:t>
      </w:r>
      <w:r w:rsidR="00105750">
        <w:t xml:space="preserve">the </w:t>
      </w:r>
      <w:r>
        <w:t>Nexelus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Tao would be the best person to design APAutomation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apam_document_model.vendor_code/site_id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The fields in this section are built dynamically based on the entries in apai_model_field_def table.  apai_model_field_def.model_def_field_type_id dictates specifics for each field.</w:t>
      </w:r>
    </w:p>
    <w:p w14:paraId="31D66BDA" w14:textId="5AB032ED" w:rsidR="00E43B22" w:rsidRDefault="00E43B22" w:rsidP="00E43B22">
      <w:pPr>
        <w:pStyle w:val="ListParagraph"/>
        <w:numPr>
          <w:ilvl w:val="0"/>
          <w:numId w:val="19"/>
        </w:numPr>
      </w:pPr>
      <w:r>
        <w:t xml:space="preserve">Vendor Classifier (apai_model_field_def.model_def_field_type_id=10) </w:t>
      </w:r>
      <w:r w:rsidR="00B1411B">
        <w:t xml:space="preserve">is </w:t>
      </w:r>
      <w:r>
        <w:t xml:space="preserve">initially displayed as a single text box </w:t>
      </w:r>
      <w:r w:rsidR="00103AD8">
        <w:t>(if invoice is not recognized)</w:t>
      </w:r>
      <w:r w:rsidR="00B1411B">
        <w:t xml:space="preserve"> or as defined in </w:t>
      </w:r>
      <w:r w:rsidR="00E64B99">
        <w:t>apam_master_document_model_field  and apam_master_document_model_field_detail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has to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add/remove individual entries. apam_master_document_model_field_detail.model_def_field_source_id will be set to 10 for Lines or Words markup and to 50 for table markup.</w:t>
      </w:r>
    </w:p>
    <w:p w14:paraId="349E9367" w14:textId="5E8BF31A" w:rsidR="00FB71AA" w:rsidRDefault="00FB71AA" w:rsidP="00E43B22">
      <w:pPr>
        <w:pStyle w:val="ListParagraph"/>
        <w:numPr>
          <w:ilvl w:val="0"/>
          <w:numId w:val="19"/>
        </w:numPr>
      </w:pPr>
      <w:r>
        <w:t xml:space="preserve">Vendor Invoice Number (apai_model_field_def.model_def_field_type_id=20) is </w:t>
      </w:r>
      <w:r w:rsidR="0097062F">
        <w:t xml:space="preserve">set as defined in apam_master_document_model_field  and apam_master_document_model_field_detail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w:t>
      </w:r>
      <w:commentRangeStart w:id="43"/>
      <w:commentRangeStart w:id="44"/>
      <w:r w:rsidR="0097062F">
        <w:t>Source</w:t>
      </w:r>
      <w:commentRangeEnd w:id="43"/>
      <w:r w:rsidR="000F7DC9">
        <w:rPr>
          <w:rStyle w:val="CommentReference"/>
        </w:rPr>
        <w:commentReference w:id="43"/>
      </w:r>
      <w:commentRangeEnd w:id="44"/>
      <w:r w:rsidR="00700DEA">
        <w:rPr>
          <w:rStyle w:val="CommentReference"/>
        </w:rPr>
        <w:commentReference w:id="44"/>
      </w:r>
      <w:r w:rsidR="0097062F">
        <w:t xml:space="preserve"> depending on Parse Type:</w:t>
      </w: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1C0E2603" w14:textId="77777777" w:rsidTr="0097062F">
              <w:trPr>
                <w:tblCellSpacing w:w="15" w:type="dxa"/>
              </w:trPr>
              <w:tc>
                <w:tcPr>
                  <w:tcW w:w="0" w:type="auto"/>
                  <w:vAlign w:val="center"/>
                  <w:hideMark/>
                </w:tcPr>
                <w:p w14:paraId="66CB3070"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5CB4F71" w14:textId="77777777" w:rsidTr="0097062F">
              <w:trPr>
                <w:tblCellSpacing w:w="15" w:type="dxa"/>
              </w:trPr>
              <w:tc>
                <w:tcPr>
                  <w:tcW w:w="0" w:type="auto"/>
                  <w:vAlign w:val="center"/>
                  <w:hideMark/>
                </w:tcPr>
                <w:p w14:paraId="65D4F51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w:t>
                  </w:r>
                </w:p>
              </w:tc>
            </w:tr>
          </w:tbl>
          <w:p w14:paraId="1089E33F" w14:textId="77777777" w:rsidR="0097062F" w:rsidRPr="0097062F" w:rsidRDefault="0097062F" w:rsidP="0042172F"/>
        </w:tc>
      </w:tr>
      <w:tr w:rsidR="0097062F" w14:paraId="1359AEED" w14:textId="77777777" w:rsidTr="0042172F">
        <w:tc>
          <w:tcPr>
            <w:tcW w:w="2700" w:type="dxa"/>
          </w:tcPr>
          <w:p w14:paraId="6506E609" w14:textId="67463433" w:rsidR="0097062F" w:rsidRPr="0097062F" w:rsidRDefault="0097062F" w:rsidP="0042172F">
            <w:r w:rsidRPr="0097062F">
              <w:t>Words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5494823D" w14:textId="77777777" w:rsidTr="0097062F">
              <w:trPr>
                <w:tblCellSpacing w:w="15" w:type="dxa"/>
              </w:trPr>
              <w:tc>
                <w:tcPr>
                  <w:tcW w:w="0" w:type="auto"/>
                  <w:vAlign w:val="center"/>
                  <w:hideMark/>
                </w:tcPr>
                <w:p w14:paraId="4742466C"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F77B380" w14:textId="77777777" w:rsidTr="0097062F">
              <w:trPr>
                <w:tblCellSpacing w:w="15" w:type="dxa"/>
              </w:trPr>
              <w:tc>
                <w:tcPr>
                  <w:tcW w:w="0" w:type="auto"/>
                  <w:vAlign w:val="center"/>
                  <w:hideMark/>
                </w:tcPr>
                <w:p w14:paraId="6055324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w:t>
                  </w:r>
                </w:p>
              </w:tc>
            </w:tr>
          </w:tbl>
          <w:p w14:paraId="54B3DE08" w14:textId="77777777" w:rsidR="0097062F" w:rsidRPr="0097062F" w:rsidRDefault="0097062F" w:rsidP="0042172F"/>
        </w:tc>
      </w:tr>
      <w:tr w:rsidR="0097062F" w14:paraId="69CBF723" w14:textId="77777777" w:rsidTr="0042172F">
        <w:tc>
          <w:tcPr>
            <w:tcW w:w="2700" w:type="dxa"/>
          </w:tcPr>
          <w:p w14:paraId="729881A7" w14:textId="1A5ACFEB" w:rsidR="0097062F" w:rsidRPr="0097062F" w:rsidRDefault="0097062F" w:rsidP="0042172F">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97062F" w:rsidRPr="0097062F" w14:paraId="3E8DF4CB" w14:textId="77777777" w:rsidTr="0097062F">
              <w:trPr>
                <w:tblCellSpacing w:w="15" w:type="dxa"/>
              </w:trPr>
              <w:tc>
                <w:tcPr>
                  <w:tcW w:w="0" w:type="auto"/>
                  <w:vAlign w:val="center"/>
                  <w:hideMark/>
                </w:tcPr>
                <w:p w14:paraId="0A1ABB3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Label-Table-Header</w:t>
                  </w:r>
                </w:p>
              </w:tc>
            </w:tr>
            <w:tr w:rsidR="0097062F" w:rsidRPr="0097062F" w14:paraId="5AD7A680" w14:textId="77777777" w:rsidTr="0097062F">
              <w:trPr>
                <w:tblCellSpacing w:w="15" w:type="dxa"/>
              </w:trPr>
              <w:tc>
                <w:tcPr>
                  <w:tcW w:w="0" w:type="auto"/>
                  <w:vAlign w:val="center"/>
                  <w:hideMark/>
                </w:tcPr>
                <w:p w14:paraId="66F4DD38"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Value-Table-Header</w:t>
                  </w:r>
                </w:p>
              </w:tc>
            </w:tr>
            <w:tr w:rsidR="0097062F" w:rsidRPr="0097062F" w14:paraId="1DE54A13" w14:textId="77777777" w:rsidTr="0097062F">
              <w:trPr>
                <w:tblCellSpacing w:w="15" w:type="dxa"/>
              </w:trPr>
              <w:tc>
                <w:tcPr>
                  <w:tcW w:w="0" w:type="auto"/>
                  <w:vAlign w:val="center"/>
                  <w:hideMark/>
                </w:tcPr>
                <w:p w14:paraId="1E1B71B1"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Label-Table-Detail</w:t>
                  </w:r>
                </w:p>
              </w:tc>
            </w:tr>
            <w:tr w:rsidR="0097062F" w:rsidRPr="0097062F" w14:paraId="39AD3D4F" w14:textId="77777777" w:rsidTr="0097062F">
              <w:trPr>
                <w:tblCellSpacing w:w="15" w:type="dxa"/>
              </w:trPr>
              <w:tc>
                <w:tcPr>
                  <w:tcW w:w="0" w:type="auto"/>
                  <w:vAlign w:val="center"/>
                  <w:hideMark/>
                </w:tcPr>
                <w:p w14:paraId="00578C4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Value-Table-Detail</w:t>
                  </w:r>
                </w:p>
              </w:tc>
            </w:tr>
            <w:tr w:rsidR="0097062F" w:rsidRPr="0097062F" w14:paraId="50023AC9" w14:textId="77777777" w:rsidTr="0097062F">
              <w:trPr>
                <w:tblCellSpacing w:w="15" w:type="dxa"/>
              </w:trPr>
              <w:tc>
                <w:tcPr>
                  <w:tcW w:w="0" w:type="auto"/>
                  <w:vAlign w:val="center"/>
                  <w:hideMark/>
                </w:tcPr>
                <w:p w14:paraId="4615DE69"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Label-Table-Footer</w:t>
                  </w:r>
                </w:p>
              </w:tc>
            </w:tr>
            <w:tr w:rsidR="0097062F" w:rsidRPr="0097062F" w14:paraId="167C137C" w14:textId="77777777" w:rsidTr="0097062F">
              <w:trPr>
                <w:tblCellSpacing w:w="15" w:type="dxa"/>
              </w:trPr>
              <w:tc>
                <w:tcPr>
                  <w:tcW w:w="0" w:type="auto"/>
                  <w:vAlign w:val="center"/>
                  <w:hideMark/>
                </w:tcPr>
                <w:p w14:paraId="0096064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97062F" w:rsidRPr="0097062F" w:rsidRDefault="0097062F" w:rsidP="0042172F"/>
        </w:tc>
      </w:tr>
      <w:tr w:rsidR="0097062F" w14:paraId="225ECA47" w14:textId="77777777" w:rsidTr="0042172F">
        <w:tc>
          <w:tcPr>
            <w:tcW w:w="2700" w:type="dxa"/>
          </w:tcPr>
          <w:p w14:paraId="7DE92577" w14:textId="0A2C7C67" w:rsidR="0097062F" w:rsidRPr="0097062F" w:rsidRDefault="0097062F" w:rsidP="0042172F">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97062F" w:rsidRPr="0097062F" w14:paraId="7970FECD" w14:textId="77777777" w:rsidTr="0097062F">
              <w:trPr>
                <w:tblCellSpacing w:w="15" w:type="dxa"/>
              </w:trPr>
              <w:tc>
                <w:tcPr>
                  <w:tcW w:w="0" w:type="auto"/>
                  <w:vAlign w:val="center"/>
                  <w:hideMark/>
                </w:tcPr>
                <w:p w14:paraId="65B204DA"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(Single)</w:t>
                  </w:r>
                </w:p>
              </w:tc>
            </w:tr>
            <w:tr w:rsidR="0097062F" w:rsidRPr="0097062F" w14:paraId="3D489399" w14:textId="77777777" w:rsidTr="0097062F">
              <w:trPr>
                <w:tblCellSpacing w:w="15" w:type="dxa"/>
              </w:trPr>
              <w:tc>
                <w:tcPr>
                  <w:tcW w:w="0" w:type="auto"/>
                  <w:vAlign w:val="center"/>
                  <w:hideMark/>
                </w:tcPr>
                <w:p w14:paraId="7EEBF5F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97062F" w:rsidRPr="0097062F" w:rsidRDefault="0097062F" w:rsidP="0097062F">
            <w:pPr>
              <w:rPr>
                <w:rFonts w:eastAsia="Times New Roman" w:cs="Times New Roman"/>
              </w:rPr>
            </w:pPr>
          </w:p>
        </w:tc>
      </w:tr>
    </w:tbl>
    <w:p w14:paraId="39FA1831" w14:textId="77777777" w:rsidR="0097062F" w:rsidRDefault="0097062F" w:rsidP="0097062F"/>
    <w:p w14:paraId="334C00E5" w14:textId="6B435BD7" w:rsidR="0097062F" w:rsidRDefault="0097062F" w:rsidP="00A87095">
      <w:pPr>
        <w:ind w:left="1800" w:hanging="360"/>
        <w:rPr>
          <w:rFonts w:eastAsia="Times New Roman" w:cs="Times New Roman"/>
        </w:rPr>
      </w:pPr>
      <w:r>
        <w:tab/>
        <w:t xml:space="preserve">Label sources are as such that content defined in </w:t>
      </w:r>
      <w:r w:rsidR="00A87095">
        <w:t xml:space="preserve">apam_master_document_model_field_detail.field_sample_value must match exactly to the parsed invoice field.  Elements with Value sources types are actual data like invoice numbers, currency code, invoice date, etc. They have to match to their geometry attributes, table, row/col index, etc. and value cannot be blank.  Label-Table-Detail, </w:t>
      </w:r>
      <w:r w:rsidR="00A87095" w:rsidRPr="0097062F">
        <w:rPr>
          <w:rFonts w:eastAsia="Times New Roman" w:cs="Times New Roman"/>
        </w:rPr>
        <w:t>Value-Table-Detail</w:t>
      </w:r>
      <w:r w:rsidR="00A87095">
        <w:rPr>
          <w:rFonts w:eastAsia="Times New Roman" w:cs="Times New Roman"/>
        </w:rPr>
        <w:t xml:space="preserve"> and </w:t>
      </w:r>
      <w:r w:rsidR="00A87095" w:rsidRPr="0097062F">
        <w:rPr>
          <w:rFonts w:eastAsia="Times New Roman" w:cs="Times New Roman"/>
        </w:rPr>
        <w:t>Key-Value-Pair (Multi)</w:t>
      </w:r>
      <w:r w:rsidR="00A87095">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4223CC00"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table_col_index must match exactly.  </w:t>
      </w:r>
      <w:r>
        <w:t>Label-Table-Detail must match exactly to the sample text defined for the model (apam_document_model_field_detail.field_sample_value)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r w:rsidR="004E5CEF">
        <w:t>apam_master_document_model_field_detail.page_number and apam_master_document_model_field_detail.table_number ser set to null.</w:t>
      </w:r>
    </w:p>
    <w:p w14:paraId="21C515D1" w14:textId="75B0C705" w:rsidR="00043498" w:rsidRPr="00701223" w:rsidRDefault="00043498" w:rsidP="00043498">
      <w:pPr>
        <w:pStyle w:val="ListParagraph"/>
        <w:numPr>
          <w:ilvl w:val="0"/>
          <w:numId w:val="20"/>
        </w:numPr>
      </w:pPr>
      <w:r>
        <w:rPr>
          <w:rFonts w:eastAsia="Times New Roman" w:cs="Times New Roman"/>
        </w:rPr>
        <w:t>Key-Value-Pair (Multi).  Key-Value pairs are dropped together as key~value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If Parse Type are Lines or Words and Source is Value then alignment influences geometry calculations.  To calculate match, for left alignment, only top, left, bottom coordinates have to be used and for distance calculations top, left have to be used. For right alignment, only top, right, bottom coordinates have to be used and for distance calculations top, right have to be used.  For center alignments, top, (right-left)/2, bottom have to be used and for distance calculations top, (right-left)/2 have to be used.</w:t>
      </w:r>
    </w:p>
    <w:p w14:paraId="608218D7" w14:textId="0C536BBE" w:rsidR="00A87095" w:rsidRDefault="004E5CEF" w:rsidP="004E5CEF">
      <w:pPr>
        <w:pStyle w:val="ListParagraph"/>
        <w:numPr>
          <w:ilvl w:val="0"/>
          <w:numId w:val="21"/>
        </w:numPr>
      </w:pPr>
      <w:r>
        <w:t xml:space="preserve">Vendor Invoice Date and Due Date (apai_model_field_def.model_def_field_type_id=30). </w:t>
      </w:r>
      <w:r w:rsidR="0016352D">
        <w:t>In addition to the Vendor Invoice Number functionality date format is added – this is free entry text but it’s validated against using only DD DDD D YY YYYY MM MMM strings with / &lt;space&gt;, &lt;comma&gt;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(apai_model_field_def.model_def_field_type_id=40).</w:t>
      </w:r>
      <w:r w:rsidR="00F721F7">
        <w:t xml:space="preserve"> In addition to the previous fields this range type of fields supports from/to values at the same time.  This is controlled using filed format attribute. In addition to Date formats, FULL:,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(apai_model_field_def.model_def_field_type_id=50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apai_model_field_def.model_def_field_type_id=20.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apai_model_field_def.model_def_field_type_id=60.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(apad_invoice_document.invoice_document_status_id = 40).</w:t>
      </w:r>
    </w:p>
    <w:p w14:paraId="3A275C21" w14:textId="08617C2B" w:rsidR="00A8721B" w:rsidRDefault="00A8721B" w:rsidP="00A8721B">
      <w:pPr>
        <w:pStyle w:val="ListParagraph"/>
        <w:numPr>
          <w:ilvl w:val="0"/>
          <w:numId w:val="11"/>
        </w:numPr>
      </w:pPr>
      <w:r>
        <w:t xml:space="preserve">Save button.  When </w:t>
      </w:r>
      <w:r w:rsidR="0042172F">
        <w:t>user clicks Save button, six tables – apam_master_document_model, apam_master_document_model_field, apam_master_document_model_field_detail, apam_document_model, apam_document_model_field, apam_document_model_field_detail – will be updated or new records inserted depending on whether entered Model Name/Model Tag combination already exists in apam_master_document_model table or not.</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Invoice document record is updated in apad_invoice_document and record(s) are created in apad_invoice_document_detail table as needed.  apad_invoice_document.invoice_document_status_id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The system must check if this model was used for parsing invoices: apad_invoice_document.invoice_document_model_id (samples are excluded – apam_document_model.invoice_document_sample_file_location).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4A6F5104" w14:textId="2CFB3018" w:rsidR="006D6813" w:rsidRDefault="00751DE7">
      <w:pPr>
        <w:rPr>
          <w:ins w:id="45" w:author="Imran  Rahman" w:date="2020-01-16T10:27:00Z"/>
        </w:rPr>
      </w:pPr>
      <w:ins w:id="46" w:author="Imran  Rahman" w:date="2020-01-16T10:26:00Z">
        <w:r>
          <w:t>I wou</w:t>
        </w:r>
      </w:ins>
      <w:ins w:id="47" w:author="Imran  Rahman" w:date="2020-01-16T10:27:00Z">
        <w:r>
          <w:t>ld like Faisal to look at this site</w:t>
        </w:r>
        <w:r w:rsidR="006D6813">
          <w:t xml:space="preserve"> where we had a semi working mock up, I will include some files of invoices to use as a sample</w:t>
        </w:r>
      </w:ins>
    </w:p>
    <w:commentRangeStart w:id="48"/>
    <w:commentRangeStart w:id="49"/>
    <w:p w14:paraId="07CAD0DA" w14:textId="146F3D45" w:rsidR="00374D42" w:rsidRDefault="006D6813">
      <w:ins w:id="50" w:author="Imran  Rahman" w:date="2020-01-16T10:27:00Z">
        <w:r>
          <w:fldChar w:fldCharType="begin"/>
        </w:r>
        <w:r>
          <w:instrText xml:space="preserve"> HYPERLINK "https://release.nexelus.net/apworkflow/" </w:instrText>
        </w:r>
        <w:r>
          <w:fldChar w:fldCharType="separate"/>
        </w:r>
        <w:r>
          <w:rPr>
            <w:rStyle w:val="Hyperlink"/>
          </w:rPr>
          <w:t>https://release.nexelus.net/apworkflow/</w:t>
        </w:r>
        <w:r>
          <w:fldChar w:fldCharType="end"/>
        </w:r>
        <w:r>
          <w:t xml:space="preserve"> </w:t>
        </w:r>
      </w:ins>
      <w:commentRangeEnd w:id="48"/>
      <w:r w:rsidR="00DA0506">
        <w:rPr>
          <w:rStyle w:val="CommentReference"/>
        </w:rPr>
        <w:commentReference w:id="48"/>
      </w:r>
      <w:commentRangeEnd w:id="49"/>
      <w:r w:rsidR="00700DEA">
        <w:rPr>
          <w:rStyle w:val="CommentReference"/>
        </w:rPr>
        <w:commentReference w:id="49"/>
      </w:r>
      <w:r w:rsidR="00374D42">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r w:rsidRPr="00487394">
                    <w:rPr>
                      <w:color w:val="FFFFFF" w:themeColor="background1"/>
                      <w:sz w:val="14"/>
                      <w:szCs w:val="14"/>
                    </w:rPr>
                    <w:t>Markup  -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3D32BB" w:rsidRPr="00E578DF" w:rsidRDefault="003D32BB"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0"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fxWY3I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3D32BB" w:rsidRPr="00E578DF" w:rsidRDefault="003D32BB"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553D3D8A" w:rsidR="00521525" w:rsidRPr="00222011" w:rsidRDefault="00521525" w:rsidP="00E120C6">
                        <w:pPr>
                          <w:rPr>
                            <w:i/>
                            <w:iCs/>
                            <w:color w:val="A6A6A6" w:themeColor="background1" w:themeShade="A6"/>
                            <w:sz w:val="16"/>
                            <w:szCs w:val="16"/>
                          </w:rPr>
                        </w:pPr>
                        <w:r w:rsidRPr="00222011">
                          <w:rPr>
                            <w:i/>
                            <w:iCs/>
                            <w:color w:val="ED7D31" w:themeColor="accent2"/>
                            <w:sz w:val="16"/>
                            <w:szCs w:val="16"/>
                          </w:rPr>
                          <w:t>theTradeDesk</w:t>
                        </w:r>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317"/>
                    <w:gridCol w:w="1260"/>
                    <w:gridCol w:w="1620"/>
                    <w:gridCol w:w="750"/>
                  </w:tblGrid>
                  <w:tr w:rsidR="00BB18B7" w14:paraId="1CEB6756" w14:textId="77777777" w:rsidTr="00BB18B7">
                    <w:tc>
                      <w:tcPr>
                        <w:tcW w:w="1317" w:type="dxa"/>
                        <w:shd w:val="clear" w:color="auto" w:fill="D9D9D9" w:themeFill="background1" w:themeFillShade="D9"/>
                      </w:tcPr>
                      <w:p w14:paraId="087744AD" w14:textId="692B9278" w:rsidR="00BB18B7" w:rsidRPr="00416198" w:rsidRDefault="00BB18B7" w:rsidP="006B18E0">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62924928" w14:textId="479EF157" w:rsidR="00BB18B7" w:rsidRDefault="00BB18B7" w:rsidP="006B18E0">
                        <w:pPr>
                          <w:rPr>
                            <w:sz w:val="16"/>
                            <w:szCs w:val="16"/>
                          </w:rPr>
                        </w:pPr>
                        <w:r>
                          <w:rPr>
                            <w:sz w:val="16"/>
                            <w:szCs w:val="16"/>
                          </w:rPr>
                          <w:t>Source</w:t>
                        </w:r>
                      </w:p>
                    </w:tc>
                    <w:tc>
                      <w:tcPr>
                        <w:tcW w:w="1620" w:type="dxa"/>
                        <w:shd w:val="clear" w:color="auto" w:fill="D9D9D9" w:themeFill="background1" w:themeFillShade="D9"/>
                      </w:tcPr>
                      <w:p w14:paraId="1684C3EB" w14:textId="695A521C" w:rsidR="00BB18B7" w:rsidRDefault="00BB18B7" w:rsidP="00BB18B7">
                        <w:pPr>
                          <w:jc w:val="center"/>
                          <w:rPr>
                            <w:sz w:val="16"/>
                            <w:szCs w:val="16"/>
                          </w:rPr>
                        </w:pPr>
                        <w:r>
                          <w:rPr>
                            <w:sz w:val="16"/>
                            <w:szCs w:val="16"/>
                          </w:rPr>
                          <w:t>Alignment</w:t>
                        </w:r>
                      </w:p>
                    </w:tc>
                    <w:tc>
                      <w:tcPr>
                        <w:tcW w:w="750" w:type="dxa"/>
                        <w:tcBorders>
                          <w:top w:val="nil"/>
                          <w:bottom w:val="nil"/>
                          <w:right w:val="nil"/>
                        </w:tcBorders>
                      </w:tcPr>
                      <w:p w14:paraId="210D7919" w14:textId="722BD484" w:rsidR="00BB18B7" w:rsidRDefault="00BB18B7" w:rsidP="006B18E0">
                        <w:pPr>
                          <w:rPr>
                            <w:sz w:val="16"/>
                            <w:szCs w:val="16"/>
                          </w:rPr>
                        </w:pPr>
                      </w:p>
                    </w:tc>
                  </w:tr>
                  <w:tr w:rsidR="00BB18B7" w14:paraId="00ABDD57" w14:textId="77777777" w:rsidTr="00BB18B7">
                    <w:tc>
                      <w:tcPr>
                        <w:tcW w:w="1317" w:type="dxa"/>
                      </w:tcPr>
                      <w:p w14:paraId="0DE80B03" w14:textId="5110A50E" w:rsidR="00BB18B7" w:rsidRDefault="00BB18B7" w:rsidP="006B18E0">
                        <w:pPr>
                          <w:rPr>
                            <w:sz w:val="16"/>
                            <w:szCs w:val="16"/>
                          </w:rPr>
                        </w:pPr>
                        <w:r>
                          <w:rPr>
                            <w:i/>
                            <w:iCs/>
                            <w:color w:val="ED7D31" w:themeColor="accent2"/>
                            <w:sz w:val="16"/>
                            <w:szCs w:val="16"/>
                          </w:rPr>
                          <w:t>Invoice</w:t>
                        </w:r>
                      </w:p>
                    </w:tc>
                    <w:tc>
                      <w:tcPr>
                        <w:tcW w:w="1260" w:type="dxa"/>
                      </w:tcPr>
                      <w:p w14:paraId="19FB317B" w14:textId="185D80F6" w:rsidR="00BB18B7" w:rsidRDefault="00BB18B7" w:rsidP="006B18E0">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466BC02E" w14:textId="2EF6057A"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54A608C9" w14:textId="7E5CBA80" w:rsidR="00BB18B7" w:rsidRPr="00C61CEB" w:rsidRDefault="00BB18B7" w:rsidP="006B18E0">
                        <w:pPr>
                          <w:rPr>
                            <w:b/>
                            <w:bCs/>
                            <w:sz w:val="16"/>
                            <w:szCs w:val="16"/>
                          </w:rPr>
                        </w:pPr>
                        <w:r w:rsidRPr="00C61CEB">
                          <w:rPr>
                            <w:b/>
                            <w:bCs/>
                            <w:sz w:val="16"/>
                            <w:szCs w:val="16"/>
                          </w:rPr>
                          <w:t>-</w:t>
                        </w:r>
                      </w:p>
                    </w:tc>
                  </w:tr>
                  <w:tr w:rsidR="00BB18B7" w:rsidRPr="00C61CEB" w14:paraId="56A2E895" w14:textId="77777777" w:rsidTr="00BB18B7">
                    <w:tc>
                      <w:tcPr>
                        <w:tcW w:w="1317" w:type="dxa"/>
                      </w:tcPr>
                      <w:p w14:paraId="184365B4" w14:textId="07D0D896" w:rsidR="00BB18B7" w:rsidRDefault="00BB18B7"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6CA15DA4" w14:textId="159B8059" w:rsidR="00BB18B7" w:rsidRDefault="00BB18B7" w:rsidP="00C61CEB">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7412D8F7" w14:textId="4FCDA320"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05923FB6" w14:textId="2EB86BF8" w:rsidR="00BB18B7" w:rsidRPr="00C61CEB" w:rsidRDefault="00BB18B7" w:rsidP="00C61CEB">
                        <w:pPr>
                          <w:rPr>
                            <w:b/>
                            <w:bCs/>
                            <w:sz w:val="16"/>
                            <w:szCs w:val="16"/>
                          </w:rPr>
                        </w:pPr>
                        <w:r w:rsidRPr="00C61CEB">
                          <w:rPr>
                            <w:b/>
                            <w:bCs/>
                            <w:sz w:val="16"/>
                            <w:szCs w:val="16"/>
                          </w:rPr>
                          <w:t>-</w:t>
                        </w:r>
                      </w:p>
                    </w:tc>
                  </w:tr>
                  <w:tr w:rsidR="00BB18B7" w:rsidRPr="00C61CEB" w14:paraId="259229D5" w14:textId="77777777" w:rsidTr="00BB18B7">
                    <w:tc>
                      <w:tcPr>
                        <w:tcW w:w="1317" w:type="dxa"/>
                      </w:tcPr>
                      <w:p w14:paraId="42C17033" w14:textId="3DC9B8D3" w:rsidR="00BB18B7" w:rsidRDefault="00BB18B7" w:rsidP="00C61CEB">
                        <w:pPr>
                          <w:rPr>
                            <w:sz w:val="16"/>
                            <w:szCs w:val="16"/>
                          </w:rPr>
                        </w:pPr>
                        <w:r>
                          <w:rPr>
                            <w:i/>
                            <w:iCs/>
                            <w:color w:val="ED7D31" w:themeColor="accent2"/>
                            <w:sz w:val="16"/>
                            <w:szCs w:val="16"/>
                          </w:rPr>
                          <w:t>INV-0085778</w:t>
                        </w:r>
                      </w:p>
                    </w:tc>
                    <w:tc>
                      <w:tcPr>
                        <w:tcW w:w="1260" w:type="dxa"/>
                      </w:tcPr>
                      <w:p w14:paraId="11FA26BA" w14:textId="738321C9" w:rsidR="00BB18B7" w:rsidRDefault="00BB18B7" w:rsidP="00C61CEB">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1AEF2A25" w14:textId="1EF7F3C5"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44AC6B03" w14:textId="121A6DB3" w:rsidR="00BB18B7" w:rsidRPr="00C61CEB" w:rsidRDefault="00BB18B7"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106"/>
                    <w:gridCol w:w="1004"/>
                    <w:gridCol w:w="986"/>
                    <w:gridCol w:w="1122"/>
                    <w:gridCol w:w="867"/>
                  </w:tblGrid>
                  <w:tr w:rsidR="00BB18B7" w14:paraId="0174F559" w14:textId="77777777" w:rsidTr="00BB18B7">
                    <w:tc>
                      <w:tcPr>
                        <w:tcW w:w="1110" w:type="dxa"/>
                        <w:shd w:val="clear" w:color="auto" w:fill="D9D9D9" w:themeFill="background1" w:themeFillShade="D9"/>
                      </w:tcPr>
                      <w:p w14:paraId="230E26A4" w14:textId="61D09062" w:rsidR="00BB18B7" w:rsidRPr="00E52F01" w:rsidRDefault="00BB18B7" w:rsidP="002C04CC">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0ED2AB5" w14:textId="379D7817" w:rsidR="00BB18B7" w:rsidRDefault="00BB18B7" w:rsidP="002C04CC">
                        <w:pPr>
                          <w:rPr>
                            <w:sz w:val="16"/>
                            <w:szCs w:val="16"/>
                          </w:rPr>
                        </w:pPr>
                        <w:r>
                          <w:rPr>
                            <w:sz w:val="16"/>
                            <w:szCs w:val="16"/>
                          </w:rPr>
                          <w:t>Source</w:t>
                        </w:r>
                      </w:p>
                    </w:tc>
                    <w:tc>
                      <w:tcPr>
                        <w:tcW w:w="990" w:type="dxa"/>
                        <w:shd w:val="clear" w:color="auto" w:fill="D9D9D9" w:themeFill="background1" w:themeFillShade="D9"/>
                      </w:tcPr>
                      <w:p w14:paraId="6F0E00EA" w14:textId="15896F81" w:rsidR="00BB18B7" w:rsidRDefault="00BB18B7" w:rsidP="00BB18B7">
                        <w:pPr>
                          <w:jc w:val="center"/>
                          <w:rPr>
                            <w:sz w:val="16"/>
                            <w:szCs w:val="16"/>
                          </w:rPr>
                        </w:pPr>
                        <w:r>
                          <w:rPr>
                            <w:sz w:val="16"/>
                            <w:szCs w:val="16"/>
                          </w:rPr>
                          <w:t>Alignment</w:t>
                        </w:r>
                      </w:p>
                    </w:tc>
                    <w:tc>
                      <w:tcPr>
                        <w:tcW w:w="1080" w:type="dxa"/>
                        <w:shd w:val="clear" w:color="auto" w:fill="D9D9D9" w:themeFill="background1" w:themeFillShade="D9"/>
                      </w:tcPr>
                      <w:p w14:paraId="3F94B484" w14:textId="6E1D247F" w:rsidR="00BB18B7" w:rsidRDefault="00BB18B7" w:rsidP="002C04CC">
                        <w:pPr>
                          <w:rPr>
                            <w:sz w:val="16"/>
                            <w:szCs w:val="16"/>
                          </w:rPr>
                        </w:pPr>
                        <w:r>
                          <w:rPr>
                            <w:sz w:val="16"/>
                            <w:szCs w:val="16"/>
                          </w:rPr>
                          <w:t>Format</w:t>
                        </w:r>
                      </w:p>
                    </w:tc>
                    <w:tc>
                      <w:tcPr>
                        <w:tcW w:w="888" w:type="dxa"/>
                        <w:tcBorders>
                          <w:top w:val="nil"/>
                          <w:bottom w:val="nil"/>
                          <w:right w:val="nil"/>
                        </w:tcBorders>
                      </w:tcPr>
                      <w:p w14:paraId="558C4662" w14:textId="513D8142" w:rsidR="00BB18B7" w:rsidRDefault="00BB18B7" w:rsidP="002C04CC">
                        <w:pPr>
                          <w:rPr>
                            <w:sz w:val="16"/>
                            <w:szCs w:val="16"/>
                          </w:rPr>
                        </w:pPr>
                      </w:p>
                    </w:tc>
                  </w:tr>
                  <w:tr w:rsidR="00BB18B7" w14:paraId="6726C693" w14:textId="77777777" w:rsidTr="00BB18B7">
                    <w:tc>
                      <w:tcPr>
                        <w:tcW w:w="1110" w:type="dxa"/>
                      </w:tcPr>
                      <w:p w14:paraId="7EF4FF57" w14:textId="77777777" w:rsidR="00BB18B7" w:rsidRDefault="00BB18B7" w:rsidP="002C04CC">
                        <w:pPr>
                          <w:rPr>
                            <w:sz w:val="16"/>
                            <w:szCs w:val="16"/>
                          </w:rPr>
                        </w:pPr>
                        <w:r>
                          <w:rPr>
                            <w:i/>
                            <w:iCs/>
                            <w:color w:val="ED7D31" w:themeColor="accent2"/>
                            <w:sz w:val="16"/>
                            <w:szCs w:val="16"/>
                          </w:rPr>
                          <w:t>Invoice</w:t>
                        </w:r>
                      </w:p>
                    </w:tc>
                    <w:tc>
                      <w:tcPr>
                        <w:tcW w:w="1017" w:type="dxa"/>
                      </w:tcPr>
                      <w:p w14:paraId="17F4ACA9" w14:textId="75262751"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2158426" w14:textId="406B22E8" w:rsidR="00BB18B7" w:rsidRPr="00C61CEB" w:rsidRDefault="00BB18B7" w:rsidP="00BB18B7">
                        <w:pPr>
                          <w:jc w:val="center"/>
                          <w:rPr>
                            <w:b/>
                            <w:bCs/>
                            <w:sz w:val="16"/>
                            <w:szCs w:val="16"/>
                          </w:rPr>
                        </w:pPr>
                        <w:r w:rsidRPr="00BB18B7">
                          <w:rPr>
                            <w:sz w:val="16"/>
                            <w:szCs w:val="16"/>
                          </w:rPr>
                          <w:t>Left</w:t>
                        </w:r>
                      </w:p>
                    </w:tc>
                    <w:tc>
                      <w:tcPr>
                        <w:tcW w:w="1080" w:type="dxa"/>
                      </w:tcPr>
                      <w:p w14:paraId="4F154878" w14:textId="0745F6B0" w:rsidR="00BB18B7" w:rsidRPr="00C61CEB" w:rsidRDefault="00BB18B7" w:rsidP="002C04CC">
                        <w:pPr>
                          <w:rPr>
                            <w:b/>
                            <w:bCs/>
                            <w:sz w:val="16"/>
                            <w:szCs w:val="16"/>
                          </w:rPr>
                        </w:pPr>
                      </w:p>
                    </w:tc>
                    <w:tc>
                      <w:tcPr>
                        <w:tcW w:w="888" w:type="dxa"/>
                        <w:tcBorders>
                          <w:top w:val="nil"/>
                          <w:bottom w:val="nil"/>
                          <w:right w:val="nil"/>
                        </w:tcBorders>
                      </w:tcPr>
                      <w:p w14:paraId="20909EBF" w14:textId="46DE093D" w:rsidR="00BB18B7" w:rsidRPr="00C61CEB" w:rsidRDefault="00BB18B7" w:rsidP="002C04CC">
                        <w:pPr>
                          <w:rPr>
                            <w:b/>
                            <w:bCs/>
                            <w:sz w:val="16"/>
                            <w:szCs w:val="16"/>
                          </w:rPr>
                        </w:pPr>
                        <w:r w:rsidRPr="00C61CEB">
                          <w:rPr>
                            <w:b/>
                            <w:bCs/>
                            <w:sz w:val="16"/>
                            <w:szCs w:val="16"/>
                          </w:rPr>
                          <w:t>-</w:t>
                        </w:r>
                      </w:p>
                    </w:tc>
                  </w:tr>
                  <w:tr w:rsidR="00BB18B7" w:rsidRPr="00C61CEB" w14:paraId="6A6C1AB9" w14:textId="77777777" w:rsidTr="00BB18B7">
                    <w:tc>
                      <w:tcPr>
                        <w:tcW w:w="1110" w:type="dxa"/>
                      </w:tcPr>
                      <w:p w14:paraId="559CD04A" w14:textId="3FCAC891" w:rsidR="00BB18B7" w:rsidRDefault="00BB18B7" w:rsidP="002C04CC">
                        <w:pPr>
                          <w:rPr>
                            <w:sz w:val="16"/>
                            <w:szCs w:val="16"/>
                          </w:rPr>
                        </w:pPr>
                        <w:r>
                          <w:rPr>
                            <w:i/>
                            <w:iCs/>
                            <w:color w:val="ED7D31" w:themeColor="accent2"/>
                            <w:sz w:val="16"/>
                            <w:szCs w:val="16"/>
                          </w:rPr>
                          <w:t>Date:</w:t>
                        </w:r>
                      </w:p>
                    </w:tc>
                    <w:tc>
                      <w:tcPr>
                        <w:tcW w:w="1017" w:type="dxa"/>
                      </w:tcPr>
                      <w:p w14:paraId="7BEF8D62" w14:textId="46ED5D37"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4E3F43C4" w14:textId="6926E71C" w:rsidR="00BB18B7" w:rsidRPr="00C61CEB" w:rsidRDefault="00BB18B7" w:rsidP="00BB18B7">
                        <w:pPr>
                          <w:jc w:val="center"/>
                          <w:rPr>
                            <w:b/>
                            <w:bCs/>
                            <w:sz w:val="16"/>
                            <w:szCs w:val="16"/>
                          </w:rPr>
                        </w:pPr>
                        <w:r w:rsidRPr="00BB18B7">
                          <w:rPr>
                            <w:sz w:val="16"/>
                            <w:szCs w:val="16"/>
                          </w:rPr>
                          <w:t>Left</w:t>
                        </w:r>
                      </w:p>
                    </w:tc>
                    <w:tc>
                      <w:tcPr>
                        <w:tcW w:w="1080" w:type="dxa"/>
                      </w:tcPr>
                      <w:p w14:paraId="0F1159E5" w14:textId="2E7B60D9" w:rsidR="00BB18B7" w:rsidRPr="00C61CEB" w:rsidRDefault="00BB18B7" w:rsidP="002C04CC">
                        <w:pPr>
                          <w:rPr>
                            <w:b/>
                            <w:bCs/>
                            <w:sz w:val="16"/>
                            <w:szCs w:val="16"/>
                          </w:rPr>
                        </w:pPr>
                      </w:p>
                    </w:tc>
                    <w:tc>
                      <w:tcPr>
                        <w:tcW w:w="888" w:type="dxa"/>
                        <w:tcBorders>
                          <w:top w:val="nil"/>
                          <w:bottom w:val="nil"/>
                          <w:right w:val="nil"/>
                        </w:tcBorders>
                      </w:tcPr>
                      <w:p w14:paraId="300FD506" w14:textId="7E89FF3A" w:rsidR="00BB18B7" w:rsidRPr="00C61CEB" w:rsidRDefault="00BB18B7" w:rsidP="002C04CC">
                        <w:pPr>
                          <w:rPr>
                            <w:b/>
                            <w:bCs/>
                            <w:sz w:val="16"/>
                            <w:szCs w:val="16"/>
                          </w:rPr>
                        </w:pPr>
                        <w:r w:rsidRPr="00C61CEB">
                          <w:rPr>
                            <w:b/>
                            <w:bCs/>
                            <w:sz w:val="16"/>
                            <w:szCs w:val="16"/>
                          </w:rPr>
                          <w:t>-</w:t>
                        </w:r>
                      </w:p>
                    </w:tc>
                  </w:tr>
                  <w:tr w:rsidR="00BB18B7" w:rsidRPr="00C61CEB" w14:paraId="723D9BC8" w14:textId="77777777" w:rsidTr="00BB18B7">
                    <w:tc>
                      <w:tcPr>
                        <w:tcW w:w="1110" w:type="dxa"/>
                      </w:tcPr>
                      <w:p w14:paraId="504A195A" w14:textId="0B769FE5" w:rsidR="00BB18B7" w:rsidRDefault="00BB18B7" w:rsidP="002C04CC">
                        <w:pPr>
                          <w:rPr>
                            <w:sz w:val="16"/>
                            <w:szCs w:val="16"/>
                          </w:rPr>
                        </w:pPr>
                        <w:r>
                          <w:rPr>
                            <w:i/>
                            <w:iCs/>
                            <w:color w:val="ED7D31" w:themeColor="accent2"/>
                            <w:sz w:val="16"/>
                            <w:szCs w:val="16"/>
                          </w:rPr>
                          <w:t>05/31/2018</w:t>
                        </w:r>
                      </w:p>
                    </w:tc>
                    <w:tc>
                      <w:tcPr>
                        <w:tcW w:w="1017" w:type="dxa"/>
                      </w:tcPr>
                      <w:p w14:paraId="45BB6BFC" w14:textId="15B61DCE" w:rsidR="00BB18B7" w:rsidRDefault="00BB18B7" w:rsidP="002C04CC">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5FC9DE7C" w14:textId="12EF1037" w:rsidR="00BB18B7" w:rsidRPr="00D80A76" w:rsidRDefault="00BB18B7" w:rsidP="00BB18B7">
                        <w:pPr>
                          <w:jc w:val="center"/>
                          <w:rPr>
                            <w:sz w:val="16"/>
                            <w:szCs w:val="16"/>
                          </w:rPr>
                        </w:pPr>
                        <w:r w:rsidRPr="00BB18B7">
                          <w:rPr>
                            <w:sz w:val="16"/>
                            <w:szCs w:val="16"/>
                          </w:rPr>
                          <w:t>Left</w:t>
                        </w:r>
                      </w:p>
                    </w:tc>
                    <w:tc>
                      <w:tcPr>
                        <w:tcW w:w="1080" w:type="dxa"/>
                      </w:tcPr>
                      <w:p w14:paraId="02882B61" w14:textId="6C17955C" w:rsidR="00BB18B7" w:rsidRPr="00D80A76" w:rsidRDefault="00BB18B7" w:rsidP="002C04CC">
                        <w:pPr>
                          <w:rPr>
                            <w:sz w:val="16"/>
                            <w:szCs w:val="16"/>
                          </w:rPr>
                        </w:pPr>
                        <w:r w:rsidRPr="00D80A76">
                          <w:rPr>
                            <w:sz w:val="16"/>
                            <w:szCs w:val="16"/>
                          </w:rPr>
                          <w:t>MM/DD/YYYY</w:t>
                        </w:r>
                      </w:p>
                    </w:tc>
                    <w:tc>
                      <w:tcPr>
                        <w:tcW w:w="888" w:type="dxa"/>
                        <w:tcBorders>
                          <w:top w:val="nil"/>
                          <w:bottom w:val="nil"/>
                          <w:right w:val="nil"/>
                        </w:tcBorders>
                      </w:tcPr>
                      <w:p w14:paraId="422A77AA" w14:textId="27B2698E" w:rsidR="00BB18B7" w:rsidRPr="00C61CEB" w:rsidRDefault="00BB18B7"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0" w:type="auto"/>
                    <w:tblLook w:val="04A0" w:firstRow="1" w:lastRow="0" w:firstColumn="1" w:lastColumn="0" w:noHBand="0" w:noVBand="1"/>
                  </w:tblPr>
                  <w:tblGrid>
                    <w:gridCol w:w="1110"/>
                    <w:gridCol w:w="1017"/>
                    <w:gridCol w:w="900"/>
                    <w:gridCol w:w="1350"/>
                    <w:gridCol w:w="708"/>
                  </w:tblGrid>
                  <w:tr w:rsidR="00CD1EFB" w14:paraId="5E1E72B6" w14:textId="77777777" w:rsidTr="00CD1EFB">
                    <w:tc>
                      <w:tcPr>
                        <w:tcW w:w="1110" w:type="dxa"/>
                        <w:shd w:val="clear" w:color="auto" w:fill="D9D9D9" w:themeFill="background1" w:themeFillShade="D9"/>
                      </w:tcPr>
                      <w:p w14:paraId="0B44998D" w14:textId="426E6B3F" w:rsidR="00CD1EFB" w:rsidRPr="00E52F01" w:rsidRDefault="00CD1EFB" w:rsidP="007C7E35">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61C37503" w14:textId="2F14C9E5" w:rsidR="00CD1EFB" w:rsidRDefault="00CD1EFB" w:rsidP="007C7E35">
                        <w:pPr>
                          <w:rPr>
                            <w:sz w:val="16"/>
                            <w:szCs w:val="16"/>
                          </w:rPr>
                        </w:pPr>
                        <w:r>
                          <w:rPr>
                            <w:sz w:val="16"/>
                            <w:szCs w:val="16"/>
                          </w:rPr>
                          <w:t>Source</w:t>
                        </w:r>
                      </w:p>
                    </w:tc>
                    <w:tc>
                      <w:tcPr>
                        <w:tcW w:w="900" w:type="dxa"/>
                        <w:shd w:val="clear" w:color="auto" w:fill="D9D9D9" w:themeFill="background1" w:themeFillShade="D9"/>
                      </w:tcPr>
                      <w:p w14:paraId="0BCEE18F" w14:textId="54DD3FD0" w:rsidR="00CD1EFB" w:rsidRDefault="008A5DA6" w:rsidP="007C7E35">
                        <w:pPr>
                          <w:rPr>
                            <w:sz w:val="16"/>
                            <w:szCs w:val="16"/>
                          </w:rPr>
                        </w:pPr>
                        <w:r>
                          <w:rPr>
                            <w:sz w:val="16"/>
                            <w:szCs w:val="16"/>
                          </w:rPr>
                          <w:t>Alignment</w:t>
                        </w:r>
                      </w:p>
                    </w:tc>
                    <w:tc>
                      <w:tcPr>
                        <w:tcW w:w="1350" w:type="dxa"/>
                        <w:shd w:val="clear" w:color="auto" w:fill="D9D9D9" w:themeFill="background1" w:themeFillShade="D9"/>
                      </w:tcPr>
                      <w:p w14:paraId="226CD62C" w14:textId="017F4D8E" w:rsidR="00CD1EFB" w:rsidRDefault="00CD1EFB" w:rsidP="007C7E35">
                        <w:pPr>
                          <w:rPr>
                            <w:sz w:val="16"/>
                            <w:szCs w:val="16"/>
                          </w:rPr>
                        </w:pPr>
                        <w:r>
                          <w:rPr>
                            <w:sz w:val="16"/>
                            <w:szCs w:val="16"/>
                          </w:rPr>
                          <w:t>Format</w:t>
                        </w:r>
                      </w:p>
                    </w:tc>
                    <w:tc>
                      <w:tcPr>
                        <w:tcW w:w="708" w:type="dxa"/>
                        <w:tcBorders>
                          <w:top w:val="nil"/>
                          <w:bottom w:val="nil"/>
                          <w:right w:val="nil"/>
                        </w:tcBorders>
                      </w:tcPr>
                      <w:p w14:paraId="446126E8" w14:textId="77777777" w:rsidR="00CD1EFB" w:rsidRDefault="00CD1EFB" w:rsidP="007C7E35">
                        <w:pPr>
                          <w:rPr>
                            <w:sz w:val="16"/>
                            <w:szCs w:val="16"/>
                          </w:rPr>
                        </w:pPr>
                      </w:p>
                    </w:tc>
                  </w:tr>
                  <w:tr w:rsidR="00CD1EFB" w14:paraId="1625D179" w14:textId="77777777" w:rsidTr="00CD1EFB">
                    <w:tc>
                      <w:tcPr>
                        <w:tcW w:w="1110" w:type="dxa"/>
                      </w:tcPr>
                      <w:p w14:paraId="5123A78D" w14:textId="7D9CCDF7" w:rsidR="00CD1EFB" w:rsidRDefault="00CD1EFB" w:rsidP="007C7E35">
                        <w:pPr>
                          <w:rPr>
                            <w:sz w:val="16"/>
                            <w:szCs w:val="16"/>
                          </w:rPr>
                        </w:pPr>
                        <w:r>
                          <w:rPr>
                            <w:i/>
                            <w:iCs/>
                            <w:color w:val="ED7D31" w:themeColor="accent2"/>
                            <w:sz w:val="16"/>
                            <w:szCs w:val="16"/>
                          </w:rPr>
                          <w:t>Due</w:t>
                        </w:r>
                      </w:p>
                    </w:tc>
                    <w:tc>
                      <w:tcPr>
                        <w:tcW w:w="1017" w:type="dxa"/>
                      </w:tcPr>
                      <w:p w14:paraId="5FDFBA97" w14:textId="49487D37"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781DDF1" w14:textId="5AC77802" w:rsidR="00CD1EFB" w:rsidRPr="00F721F7" w:rsidRDefault="008A5DA6" w:rsidP="007C7E35">
                        <w:pPr>
                          <w:rPr>
                            <w:sz w:val="16"/>
                            <w:szCs w:val="16"/>
                          </w:rPr>
                        </w:pPr>
                        <w:r w:rsidRPr="00F721F7">
                          <w:rPr>
                            <w:sz w:val="16"/>
                            <w:szCs w:val="16"/>
                          </w:rPr>
                          <w:t>Left</w:t>
                        </w:r>
                      </w:p>
                    </w:tc>
                    <w:tc>
                      <w:tcPr>
                        <w:tcW w:w="1350" w:type="dxa"/>
                      </w:tcPr>
                      <w:p w14:paraId="2506220D" w14:textId="1AAFDB6E" w:rsidR="00CD1EFB" w:rsidRPr="00C61CEB" w:rsidRDefault="00CD1EFB" w:rsidP="007C7E35">
                        <w:pPr>
                          <w:rPr>
                            <w:b/>
                            <w:bCs/>
                            <w:sz w:val="16"/>
                            <w:szCs w:val="16"/>
                          </w:rPr>
                        </w:pPr>
                      </w:p>
                    </w:tc>
                    <w:tc>
                      <w:tcPr>
                        <w:tcW w:w="708" w:type="dxa"/>
                        <w:tcBorders>
                          <w:top w:val="nil"/>
                          <w:bottom w:val="nil"/>
                          <w:right w:val="nil"/>
                        </w:tcBorders>
                      </w:tcPr>
                      <w:p w14:paraId="7755157A" w14:textId="77777777" w:rsidR="00CD1EFB" w:rsidRPr="00C61CEB" w:rsidRDefault="00CD1EFB" w:rsidP="007C7E35">
                        <w:pPr>
                          <w:rPr>
                            <w:b/>
                            <w:bCs/>
                            <w:sz w:val="16"/>
                            <w:szCs w:val="16"/>
                          </w:rPr>
                        </w:pPr>
                        <w:r w:rsidRPr="00C61CEB">
                          <w:rPr>
                            <w:b/>
                            <w:bCs/>
                            <w:sz w:val="16"/>
                            <w:szCs w:val="16"/>
                          </w:rPr>
                          <w:t>-</w:t>
                        </w:r>
                      </w:p>
                    </w:tc>
                  </w:tr>
                  <w:tr w:rsidR="00CD1EFB" w:rsidRPr="00C61CEB" w14:paraId="3A0F57D5" w14:textId="77777777" w:rsidTr="00CD1EFB">
                    <w:tc>
                      <w:tcPr>
                        <w:tcW w:w="1110" w:type="dxa"/>
                      </w:tcPr>
                      <w:p w14:paraId="43E1D504" w14:textId="03968075" w:rsidR="00CD1EFB" w:rsidRDefault="00CD1EFB" w:rsidP="007C7E35">
                        <w:pPr>
                          <w:rPr>
                            <w:sz w:val="16"/>
                            <w:szCs w:val="16"/>
                          </w:rPr>
                        </w:pPr>
                        <w:r>
                          <w:rPr>
                            <w:i/>
                            <w:iCs/>
                            <w:color w:val="ED7D31" w:themeColor="accent2"/>
                            <w:sz w:val="16"/>
                            <w:szCs w:val="16"/>
                          </w:rPr>
                          <w:t>Date:</w:t>
                        </w:r>
                      </w:p>
                    </w:tc>
                    <w:tc>
                      <w:tcPr>
                        <w:tcW w:w="1017" w:type="dxa"/>
                      </w:tcPr>
                      <w:p w14:paraId="49B5CDEC" w14:textId="7F24FE9B"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4C84B1DF" w14:textId="27E50DF9" w:rsidR="00CD1EFB" w:rsidRPr="00C61CEB" w:rsidRDefault="00CD1EFB" w:rsidP="007C7E35">
                        <w:pPr>
                          <w:rPr>
                            <w:b/>
                            <w:bCs/>
                            <w:sz w:val="16"/>
                            <w:szCs w:val="16"/>
                          </w:rPr>
                        </w:pPr>
                        <w:r w:rsidRPr="00BB18B7">
                          <w:rPr>
                            <w:sz w:val="16"/>
                            <w:szCs w:val="16"/>
                          </w:rPr>
                          <w:t>Left</w:t>
                        </w:r>
                      </w:p>
                    </w:tc>
                    <w:tc>
                      <w:tcPr>
                        <w:tcW w:w="1350" w:type="dxa"/>
                      </w:tcPr>
                      <w:p w14:paraId="5EA9BDE9" w14:textId="7C2C59F9" w:rsidR="00CD1EFB" w:rsidRPr="00C61CEB" w:rsidRDefault="00CD1EFB" w:rsidP="007C7E35">
                        <w:pPr>
                          <w:rPr>
                            <w:b/>
                            <w:bCs/>
                            <w:sz w:val="16"/>
                            <w:szCs w:val="16"/>
                          </w:rPr>
                        </w:pPr>
                      </w:p>
                    </w:tc>
                    <w:tc>
                      <w:tcPr>
                        <w:tcW w:w="708" w:type="dxa"/>
                        <w:tcBorders>
                          <w:top w:val="nil"/>
                          <w:bottom w:val="nil"/>
                          <w:right w:val="nil"/>
                        </w:tcBorders>
                      </w:tcPr>
                      <w:p w14:paraId="30E7720E" w14:textId="77777777" w:rsidR="00CD1EFB" w:rsidRPr="00C61CEB" w:rsidRDefault="00CD1EFB" w:rsidP="007C7E35">
                        <w:pPr>
                          <w:rPr>
                            <w:b/>
                            <w:bCs/>
                            <w:sz w:val="16"/>
                            <w:szCs w:val="16"/>
                          </w:rPr>
                        </w:pPr>
                        <w:r w:rsidRPr="00C61CEB">
                          <w:rPr>
                            <w:b/>
                            <w:bCs/>
                            <w:sz w:val="16"/>
                            <w:szCs w:val="16"/>
                          </w:rPr>
                          <w:t>-</w:t>
                        </w:r>
                      </w:p>
                    </w:tc>
                  </w:tr>
                  <w:tr w:rsidR="00CD1EFB" w:rsidRPr="00C61CEB" w14:paraId="6F088C89" w14:textId="77777777" w:rsidTr="00CD1EFB">
                    <w:tc>
                      <w:tcPr>
                        <w:tcW w:w="1110" w:type="dxa"/>
                      </w:tcPr>
                      <w:p w14:paraId="79A94A8F" w14:textId="77777777" w:rsidR="00CD1EFB" w:rsidRDefault="00CD1EFB" w:rsidP="007C7E35">
                        <w:pPr>
                          <w:rPr>
                            <w:sz w:val="16"/>
                            <w:szCs w:val="16"/>
                          </w:rPr>
                        </w:pPr>
                        <w:r>
                          <w:rPr>
                            <w:i/>
                            <w:iCs/>
                            <w:color w:val="ED7D31" w:themeColor="accent2"/>
                            <w:sz w:val="16"/>
                            <w:szCs w:val="16"/>
                          </w:rPr>
                          <w:t>07/15/2018</w:t>
                        </w:r>
                      </w:p>
                    </w:tc>
                    <w:tc>
                      <w:tcPr>
                        <w:tcW w:w="1017" w:type="dxa"/>
                      </w:tcPr>
                      <w:p w14:paraId="6E9E5B63" w14:textId="435A4D34" w:rsidR="00CD1EFB" w:rsidRDefault="00CD1EFB" w:rsidP="007C7E35">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753A8F7B" w14:textId="1955D031" w:rsidR="00CD1EFB" w:rsidRPr="00D80A76" w:rsidRDefault="00CD1EFB" w:rsidP="007C7E35">
                        <w:pPr>
                          <w:rPr>
                            <w:sz w:val="16"/>
                            <w:szCs w:val="16"/>
                          </w:rPr>
                        </w:pPr>
                        <w:r w:rsidRPr="00BB18B7">
                          <w:rPr>
                            <w:sz w:val="16"/>
                            <w:szCs w:val="16"/>
                          </w:rPr>
                          <w:t>Left</w:t>
                        </w:r>
                      </w:p>
                    </w:tc>
                    <w:tc>
                      <w:tcPr>
                        <w:tcW w:w="1350" w:type="dxa"/>
                      </w:tcPr>
                      <w:p w14:paraId="4C24E684" w14:textId="19A8A124" w:rsidR="00CD1EFB" w:rsidRPr="00D80A76" w:rsidRDefault="00CD1EFB" w:rsidP="007C7E35">
                        <w:pPr>
                          <w:rPr>
                            <w:sz w:val="16"/>
                            <w:szCs w:val="16"/>
                          </w:rPr>
                        </w:pPr>
                        <w:r w:rsidRPr="00D80A76">
                          <w:rPr>
                            <w:sz w:val="16"/>
                            <w:szCs w:val="16"/>
                          </w:rPr>
                          <w:t>MM/DD/YYYY</w:t>
                        </w:r>
                      </w:p>
                    </w:tc>
                    <w:tc>
                      <w:tcPr>
                        <w:tcW w:w="708" w:type="dxa"/>
                        <w:tcBorders>
                          <w:top w:val="nil"/>
                          <w:bottom w:val="nil"/>
                          <w:right w:val="nil"/>
                        </w:tcBorders>
                      </w:tcPr>
                      <w:p w14:paraId="3EAC320A" w14:textId="77777777" w:rsidR="00CD1EFB" w:rsidRPr="00C61CEB" w:rsidRDefault="00CD1EFB" w:rsidP="007C7E35">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073DEC" w14:paraId="752A0893" w14:textId="77777777" w:rsidTr="0042620F">
                    <w:tc>
                      <w:tcPr>
                        <w:tcW w:w="1167" w:type="dxa"/>
                        <w:shd w:val="clear" w:color="auto" w:fill="D9D9D9" w:themeFill="background1" w:themeFillShade="D9"/>
                      </w:tcPr>
                      <w:p w14:paraId="5F6F4E39" w14:textId="4595233B" w:rsidR="00073DEC" w:rsidRPr="00E52F01" w:rsidRDefault="00E52F01" w:rsidP="00073DEC">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4C18B7A0" w14:textId="4B92313B" w:rsidR="00073DEC" w:rsidRDefault="00073DEC" w:rsidP="00073DEC">
                        <w:pPr>
                          <w:rPr>
                            <w:sz w:val="16"/>
                            <w:szCs w:val="16"/>
                          </w:rPr>
                        </w:pPr>
                        <w:r>
                          <w:rPr>
                            <w:sz w:val="16"/>
                            <w:szCs w:val="16"/>
                          </w:rPr>
                          <w:t>Source</w:t>
                        </w:r>
                      </w:p>
                    </w:tc>
                    <w:tc>
                      <w:tcPr>
                        <w:tcW w:w="1350" w:type="dxa"/>
                        <w:shd w:val="clear" w:color="auto" w:fill="D9D9D9" w:themeFill="background1" w:themeFillShade="D9"/>
                      </w:tcPr>
                      <w:p w14:paraId="6B494393" w14:textId="77777777" w:rsidR="00073DEC" w:rsidRDefault="00073DEC" w:rsidP="00073DEC">
                        <w:pPr>
                          <w:rPr>
                            <w:sz w:val="16"/>
                            <w:szCs w:val="16"/>
                          </w:rPr>
                        </w:pPr>
                        <w:r>
                          <w:rPr>
                            <w:sz w:val="16"/>
                            <w:szCs w:val="16"/>
                          </w:rPr>
                          <w:t>Format</w:t>
                        </w:r>
                      </w:p>
                    </w:tc>
                    <w:tc>
                      <w:tcPr>
                        <w:tcW w:w="360" w:type="dxa"/>
                        <w:tcBorders>
                          <w:top w:val="nil"/>
                          <w:bottom w:val="nil"/>
                          <w:right w:val="nil"/>
                        </w:tcBorders>
                      </w:tcPr>
                      <w:p w14:paraId="74B23F0F" w14:textId="77777777" w:rsidR="00073DEC" w:rsidRDefault="00073DEC" w:rsidP="00073DEC">
                        <w:pPr>
                          <w:rPr>
                            <w:sz w:val="16"/>
                            <w:szCs w:val="16"/>
                          </w:rPr>
                        </w:pPr>
                      </w:p>
                    </w:tc>
                  </w:tr>
                  <w:tr w:rsidR="00073DEC" w14:paraId="28543CA6" w14:textId="77777777" w:rsidTr="0042620F">
                    <w:tc>
                      <w:tcPr>
                        <w:tcW w:w="1167" w:type="dxa"/>
                      </w:tcPr>
                      <w:p w14:paraId="45963CC0" w14:textId="2CE24B92" w:rsidR="00073DEC" w:rsidRDefault="00073DEC" w:rsidP="00914829">
                        <w:pPr>
                          <w:rPr>
                            <w:sz w:val="16"/>
                            <w:szCs w:val="16"/>
                          </w:rPr>
                        </w:pPr>
                        <w:r>
                          <w:rPr>
                            <w:i/>
                            <w:iCs/>
                            <w:color w:val="ED7D31" w:themeColor="accent2"/>
                            <w:sz w:val="16"/>
                            <w:szCs w:val="16"/>
                          </w:rPr>
                          <w:t>Month</w:t>
                        </w:r>
                      </w:p>
                    </w:tc>
                    <w:tc>
                      <w:tcPr>
                        <w:tcW w:w="1710" w:type="dxa"/>
                      </w:tcPr>
                      <w:p w14:paraId="2FA55F61" w14:textId="0ECA1F8B" w:rsidR="00073DEC" w:rsidRDefault="00073DEC" w:rsidP="00914829">
                        <w:pPr>
                          <w:rPr>
                            <w:sz w:val="16"/>
                            <w:szCs w:val="16"/>
                          </w:rPr>
                        </w:pPr>
                        <w:r>
                          <w:rPr>
                            <w:sz w:val="16"/>
                            <w:szCs w:val="16"/>
                          </w:rPr>
                          <w:t>Labe</w:t>
                        </w:r>
                        <w:r w:rsidR="0042620F">
                          <w:rPr>
                            <w:sz w:val="16"/>
                            <w:szCs w:val="16"/>
                          </w:rPr>
                          <w:t>l</w:t>
                        </w:r>
                        <w:r>
                          <w:rPr>
                            <w:sz w:val="16"/>
                            <w:szCs w:val="16"/>
                          </w:rPr>
                          <w:t xml:space="preserve">     </w:t>
                        </w:r>
                        <w:r w:rsidR="0042620F">
                          <w:rPr>
                            <w:sz w:val="16"/>
                            <w:szCs w:val="16"/>
                          </w:rPr>
                          <w:t xml:space="preserve">            </w:t>
                        </w:r>
                        <w:r>
                          <w:rPr>
                            <w:sz w:val="16"/>
                            <w:szCs w:val="16"/>
                          </w:rPr>
                          <w:t xml:space="preserve">       </w:t>
                        </w:r>
                        <w:r>
                          <w:rPr>
                            <w:rFonts w:ascii="Arial" w:hAnsi="Arial" w:cs="Arial"/>
                            <w:noProof/>
                            <w:color w:val="000000" w:themeColor="text1"/>
                            <w:sz w:val="18"/>
                            <w:szCs w:val="18"/>
                          </w:rPr>
                          <w:t>▼</w:t>
                        </w:r>
                      </w:p>
                    </w:tc>
                    <w:tc>
                      <w:tcPr>
                        <w:tcW w:w="1350" w:type="dxa"/>
                      </w:tcPr>
                      <w:p w14:paraId="7648C69B" w14:textId="77777777" w:rsidR="00073DEC" w:rsidRPr="00C61CEB" w:rsidRDefault="00073DEC" w:rsidP="00914829">
                        <w:pPr>
                          <w:rPr>
                            <w:b/>
                            <w:bCs/>
                            <w:sz w:val="16"/>
                            <w:szCs w:val="16"/>
                          </w:rPr>
                        </w:pPr>
                      </w:p>
                    </w:tc>
                    <w:tc>
                      <w:tcPr>
                        <w:tcW w:w="360" w:type="dxa"/>
                        <w:tcBorders>
                          <w:top w:val="nil"/>
                          <w:bottom w:val="nil"/>
                          <w:right w:val="nil"/>
                        </w:tcBorders>
                      </w:tcPr>
                      <w:p w14:paraId="60F81541" w14:textId="77777777" w:rsidR="00073DEC" w:rsidRPr="00C61CEB" w:rsidRDefault="00073DEC" w:rsidP="00914829">
                        <w:pPr>
                          <w:rPr>
                            <w:b/>
                            <w:bCs/>
                            <w:sz w:val="16"/>
                            <w:szCs w:val="16"/>
                          </w:rPr>
                        </w:pPr>
                        <w:r w:rsidRPr="00C61CEB">
                          <w:rPr>
                            <w:b/>
                            <w:bCs/>
                            <w:sz w:val="16"/>
                            <w:szCs w:val="16"/>
                          </w:rPr>
                          <w:t>-</w:t>
                        </w:r>
                      </w:p>
                    </w:tc>
                  </w:tr>
                  <w:tr w:rsidR="00073DEC" w:rsidRPr="00C61CEB" w14:paraId="36000B28" w14:textId="77777777" w:rsidTr="0042620F">
                    <w:tc>
                      <w:tcPr>
                        <w:tcW w:w="1167" w:type="dxa"/>
                      </w:tcPr>
                      <w:p w14:paraId="42A78492" w14:textId="5E1E9394" w:rsidR="00073DEC" w:rsidRDefault="00073DEC" w:rsidP="00914829">
                        <w:pPr>
                          <w:rPr>
                            <w:sz w:val="16"/>
                            <w:szCs w:val="16"/>
                          </w:rPr>
                        </w:pPr>
                        <w:r>
                          <w:rPr>
                            <w:i/>
                            <w:iCs/>
                            <w:color w:val="ED7D31" w:themeColor="accent2"/>
                            <w:sz w:val="16"/>
                            <w:szCs w:val="16"/>
                          </w:rPr>
                          <w:t>of</w:t>
                        </w:r>
                      </w:p>
                    </w:tc>
                    <w:tc>
                      <w:tcPr>
                        <w:tcW w:w="1710" w:type="dxa"/>
                      </w:tcPr>
                      <w:p w14:paraId="2F95ADD5" w14:textId="105970F4"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1C3A8139" w14:textId="77777777" w:rsidR="00073DEC" w:rsidRPr="00C61CEB" w:rsidRDefault="00073DEC" w:rsidP="00914829">
                        <w:pPr>
                          <w:rPr>
                            <w:b/>
                            <w:bCs/>
                            <w:sz w:val="16"/>
                            <w:szCs w:val="16"/>
                          </w:rPr>
                        </w:pPr>
                      </w:p>
                    </w:tc>
                    <w:tc>
                      <w:tcPr>
                        <w:tcW w:w="360" w:type="dxa"/>
                        <w:tcBorders>
                          <w:top w:val="nil"/>
                          <w:bottom w:val="nil"/>
                          <w:right w:val="nil"/>
                        </w:tcBorders>
                      </w:tcPr>
                      <w:p w14:paraId="0B7C2E11" w14:textId="77777777" w:rsidR="00073DEC" w:rsidRPr="00C61CEB" w:rsidRDefault="00073DEC" w:rsidP="00914829">
                        <w:pPr>
                          <w:rPr>
                            <w:b/>
                            <w:bCs/>
                            <w:sz w:val="16"/>
                            <w:szCs w:val="16"/>
                          </w:rPr>
                        </w:pPr>
                        <w:r w:rsidRPr="00C61CEB">
                          <w:rPr>
                            <w:b/>
                            <w:bCs/>
                            <w:sz w:val="16"/>
                            <w:szCs w:val="16"/>
                          </w:rPr>
                          <w:t>-</w:t>
                        </w:r>
                      </w:p>
                    </w:tc>
                  </w:tr>
                  <w:tr w:rsidR="00073DEC" w14:paraId="5CE006C2" w14:textId="77777777" w:rsidTr="0042620F">
                    <w:tc>
                      <w:tcPr>
                        <w:tcW w:w="1167" w:type="dxa"/>
                      </w:tcPr>
                      <w:p w14:paraId="3AB8D439" w14:textId="51670B59" w:rsidR="00073DEC" w:rsidRDefault="00073DEC" w:rsidP="00914829">
                        <w:pPr>
                          <w:rPr>
                            <w:sz w:val="16"/>
                            <w:szCs w:val="16"/>
                          </w:rPr>
                        </w:pPr>
                        <w:r>
                          <w:rPr>
                            <w:i/>
                            <w:iCs/>
                            <w:color w:val="ED7D31" w:themeColor="accent2"/>
                            <w:sz w:val="16"/>
                            <w:szCs w:val="16"/>
                          </w:rPr>
                          <w:t>service:</w:t>
                        </w:r>
                      </w:p>
                    </w:tc>
                    <w:tc>
                      <w:tcPr>
                        <w:tcW w:w="1710" w:type="dxa"/>
                      </w:tcPr>
                      <w:p w14:paraId="5FB26E9D" w14:textId="54FA1679"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B4A6A0E" w14:textId="77777777" w:rsidR="00073DEC" w:rsidRPr="00C61CEB" w:rsidRDefault="00073DEC" w:rsidP="00914829">
                        <w:pPr>
                          <w:rPr>
                            <w:b/>
                            <w:bCs/>
                            <w:sz w:val="16"/>
                            <w:szCs w:val="16"/>
                          </w:rPr>
                        </w:pPr>
                      </w:p>
                    </w:tc>
                    <w:tc>
                      <w:tcPr>
                        <w:tcW w:w="360" w:type="dxa"/>
                        <w:tcBorders>
                          <w:top w:val="nil"/>
                          <w:bottom w:val="nil"/>
                          <w:right w:val="nil"/>
                        </w:tcBorders>
                      </w:tcPr>
                      <w:p w14:paraId="50D37FF0" w14:textId="77777777" w:rsidR="00073DEC" w:rsidRPr="00C61CEB" w:rsidRDefault="00073DEC" w:rsidP="00914829">
                        <w:pPr>
                          <w:rPr>
                            <w:b/>
                            <w:bCs/>
                            <w:sz w:val="16"/>
                            <w:szCs w:val="16"/>
                          </w:rPr>
                        </w:pPr>
                        <w:r w:rsidRPr="00C61CEB">
                          <w:rPr>
                            <w:b/>
                            <w:bCs/>
                            <w:sz w:val="16"/>
                            <w:szCs w:val="16"/>
                          </w:rPr>
                          <w:t>-</w:t>
                        </w:r>
                      </w:p>
                    </w:tc>
                  </w:tr>
                  <w:tr w:rsidR="00073DEC" w:rsidRPr="00C61CEB" w14:paraId="278B19D7" w14:textId="77777777" w:rsidTr="0042620F">
                    <w:tc>
                      <w:tcPr>
                        <w:tcW w:w="1167" w:type="dxa"/>
                      </w:tcPr>
                      <w:p w14:paraId="197021E3" w14:textId="26E98594" w:rsidR="00073DEC" w:rsidRDefault="00073DEC" w:rsidP="00914829">
                        <w:pPr>
                          <w:rPr>
                            <w:sz w:val="16"/>
                            <w:szCs w:val="16"/>
                          </w:rPr>
                        </w:pPr>
                        <w:r>
                          <w:rPr>
                            <w:i/>
                            <w:iCs/>
                            <w:color w:val="ED7D31" w:themeColor="accent2"/>
                            <w:sz w:val="16"/>
                            <w:szCs w:val="16"/>
                          </w:rPr>
                          <w:t>May</w:t>
                        </w:r>
                      </w:p>
                    </w:tc>
                    <w:tc>
                      <w:tcPr>
                        <w:tcW w:w="1710" w:type="dxa"/>
                      </w:tcPr>
                      <w:p w14:paraId="7DD0BA08" w14:textId="036943A2" w:rsidR="00073DEC" w:rsidRDefault="00073DEC" w:rsidP="00914829">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4B7DCA6E" w14:textId="11966377" w:rsidR="00073DEC" w:rsidRPr="00073DEC" w:rsidRDefault="00073DEC" w:rsidP="00914829">
                        <w:pPr>
                          <w:rPr>
                            <w:sz w:val="16"/>
                            <w:szCs w:val="16"/>
                          </w:rPr>
                        </w:pPr>
                        <w:r>
                          <w:rPr>
                            <w:sz w:val="16"/>
                            <w:szCs w:val="16"/>
                          </w:rPr>
                          <w:t>FULL:</w:t>
                        </w:r>
                        <w:r w:rsidRPr="00073DEC">
                          <w:rPr>
                            <w:sz w:val="16"/>
                            <w:szCs w:val="16"/>
                          </w:rPr>
                          <w:t>MMM</w:t>
                        </w:r>
                      </w:p>
                    </w:tc>
                    <w:tc>
                      <w:tcPr>
                        <w:tcW w:w="360" w:type="dxa"/>
                        <w:tcBorders>
                          <w:top w:val="nil"/>
                          <w:bottom w:val="nil"/>
                          <w:right w:val="nil"/>
                        </w:tcBorders>
                      </w:tcPr>
                      <w:p w14:paraId="33CBABD0" w14:textId="77777777" w:rsidR="00073DEC" w:rsidRPr="00C61CEB" w:rsidRDefault="00073DEC" w:rsidP="00914829">
                        <w:pPr>
                          <w:rPr>
                            <w:b/>
                            <w:bCs/>
                            <w:sz w:val="16"/>
                            <w:szCs w:val="16"/>
                          </w:rPr>
                        </w:pPr>
                        <w:r w:rsidRPr="00C61CEB">
                          <w:rPr>
                            <w:b/>
                            <w:bCs/>
                            <w:sz w:val="16"/>
                            <w:szCs w:val="16"/>
                          </w:rPr>
                          <w:t>-</w:t>
                        </w:r>
                      </w:p>
                    </w:tc>
                  </w:tr>
                  <w:tr w:rsidR="00073DEC" w14:paraId="5A3CE1BD" w14:textId="77777777" w:rsidTr="0042620F">
                    <w:tc>
                      <w:tcPr>
                        <w:tcW w:w="1167" w:type="dxa"/>
                      </w:tcPr>
                      <w:p w14:paraId="6897DF6B" w14:textId="723374FB" w:rsidR="00073DEC" w:rsidRDefault="00073DEC" w:rsidP="00073DEC">
                        <w:pPr>
                          <w:rPr>
                            <w:sz w:val="16"/>
                            <w:szCs w:val="16"/>
                          </w:rPr>
                        </w:pPr>
                        <w:r>
                          <w:rPr>
                            <w:i/>
                            <w:iCs/>
                            <w:color w:val="ED7D31" w:themeColor="accent2"/>
                            <w:sz w:val="16"/>
                            <w:szCs w:val="16"/>
                          </w:rPr>
                          <w:t>2018</w:t>
                        </w:r>
                      </w:p>
                    </w:tc>
                    <w:tc>
                      <w:tcPr>
                        <w:tcW w:w="1710" w:type="dxa"/>
                      </w:tcPr>
                      <w:p w14:paraId="2562FAFE" w14:textId="0AF8BCA2" w:rsidR="00073DEC" w:rsidRDefault="00073DEC" w:rsidP="00073DEC">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6143A40F" w14:textId="0AFCB49B" w:rsidR="00073DEC" w:rsidRPr="00073DEC" w:rsidRDefault="00073DEC" w:rsidP="00073DEC">
                        <w:pPr>
                          <w:rPr>
                            <w:sz w:val="16"/>
                            <w:szCs w:val="16"/>
                          </w:rPr>
                        </w:pPr>
                        <w:r>
                          <w:rPr>
                            <w:sz w:val="16"/>
                            <w:szCs w:val="16"/>
                          </w:rPr>
                          <w:t>FULL:</w:t>
                        </w:r>
                        <w:r w:rsidRPr="00073DEC">
                          <w:rPr>
                            <w:sz w:val="16"/>
                            <w:szCs w:val="16"/>
                          </w:rPr>
                          <w:t>YYYY</w:t>
                        </w:r>
                      </w:p>
                    </w:tc>
                    <w:tc>
                      <w:tcPr>
                        <w:tcW w:w="360" w:type="dxa"/>
                        <w:tcBorders>
                          <w:top w:val="nil"/>
                          <w:bottom w:val="nil"/>
                          <w:right w:val="nil"/>
                        </w:tcBorders>
                      </w:tcPr>
                      <w:p w14:paraId="7AF9BFB8" w14:textId="4BF80391" w:rsidR="00073DEC" w:rsidRPr="00C61CEB" w:rsidRDefault="00073DEC" w:rsidP="00073DEC">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005540CE" w:rsidR="008A1AFF" w:rsidRDefault="008A1AFF" w:rsidP="008A1AF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6ACABFC1" w:rsidR="008A1AFF" w:rsidRDefault="00F7424F" w:rsidP="008A1AFF">
                        <w:pPr>
                          <w:rPr>
                            <w:sz w:val="16"/>
                            <w:szCs w:val="16"/>
                          </w:rPr>
                        </w:pPr>
                        <w:r>
                          <w:rPr>
                            <w:sz w:val="16"/>
                            <w:szCs w:val="16"/>
                          </w:rPr>
                          <w:t>Value</w:t>
                        </w:r>
                        <w:r w:rsidR="008A1AFF">
                          <w:rPr>
                            <w:sz w:val="16"/>
                            <w:szCs w:val="16"/>
                          </w:rPr>
                          <w:t xml:space="preserv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F7424F" w14:paraId="49DCE832" w14:textId="77777777" w:rsidTr="00914829">
                    <w:tc>
                      <w:tcPr>
                        <w:tcW w:w="1167" w:type="dxa"/>
                        <w:shd w:val="clear" w:color="auto" w:fill="D9D9D9" w:themeFill="background1" w:themeFillShade="D9"/>
                      </w:tcPr>
                      <w:p w14:paraId="47511420" w14:textId="31BC9973" w:rsidR="00F7424F" w:rsidRPr="00E52F01" w:rsidRDefault="00E52F01" w:rsidP="00F7424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0C7DEB6A" w14:textId="7B70C967" w:rsidR="00F7424F" w:rsidRDefault="00F7424F" w:rsidP="00F7424F">
                        <w:pPr>
                          <w:rPr>
                            <w:sz w:val="16"/>
                            <w:szCs w:val="16"/>
                          </w:rPr>
                        </w:pPr>
                        <w:r>
                          <w:rPr>
                            <w:sz w:val="16"/>
                            <w:szCs w:val="16"/>
                          </w:rPr>
                          <w:t>Source</w:t>
                        </w:r>
                      </w:p>
                    </w:tc>
                    <w:tc>
                      <w:tcPr>
                        <w:tcW w:w="1350" w:type="dxa"/>
                        <w:shd w:val="clear" w:color="auto" w:fill="D9D9D9" w:themeFill="background1" w:themeFillShade="D9"/>
                      </w:tcPr>
                      <w:p w14:paraId="55BD088A" w14:textId="6A08B948" w:rsidR="00F7424F" w:rsidRDefault="00F67240" w:rsidP="00F7424F">
                        <w:pPr>
                          <w:rPr>
                            <w:sz w:val="16"/>
                            <w:szCs w:val="16"/>
                          </w:rPr>
                        </w:pPr>
                        <w:r>
                          <w:rPr>
                            <w:sz w:val="16"/>
                            <w:szCs w:val="16"/>
                          </w:rPr>
                          <w:t>Alignment</w:t>
                        </w:r>
                      </w:p>
                    </w:tc>
                    <w:tc>
                      <w:tcPr>
                        <w:tcW w:w="360" w:type="dxa"/>
                        <w:tcBorders>
                          <w:top w:val="nil"/>
                          <w:bottom w:val="nil"/>
                          <w:right w:val="nil"/>
                        </w:tcBorders>
                      </w:tcPr>
                      <w:p w14:paraId="4FFD7777" w14:textId="77777777" w:rsidR="00F7424F" w:rsidRDefault="00F7424F" w:rsidP="00F7424F">
                        <w:pPr>
                          <w:rPr>
                            <w:sz w:val="16"/>
                            <w:szCs w:val="16"/>
                          </w:rPr>
                        </w:pPr>
                      </w:p>
                    </w:tc>
                  </w:tr>
                  <w:tr w:rsidR="00F7424F" w14:paraId="13055703" w14:textId="77777777" w:rsidTr="00914829">
                    <w:tc>
                      <w:tcPr>
                        <w:tcW w:w="1167" w:type="dxa"/>
                      </w:tcPr>
                      <w:p w14:paraId="3AC4A972" w14:textId="17246A2C" w:rsidR="00F7424F" w:rsidRDefault="00F7424F" w:rsidP="00F7424F">
                        <w:pPr>
                          <w:rPr>
                            <w:sz w:val="16"/>
                            <w:szCs w:val="16"/>
                          </w:rPr>
                        </w:pPr>
                        <w:r>
                          <w:rPr>
                            <w:i/>
                            <w:iCs/>
                            <w:color w:val="ED7D31" w:themeColor="accent2"/>
                            <w:sz w:val="16"/>
                            <w:szCs w:val="16"/>
                          </w:rPr>
                          <w:t>Invoice</w:t>
                        </w:r>
                      </w:p>
                    </w:tc>
                    <w:tc>
                      <w:tcPr>
                        <w:tcW w:w="1710" w:type="dxa"/>
                      </w:tcPr>
                      <w:p w14:paraId="25A547BE" w14:textId="043E149D"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0BE08E2" w14:textId="0FA8453B"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5679D2C" w14:textId="77777777" w:rsidR="00F7424F" w:rsidRPr="00C61CEB" w:rsidRDefault="00F7424F" w:rsidP="00F7424F">
                        <w:pPr>
                          <w:rPr>
                            <w:b/>
                            <w:bCs/>
                            <w:sz w:val="16"/>
                            <w:szCs w:val="16"/>
                          </w:rPr>
                        </w:pPr>
                        <w:r w:rsidRPr="00C61CEB">
                          <w:rPr>
                            <w:b/>
                            <w:bCs/>
                            <w:sz w:val="16"/>
                            <w:szCs w:val="16"/>
                          </w:rPr>
                          <w:t>-</w:t>
                        </w:r>
                      </w:p>
                    </w:tc>
                  </w:tr>
                  <w:tr w:rsidR="00F7424F" w:rsidRPr="00C61CEB" w14:paraId="5F1AB124" w14:textId="77777777" w:rsidTr="00F67240">
                    <w:tc>
                      <w:tcPr>
                        <w:tcW w:w="1167" w:type="dxa"/>
                      </w:tcPr>
                      <w:p w14:paraId="4EE7C024" w14:textId="6B09E12A" w:rsidR="00F7424F" w:rsidRDefault="00F7424F" w:rsidP="00F7424F">
                        <w:pPr>
                          <w:rPr>
                            <w:sz w:val="16"/>
                            <w:szCs w:val="16"/>
                          </w:rPr>
                        </w:pPr>
                        <w:r>
                          <w:rPr>
                            <w:i/>
                            <w:iCs/>
                            <w:color w:val="ED7D31" w:themeColor="accent2"/>
                            <w:sz w:val="16"/>
                            <w:szCs w:val="16"/>
                          </w:rPr>
                          <w:t>Currency:</w:t>
                        </w:r>
                      </w:p>
                    </w:tc>
                    <w:tc>
                      <w:tcPr>
                        <w:tcW w:w="1710" w:type="dxa"/>
                      </w:tcPr>
                      <w:p w14:paraId="2BC30BCE" w14:textId="38692296"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74A8B8CC" w14:textId="250E185E"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07C65795" w14:textId="77777777" w:rsidR="00F7424F" w:rsidRPr="00C61CEB" w:rsidRDefault="00F7424F" w:rsidP="00F7424F">
                        <w:pPr>
                          <w:rPr>
                            <w:b/>
                            <w:bCs/>
                            <w:sz w:val="16"/>
                            <w:szCs w:val="16"/>
                          </w:rPr>
                        </w:pPr>
                        <w:r w:rsidRPr="00C61CEB">
                          <w:rPr>
                            <w:b/>
                            <w:bCs/>
                            <w:sz w:val="16"/>
                            <w:szCs w:val="16"/>
                          </w:rPr>
                          <w:t>-</w:t>
                        </w:r>
                      </w:p>
                    </w:tc>
                  </w:tr>
                  <w:tr w:rsidR="00F7424F" w14:paraId="3647065A" w14:textId="77777777" w:rsidTr="00F67240">
                    <w:tc>
                      <w:tcPr>
                        <w:tcW w:w="1167" w:type="dxa"/>
                      </w:tcPr>
                      <w:p w14:paraId="1E0A8CE5" w14:textId="3BF3D359" w:rsidR="00F7424F" w:rsidRDefault="00F7424F" w:rsidP="00F7424F">
                        <w:pPr>
                          <w:rPr>
                            <w:sz w:val="16"/>
                            <w:szCs w:val="16"/>
                          </w:rPr>
                        </w:pPr>
                        <w:r>
                          <w:rPr>
                            <w:i/>
                            <w:iCs/>
                            <w:color w:val="ED7D31" w:themeColor="accent2"/>
                            <w:sz w:val="16"/>
                            <w:szCs w:val="16"/>
                          </w:rPr>
                          <w:t>USD</w:t>
                        </w:r>
                      </w:p>
                    </w:tc>
                    <w:tc>
                      <w:tcPr>
                        <w:tcW w:w="1710" w:type="dxa"/>
                      </w:tcPr>
                      <w:p w14:paraId="15CBE65D" w14:textId="560ABE9B" w:rsidR="00F7424F" w:rsidRDefault="00F7424F" w:rsidP="00F7424F">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shd w:val="clear" w:color="auto" w:fill="auto"/>
                      </w:tcPr>
                      <w:p w14:paraId="4A5147F7" w14:textId="3D0A3A78"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B42A1D4" w14:textId="77777777" w:rsidR="00F7424F" w:rsidRPr="00C61CEB" w:rsidRDefault="00F7424F" w:rsidP="00F7424F">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3D32BB" w:rsidRPr="00E578DF" w:rsidRDefault="003D32BB"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1"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NU4oXYwCAABi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3D32BB" w:rsidRPr="00E578DF" w:rsidRDefault="003D32BB"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3D32BB" w:rsidRPr="00E578DF" w:rsidRDefault="003D32BB"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2"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L1X+2WNAgAAYg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15CE749A" w14:textId="317B9765" w:rsidR="003D32BB" w:rsidRPr="00E578DF" w:rsidRDefault="003D32BB"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3D32BB" w:rsidRPr="00E578DF" w:rsidRDefault="003D32BB"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3"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GALkWKgCAAC5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3D32BB" w:rsidRPr="00E578DF" w:rsidRDefault="003D32BB"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3D32BB" w:rsidRPr="00E578DF" w:rsidRDefault="003D32BB"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4"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" fillcolor="#4472c4 [3204]" strokecolor="#1f3763 [1604]" strokeweight="1pt">
                      <v:stroke joinstyle="miter"/>
                      <v:textbox>
                        <w:txbxContent>
                          <w:p w14:paraId="199952FE" w14:textId="136D22B4" w:rsidR="003D32BB" w:rsidRPr="00E578DF" w:rsidRDefault="003D32BB"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3D32BB" w:rsidRPr="00E578DF" w:rsidRDefault="003D32BB"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35"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DmqHFVjQIAAGM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3D32BB" w:rsidRPr="00E578DF" w:rsidRDefault="003D32BB"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3D32BB" w:rsidRPr="00E578DF" w:rsidRDefault="003D32BB"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36"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jQ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" fillcolor="#4472c4 [3204]" strokecolor="#1f3763 [1604]" strokeweight="1pt">
                      <v:stroke joinstyle="miter"/>
                      <v:textbox>
                        <w:txbxContent>
                          <w:p w14:paraId="0A951E68" w14:textId="5C529A38" w:rsidR="003D32BB" w:rsidRPr="00E578DF" w:rsidRDefault="003D32BB"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3D32BB" w:rsidRPr="00E578DF" w:rsidRDefault="003D32BB"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37"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YI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" fillcolor="#7f7f7f [1612]" strokecolor="#1f3763 [1604]" strokeweight="1pt">
                      <v:stroke joinstyle="miter"/>
                      <v:textbox>
                        <w:txbxContent>
                          <w:p w14:paraId="72B02F5E" w14:textId="6F94EED3" w:rsidR="003D32BB" w:rsidRPr="00E578DF" w:rsidRDefault="003D32BB"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387E71">
      <w:pPr>
        <w:pStyle w:val="Heading1"/>
        <w:numPr>
          <w:ilvl w:val="0"/>
          <w:numId w:val="1"/>
        </w:numPr>
      </w:pPr>
      <w:bookmarkStart w:id="51" w:name="_Toc29933285"/>
      <w:r>
        <w:t>New Invoice Model Setup (Test)</w:t>
      </w:r>
      <w:bookmarkEnd w:id="51"/>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theTradeDesk</w:t>
                        </w:r>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FULL:MMM</w:t>
                        </w:r>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FULL:YYYY</w:t>
                        </w:r>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3D32BB" w:rsidRPr="00E578DF" w:rsidRDefault="003D32BB"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38"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WbqA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BQ+ZZu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3D32BB" w:rsidRPr="00E578DF" w:rsidRDefault="003D32BB"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387E71">
      <w:pPr>
        <w:pStyle w:val="Heading1"/>
        <w:numPr>
          <w:ilvl w:val="0"/>
          <w:numId w:val="1"/>
        </w:numPr>
      </w:pPr>
      <w:bookmarkStart w:id="52" w:name="_Toc29933286"/>
      <w:r>
        <w:t>Invoice Model Setup - Request_&lt;N&gt;</w:t>
      </w:r>
      <w:bookmarkEnd w:id="52"/>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/S3/360I/Staged_AP_Invoices</w:t>
            </w:r>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r>
                          <w:rPr>
                            <w:sz w:val="16"/>
                            <w:szCs w:val="16"/>
                          </w:rPr>
                          <w:t>FULL:</w:t>
                        </w:r>
                        <w:r w:rsidRPr="00073DEC">
                          <w:rPr>
                            <w:sz w:val="16"/>
                            <w:szCs w:val="16"/>
                          </w:rPr>
                          <w:t>MMM</w:t>
                        </w:r>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r>
                          <w:rPr>
                            <w:sz w:val="16"/>
                            <w:szCs w:val="16"/>
                          </w:rPr>
                          <w:t>FULL:</w:t>
                        </w:r>
                        <w:r w:rsidRPr="00073DEC">
                          <w:rPr>
                            <w:sz w:val="16"/>
                            <w:szCs w:val="16"/>
                          </w:rPr>
                          <w:t>YYYY</w:t>
                        </w:r>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3D32BB" w:rsidRPr="00E578DF" w:rsidRDefault="003D32BB"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39"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Ix2vq4wCAABj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5D9C6C87" w14:textId="77777777" w:rsidR="003D32BB" w:rsidRPr="00E578DF" w:rsidRDefault="003D32BB"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3D32BB" w:rsidRPr="00E578DF" w:rsidRDefault="003D32BB"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0"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" fillcolor="#4472c4 [3204]" strokecolor="#1f3763 [1604]" strokeweight="1pt">
                      <v:stroke joinstyle="miter"/>
                      <v:textbox>
                        <w:txbxContent>
                          <w:p w14:paraId="54FC6DA7" w14:textId="77777777" w:rsidR="003D32BB" w:rsidRPr="00E578DF" w:rsidRDefault="003D32BB"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3D32BB" w:rsidRPr="00E578DF" w:rsidRDefault="003D32BB"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1"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17qQ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" fillcolor="#7f7f7f [1612]" strokecolor="#1f3763 [1604]" strokeweight="1pt">
                      <v:stroke joinstyle="miter"/>
                      <v:textbox>
                        <w:txbxContent>
                          <w:p w14:paraId="73078E1C" w14:textId="77777777" w:rsidR="003D32BB" w:rsidRPr="00E578DF" w:rsidRDefault="003D32BB"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387E71">
      <w:pPr>
        <w:pStyle w:val="Heading1"/>
        <w:numPr>
          <w:ilvl w:val="0"/>
          <w:numId w:val="1"/>
        </w:numPr>
      </w:pPr>
      <w:bookmarkStart w:id="53" w:name="_Toc29933287"/>
      <w:r>
        <w:t>Manage Invoice Documents</w:t>
      </w:r>
      <w:bookmarkEnd w:id="53"/>
    </w:p>
    <w:p w14:paraId="46DB8B19" w14:textId="77777777" w:rsidR="00F9162B" w:rsidRDefault="00F9162B" w:rsidP="00F9162B"/>
    <w:p w14:paraId="1517052F" w14:textId="6695145F" w:rsidR="00F9162B" w:rsidRDefault="00F9162B" w:rsidP="00F9162B">
      <w:r>
        <w:t>This screen displays the list of invoices from apad_invoice_document table</w:t>
      </w:r>
      <w:r w:rsidR="00386365">
        <w:t xml:space="preserve"> where invoice_document_status_id is not in (10,30,35)</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/S3/360I/Staged_AP_Invoices</w:t>
                  </w:r>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3D32BB" w:rsidRPr="003529DE" w:rsidRDefault="003D32BB"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2"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DHqD8e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3D32BB" w:rsidRPr="003529DE" w:rsidRDefault="003D32BB"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77777777" w:rsidR="00DC4419" w:rsidRDefault="00DC4419" w:rsidP="0064399D"/>
          <w:tbl>
            <w:tblPr>
              <w:tblStyle w:val="TableGrid"/>
              <w:tblW w:w="0" w:type="auto"/>
              <w:tblLook w:val="04A0" w:firstRow="1" w:lastRow="0" w:firstColumn="1" w:lastColumn="0" w:noHBand="0" w:noVBand="1"/>
            </w:tblPr>
            <w:tblGrid>
              <w:gridCol w:w="1590"/>
              <w:gridCol w:w="1179"/>
              <w:gridCol w:w="1343"/>
              <w:gridCol w:w="1440"/>
              <w:gridCol w:w="1620"/>
              <w:gridCol w:w="1080"/>
              <w:gridCol w:w="2345"/>
            </w:tblGrid>
            <w:tr w:rsidR="008023F0" w14:paraId="2A2E7F17" w14:textId="31284ADB" w:rsidTr="00C555BC">
              <w:tc>
                <w:tcPr>
                  <w:tcW w:w="1590"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79"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43"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1440"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620"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80"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345"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C555BC">
              <w:tc>
                <w:tcPr>
                  <w:tcW w:w="1590" w:type="dxa"/>
                </w:tcPr>
                <w:p w14:paraId="54CE6A53" w14:textId="77777777" w:rsidR="008A5743" w:rsidRPr="00E578DF" w:rsidRDefault="008A5743" w:rsidP="0064399D">
                  <w:pPr>
                    <w:rPr>
                      <w:sz w:val="16"/>
                      <w:szCs w:val="16"/>
                    </w:rPr>
                  </w:pPr>
                  <w:r w:rsidRPr="00E578DF">
                    <w:rPr>
                      <w:sz w:val="16"/>
                      <w:szCs w:val="16"/>
                    </w:rPr>
                    <w:t>5678.pdf</w:t>
                  </w:r>
                </w:p>
              </w:tc>
              <w:tc>
                <w:tcPr>
                  <w:tcW w:w="1179" w:type="dxa"/>
                </w:tcPr>
                <w:p w14:paraId="0DD1CB3F" w14:textId="77777777" w:rsidR="008A5743" w:rsidRPr="00E578DF" w:rsidRDefault="008A5743" w:rsidP="0064399D">
                  <w:pPr>
                    <w:jc w:val="center"/>
                    <w:rPr>
                      <w:sz w:val="16"/>
                      <w:szCs w:val="16"/>
                    </w:rPr>
                  </w:pPr>
                  <w:r>
                    <w:rPr>
                      <w:sz w:val="16"/>
                      <w:szCs w:val="16"/>
                    </w:rPr>
                    <w:t>2020-01-03 4:15:45 PM</w:t>
                  </w:r>
                </w:p>
              </w:tc>
              <w:tc>
                <w:tcPr>
                  <w:tcW w:w="1343" w:type="dxa"/>
                </w:tcPr>
                <w:p w14:paraId="6CEA1A65" w14:textId="19B21822" w:rsidR="008A5743" w:rsidRPr="00E578DF" w:rsidRDefault="008A5743" w:rsidP="00DC4419">
                  <w:pPr>
                    <w:jc w:val="center"/>
                    <w:rPr>
                      <w:sz w:val="16"/>
                      <w:szCs w:val="16"/>
                    </w:rPr>
                  </w:pPr>
                  <w:r>
                    <w:rPr>
                      <w:sz w:val="16"/>
                      <w:szCs w:val="16"/>
                    </w:rPr>
                    <w:t>Facebook - V0001/0001</w:t>
                  </w:r>
                </w:p>
              </w:tc>
              <w:tc>
                <w:tcPr>
                  <w:tcW w:w="1440"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620" w:type="dxa"/>
                </w:tcPr>
                <w:p w14:paraId="1AB0FA3F" w14:textId="55CF2289" w:rsidR="008A5743" w:rsidRDefault="008A5743" w:rsidP="00DC4419">
                  <w:pPr>
                    <w:jc w:val="center"/>
                    <w:rPr>
                      <w:sz w:val="16"/>
                      <w:szCs w:val="16"/>
                    </w:rPr>
                  </w:pPr>
                  <w:r>
                    <w:rPr>
                      <w:sz w:val="16"/>
                      <w:szCs w:val="16"/>
                    </w:rPr>
                    <w:t>$250,900.02</w:t>
                  </w:r>
                </w:p>
              </w:tc>
              <w:tc>
                <w:tcPr>
                  <w:tcW w:w="1080" w:type="dxa"/>
                </w:tcPr>
                <w:p w14:paraId="5429D997" w14:textId="723A98C4" w:rsidR="008A5743" w:rsidRDefault="008A5743" w:rsidP="00DC4419">
                  <w:pPr>
                    <w:jc w:val="center"/>
                    <w:rPr>
                      <w:sz w:val="16"/>
                      <w:szCs w:val="16"/>
                    </w:rPr>
                  </w:pPr>
                  <w:r>
                    <w:rPr>
                      <w:sz w:val="16"/>
                      <w:szCs w:val="16"/>
                    </w:rPr>
                    <w:t>01/15/2020</w:t>
                  </w:r>
                </w:p>
              </w:tc>
              <w:tc>
                <w:tcPr>
                  <w:tcW w:w="2345"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C555BC">
              <w:tc>
                <w:tcPr>
                  <w:tcW w:w="1590"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79"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43" w:type="dxa"/>
                </w:tcPr>
                <w:p w14:paraId="255C1033" w14:textId="6BB72272" w:rsidR="009265CD" w:rsidRPr="00E578DF" w:rsidRDefault="006A0C3D" w:rsidP="0064399D">
                  <w:pPr>
                    <w:jc w:val="center"/>
                    <w:rPr>
                      <w:sz w:val="16"/>
                      <w:szCs w:val="16"/>
                    </w:rPr>
                  </w:pPr>
                  <w:r>
                    <w:rPr>
                      <w:sz w:val="16"/>
                      <w:szCs w:val="16"/>
                    </w:rPr>
                    <w:t>Google - G0001/0001</w:t>
                  </w:r>
                </w:p>
              </w:tc>
              <w:tc>
                <w:tcPr>
                  <w:tcW w:w="1440" w:type="dxa"/>
                </w:tcPr>
                <w:p w14:paraId="57E639E9" w14:textId="0492F44B" w:rsidR="009265CD" w:rsidRDefault="006A0C3D" w:rsidP="0064399D">
                  <w:pPr>
                    <w:jc w:val="center"/>
                    <w:rPr>
                      <w:sz w:val="16"/>
                      <w:szCs w:val="16"/>
                    </w:rPr>
                  </w:pPr>
                  <w:r>
                    <w:rPr>
                      <w:sz w:val="16"/>
                      <w:szCs w:val="16"/>
                    </w:rPr>
                    <w:t>Verified with Errors</w:t>
                  </w:r>
                </w:p>
              </w:tc>
              <w:tc>
                <w:tcPr>
                  <w:tcW w:w="1620" w:type="dxa"/>
                </w:tcPr>
                <w:p w14:paraId="36488121" w14:textId="7E6D7B5E" w:rsidR="009265CD" w:rsidRDefault="00C2166F" w:rsidP="0064399D">
                  <w:pPr>
                    <w:jc w:val="center"/>
                    <w:rPr>
                      <w:sz w:val="16"/>
                      <w:szCs w:val="16"/>
                    </w:rPr>
                  </w:pPr>
                  <w:r>
                    <w:rPr>
                      <w:sz w:val="16"/>
                      <w:szCs w:val="16"/>
                    </w:rPr>
                    <w:t>$40,110.22</w:t>
                  </w:r>
                </w:p>
              </w:tc>
              <w:tc>
                <w:tcPr>
                  <w:tcW w:w="1080" w:type="dxa"/>
                </w:tcPr>
                <w:p w14:paraId="168E8E88" w14:textId="465244B9" w:rsidR="009265CD" w:rsidRDefault="00C2166F" w:rsidP="0064399D">
                  <w:pPr>
                    <w:jc w:val="center"/>
                    <w:rPr>
                      <w:sz w:val="16"/>
                      <w:szCs w:val="16"/>
                    </w:rPr>
                  </w:pPr>
                  <w:r>
                    <w:rPr>
                      <w:sz w:val="16"/>
                      <w:szCs w:val="16"/>
                    </w:rPr>
                    <w:t>01/31/2020</w:t>
                  </w:r>
                </w:p>
              </w:tc>
              <w:tc>
                <w:tcPr>
                  <w:tcW w:w="2345"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8023F0" w14:paraId="2D97D4B3" w14:textId="77777777" w:rsidTr="00A43135">
              <w:tc>
                <w:tcPr>
                  <w:tcW w:w="1590" w:type="dxa"/>
                </w:tcPr>
                <w:p w14:paraId="76220F34" w14:textId="77777777" w:rsidR="00540998" w:rsidRPr="00E578DF" w:rsidRDefault="00540998" w:rsidP="00A43135">
                  <w:pPr>
                    <w:rPr>
                      <w:sz w:val="16"/>
                      <w:szCs w:val="16"/>
                    </w:rPr>
                  </w:pPr>
                  <w:r>
                    <w:rPr>
                      <w:sz w:val="16"/>
                      <w:szCs w:val="16"/>
                    </w:rPr>
                    <w:t>Foo_3355_1.jpg</w:t>
                  </w:r>
                </w:p>
              </w:tc>
              <w:tc>
                <w:tcPr>
                  <w:tcW w:w="1179" w:type="dxa"/>
                </w:tcPr>
                <w:p w14:paraId="13AE3ACD" w14:textId="77777777" w:rsidR="00540998" w:rsidRPr="00E578DF" w:rsidRDefault="00540998" w:rsidP="00A43135">
                  <w:pPr>
                    <w:jc w:val="center"/>
                    <w:rPr>
                      <w:sz w:val="16"/>
                      <w:szCs w:val="16"/>
                    </w:rPr>
                  </w:pPr>
                  <w:r>
                    <w:rPr>
                      <w:sz w:val="16"/>
                      <w:szCs w:val="16"/>
                    </w:rPr>
                    <w:t>2020-01-03 2:45:03 PM</w:t>
                  </w:r>
                </w:p>
              </w:tc>
              <w:tc>
                <w:tcPr>
                  <w:tcW w:w="1343" w:type="dxa"/>
                </w:tcPr>
                <w:p w14:paraId="1E127629" w14:textId="77777777" w:rsidR="00540998" w:rsidRPr="00E578DF" w:rsidRDefault="00540998" w:rsidP="00A43135">
                  <w:pPr>
                    <w:jc w:val="center"/>
                    <w:rPr>
                      <w:sz w:val="16"/>
                      <w:szCs w:val="16"/>
                    </w:rPr>
                  </w:pPr>
                </w:p>
              </w:tc>
              <w:tc>
                <w:tcPr>
                  <w:tcW w:w="1440" w:type="dxa"/>
                </w:tcPr>
                <w:p w14:paraId="454BB266" w14:textId="77777777" w:rsidR="00540998" w:rsidRDefault="00540998" w:rsidP="00A43135">
                  <w:pPr>
                    <w:jc w:val="center"/>
                    <w:rPr>
                      <w:sz w:val="16"/>
                      <w:szCs w:val="16"/>
                    </w:rPr>
                  </w:pPr>
                  <w:r>
                    <w:rPr>
                      <w:sz w:val="16"/>
                      <w:szCs w:val="16"/>
                    </w:rPr>
                    <w:t>Routed for Manual Processing</w:t>
                  </w:r>
                </w:p>
              </w:tc>
              <w:tc>
                <w:tcPr>
                  <w:tcW w:w="1620" w:type="dxa"/>
                </w:tcPr>
                <w:p w14:paraId="0407D30B" w14:textId="77777777" w:rsidR="00540998" w:rsidRDefault="00540998" w:rsidP="00A43135">
                  <w:pPr>
                    <w:jc w:val="center"/>
                    <w:rPr>
                      <w:sz w:val="16"/>
                      <w:szCs w:val="16"/>
                    </w:rPr>
                  </w:pPr>
                </w:p>
              </w:tc>
              <w:tc>
                <w:tcPr>
                  <w:tcW w:w="1080" w:type="dxa"/>
                </w:tcPr>
                <w:p w14:paraId="3B37F442" w14:textId="77777777" w:rsidR="00540998" w:rsidRDefault="00540998" w:rsidP="00A43135">
                  <w:pPr>
                    <w:jc w:val="center"/>
                    <w:rPr>
                      <w:sz w:val="16"/>
                      <w:szCs w:val="16"/>
                    </w:rPr>
                  </w:pPr>
                </w:p>
              </w:tc>
              <w:tc>
                <w:tcPr>
                  <w:tcW w:w="2345" w:type="dxa"/>
                </w:tcPr>
                <w:p w14:paraId="6CA268B5" w14:textId="77777777" w:rsidR="00540998" w:rsidRDefault="00540998" w:rsidP="00A43135">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8A5743" w14:paraId="6D556434" w14:textId="0A1B7545" w:rsidTr="00C555BC">
              <w:tc>
                <w:tcPr>
                  <w:tcW w:w="1590" w:type="dxa"/>
                </w:tcPr>
                <w:p w14:paraId="5E26A186" w14:textId="78B99207" w:rsidR="008A5743" w:rsidRPr="00E578DF" w:rsidRDefault="008A5743" w:rsidP="0064399D">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79" w:type="dxa"/>
                </w:tcPr>
                <w:p w14:paraId="0B0F79E9" w14:textId="77777777" w:rsidR="008A5743" w:rsidRPr="00E578DF" w:rsidRDefault="008A5743" w:rsidP="0064399D">
                  <w:pPr>
                    <w:jc w:val="center"/>
                    <w:rPr>
                      <w:sz w:val="16"/>
                      <w:szCs w:val="16"/>
                    </w:rPr>
                  </w:pPr>
                  <w:r>
                    <w:rPr>
                      <w:sz w:val="16"/>
                      <w:szCs w:val="16"/>
                    </w:rPr>
                    <w:t>2020-01-03 6:01:03 AM</w:t>
                  </w:r>
                </w:p>
              </w:tc>
              <w:tc>
                <w:tcPr>
                  <w:tcW w:w="1343" w:type="dxa"/>
                </w:tcPr>
                <w:p w14:paraId="6D5B944E" w14:textId="55A90301" w:rsidR="008A5743" w:rsidRPr="00E578DF" w:rsidRDefault="008A5743" w:rsidP="00DC4419">
                  <w:pPr>
                    <w:jc w:val="center"/>
                    <w:rPr>
                      <w:sz w:val="16"/>
                      <w:szCs w:val="16"/>
                    </w:rPr>
                  </w:pPr>
                  <w:r>
                    <w:rPr>
                      <w:sz w:val="16"/>
                      <w:szCs w:val="16"/>
                    </w:rPr>
                    <w:t xml:space="preserve">TradeDesk – </w:t>
                  </w:r>
                  <w:r w:rsidR="006A0C3D">
                    <w:rPr>
                      <w:sz w:val="16"/>
                      <w:szCs w:val="16"/>
                    </w:rPr>
                    <w:t>TD</w:t>
                  </w:r>
                  <w:r>
                    <w:rPr>
                      <w:sz w:val="16"/>
                      <w:szCs w:val="16"/>
                    </w:rPr>
                    <w:t>002/0001</w:t>
                  </w:r>
                </w:p>
              </w:tc>
              <w:tc>
                <w:tcPr>
                  <w:tcW w:w="1440" w:type="dxa"/>
                </w:tcPr>
                <w:p w14:paraId="5B39C130" w14:textId="0B94BFFF" w:rsidR="008A5743" w:rsidRPr="0098200E" w:rsidRDefault="008A5743" w:rsidP="00DC4419">
                  <w:pPr>
                    <w:jc w:val="center"/>
                    <w:rPr>
                      <w:i/>
                      <w:iCs/>
                      <w:sz w:val="16"/>
                      <w:szCs w:val="16"/>
                      <w:u w:val="single"/>
                    </w:rPr>
                  </w:pPr>
                  <w:r w:rsidRPr="0098200E">
                    <w:rPr>
                      <w:i/>
                      <w:iCs/>
                      <w:sz w:val="16"/>
                      <w:szCs w:val="16"/>
                      <w:u w:val="single"/>
                    </w:rPr>
                    <w:t>Missing Info</w:t>
                  </w:r>
                </w:p>
              </w:tc>
              <w:tc>
                <w:tcPr>
                  <w:tcW w:w="1620" w:type="dxa"/>
                </w:tcPr>
                <w:p w14:paraId="619941B6" w14:textId="355EE84A" w:rsidR="008A5743" w:rsidRDefault="008A5743" w:rsidP="00DC4419">
                  <w:pPr>
                    <w:jc w:val="center"/>
                    <w:rPr>
                      <w:sz w:val="16"/>
                      <w:szCs w:val="16"/>
                    </w:rPr>
                  </w:pPr>
                  <w:r>
                    <w:rPr>
                      <w:sz w:val="16"/>
                      <w:szCs w:val="16"/>
                    </w:rPr>
                    <w:t>$1,450,443.35</w:t>
                  </w:r>
                </w:p>
              </w:tc>
              <w:tc>
                <w:tcPr>
                  <w:tcW w:w="1080" w:type="dxa"/>
                </w:tcPr>
                <w:p w14:paraId="1E3F79EE" w14:textId="59D3DDDD" w:rsidR="008A5743" w:rsidRDefault="008A5743" w:rsidP="00DC4419">
                  <w:pPr>
                    <w:jc w:val="center"/>
                    <w:rPr>
                      <w:sz w:val="16"/>
                      <w:szCs w:val="16"/>
                    </w:rPr>
                  </w:pPr>
                </w:p>
              </w:tc>
              <w:tc>
                <w:tcPr>
                  <w:tcW w:w="2345" w:type="dxa"/>
                </w:tcPr>
                <w:p w14:paraId="5A6E7EA7" w14:textId="46E3614E" w:rsidR="008A5743" w:rsidRDefault="008A5743" w:rsidP="00DC4419">
                  <w:pPr>
                    <w:jc w:val="center"/>
                    <w:rPr>
                      <w:sz w:val="16"/>
                      <w:szCs w:val="16"/>
                    </w:rPr>
                  </w:pPr>
                  <w:r w:rsidRPr="008A5743">
                    <w:rPr>
                      <w:sz w:val="16"/>
                      <w:szCs w:val="16"/>
                      <w:u w:val="single"/>
                    </w:rPr>
                    <w:t>View Invoice</w:t>
                  </w:r>
                  <w:r>
                    <w:rPr>
                      <w:sz w:val="16"/>
                      <w:szCs w:val="16"/>
                    </w:rPr>
                    <w:t xml:space="preserve"> / </w:t>
                  </w:r>
                  <w:r w:rsidR="00F73E25" w:rsidRPr="00F73E25">
                    <w:rPr>
                      <w:sz w:val="16"/>
                      <w:szCs w:val="16"/>
                      <w:u w:val="single"/>
                    </w:rPr>
                    <w:t>Edit Model</w:t>
                  </w:r>
                  <w:r w:rsidR="00F73E25">
                    <w:rPr>
                      <w:sz w:val="16"/>
                      <w:szCs w:val="16"/>
                    </w:rPr>
                    <w:t xml:space="preserve"> / </w:t>
                  </w:r>
                  <w:r w:rsidR="00C555BC" w:rsidRPr="00C555BC">
                    <w:rPr>
                      <w:sz w:val="16"/>
                      <w:szCs w:val="16"/>
                      <w:u w:val="single"/>
                    </w:rPr>
                    <w:t xml:space="preserve">Make </w:t>
                  </w:r>
                  <w:r w:rsidRPr="00C555BC">
                    <w:rPr>
                      <w:sz w:val="16"/>
                      <w:szCs w:val="16"/>
                      <w:u w:val="single"/>
                    </w:rPr>
                    <w:t>Correct</w:t>
                  </w:r>
                  <w:r w:rsidR="00C555BC" w:rsidRPr="00C555BC">
                    <w:rPr>
                      <w:sz w:val="16"/>
                      <w:szCs w:val="16"/>
                      <w:u w:val="single"/>
                    </w:rPr>
                    <w:t>ions</w:t>
                  </w:r>
                </w:p>
              </w:tc>
            </w:tr>
            <w:tr w:rsidR="008023F0" w14:paraId="350D622F" w14:textId="77777777" w:rsidTr="00CF147E">
              <w:tc>
                <w:tcPr>
                  <w:tcW w:w="1590" w:type="dxa"/>
                </w:tcPr>
                <w:p w14:paraId="1DA30F71" w14:textId="77777777"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79" w:type="dxa"/>
                </w:tcPr>
                <w:p w14:paraId="13942CC2" w14:textId="77777777" w:rsidR="00AD594C" w:rsidRPr="00E578DF" w:rsidRDefault="00AD594C" w:rsidP="00CF147E">
                  <w:pPr>
                    <w:jc w:val="center"/>
                    <w:rPr>
                      <w:sz w:val="16"/>
                      <w:szCs w:val="16"/>
                    </w:rPr>
                  </w:pPr>
                  <w:r>
                    <w:rPr>
                      <w:sz w:val="16"/>
                      <w:szCs w:val="16"/>
                    </w:rPr>
                    <w:t>2020-01-03 6:01:03 AM</w:t>
                  </w:r>
                </w:p>
              </w:tc>
              <w:tc>
                <w:tcPr>
                  <w:tcW w:w="1343" w:type="dxa"/>
                </w:tcPr>
                <w:p w14:paraId="3685C5A0" w14:textId="77777777" w:rsidR="00AD594C" w:rsidRPr="00E578DF" w:rsidRDefault="00AD594C" w:rsidP="00CF147E">
                  <w:pPr>
                    <w:jc w:val="center"/>
                    <w:rPr>
                      <w:sz w:val="16"/>
                      <w:szCs w:val="16"/>
                    </w:rPr>
                  </w:pPr>
                  <w:r>
                    <w:rPr>
                      <w:sz w:val="16"/>
                      <w:szCs w:val="16"/>
                    </w:rPr>
                    <w:t>TradeDesk – TD002/0001</w:t>
                  </w:r>
                </w:p>
              </w:tc>
              <w:tc>
                <w:tcPr>
                  <w:tcW w:w="1440" w:type="dxa"/>
                </w:tcPr>
                <w:p w14:paraId="44FB58FA" w14:textId="77777777" w:rsidR="00AD594C" w:rsidRDefault="00AD594C" w:rsidP="00CF147E">
                  <w:pPr>
                    <w:jc w:val="center"/>
                    <w:rPr>
                      <w:sz w:val="16"/>
                      <w:szCs w:val="16"/>
                    </w:rPr>
                  </w:pPr>
                  <w:r>
                    <w:rPr>
                      <w:sz w:val="16"/>
                      <w:szCs w:val="16"/>
                    </w:rPr>
                    <w:t>Reviewed by AP Admin</w:t>
                  </w:r>
                </w:p>
              </w:tc>
              <w:tc>
                <w:tcPr>
                  <w:tcW w:w="1620" w:type="dxa"/>
                </w:tcPr>
                <w:p w14:paraId="79913E17" w14:textId="77777777" w:rsidR="00AD594C" w:rsidRDefault="00AD594C" w:rsidP="00CF147E">
                  <w:pPr>
                    <w:jc w:val="center"/>
                    <w:rPr>
                      <w:sz w:val="16"/>
                      <w:szCs w:val="16"/>
                    </w:rPr>
                  </w:pPr>
                  <w:r>
                    <w:rPr>
                      <w:sz w:val="16"/>
                      <w:szCs w:val="16"/>
                    </w:rPr>
                    <w:t>$44,022.45</w:t>
                  </w:r>
                </w:p>
              </w:tc>
              <w:tc>
                <w:tcPr>
                  <w:tcW w:w="1080" w:type="dxa"/>
                </w:tcPr>
                <w:p w14:paraId="5407FF4D" w14:textId="77777777" w:rsidR="00AD594C" w:rsidRDefault="00AD594C" w:rsidP="00CF147E">
                  <w:pPr>
                    <w:jc w:val="center"/>
                    <w:rPr>
                      <w:sz w:val="16"/>
                      <w:szCs w:val="16"/>
                    </w:rPr>
                  </w:pPr>
                  <w:r>
                    <w:rPr>
                      <w:sz w:val="16"/>
                      <w:szCs w:val="16"/>
                    </w:rPr>
                    <w:t>01/31/2020</w:t>
                  </w:r>
                </w:p>
              </w:tc>
              <w:tc>
                <w:tcPr>
                  <w:tcW w:w="2345" w:type="dxa"/>
                </w:tcPr>
                <w:p w14:paraId="51DA0C0E" w14:textId="77777777" w:rsidR="00AD594C" w:rsidRDefault="00AD594C" w:rsidP="00CF147E">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8023F0" w14:paraId="5A35B045" w14:textId="77777777" w:rsidTr="00CF147E">
              <w:tc>
                <w:tcPr>
                  <w:tcW w:w="1590" w:type="dxa"/>
                </w:tcPr>
                <w:p w14:paraId="4112224E" w14:textId="082A329A"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79" w:type="dxa"/>
                </w:tcPr>
                <w:p w14:paraId="6FBAD88F" w14:textId="244152B6" w:rsidR="00AD594C" w:rsidRPr="00E578DF" w:rsidRDefault="00AD594C" w:rsidP="00CF147E">
                  <w:pPr>
                    <w:jc w:val="center"/>
                    <w:rPr>
                      <w:sz w:val="16"/>
                      <w:szCs w:val="16"/>
                    </w:rPr>
                  </w:pPr>
                  <w:r>
                    <w:rPr>
                      <w:sz w:val="16"/>
                      <w:szCs w:val="16"/>
                    </w:rPr>
                    <w:t>2020-01-05 9:01:03 AM</w:t>
                  </w:r>
                </w:p>
              </w:tc>
              <w:tc>
                <w:tcPr>
                  <w:tcW w:w="1343" w:type="dxa"/>
                </w:tcPr>
                <w:p w14:paraId="6E12D810" w14:textId="77777777" w:rsidR="00AD594C" w:rsidRPr="00E578DF" w:rsidRDefault="00AD594C" w:rsidP="00CF147E">
                  <w:pPr>
                    <w:jc w:val="center"/>
                    <w:rPr>
                      <w:sz w:val="16"/>
                      <w:szCs w:val="16"/>
                    </w:rPr>
                  </w:pPr>
                  <w:r>
                    <w:rPr>
                      <w:sz w:val="16"/>
                      <w:szCs w:val="16"/>
                    </w:rPr>
                    <w:t>TradeDesk – TD002/0001</w:t>
                  </w:r>
                </w:p>
              </w:tc>
              <w:tc>
                <w:tcPr>
                  <w:tcW w:w="1440" w:type="dxa"/>
                </w:tcPr>
                <w:p w14:paraId="63F7D03A" w14:textId="1D697707" w:rsidR="00AD594C" w:rsidRDefault="00AD594C" w:rsidP="00CF147E">
                  <w:pPr>
                    <w:jc w:val="center"/>
                    <w:rPr>
                      <w:sz w:val="16"/>
                      <w:szCs w:val="16"/>
                    </w:rPr>
                  </w:pPr>
                  <w:r>
                    <w:rPr>
                      <w:sz w:val="16"/>
                      <w:szCs w:val="16"/>
                    </w:rPr>
                    <w:t>Rejected by MM</w:t>
                  </w:r>
                </w:p>
              </w:tc>
              <w:tc>
                <w:tcPr>
                  <w:tcW w:w="1620" w:type="dxa"/>
                </w:tcPr>
                <w:p w14:paraId="34FC28FF" w14:textId="1B397DCE" w:rsidR="00AD594C" w:rsidRDefault="00AD594C" w:rsidP="00CF147E">
                  <w:pPr>
                    <w:jc w:val="center"/>
                    <w:rPr>
                      <w:sz w:val="16"/>
                      <w:szCs w:val="16"/>
                    </w:rPr>
                  </w:pPr>
                  <w:r>
                    <w:rPr>
                      <w:sz w:val="16"/>
                      <w:szCs w:val="16"/>
                    </w:rPr>
                    <w:t>$344,022.45</w:t>
                  </w:r>
                </w:p>
              </w:tc>
              <w:tc>
                <w:tcPr>
                  <w:tcW w:w="1080" w:type="dxa"/>
                </w:tcPr>
                <w:p w14:paraId="48BD9601" w14:textId="77777777" w:rsidR="00AD594C" w:rsidRDefault="00AD594C" w:rsidP="00CF147E">
                  <w:pPr>
                    <w:jc w:val="center"/>
                    <w:rPr>
                      <w:sz w:val="16"/>
                      <w:szCs w:val="16"/>
                    </w:rPr>
                  </w:pPr>
                  <w:r>
                    <w:rPr>
                      <w:sz w:val="16"/>
                      <w:szCs w:val="16"/>
                    </w:rPr>
                    <w:t>01/31/2020</w:t>
                  </w:r>
                </w:p>
              </w:tc>
              <w:tc>
                <w:tcPr>
                  <w:tcW w:w="2345" w:type="dxa"/>
                </w:tcPr>
                <w:p w14:paraId="2C307643" w14:textId="4DE3287F" w:rsidR="00AD594C" w:rsidRDefault="00AD594C" w:rsidP="00CF147E">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8023F0" w14:paraId="4423AFAD" w14:textId="77777777" w:rsidTr="00A43135">
              <w:tc>
                <w:tcPr>
                  <w:tcW w:w="1590" w:type="dxa"/>
                </w:tcPr>
                <w:p w14:paraId="4C027C39" w14:textId="6D860AF3" w:rsidR="008867E3" w:rsidRPr="00E578DF" w:rsidRDefault="008867E3" w:rsidP="008867E3">
                  <w:pPr>
                    <w:rPr>
                      <w:sz w:val="16"/>
                      <w:szCs w:val="16"/>
                    </w:rPr>
                  </w:pPr>
                  <w:r w:rsidRPr="00E578DF">
                    <w:rPr>
                      <w:sz w:val="16"/>
                      <w:szCs w:val="16"/>
                    </w:rPr>
                    <w:t>360i_</w:t>
                  </w:r>
                  <w:r>
                    <w:rPr>
                      <w:sz w:val="16"/>
                      <w:szCs w:val="16"/>
                    </w:rPr>
                    <w:t>TD</w:t>
                  </w:r>
                  <w:r w:rsidRPr="00E578DF">
                    <w:rPr>
                      <w:sz w:val="16"/>
                      <w:szCs w:val="16"/>
                    </w:rPr>
                    <w:t>_</w:t>
                  </w:r>
                  <w:r>
                    <w:rPr>
                      <w:sz w:val="16"/>
                      <w:szCs w:val="16"/>
                    </w:rPr>
                    <w:t>112</w:t>
                  </w:r>
                  <w:r w:rsidR="00AD594C">
                    <w:rPr>
                      <w:sz w:val="16"/>
                      <w:szCs w:val="16"/>
                    </w:rPr>
                    <w:t>33</w:t>
                  </w:r>
                  <w:r w:rsidRPr="00E578DF">
                    <w:rPr>
                      <w:sz w:val="16"/>
                      <w:szCs w:val="16"/>
                    </w:rPr>
                    <w:t>.pdf</w:t>
                  </w:r>
                </w:p>
              </w:tc>
              <w:tc>
                <w:tcPr>
                  <w:tcW w:w="1179" w:type="dxa"/>
                </w:tcPr>
                <w:p w14:paraId="166465C2" w14:textId="77777777" w:rsidR="008867E3" w:rsidRPr="00E578DF" w:rsidRDefault="008867E3" w:rsidP="008867E3">
                  <w:pPr>
                    <w:jc w:val="center"/>
                    <w:rPr>
                      <w:sz w:val="16"/>
                      <w:szCs w:val="16"/>
                    </w:rPr>
                  </w:pPr>
                  <w:r>
                    <w:rPr>
                      <w:sz w:val="16"/>
                      <w:szCs w:val="16"/>
                    </w:rPr>
                    <w:t>2020-01-03 6:01:03 AM</w:t>
                  </w:r>
                </w:p>
              </w:tc>
              <w:tc>
                <w:tcPr>
                  <w:tcW w:w="1343" w:type="dxa"/>
                </w:tcPr>
                <w:p w14:paraId="24A08F28" w14:textId="77777777" w:rsidR="008867E3" w:rsidRPr="00E578DF" w:rsidRDefault="008867E3" w:rsidP="008867E3">
                  <w:pPr>
                    <w:jc w:val="center"/>
                    <w:rPr>
                      <w:sz w:val="16"/>
                      <w:szCs w:val="16"/>
                    </w:rPr>
                  </w:pPr>
                  <w:r>
                    <w:rPr>
                      <w:sz w:val="16"/>
                      <w:szCs w:val="16"/>
                    </w:rPr>
                    <w:t>TradeDesk – TD002/0001</w:t>
                  </w:r>
                </w:p>
              </w:tc>
              <w:tc>
                <w:tcPr>
                  <w:tcW w:w="1440" w:type="dxa"/>
                </w:tcPr>
                <w:p w14:paraId="3EA0B68A" w14:textId="6883C5B1" w:rsidR="008867E3" w:rsidRDefault="00AD594C" w:rsidP="008867E3">
                  <w:pPr>
                    <w:jc w:val="center"/>
                    <w:rPr>
                      <w:sz w:val="16"/>
                      <w:szCs w:val="16"/>
                    </w:rPr>
                  </w:pPr>
                  <w:r>
                    <w:rPr>
                      <w:sz w:val="16"/>
                      <w:szCs w:val="16"/>
                    </w:rPr>
                    <w:t xml:space="preserve">Approved by Finance </w:t>
                  </w:r>
                </w:p>
              </w:tc>
              <w:tc>
                <w:tcPr>
                  <w:tcW w:w="1620" w:type="dxa"/>
                </w:tcPr>
                <w:p w14:paraId="3687B123" w14:textId="79D3532D" w:rsidR="008867E3" w:rsidRDefault="008867E3" w:rsidP="008867E3">
                  <w:pPr>
                    <w:jc w:val="center"/>
                    <w:rPr>
                      <w:sz w:val="16"/>
                      <w:szCs w:val="16"/>
                    </w:rPr>
                  </w:pPr>
                  <w:r>
                    <w:rPr>
                      <w:sz w:val="16"/>
                      <w:szCs w:val="16"/>
                    </w:rPr>
                    <w:t>$</w:t>
                  </w:r>
                  <w:r w:rsidR="00AD594C">
                    <w:rPr>
                      <w:sz w:val="16"/>
                      <w:szCs w:val="16"/>
                    </w:rPr>
                    <w:t>3</w:t>
                  </w:r>
                  <w:r>
                    <w:rPr>
                      <w:sz w:val="16"/>
                      <w:szCs w:val="16"/>
                    </w:rPr>
                    <w:t>,022.45</w:t>
                  </w:r>
                </w:p>
              </w:tc>
              <w:tc>
                <w:tcPr>
                  <w:tcW w:w="1080" w:type="dxa"/>
                </w:tcPr>
                <w:p w14:paraId="0EA35FDD" w14:textId="03A94922" w:rsidR="008867E3" w:rsidRDefault="008867E3" w:rsidP="008867E3">
                  <w:pPr>
                    <w:jc w:val="center"/>
                    <w:rPr>
                      <w:sz w:val="16"/>
                      <w:szCs w:val="16"/>
                    </w:rPr>
                  </w:pPr>
                  <w:r>
                    <w:rPr>
                      <w:sz w:val="16"/>
                      <w:szCs w:val="16"/>
                    </w:rPr>
                    <w:t>01/</w:t>
                  </w:r>
                  <w:r w:rsidR="00AD594C">
                    <w:rPr>
                      <w:sz w:val="16"/>
                      <w:szCs w:val="16"/>
                    </w:rPr>
                    <w:t>15</w:t>
                  </w:r>
                  <w:r>
                    <w:rPr>
                      <w:sz w:val="16"/>
                      <w:szCs w:val="16"/>
                    </w:rPr>
                    <w:t>/2020</w:t>
                  </w:r>
                </w:p>
              </w:tc>
              <w:tc>
                <w:tcPr>
                  <w:tcW w:w="2345" w:type="dxa"/>
                </w:tcPr>
                <w:p w14:paraId="2CA15417" w14:textId="06F21BBC" w:rsidR="008867E3" w:rsidRDefault="008867E3" w:rsidP="008867E3">
                  <w:pPr>
                    <w:jc w:val="center"/>
                    <w:rPr>
                      <w:sz w:val="16"/>
                      <w:szCs w:val="16"/>
                    </w:rPr>
                  </w:pPr>
                  <w:r w:rsidRPr="008A5743">
                    <w:rPr>
                      <w:sz w:val="16"/>
                      <w:szCs w:val="16"/>
                      <w:u w:val="single"/>
                    </w:rPr>
                    <w:t>View Invoice</w:t>
                  </w:r>
                  <w:r>
                    <w:rPr>
                      <w:sz w:val="16"/>
                      <w:szCs w:val="16"/>
                    </w:rPr>
                    <w:t xml:space="preserve"> / </w:t>
                  </w:r>
                  <w:r w:rsidR="00AD594C">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34832E82" w:rsidR="00706AC2" w:rsidRDefault="00706AC2" w:rsidP="00CE2361">
      <w:pPr>
        <w:spacing w:after="0"/>
      </w:pPr>
      <w:r>
        <w:t>Unrecognized</w:t>
      </w:r>
    </w:p>
    <w:p w14:paraId="0158454F" w14:textId="1AAD191F" w:rsidR="00EE06BD" w:rsidRDefault="00706AC2" w:rsidP="00CE2361">
      <w:pPr>
        <w:spacing w:after="0"/>
      </w:pPr>
      <w:r>
        <w:t>Routed for Manual Processing</w:t>
      </w:r>
    </w:p>
    <w:p w14:paraId="21C3CD30" w14:textId="279BF3EA" w:rsidR="00706AC2" w:rsidRDefault="00706AC2" w:rsidP="00CE2361">
      <w:pPr>
        <w:spacing w:after="0"/>
      </w:pPr>
      <w:r>
        <w:t>Mapping Requested</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387E71">
      <w:pPr>
        <w:pStyle w:val="Heading1"/>
        <w:numPr>
          <w:ilvl w:val="0"/>
          <w:numId w:val="1"/>
        </w:numPr>
      </w:pPr>
      <w:bookmarkStart w:id="54" w:name="_Toc29933288"/>
      <w:r>
        <w:t>Review Invoice</w:t>
      </w:r>
      <w:r w:rsidR="00145D26">
        <w:t xml:space="preserve"> Document</w:t>
      </w:r>
      <w:bookmarkEnd w:id="54"/>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r w:rsidRPr="0082252C">
                    <w:rPr>
                      <w:color w:val="808080" w:themeColor="background1" w:themeShade="80"/>
                      <w:sz w:val="16"/>
                      <w:szCs w:val="16"/>
                    </w:rPr>
                    <w:t>5678.pdf  2020-01-03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322"/>
              <w:gridCol w:w="1620"/>
              <w:gridCol w:w="1620"/>
              <w:gridCol w:w="1260"/>
              <w:gridCol w:w="1620"/>
              <w:gridCol w:w="3222"/>
            </w:tblGrid>
            <w:tr w:rsidR="000444F0" w14:paraId="4546BEEC" w14:textId="4D6EB262" w:rsidTr="000444F0">
              <w:tc>
                <w:tcPr>
                  <w:tcW w:w="1322" w:type="dxa"/>
                  <w:shd w:val="clear" w:color="auto" w:fill="D9D9D9" w:themeFill="background1" w:themeFillShade="D9"/>
                </w:tcPr>
                <w:p w14:paraId="4D650861" w14:textId="30D3B457" w:rsidR="000444F0" w:rsidRPr="000F38B6" w:rsidRDefault="000444F0" w:rsidP="000F38B6">
                  <w:pPr>
                    <w:rPr>
                      <w:sz w:val="16"/>
                      <w:szCs w:val="16"/>
                    </w:rPr>
                  </w:pPr>
                  <w:r w:rsidRPr="000F38B6">
                    <w:rPr>
                      <w:sz w:val="16"/>
                      <w:szCs w:val="16"/>
                    </w:rPr>
                    <w:t>I</w:t>
                  </w:r>
                  <w:r>
                    <w:rPr>
                      <w:sz w:val="16"/>
                      <w:szCs w:val="16"/>
                    </w:rPr>
                    <w:t>O/PO Number</w:t>
                  </w:r>
                </w:p>
              </w:tc>
              <w:tc>
                <w:tcPr>
                  <w:tcW w:w="1620" w:type="dxa"/>
                  <w:shd w:val="clear" w:color="auto" w:fill="D9D9D9" w:themeFill="background1" w:themeFillShade="D9"/>
                </w:tcPr>
                <w:p w14:paraId="71E9EBC7" w14:textId="2FA7B134" w:rsidR="000444F0" w:rsidRDefault="000444F0" w:rsidP="000F38B6">
                  <w:pPr>
                    <w:rPr>
                      <w:sz w:val="16"/>
                      <w:szCs w:val="16"/>
                    </w:rPr>
                  </w:pPr>
                  <w:r w:rsidRPr="000F38B6">
                    <w:rPr>
                      <w:sz w:val="16"/>
                      <w:szCs w:val="16"/>
                    </w:rPr>
                    <w:t>I</w:t>
                  </w:r>
                  <w:r>
                    <w:rPr>
                      <w:sz w:val="16"/>
                      <w:szCs w:val="16"/>
                    </w:rPr>
                    <w:t>O/PO Description</w:t>
                  </w:r>
                </w:p>
              </w:tc>
              <w:tc>
                <w:tcPr>
                  <w:tcW w:w="1620" w:type="dxa"/>
                  <w:tcBorders>
                    <w:bottom w:val="single" w:sz="4" w:space="0" w:color="auto"/>
                  </w:tcBorders>
                  <w:shd w:val="clear" w:color="auto" w:fill="D9D9D9" w:themeFill="background1" w:themeFillShade="D9"/>
                </w:tcPr>
                <w:p w14:paraId="37FF4B87" w14:textId="3C32C14A" w:rsidR="000444F0" w:rsidRPr="000F38B6" w:rsidRDefault="000444F0" w:rsidP="000F38B6">
                  <w:pPr>
                    <w:rPr>
                      <w:sz w:val="16"/>
                      <w:szCs w:val="16"/>
                    </w:rPr>
                  </w:pPr>
                  <w:r>
                    <w:rPr>
                      <w:sz w:val="16"/>
                      <w:szCs w:val="16"/>
                    </w:rPr>
                    <w:t>Invoice Net Amount</w:t>
                  </w:r>
                </w:p>
              </w:tc>
              <w:tc>
                <w:tcPr>
                  <w:tcW w:w="1260" w:type="dxa"/>
                  <w:tcBorders>
                    <w:bottom w:val="single" w:sz="4" w:space="0" w:color="auto"/>
                  </w:tcBorders>
                  <w:shd w:val="clear" w:color="auto" w:fill="D9D9D9" w:themeFill="background1" w:themeFillShade="D9"/>
                </w:tcPr>
                <w:p w14:paraId="1ECD9A5A" w14:textId="34002168" w:rsidR="000444F0" w:rsidRDefault="000444F0" w:rsidP="000F38B6">
                  <w:pPr>
                    <w:rPr>
                      <w:sz w:val="16"/>
                      <w:szCs w:val="16"/>
                    </w:rPr>
                  </w:pPr>
                  <w:r>
                    <w:rPr>
                      <w:sz w:val="16"/>
                      <w:szCs w:val="16"/>
                    </w:rPr>
                    <w:t>IO/PO Amount</w:t>
                  </w:r>
                </w:p>
              </w:tc>
              <w:tc>
                <w:tcPr>
                  <w:tcW w:w="1620" w:type="dxa"/>
                  <w:tcBorders>
                    <w:bottom w:val="single" w:sz="4" w:space="0" w:color="auto"/>
                  </w:tcBorders>
                  <w:shd w:val="clear" w:color="auto" w:fill="D9D9D9" w:themeFill="background1" w:themeFillShade="D9"/>
                </w:tcPr>
                <w:p w14:paraId="38C70677" w14:textId="69B48E73" w:rsidR="000444F0" w:rsidRDefault="000444F0" w:rsidP="000F38B6">
                  <w:pPr>
                    <w:rPr>
                      <w:sz w:val="16"/>
                      <w:szCs w:val="16"/>
                    </w:rPr>
                  </w:pPr>
                  <w:r>
                    <w:rPr>
                      <w:sz w:val="16"/>
                      <w:szCs w:val="16"/>
                    </w:rPr>
                    <w:t>Delivered Amount</w:t>
                  </w:r>
                </w:p>
              </w:tc>
              <w:tc>
                <w:tcPr>
                  <w:tcW w:w="3222" w:type="dxa"/>
                  <w:tcBorders>
                    <w:top w:val="nil"/>
                    <w:bottom w:val="nil"/>
                    <w:right w:val="nil"/>
                  </w:tcBorders>
                  <w:shd w:val="clear" w:color="auto" w:fill="FFFFFF" w:themeFill="background1"/>
                </w:tcPr>
                <w:p w14:paraId="2ABE3936" w14:textId="5C18A6E2" w:rsidR="000444F0" w:rsidRDefault="000444F0" w:rsidP="000F38B6">
                  <w:pPr>
                    <w:rPr>
                      <w:sz w:val="16"/>
                      <w:szCs w:val="16"/>
                    </w:rPr>
                  </w:pPr>
                </w:p>
              </w:tc>
            </w:tr>
            <w:tr w:rsidR="000444F0" w:rsidRPr="00C61CEB" w14:paraId="64A21E20" w14:textId="5EA59DC3" w:rsidTr="000444F0">
              <w:tc>
                <w:tcPr>
                  <w:tcW w:w="1322" w:type="dxa"/>
                </w:tcPr>
                <w:p w14:paraId="46173435" w14:textId="3FE59846" w:rsidR="000444F0" w:rsidRPr="000F38B6" w:rsidRDefault="000444F0" w:rsidP="000F38B6">
                  <w:pPr>
                    <w:rPr>
                      <w:sz w:val="16"/>
                      <w:szCs w:val="16"/>
                    </w:rPr>
                  </w:pPr>
                  <w:r>
                    <w:rPr>
                      <w:sz w:val="16"/>
                      <w:szCs w:val="16"/>
                    </w:rPr>
                    <w:t>PO00001</w:t>
                  </w:r>
                </w:p>
              </w:tc>
              <w:tc>
                <w:tcPr>
                  <w:tcW w:w="1620" w:type="dxa"/>
                </w:tcPr>
                <w:p w14:paraId="4A8A4356" w14:textId="77777777" w:rsidR="000444F0" w:rsidRPr="000F38B6" w:rsidRDefault="000444F0" w:rsidP="000F38B6">
                  <w:pPr>
                    <w:rPr>
                      <w:sz w:val="16"/>
                      <w:szCs w:val="16"/>
                    </w:rPr>
                  </w:pPr>
                </w:p>
              </w:tc>
              <w:tc>
                <w:tcPr>
                  <w:tcW w:w="1620" w:type="dxa"/>
                  <w:tcBorders>
                    <w:right w:val="single" w:sz="4" w:space="0" w:color="auto"/>
                  </w:tcBorders>
                </w:tcPr>
                <w:p w14:paraId="033AB23E" w14:textId="7FAA346E" w:rsidR="000444F0" w:rsidRPr="000F38B6" w:rsidRDefault="000444F0" w:rsidP="000F38B6">
                  <w:pPr>
                    <w:rPr>
                      <w:sz w:val="16"/>
                      <w:szCs w:val="16"/>
                    </w:rPr>
                  </w:pPr>
                  <w:r>
                    <w:rPr>
                      <w:sz w:val="16"/>
                      <w:szCs w:val="16"/>
                    </w:rPr>
                    <w:t>$210,900.02</w:t>
                  </w:r>
                </w:p>
              </w:tc>
              <w:tc>
                <w:tcPr>
                  <w:tcW w:w="1260" w:type="dxa"/>
                  <w:tcBorders>
                    <w:top w:val="single" w:sz="4" w:space="0" w:color="auto"/>
                    <w:right w:val="single" w:sz="4" w:space="0" w:color="auto"/>
                  </w:tcBorders>
                </w:tcPr>
                <w:p w14:paraId="3AB956E9" w14:textId="4F7DAF97" w:rsidR="000444F0" w:rsidRDefault="000444F0" w:rsidP="000F38B6">
                  <w:pPr>
                    <w:rPr>
                      <w:sz w:val="16"/>
                      <w:szCs w:val="16"/>
                    </w:rPr>
                  </w:pPr>
                  <w:r>
                    <w:rPr>
                      <w:sz w:val="16"/>
                      <w:szCs w:val="16"/>
                    </w:rPr>
                    <w:t>$800,000.00</w:t>
                  </w:r>
                </w:p>
              </w:tc>
              <w:tc>
                <w:tcPr>
                  <w:tcW w:w="1620" w:type="dxa"/>
                  <w:tcBorders>
                    <w:top w:val="single" w:sz="4" w:space="0" w:color="auto"/>
                    <w:right w:val="single" w:sz="4" w:space="0" w:color="auto"/>
                  </w:tcBorders>
                </w:tcPr>
                <w:p w14:paraId="01370956" w14:textId="40C10EAB" w:rsidR="000444F0" w:rsidRDefault="000444F0" w:rsidP="000F38B6">
                  <w:pPr>
                    <w:rPr>
                      <w:sz w:val="16"/>
                      <w:szCs w:val="16"/>
                    </w:rPr>
                  </w:pPr>
                  <w:r>
                    <w:rPr>
                      <w:sz w:val="16"/>
                      <w:szCs w:val="16"/>
                    </w:rPr>
                    <w:t>$340,250.34</w:t>
                  </w:r>
                </w:p>
              </w:tc>
              <w:tc>
                <w:tcPr>
                  <w:tcW w:w="3222" w:type="dxa"/>
                  <w:tcBorders>
                    <w:top w:val="nil"/>
                    <w:left w:val="single" w:sz="4" w:space="0" w:color="auto"/>
                    <w:bottom w:val="nil"/>
                    <w:right w:val="nil"/>
                  </w:tcBorders>
                </w:tcPr>
                <w:p w14:paraId="12A2372E" w14:textId="464FDF51" w:rsidR="000444F0" w:rsidRPr="000F38B6" w:rsidRDefault="000444F0" w:rsidP="000F38B6">
                  <w:pPr>
                    <w:rPr>
                      <w:sz w:val="16"/>
                      <w:szCs w:val="16"/>
                    </w:rPr>
                  </w:pPr>
                  <w:r>
                    <w:rPr>
                      <w:sz w:val="16"/>
                      <w:szCs w:val="16"/>
                    </w:rPr>
                    <w:t>-</w:t>
                  </w:r>
                </w:p>
              </w:tc>
            </w:tr>
            <w:tr w:rsidR="000444F0" w:rsidRPr="00665058" w14:paraId="68355653" w14:textId="742BA46B" w:rsidTr="000444F0">
              <w:tc>
                <w:tcPr>
                  <w:tcW w:w="1322" w:type="dxa"/>
                </w:tcPr>
                <w:p w14:paraId="3A6AA697" w14:textId="50D1F03B" w:rsidR="000444F0" w:rsidRPr="000F38B6" w:rsidRDefault="000444F0" w:rsidP="000F38B6">
                  <w:pPr>
                    <w:rPr>
                      <w:sz w:val="16"/>
                      <w:szCs w:val="16"/>
                    </w:rPr>
                  </w:pPr>
                  <w:r>
                    <w:rPr>
                      <w:sz w:val="16"/>
                      <w:szCs w:val="16"/>
                    </w:rPr>
                    <w:t>PO00002</w:t>
                  </w:r>
                </w:p>
              </w:tc>
              <w:tc>
                <w:tcPr>
                  <w:tcW w:w="1620" w:type="dxa"/>
                </w:tcPr>
                <w:p w14:paraId="5B5AE85C" w14:textId="77777777" w:rsidR="000444F0" w:rsidRPr="000F38B6" w:rsidRDefault="000444F0" w:rsidP="000F38B6">
                  <w:pPr>
                    <w:rPr>
                      <w:sz w:val="16"/>
                      <w:szCs w:val="16"/>
                    </w:rPr>
                  </w:pPr>
                </w:p>
              </w:tc>
              <w:tc>
                <w:tcPr>
                  <w:tcW w:w="1620" w:type="dxa"/>
                  <w:tcBorders>
                    <w:right w:val="single" w:sz="4" w:space="0" w:color="auto"/>
                  </w:tcBorders>
                </w:tcPr>
                <w:p w14:paraId="2885B717" w14:textId="2B6DCBA1" w:rsidR="000444F0" w:rsidRPr="000F38B6" w:rsidRDefault="000444F0" w:rsidP="000F38B6">
                  <w:pPr>
                    <w:rPr>
                      <w:sz w:val="16"/>
                      <w:szCs w:val="16"/>
                    </w:rPr>
                  </w:pPr>
                  <w:r>
                    <w:rPr>
                      <w:sz w:val="16"/>
                      <w:szCs w:val="16"/>
                    </w:rPr>
                    <w:t>$40,000.00</w:t>
                  </w:r>
                </w:p>
              </w:tc>
              <w:tc>
                <w:tcPr>
                  <w:tcW w:w="1260" w:type="dxa"/>
                  <w:tcBorders>
                    <w:right w:val="single" w:sz="4" w:space="0" w:color="auto"/>
                  </w:tcBorders>
                </w:tcPr>
                <w:p w14:paraId="2B8BAC9E" w14:textId="7C512176" w:rsidR="000444F0" w:rsidRDefault="000444F0" w:rsidP="000F38B6">
                  <w:pPr>
                    <w:rPr>
                      <w:sz w:val="16"/>
                      <w:szCs w:val="16"/>
                    </w:rPr>
                  </w:pPr>
                  <w:r>
                    <w:rPr>
                      <w:sz w:val="16"/>
                      <w:szCs w:val="16"/>
                    </w:rPr>
                    <w:t>$100,000.00</w:t>
                  </w:r>
                </w:p>
              </w:tc>
              <w:tc>
                <w:tcPr>
                  <w:tcW w:w="1620" w:type="dxa"/>
                  <w:tcBorders>
                    <w:right w:val="single" w:sz="4" w:space="0" w:color="auto"/>
                  </w:tcBorders>
                </w:tcPr>
                <w:p w14:paraId="0B3A030A" w14:textId="495C7DC1" w:rsidR="000444F0" w:rsidRDefault="000444F0" w:rsidP="000F38B6">
                  <w:pPr>
                    <w:rPr>
                      <w:sz w:val="16"/>
                      <w:szCs w:val="16"/>
                    </w:rPr>
                  </w:pPr>
                  <w:r>
                    <w:rPr>
                      <w:sz w:val="16"/>
                      <w:szCs w:val="16"/>
                    </w:rPr>
                    <w:t>$50,182.50</w:t>
                  </w:r>
                </w:p>
              </w:tc>
              <w:tc>
                <w:tcPr>
                  <w:tcW w:w="3222" w:type="dxa"/>
                  <w:tcBorders>
                    <w:top w:val="nil"/>
                    <w:left w:val="single" w:sz="4" w:space="0" w:color="auto"/>
                    <w:bottom w:val="nil"/>
                    <w:right w:val="nil"/>
                  </w:tcBorders>
                </w:tcPr>
                <w:p w14:paraId="494F8C5D" w14:textId="376DD2BA" w:rsidR="000444F0" w:rsidRPr="000F38B6" w:rsidRDefault="000444F0"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3D32BB" w:rsidRPr="00E578DF" w:rsidRDefault="003D32BB"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3"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GkZY7q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3D32BB" w:rsidRPr="00E578DF" w:rsidRDefault="003D32BB"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3D32BB" w:rsidRPr="00E578DF" w:rsidRDefault="003D32BB"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44"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" fillcolor="#7f7f7f [1612]" strokecolor="#1f3763 [1604]" strokeweight="1pt">
                      <v:stroke joinstyle="miter"/>
                      <v:textbox>
                        <w:txbxContent>
                          <w:p w14:paraId="5B93EB2C" w14:textId="64443AA1" w:rsidR="003D32BB" w:rsidRPr="00E578DF" w:rsidRDefault="003D32BB"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3D32BB" w:rsidRPr="00E578DF" w:rsidRDefault="003D32BB"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45"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UVjg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" fillcolor="#4472c4 [3204]" strokecolor="#1f3763 [1604]" strokeweight="1pt">
                      <v:stroke joinstyle="miter"/>
                      <v:textbox>
                        <w:txbxContent>
                          <w:p w14:paraId="54B1D8D7" w14:textId="68FF6C44" w:rsidR="003D32BB" w:rsidRPr="00E578DF" w:rsidRDefault="003D32BB"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387E71">
      <w:pPr>
        <w:pStyle w:val="Heading1"/>
        <w:numPr>
          <w:ilvl w:val="0"/>
          <w:numId w:val="1"/>
        </w:numPr>
      </w:pPr>
      <w:bookmarkStart w:id="55" w:name="_Toc29933289"/>
      <w:r>
        <w:t>Additional Documents</w:t>
      </w:r>
      <w:bookmarkEnd w:id="55"/>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common_ddl.sql and company_ddl.sql contain database DDLs for </w:t>
      </w:r>
    </w:p>
    <w:p w14:paraId="1B4FBDEB" w14:textId="663F6812" w:rsidR="007C2D5B" w:rsidRDefault="007C2D5B" w:rsidP="007C2D5B">
      <w:pPr>
        <w:pStyle w:val="ListParagraph"/>
        <w:numPr>
          <w:ilvl w:val="0"/>
          <w:numId w:val="28"/>
        </w:numPr>
        <w:spacing w:after="0"/>
      </w:pPr>
      <w:r>
        <w:t xml:space="preserve">apautomation common database (including seed data INSERT statements)  </w:t>
      </w:r>
    </w:p>
    <w:p w14:paraId="298856ED" w14:textId="7B7FB7EF" w:rsidR="007C2D5B" w:rsidRDefault="007C2D5B" w:rsidP="007C2D5B">
      <w:pPr>
        <w:pStyle w:val="ListParagraph"/>
        <w:numPr>
          <w:ilvl w:val="0"/>
          <w:numId w:val="28"/>
        </w:numPr>
        <w:spacing w:after="0"/>
      </w:pPr>
      <w:r>
        <w:t>apautomation company database</w:t>
      </w:r>
    </w:p>
    <w:sectPr w:rsidR="007C2D5B" w:rsidSect="001C087F">
      <w:headerReference w:type="default" r:id="rId21"/>
      <w:footerReference w:type="default" r:id="rId22"/>
      <w:footerReference w:type="first" r:id="rId23"/>
      <w:pgSz w:w="12240" w:h="15840"/>
      <w:pgMar w:top="1440" w:right="720" w:bottom="144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aisal Farooqui" w:date="2020-01-16T21:58:00Z" w:initials="FF">
    <w:p w14:paraId="6CAEFC57" w14:textId="77777777" w:rsidR="003D32BB" w:rsidRDefault="003D32BB">
      <w:pPr>
        <w:pStyle w:val="CommentText"/>
      </w:pPr>
      <w:r>
        <w:rPr>
          <w:rStyle w:val="CommentReference"/>
        </w:rPr>
        <w:annotationRef/>
      </w:r>
      <w:r>
        <w:t xml:space="preserve">Pricing of Amazon Textract is too high 50$ to 65$ for only 1 thousand pages, have we looked at other alternatives, like </w:t>
      </w:r>
      <w:hyperlink r:id="rId1" w:history="1">
        <w:r>
          <w:rPr>
            <w:rStyle w:val="Hyperlink"/>
          </w:rPr>
          <w:t>https://github.com/TheJaeLal/Textract</w:t>
        </w:r>
      </w:hyperlink>
    </w:p>
    <w:p w14:paraId="2EF7255F" w14:textId="46469384" w:rsidR="003D32BB" w:rsidRDefault="003D32BB">
      <w:pPr>
        <w:pStyle w:val="CommentText"/>
      </w:pPr>
      <w:r>
        <w:t xml:space="preserve">And </w:t>
      </w:r>
      <w:hyperlink r:id="rId2" w:history="1">
        <w:r w:rsidRPr="00196591">
          <w:rPr>
            <w:rStyle w:val="Hyperlink"/>
          </w:rPr>
          <w:t>https://www.tensorflow.org/hub/tutorials/text_classification_with_tf_hub</w:t>
        </w:r>
      </w:hyperlink>
    </w:p>
    <w:p w14:paraId="10139630" w14:textId="77777777" w:rsidR="003D32BB" w:rsidRDefault="003D32BB">
      <w:pPr>
        <w:pStyle w:val="CommentText"/>
      </w:pPr>
    </w:p>
    <w:p w14:paraId="308FE057" w14:textId="78978048" w:rsidR="003D32BB" w:rsidRDefault="003D32BB">
      <w:pPr>
        <w:pStyle w:val="CommentText"/>
      </w:pPr>
      <w:r>
        <w:t>Amazon Textract Pricing</w:t>
      </w:r>
    </w:p>
    <w:p w14:paraId="75E0D087" w14:textId="77777777" w:rsidR="003D32BB" w:rsidRDefault="006E1246">
      <w:pPr>
        <w:pStyle w:val="CommentText"/>
        <w:rPr>
          <w:rStyle w:val="Hyperlink"/>
        </w:rPr>
      </w:pPr>
      <w:hyperlink r:id="rId3" w:history="1">
        <w:r w:rsidR="003D32BB">
          <w:rPr>
            <w:rStyle w:val="Hyperlink"/>
          </w:rPr>
          <w:t>https://aws.amazon.com/textract/pricing/</w:t>
        </w:r>
      </w:hyperlink>
    </w:p>
    <w:p w14:paraId="1CFE6A64" w14:textId="11A06C53" w:rsidR="003D32BB" w:rsidRDefault="003D32BB">
      <w:pPr>
        <w:pStyle w:val="CommentText"/>
      </w:pPr>
    </w:p>
  </w:comment>
  <w:comment w:id="3" w:author="Alex Peker" w:date="2020-01-16T21:57:00Z" w:initials="AP">
    <w:p w14:paraId="086E9D92" w14:textId="5053A5F8" w:rsidR="003D32BB" w:rsidRDefault="003D32BB">
      <w:pPr>
        <w:pStyle w:val="CommentText"/>
      </w:pPr>
      <w:r>
        <w:rPr>
          <w:rStyle w:val="CommentReference"/>
        </w:rPr>
        <w:annotationRef/>
      </w:r>
      <w:r>
        <w:t>I am not sure at this point that R&amp;D time and resources for finding alternative vendor are suitable taking into account aggressive project timeline and sheer amount of preliminary work that has been successfully completed.  Let’s discuss tomorrow on the call.</w:t>
      </w:r>
    </w:p>
  </w:comment>
  <w:comment w:id="5" w:author="Faisal Farooqui" w:date="2020-01-16T22:19:00Z" w:initials="FF">
    <w:p w14:paraId="2F479C06" w14:textId="516E8E44" w:rsidR="003D32BB" w:rsidRDefault="003D32BB">
      <w:pPr>
        <w:pStyle w:val="CommentText"/>
      </w:pPr>
      <w:r>
        <w:rPr>
          <w:rStyle w:val="CommentReference"/>
        </w:rPr>
        <w:annotationRef/>
      </w:r>
      <w:r>
        <w:t xml:space="preserve">Displaying PDF on web along with having full control on location of text and other blocks like table would be challenging. </w:t>
      </w:r>
    </w:p>
    <w:p w14:paraId="0FC9F2A6" w14:textId="66843818" w:rsidR="003D32BB" w:rsidRDefault="003D32BB">
      <w:pPr>
        <w:pStyle w:val="CommentText"/>
      </w:pPr>
      <w:r>
        <w:t>We’d have to look if there’s any 3</w:t>
      </w:r>
      <w:r w:rsidRPr="00DF0B03">
        <w:rPr>
          <w:vertAlign w:val="superscript"/>
        </w:rPr>
        <w:t>rd</w:t>
      </w:r>
      <w:r>
        <w:t xml:space="preserve"> party control available that not only renders PDF inside our defined section of HTML but also gives control to highlight different sections like texts/table and form.</w:t>
      </w:r>
    </w:p>
  </w:comment>
  <w:comment w:id="6" w:author="Alex Peker" w:date="2020-01-16T22:01:00Z" w:initials="AP">
    <w:p w14:paraId="3413044B" w14:textId="0333E524" w:rsidR="003D32BB" w:rsidRDefault="003D32BB">
      <w:pPr>
        <w:pStyle w:val="CommentText"/>
      </w:pPr>
      <w:r>
        <w:rPr>
          <w:rStyle w:val="CommentReference"/>
        </w:rPr>
        <w:annotationRef/>
      </w:r>
      <w:r>
        <w:t>Agreed.</w:t>
      </w:r>
    </w:p>
  </w:comment>
  <w:comment w:id="7" w:author="Faisal Farooqui" w:date="2020-01-16T22:27:00Z" w:initials="FF">
    <w:p w14:paraId="74B07E50" w14:textId="6529C02B" w:rsidR="003D32BB" w:rsidRDefault="003D32BB">
      <w:pPr>
        <w:pStyle w:val="CommentText"/>
      </w:pPr>
      <w:r>
        <w:rPr>
          <w:rStyle w:val="CommentReference"/>
        </w:rPr>
        <w:annotationRef/>
      </w:r>
      <w:r>
        <w:t xml:space="preserve">I would recommend to make the whole automation system in the form of API from very beginning, we don’t need to expose it to outer world in the beginning. But our UI (JavaScript; ReactJS recommended) will consume this API. </w:t>
      </w:r>
    </w:p>
    <w:p w14:paraId="4B0DA2C2" w14:textId="16F9E66E" w:rsidR="003D32BB" w:rsidRDefault="003D32BB">
      <w:pPr>
        <w:pStyle w:val="CommentText"/>
      </w:pPr>
      <w:r>
        <w:t>This will allow us to make the UI responsive and fast, because whole UI logic will be inside single compressed JS file which will be cached.</w:t>
      </w:r>
    </w:p>
    <w:p w14:paraId="422EC2F4" w14:textId="50EAFB66" w:rsidR="003D32BB" w:rsidRDefault="003D32BB">
      <w:pPr>
        <w:pStyle w:val="CommentText"/>
      </w:pPr>
      <w:r>
        <w:t xml:space="preserve">And secondly UI processing will transferred on client’s browser, that will allow us to scale our application (API) without any need to scale UI tier. </w:t>
      </w:r>
    </w:p>
  </w:comment>
  <w:comment w:id="8" w:author="Alex Peker" w:date="2020-01-16T22:03:00Z" w:initials="AP">
    <w:p w14:paraId="71C2193D" w14:textId="7B7DD6A3" w:rsidR="003D32BB" w:rsidRDefault="003D32BB">
      <w:pPr>
        <w:pStyle w:val="CommentText"/>
      </w:pPr>
      <w:r>
        <w:rPr>
          <w:rStyle w:val="CommentReference"/>
        </w:rPr>
        <w:annotationRef/>
      </w:r>
      <w:r>
        <w:t>I am not sure that API needs to be developed in Phase I.  This API is integration API between systems: to feed AP Automation with ERP data elements and feed ERP with AP Invoices.  So, it will feed the tables within AP Automation system and ERP system will fetch from AP Automation tables</w:t>
      </w:r>
    </w:p>
    <w:p w14:paraId="78EA3CD0" w14:textId="016C0B9F" w:rsidR="003D32BB" w:rsidRDefault="003D32BB">
      <w:pPr>
        <w:pStyle w:val="CommentText"/>
      </w:pPr>
      <w:r>
        <w:t>It’s not JS API – it’s data communication API</w:t>
      </w:r>
    </w:p>
  </w:comment>
  <w:comment w:id="9" w:author="Faisal Farooqui" w:date="2020-01-16T22:34:00Z" w:initials="FF">
    <w:p w14:paraId="2E54FA3C" w14:textId="312974F1" w:rsidR="003D32BB" w:rsidRDefault="003D32BB">
      <w:pPr>
        <w:pStyle w:val="CommentText"/>
      </w:pPr>
      <w:r>
        <w:rPr>
          <w:rStyle w:val="CommentReference"/>
        </w:rPr>
        <w:annotationRef/>
      </w:r>
      <w:r>
        <w:t>I would recommend to use separate DB instances from start, that will help us to find fix issues related to multiple DB in early stage of development. Otherwise we’d have to face these issues in last stages and probably in production.</w:t>
      </w:r>
    </w:p>
    <w:p w14:paraId="79E74AC1" w14:textId="77777777" w:rsidR="003D32BB" w:rsidRDefault="003D32BB">
      <w:pPr>
        <w:pStyle w:val="CommentText"/>
      </w:pPr>
      <w:r>
        <w:t>Issues like transaction handling in multiple DBs, scaling particular client’s DB.</w:t>
      </w:r>
    </w:p>
    <w:p w14:paraId="6FA53D31" w14:textId="1CE0DF68" w:rsidR="001C15DB" w:rsidRDefault="001C15DB">
      <w:pPr>
        <w:pStyle w:val="CommentText"/>
      </w:pPr>
    </w:p>
  </w:comment>
  <w:comment w:id="10" w:author="Alex Peker" w:date="2020-01-16T22:07:00Z" w:initials="AP">
    <w:p w14:paraId="392BD43C" w14:textId="1FB953F1" w:rsidR="001C15DB" w:rsidRDefault="001C15DB">
      <w:pPr>
        <w:pStyle w:val="CommentText"/>
      </w:pPr>
      <w:r>
        <w:rPr>
          <w:rStyle w:val="CommentReference"/>
        </w:rPr>
        <w:annotationRef/>
      </w:r>
      <w:r>
        <w:t>We can discuss but I think, it’s overkill.  Good point about additional development time when we go to multiple instances but we will deal with that as needed  being under aggressive schedule, we have to deal with single DB instance for now</w:t>
      </w:r>
    </w:p>
  </w:comment>
  <w:comment w:id="13" w:author="Faisal Farooqui" w:date="2020-01-16T22:45:00Z" w:initials="FF">
    <w:p w14:paraId="5FC0558F" w14:textId="1BC74A83" w:rsidR="003D32BB" w:rsidRDefault="003D32BB">
      <w:pPr>
        <w:pStyle w:val="CommentText"/>
      </w:pPr>
      <w:r>
        <w:rPr>
          <w:rStyle w:val="CommentReference"/>
        </w:rPr>
        <w:annotationRef/>
      </w:r>
      <w:r>
        <w:t>I think there’s need of table(s) in Common DB to store system level security policies or system level roles based for each available function to end-users.  These roles or policies will be referred in company’s DB for user roles.</w:t>
      </w:r>
    </w:p>
  </w:comment>
  <w:comment w:id="14" w:author="Faisal Farooqui" w:date="2020-01-16T22:51:00Z" w:initials="FF">
    <w:p w14:paraId="7A010608" w14:textId="7116EBC6" w:rsidR="003D32BB" w:rsidRDefault="003D32BB">
      <w:pPr>
        <w:pStyle w:val="CommentText"/>
      </w:pPr>
      <w:r>
        <w:rPr>
          <w:rStyle w:val="CommentReference"/>
        </w:rPr>
        <w:annotationRef/>
      </w:r>
      <w:r>
        <w:t>If master document models are created by client, then we’d probably have to store those models in company’s DB to track the models created by each client.</w:t>
      </w:r>
    </w:p>
    <w:p w14:paraId="11C29691" w14:textId="77777777" w:rsidR="003D32BB" w:rsidRDefault="003D32BB">
      <w:pPr>
        <w:pStyle w:val="CommentText"/>
      </w:pPr>
    </w:p>
    <w:p w14:paraId="77FC2E42" w14:textId="77777777" w:rsidR="003D32BB" w:rsidRDefault="003D32BB">
      <w:pPr>
        <w:pStyle w:val="CommentText"/>
      </w:pPr>
      <w:r>
        <w:t>If these models are created and managed by Nexelus’ users then it makes sense to put models in common DB.</w:t>
      </w:r>
    </w:p>
    <w:p w14:paraId="73FF8DA4" w14:textId="77777777" w:rsidR="003D32BB" w:rsidRDefault="003D32BB">
      <w:pPr>
        <w:pStyle w:val="CommentText"/>
      </w:pPr>
    </w:p>
    <w:p w14:paraId="4F3AC159" w14:textId="12D6BC0D" w:rsidR="003D32BB" w:rsidRDefault="003D32BB">
      <w:pPr>
        <w:pStyle w:val="CommentText"/>
      </w:pPr>
      <w:r>
        <w:t>If these are general models but created and managed by client’s users then still we’d have to put company-Id or related fields to track models created by clients.</w:t>
      </w:r>
    </w:p>
  </w:comment>
  <w:comment w:id="15" w:author="Alex Peker" w:date="2020-01-16T22:11:00Z" w:initials="AP">
    <w:p w14:paraId="4CFBA896" w14:textId="0A17E7E7" w:rsidR="001C15DB" w:rsidRDefault="001C15DB">
      <w:pPr>
        <w:pStyle w:val="CommentText"/>
      </w:pPr>
      <w:r>
        <w:rPr>
          <w:rStyle w:val="CommentReference"/>
        </w:rPr>
        <w:annotationRef/>
      </w:r>
      <w:r w:rsidR="00A24A8A">
        <w:t>I am not sure about “system level roles based for each available function”</w:t>
      </w:r>
      <w:r w:rsidR="00BB30DD">
        <w:t>.  Every company names the roles and counts their roles differently. Plus, number of roles depend on number of approval levels set for the given company</w:t>
      </w:r>
    </w:p>
    <w:p w14:paraId="4C5EBF85" w14:textId="77777777" w:rsidR="00BB30DD" w:rsidRDefault="00BB30DD">
      <w:pPr>
        <w:pStyle w:val="CommentText"/>
      </w:pPr>
    </w:p>
    <w:p w14:paraId="6C8B8B0A" w14:textId="25E203B3" w:rsidR="00BB30DD" w:rsidRDefault="00BB30DD">
      <w:pPr>
        <w:pStyle w:val="CommentText"/>
      </w:pPr>
      <w:r>
        <w:t xml:space="preserve">Clients create only model definitions (unique across all the companies).  Vendor mapping and Invoice data (sample data) is stored locally – apam_document_model, etc. tables, so, these tables track models mapped by specific clients to the specific client invoices.  But </w:t>
      </w:r>
      <w:r w:rsidR="00454623">
        <w:t>any model definition created by client</w:t>
      </w:r>
      <w:r>
        <w:t xml:space="preserve"> </w:t>
      </w:r>
      <w:r w:rsidR="00454623">
        <w:t xml:space="preserve">is available to all other clients – this is how repository grows. </w:t>
      </w:r>
      <w:r>
        <w:t xml:space="preserve">The whole reason to store model definitions in common database is because Facebook and other vendors send invoices of the </w:t>
      </w:r>
      <w:r w:rsidRPr="00BB30DD">
        <w:rPr>
          <w:b/>
          <w:bCs/>
        </w:rPr>
        <w:t>same format</w:t>
      </w:r>
      <w:r>
        <w:t xml:space="preserve"> to different agencies, hence model definitions can be reused and no additional mapping </w:t>
      </w:r>
      <w:r w:rsidR="00454623">
        <w:t xml:space="preserve">efforts </w:t>
      </w:r>
      <w:r>
        <w:t>required. It’s a global repository of the model definitions</w:t>
      </w:r>
    </w:p>
  </w:comment>
  <w:comment w:id="19" w:author="Faisal Farooqui" w:date="2020-01-16T23:01:00Z" w:initials="FF">
    <w:p w14:paraId="40F8BA58" w14:textId="43FE30EE" w:rsidR="003D32BB" w:rsidRDefault="003D32BB">
      <w:pPr>
        <w:pStyle w:val="CommentText"/>
      </w:pPr>
      <w:r>
        <w:rPr>
          <w:rStyle w:val="CommentReference"/>
        </w:rPr>
        <w:annotationRef/>
      </w:r>
      <w:r>
        <w:t xml:space="preserve">Instead of copying data from ERP, we should consider using claim based security model. </w:t>
      </w:r>
    </w:p>
    <w:p w14:paraId="15499C4F" w14:textId="1D1F7E59" w:rsidR="003D32BB" w:rsidRDefault="003D32BB">
      <w:pPr>
        <w:pStyle w:val="CommentText"/>
      </w:pPr>
      <w:r>
        <w:t>Federated Identity, The security token will be signed by client’s private key, that we’ll verify/decrypt by using client’s public key that our system will get at the time of company registration.</w:t>
      </w:r>
    </w:p>
    <w:p w14:paraId="47441B2C" w14:textId="19138C9D" w:rsidR="003D32BB" w:rsidRDefault="003D32BB">
      <w:pPr>
        <w:pStyle w:val="CommentText"/>
      </w:pPr>
      <w:r>
        <w:t>Our tables will only contain groups that only department-Y (group Y) is allowed to approve, which can be verified by just decrypting the security token received by Federated Identity Provider.</w:t>
      </w:r>
    </w:p>
    <w:p w14:paraId="4D9BC4C2" w14:textId="31D7FD1A" w:rsidR="003D32BB" w:rsidRDefault="003D32BB">
      <w:pPr>
        <w:pStyle w:val="CommentText"/>
      </w:pPr>
      <w:r>
        <w:t>Another advantage of this mechanism is that if client deletes the user from his system, we’d not have to make our data consistent by refetching.</w:t>
      </w:r>
    </w:p>
  </w:comment>
  <w:comment w:id="20" w:author="Alex Peker" w:date="2020-01-16T22:32:00Z" w:initials="AP">
    <w:p w14:paraId="0C8726F4" w14:textId="03BB128D" w:rsidR="00700DEA" w:rsidRDefault="00700DEA">
      <w:pPr>
        <w:pStyle w:val="CommentText"/>
      </w:pPr>
      <w:r>
        <w:rPr>
          <w:rStyle w:val="CommentReference"/>
        </w:rPr>
        <w:annotationRef/>
      </w:r>
      <w:r>
        <w:t>ERP data can be in any type of DB. Nexelus ERP is MS-SQL.  I am not sure, Federated Identity will work here… plus system has to function as independent system as well (Phase II – API driven)</w:t>
      </w:r>
    </w:p>
  </w:comment>
  <w:comment w:id="37" w:author="Faisal Farooqui" w:date="2020-01-16T22:07:00Z" w:initials="FF">
    <w:p w14:paraId="463CD424" w14:textId="4C83447F" w:rsidR="003D32BB" w:rsidRDefault="003D32BB">
      <w:pPr>
        <w:pStyle w:val="CommentText"/>
      </w:pPr>
      <w:r>
        <w:rPr>
          <w:rStyle w:val="CommentReference"/>
        </w:rPr>
        <w:annotationRef/>
      </w:r>
      <w:r>
        <w:t>Do you mean that the manual-mapping data that we’ll have after implementing Phase I will be utilized in Phase II to make it completely automated?</w:t>
      </w:r>
    </w:p>
  </w:comment>
  <w:comment w:id="41" w:author="Faisal Farooqui" w:date="2020-01-16T22:10:00Z" w:initials="FF">
    <w:p w14:paraId="102C14AB" w14:textId="248BB1DC" w:rsidR="003D32BB" w:rsidRDefault="003D32BB">
      <w:pPr>
        <w:pStyle w:val="CommentText"/>
      </w:pPr>
      <w:r>
        <w:rPr>
          <w:rStyle w:val="CommentReference"/>
        </w:rPr>
        <w:annotationRef/>
      </w:r>
      <w:r>
        <w:t xml:space="preserve">How would client allow rights to our user (or role assigned to our application), under which our application will be running. And client will not make it public either. </w:t>
      </w:r>
    </w:p>
    <w:p w14:paraId="5706F217" w14:textId="6D887030" w:rsidR="003D32BB" w:rsidRDefault="003D32BB">
      <w:pPr>
        <w:pStyle w:val="CommentText"/>
      </w:pPr>
      <w:r>
        <w:t>Probably we’d have to maintain separate buckets (or folder structure) for each client on our own inside our aws-account. And provide a UI to client to upload  only.</w:t>
      </w:r>
    </w:p>
  </w:comment>
  <w:comment w:id="42" w:author="Alex Peker" w:date="2020-01-16T22:35:00Z" w:initials="AP">
    <w:p w14:paraId="3AC36A76" w14:textId="30E4452C" w:rsidR="00700DEA" w:rsidRDefault="00700DEA">
      <w:pPr>
        <w:pStyle w:val="CommentText"/>
      </w:pPr>
      <w:r>
        <w:rPr>
          <w:rStyle w:val="CommentReference"/>
        </w:rPr>
        <w:annotationRef/>
      </w:r>
      <w:r>
        <w:t xml:space="preserve">It’s Nexelus S3 storage configured for each Client.  Client will be assigned Nexelus e-mail for example where all invoice will be sent and some kind of script will dump attachments to Nexelus S3 storage client’s directory – e-mail – S3 directory are mapped per client. </w:t>
      </w:r>
    </w:p>
  </w:comment>
  <w:comment w:id="43" w:author="Faisal Farooqui" w:date="2020-01-16T23:15:00Z" w:initials="FF">
    <w:p w14:paraId="3296BB5F" w14:textId="2DC64C98" w:rsidR="003D32BB" w:rsidRDefault="003D32BB">
      <w:pPr>
        <w:pStyle w:val="CommentText"/>
      </w:pPr>
      <w:r>
        <w:rPr>
          <w:rStyle w:val="CommentReference"/>
        </w:rPr>
        <w:annotationRef/>
      </w:r>
      <w:r>
        <w:t>I couldn’t understand these terms Parse Type and Source, specially terms related to table.</w:t>
      </w:r>
    </w:p>
  </w:comment>
  <w:comment w:id="44" w:author="Alex Peker" w:date="2020-01-16T22:37:00Z" w:initials="AP">
    <w:p w14:paraId="6D98413A" w14:textId="77777777" w:rsidR="00700DEA" w:rsidRDefault="00700DEA">
      <w:pPr>
        <w:pStyle w:val="CommentText"/>
      </w:pPr>
      <w:r>
        <w:rPr>
          <w:rStyle w:val="CommentReference"/>
        </w:rPr>
        <w:annotationRef/>
      </w:r>
      <w:r>
        <w:t>Parse Type is Textract terminology denoting how you want to parse – using lines or words or trying to establish “table” patterns within document or finding key-name pairs.</w:t>
      </w:r>
    </w:p>
    <w:p w14:paraId="403E6B4C" w14:textId="04737637" w:rsidR="00700DEA" w:rsidRDefault="00700DEA">
      <w:pPr>
        <w:pStyle w:val="CommentText"/>
      </w:pPr>
      <w:r>
        <w:t>Source is APAutomation term which denotes what this parsed value represents: for example Word can represent either Label (“Invoice No”) which is the same for each invoice for the given vendor or Value: INV00023 – actual invoice number</w:t>
      </w:r>
    </w:p>
  </w:comment>
  <w:comment w:id="48" w:author="Faisal Farooqui" w:date="2020-01-16T22:00:00Z" w:initials="FF">
    <w:p w14:paraId="6FB1863C" w14:textId="77DEA91E" w:rsidR="003D32BB" w:rsidRDefault="003D32BB">
      <w:pPr>
        <w:pStyle w:val="CommentText"/>
      </w:pPr>
      <w:r>
        <w:rPr>
          <w:rStyle w:val="CommentReference"/>
        </w:rPr>
        <w:annotationRef/>
      </w:r>
      <w:r>
        <w:t>The current implementation (</w:t>
      </w:r>
      <w:hyperlink r:id="rId4" w:history="1">
        <w:r>
          <w:rPr>
            <w:rStyle w:val="Hyperlink"/>
          </w:rPr>
          <w:t>http://release.nexelus.net/APWorkflow/FormRecognizers</w:t>
        </w:r>
      </w:hyperlink>
      <w:r>
        <w:t>) made me think that, the data that we are getting from Textract is very good to make it input for another AI process, that will make it truly automated.</w:t>
      </w:r>
    </w:p>
  </w:comment>
  <w:comment w:id="49" w:author="Alex Peker" w:date="2020-01-16T22:41:00Z" w:initials="AP">
    <w:p w14:paraId="5C8ABE12" w14:textId="2BCB2257" w:rsidR="00700DEA" w:rsidRDefault="00700DEA">
      <w:pPr>
        <w:pStyle w:val="CommentText"/>
      </w:pPr>
      <w:r>
        <w:rPr>
          <w:rStyle w:val="CommentReference"/>
        </w:rPr>
        <w:annotationRef/>
      </w:r>
      <w:r>
        <w:t>YESSSS! I made to the end of your comments! Very good observations!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E6A64" w15:done="0"/>
  <w15:commentEx w15:paraId="086E9D92" w15:paraIdParent="1CFE6A64" w15:done="0"/>
  <w15:commentEx w15:paraId="0FC9F2A6" w15:done="0"/>
  <w15:commentEx w15:paraId="3413044B" w15:paraIdParent="0FC9F2A6" w15:done="0"/>
  <w15:commentEx w15:paraId="422EC2F4" w15:done="0"/>
  <w15:commentEx w15:paraId="78EA3CD0" w15:paraIdParent="422EC2F4" w15:done="0"/>
  <w15:commentEx w15:paraId="6FA53D31" w15:done="0"/>
  <w15:commentEx w15:paraId="392BD43C" w15:paraIdParent="6FA53D31" w15:done="0"/>
  <w15:commentEx w15:paraId="5FC0558F" w15:done="0"/>
  <w15:commentEx w15:paraId="4F3AC159" w15:paraIdParent="5FC0558F" w15:done="0"/>
  <w15:commentEx w15:paraId="6C8B8B0A" w15:paraIdParent="5FC0558F" w15:done="0"/>
  <w15:commentEx w15:paraId="4D9BC4C2" w15:done="0"/>
  <w15:commentEx w15:paraId="0C8726F4" w15:paraIdParent="4D9BC4C2" w15:done="0"/>
  <w15:commentEx w15:paraId="463CD424" w15:done="0"/>
  <w15:commentEx w15:paraId="5706F217" w15:done="0"/>
  <w15:commentEx w15:paraId="3AC36A76" w15:paraIdParent="5706F217" w15:done="0"/>
  <w15:commentEx w15:paraId="3296BB5F" w15:done="0"/>
  <w15:commentEx w15:paraId="403E6B4C" w15:paraIdParent="3296BB5F" w15:done="0"/>
  <w15:commentEx w15:paraId="6FB1863C" w15:done="0"/>
  <w15:commentEx w15:paraId="5C8ABE12" w15:paraIdParent="6FB186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E6A64" w16cid:durableId="21CB5A96"/>
  <w16cid:commentId w16cid:paraId="086E9D92" w16cid:durableId="21CB5AC4"/>
  <w16cid:commentId w16cid:paraId="0FC9F2A6" w16cid:durableId="21CB5A97"/>
  <w16cid:commentId w16cid:paraId="3413044B" w16cid:durableId="21CB5BD7"/>
  <w16cid:commentId w16cid:paraId="422EC2F4" w16cid:durableId="21CB5A98"/>
  <w16cid:commentId w16cid:paraId="78EA3CD0" w16cid:durableId="21CB5C33"/>
  <w16cid:commentId w16cid:paraId="6FA53D31" w16cid:durableId="21CB5A99"/>
  <w16cid:commentId w16cid:paraId="392BD43C" w16cid:durableId="21CB5D0C"/>
  <w16cid:commentId w16cid:paraId="5FC0558F" w16cid:durableId="21CB5A9A"/>
  <w16cid:commentId w16cid:paraId="4F3AC159" w16cid:durableId="21CB5A9B"/>
  <w16cid:commentId w16cid:paraId="6C8B8B0A" w16cid:durableId="21CB5DFF"/>
  <w16cid:commentId w16cid:paraId="4D9BC4C2" w16cid:durableId="21CB5A9C"/>
  <w16cid:commentId w16cid:paraId="0C8726F4" w16cid:durableId="21CB6309"/>
  <w16cid:commentId w16cid:paraId="463CD424" w16cid:durableId="21CB5A9D"/>
  <w16cid:commentId w16cid:paraId="5706F217" w16cid:durableId="21CB5A9E"/>
  <w16cid:commentId w16cid:paraId="3AC36A76" w16cid:durableId="21CB63A2"/>
  <w16cid:commentId w16cid:paraId="3296BB5F" w16cid:durableId="21CB5A9F"/>
  <w16cid:commentId w16cid:paraId="403E6B4C" w16cid:durableId="21CB6423"/>
  <w16cid:commentId w16cid:paraId="6FB1863C" w16cid:durableId="21CB5AA0"/>
  <w16cid:commentId w16cid:paraId="5C8ABE12" w16cid:durableId="21CB65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8AC8D" w14:textId="77777777" w:rsidR="006E1246" w:rsidRDefault="006E1246" w:rsidP="00342556">
      <w:pPr>
        <w:spacing w:after="0" w:line="240" w:lineRule="auto"/>
      </w:pPr>
      <w:r>
        <w:separator/>
      </w:r>
    </w:p>
  </w:endnote>
  <w:endnote w:type="continuationSeparator" w:id="0">
    <w:p w14:paraId="5E25C083" w14:textId="77777777" w:rsidR="006E1246" w:rsidRDefault="006E1246"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3D32BB" w:rsidRDefault="003D32BB"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3D32BB" w:rsidRDefault="003D3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3D32BB" w:rsidRDefault="003D32BB"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3D32BB" w:rsidRDefault="003D3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8FEFD" w14:textId="77777777" w:rsidR="006E1246" w:rsidRDefault="006E1246" w:rsidP="00342556">
      <w:pPr>
        <w:spacing w:after="0" w:line="240" w:lineRule="auto"/>
      </w:pPr>
      <w:r>
        <w:separator/>
      </w:r>
    </w:p>
  </w:footnote>
  <w:footnote w:type="continuationSeparator" w:id="0">
    <w:p w14:paraId="7DDB1DC5" w14:textId="77777777" w:rsidR="006E1246" w:rsidRDefault="006E1246"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3D32BB" w:rsidRDefault="003D32BB" w:rsidP="00D43DB3">
    <w:pPr>
      <w:pStyle w:val="Header"/>
    </w:pPr>
    <w:r>
      <w:t>Account Payables Automation – Technical Requirements</w:t>
    </w:r>
  </w:p>
  <w:p w14:paraId="54902178" w14:textId="77777777" w:rsidR="003D32BB" w:rsidRDefault="003D32BB"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24</w:t>
    </w:r>
    <w:r>
      <w:rPr>
        <w:b/>
        <w:bCs/>
      </w:rPr>
      <w:fldChar w:fldCharType="end"/>
    </w:r>
  </w:p>
  <w:p w14:paraId="7FE9988E" w14:textId="77777777" w:rsidR="003D32BB" w:rsidRDefault="003D3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3082BF5"/>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6"/>
  </w:num>
  <w:num w:numId="4">
    <w:abstractNumId w:val="26"/>
  </w:num>
  <w:num w:numId="5">
    <w:abstractNumId w:val="11"/>
  </w:num>
  <w:num w:numId="6">
    <w:abstractNumId w:val="22"/>
  </w:num>
  <w:num w:numId="7">
    <w:abstractNumId w:val="23"/>
  </w:num>
  <w:num w:numId="8">
    <w:abstractNumId w:val="9"/>
  </w:num>
  <w:num w:numId="9">
    <w:abstractNumId w:val="19"/>
  </w:num>
  <w:num w:numId="10">
    <w:abstractNumId w:val="12"/>
  </w:num>
  <w:num w:numId="11">
    <w:abstractNumId w:val="6"/>
  </w:num>
  <w:num w:numId="12">
    <w:abstractNumId w:val="8"/>
  </w:num>
  <w:num w:numId="13">
    <w:abstractNumId w:val="7"/>
  </w:num>
  <w:num w:numId="14">
    <w:abstractNumId w:val="13"/>
  </w:num>
  <w:num w:numId="15">
    <w:abstractNumId w:val="3"/>
  </w:num>
  <w:num w:numId="16">
    <w:abstractNumId w:val="14"/>
  </w:num>
  <w:num w:numId="17">
    <w:abstractNumId w:val="17"/>
  </w:num>
  <w:num w:numId="18">
    <w:abstractNumId w:val="1"/>
  </w:num>
  <w:num w:numId="19">
    <w:abstractNumId w:val="21"/>
  </w:num>
  <w:num w:numId="20">
    <w:abstractNumId w:val="28"/>
  </w:num>
  <w:num w:numId="21">
    <w:abstractNumId w:val="25"/>
  </w:num>
  <w:num w:numId="22">
    <w:abstractNumId w:val="2"/>
  </w:num>
  <w:num w:numId="23">
    <w:abstractNumId w:val="29"/>
  </w:num>
  <w:num w:numId="24">
    <w:abstractNumId w:val="27"/>
  </w:num>
  <w:num w:numId="25">
    <w:abstractNumId w:val="5"/>
  </w:num>
  <w:num w:numId="26">
    <w:abstractNumId w:val="24"/>
  </w:num>
  <w:num w:numId="27">
    <w:abstractNumId w:val="0"/>
  </w:num>
  <w:num w:numId="28">
    <w:abstractNumId w:val="15"/>
  </w:num>
  <w:num w:numId="29">
    <w:abstractNumId w:val="4"/>
  </w:num>
  <w:num w:numId="3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isal Farooqui">
    <w15:presenceInfo w15:providerId="Windows Live" w15:userId="97afdb1021d6a067"/>
  </w15:person>
  <w15:person w15:author="Alex Peker">
    <w15:presenceInfo w15:providerId="None" w15:userId="Alex Peker"/>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781"/>
    <w:rsid w:val="00004121"/>
    <w:rsid w:val="00004486"/>
    <w:rsid w:val="00007731"/>
    <w:rsid w:val="00014FA0"/>
    <w:rsid w:val="00015129"/>
    <w:rsid w:val="00015482"/>
    <w:rsid w:val="00040879"/>
    <w:rsid w:val="00041674"/>
    <w:rsid w:val="00043498"/>
    <w:rsid w:val="000444F0"/>
    <w:rsid w:val="000500BD"/>
    <w:rsid w:val="000528CB"/>
    <w:rsid w:val="0006055C"/>
    <w:rsid w:val="000615D7"/>
    <w:rsid w:val="000619BF"/>
    <w:rsid w:val="00064738"/>
    <w:rsid w:val="00073B6B"/>
    <w:rsid w:val="00073DEC"/>
    <w:rsid w:val="00083D4C"/>
    <w:rsid w:val="00092BB4"/>
    <w:rsid w:val="000951C6"/>
    <w:rsid w:val="00096CC5"/>
    <w:rsid w:val="000A0524"/>
    <w:rsid w:val="000B14D9"/>
    <w:rsid w:val="000B3B3A"/>
    <w:rsid w:val="000C320A"/>
    <w:rsid w:val="000F1EAF"/>
    <w:rsid w:val="000F38B6"/>
    <w:rsid w:val="000F7DC9"/>
    <w:rsid w:val="00102DBC"/>
    <w:rsid w:val="00103AD8"/>
    <w:rsid w:val="00105750"/>
    <w:rsid w:val="001123CB"/>
    <w:rsid w:val="00121173"/>
    <w:rsid w:val="0013751C"/>
    <w:rsid w:val="00145D26"/>
    <w:rsid w:val="0016352D"/>
    <w:rsid w:val="00164AC8"/>
    <w:rsid w:val="00177ABD"/>
    <w:rsid w:val="0018229C"/>
    <w:rsid w:val="001927E7"/>
    <w:rsid w:val="001931AE"/>
    <w:rsid w:val="001B15A7"/>
    <w:rsid w:val="001C087F"/>
    <w:rsid w:val="001C15DB"/>
    <w:rsid w:val="001D5766"/>
    <w:rsid w:val="001E0F02"/>
    <w:rsid w:val="001E16D9"/>
    <w:rsid w:val="001E63BF"/>
    <w:rsid w:val="001F26B6"/>
    <w:rsid w:val="00206C27"/>
    <w:rsid w:val="00207784"/>
    <w:rsid w:val="00211049"/>
    <w:rsid w:val="0022123D"/>
    <w:rsid w:val="00222011"/>
    <w:rsid w:val="00222980"/>
    <w:rsid w:val="00232C32"/>
    <w:rsid w:val="00242421"/>
    <w:rsid w:val="00266710"/>
    <w:rsid w:val="00270DB7"/>
    <w:rsid w:val="00271FBD"/>
    <w:rsid w:val="00272124"/>
    <w:rsid w:val="002A30AC"/>
    <w:rsid w:val="002A5236"/>
    <w:rsid w:val="002A6AD4"/>
    <w:rsid w:val="002B0093"/>
    <w:rsid w:val="002B49D5"/>
    <w:rsid w:val="002C04CC"/>
    <w:rsid w:val="002D042B"/>
    <w:rsid w:val="002E7913"/>
    <w:rsid w:val="003120B5"/>
    <w:rsid w:val="0031407C"/>
    <w:rsid w:val="003204B8"/>
    <w:rsid w:val="0032419F"/>
    <w:rsid w:val="00336619"/>
    <w:rsid w:val="00342556"/>
    <w:rsid w:val="003529DE"/>
    <w:rsid w:val="00361A28"/>
    <w:rsid w:val="00374D42"/>
    <w:rsid w:val="003841D4"/>
    <w:rsid w:val="00386365"/>
    <w:rsid w:val="00387E71"/>
    <w:rsid w:val="003938DE"/>
    <w:rsid w:val="00397B9C"/>
    <w:rsid w:val="003A06BC"/>
    <w:rsid w:val="003A13D8"/>
    <w:rsid w:val="003A2315"/>
    <w:rsid w:val="003A4EFF"/>
    <w:rsid w:val="003A5914"/>
    <w:rsid w:val="003C78D8"/>
    <w:rsid w:val="003D32BB"/>
    <w:rsid w:val="003D63CE"/>
    <w:rsid w:val="003E7526"/>
    <w:rsid w:val="003E7D10"/>
    <w:rsid w:val="00401332"/>
    <w:rsid w:val="0041254B"/>
    <w:rsid w:val="00416198"/>
    <w:rsid w:val="00416238"/>
    <w:rsid w:val="00416D6F"/>
    <w:rsid w:val="0042172F"/>
    <w:rsid w:val="0042620F"/>
    <w:rsid w:val="00433D6F"/>
    <w:rsid w:val="004353F9"/>
    <w:rsid w:val="00440CBE"/>
    <w:rsid w:val="00454623"/>
    <w:rsid w:val="00461DFF"/>
    <w:rsid w:val="004720C7"/>
    <w:rsid w:val="004841DC"/>
    <w:rsid w:val="00487394"/>
    <w:rsid w:val="004A632C"/>
    <w:rsid w:val="004B20E5"/>
    <w:rsid w:val="004B4C48"/>
    <w:rsid w:val="004D0914"/>
    <w:rsid w:val="004D41BA"/>
    <w:rsid w:val="004E5CEF"/>
    <w:rsid w:val="0050024E"/>
    <w:rsid w:val="0050528C"/>
    <w:rsid w:val="00505D95"/>
    <w:rsid w:val="0051088B"/>
    <w:rsid w:val="00521525"/>
    <w:rsid w:val="00522D89"/>
    <w:rsid w:val="00527948"/>
    <w:rsid w:val="00540998"/>
    <w:rsid w:val="00542740"/>
    <w:rsid w:val="00543E83"/>
    <w:rsid w:val="00546036"/>
    <w:rsid w:val="00554349"/>
    <w:rsid w:val="00554A1E"/>
    <w:rsid w:val="0057083F"/>
    <w:rsid w:val="00572B41"/>
    <w:rsid w:val="00573BF1"/>
    <w:rsid w:val="0058670F"/>
    <w:rsid w:val="005960EA"/>
    <w:rsid w:val="005A4BE2"/>
    <w:rsid w:val="005B5DB3"/>
    <w:rsid w:val="005D1F5D"/>
    <w:rsid w:val="005E5382"/>
    <w:rsid w:val="005E6FFE"/>
    <w:rsid w:val="005F6D6B"/>
    <w:rsid w:val="00633E60"/>
    <w:rsid w:val="0064399D"/>
    <w:rsid w:val="0066097D"/>
    <w:rsid w:val="00665058"/>
    <w:rsid w:val="00686FDF"/>
    <w:rsid w:val="006A0C3D"/>
    <w:rsid w:val="006A3F1F"/>
    <w:rsid w:val="006A73FD"/>
    <w:rsid w:val="006B15E3"/>
    <w:rsid w:val="006B18E0"/>
    <w:rsid w:val="006B35C8"/>
    <w:rsid w:val="006D6813"/>
    <w:rsid w:val="006D6EEB"/>
    <w:rsid w:val="006D728E"/>
    <w:rsid w:val="006E1246"/>
    <w:rsid w:val="00700DEA"/>
    <w:rsid w:val="00701223"/>
    <w:rsid w:val="007028FC"/>
    <w:rsid w:val="00703646"/>
    <w:rsid w:val="00706AC2"/>
    <w:rsid w:val="0072004C"/>
    <w:rsid w:val="00730297"/>
    <w:rsid w:val="007445CA"/>
    <w:rsid w:val="00751DE7"/>
    <w:rsid w:val="007522F8"/>
    <w:rsid w:val="007547CB"/>
    <w:rsid w:val="00764185"/>
    <w:rsid w:val="00770356"/>
    <w:rsid w:val="007C2D5B"/>
    <w:rsid w:val="007C3FD6"/>
    <w:rsid w:val="007C4455"/>
    <w:rsid w:val="007C62F8"/>
    <w:rsid w:val="007C6318"/>
    <w:rsid w:val="007C7E35"/>
    <w:rsid w:val="007D23F3"/>
    <w:rsid w:val="007E2A99"/>
    <w:rsid w:val="007E320B"/>
    <w:rsid w:val="007E7541"/>
    <w:rsid w:val="007F20BD"/>
    <w:rsid w:val="008023F0"/>
    <w:rsid w:val="00803D0D"/>
    <w:rsid w:val="008205C5"/>
    <w:rsid w:val="0082252C"/>
    <w:rsid w:val="00835B8D"/>
    <w:rsid w:val="00836420"/>
    <w:rsid w:val="0083709D"/>
    <w:rsid w:val="00846E58"/>
    <w:rsid w:val="008624E6"/>
    <w:rsid w:val="008867E3"/>
    <w:rsid w:val="008A1AFF"/>
    <w:rsid w:val="008A5743"/>
    <w:rsid w:val="008A5DA6"/>
    <w:rsid w:val="008B37C6"/>
    <w:rsid w:val="008B6F6B"/>
    <w:rsid w:val="008C2C2C"/>
    <w:rsid w:val="008C3C05"/>
    <w:rsid w:val="008D420B"/>
    <w:rsid w:val="008D677E"/>
    <w:rsid w:val="008E085F"/>
    <w:rsid w:val="008F5976"/>
    <w:rsid w:val="00912656"/>
    <w:rsid w:val="00914829"/>
    <w:rsid w:val="00916AAB"/>
    <w:rsid w:val="009207F5"/>
    <w:rsid w:val="00920D0D"/>
    <w:rsid w:val="00920D31"/>
    <w:rsid w:val="009220B6"/>
    <w:rsid w:val="009244F8"/>
    <w:rsid w:val="009265CD"/>
    <w:rsid w:val="00931344"/>
    <w:rsid w:val="009375D3"/>
    <w:rsid w:val="009417CB"/>
    <w:rsid w:val="0094341A"/>
    <w:rsid w:val="00943D46"/>
    <w:rsid w:val="00952B84"/>
    <w:rsid w:val="00965489"/>
    <w:rsid w:val="0097062F"/>
    <w:rsid w:val="0097669A"/>
    <w:rsid w:val="0098200E"/>
    <w:rsid w:val="00987FE5"/>
    <w:rsid w:val="0099151F"/>
    <w:rsid w:val="0099279B"/>
    <w:rsid w:val="00994126"/>
    <w:rsid w:val="009A4285"/>
    <w:rsid w:val="009A59B0"/>
    <w:rsid w:val="009C0AEE"/>
    <w:rsid w:val="009C305C"/>
    <w:rsid w:val="009C6396"/>
    <w:rsid w:val="009D2EF7"/>
    <w:rsid w:val="009E6D8F"/>
    <w:rsid w:val="00A05ADA"/>
    <w:rsid w:val="00A173B2"/>
    <w:rsid w:val="00A21197"/>
    <w:rsid w:val="00A2143C"/>
    <w:rsid w:val="00A24A8A"/>
    <w:rsid w:val="00A2758C"/>
    <w:rsid w:val="00A36A08"/>
    <w:rsid w:val="00A43135"/>
    <w:rsid w:val="00A46D46"/>
    <w:rsid w:val="00A50F8B"/>
    <w:rsid w:val="00A52325"/>
    <w:rsid w:val="00A53151"/>
    <w:rsid w:val="00A6039D"/>
    <w:rsid w:val="00A711A0"/>
    <w:rsid w:val="00A71513"/>
    <w:rsid w:val="00A87095"/>
    <w:rsid w:val="00A8721B"/>
    <w:rsid w:val="00AA299E"/>
    <w:rsid w:val="00AA5FF9"/>
    <w:rsid w:val="00AB1143"/>
    <w:rsid w:val="00AB3087"/>
    <w:rsid w:val="00AB7B1E"/>
    <w:rsid w:val="00AC2000"/>
    <w:rsid w:val="00AC31EA"/>
    <w:rsid w:val="00AC7063"/>
    <w:rsid w:val="00AD594C"/>
    <w:rsid w:val="00AD7F02"/>
    <w:rsid w:val="00AE273C"/>
    <w:rsid w:val="00AF7F14"/>
    <w:rsid w:val="00B109E7"/>
    <w:rsid w:val="00B1411B"/>
    <w:rsid w:val="00B26B77"/>
    <w:rsid w:val="00B324E3"/>
    <w:rsid w:val="00B35F21"/>
    <w:rsid w:val="00B46765"/>
    <w:rsid w:val="00B52B61"/>
    <w:rsid w:val="00B56349"/>
    <w:rsid w:val="00B71605"/>
    <w:rsid w:val="00B72FFB"/>
    <w:rsid w:val="00B84096"/>
    <w:rsid w:val="00B859C2"/>
    <w:rsid w:val="00B874C5"/>
    <w:rsid w:val="00B95770"/>
    <w:rsid w:val="00BA78A7"/>
    <w:rsid w:val="00BA7B1C"/>
    <w:rsid w:val="00BB18B7"/>
    <w:rsid w:val="00BB30DD"/>
    <w:rsid w:val="00BB411E"/>
    <w:rsid w:val="00BB49FD"/>
    <w:rsid w:val="00BD2056"/>
    <w:rsid w:val="00BD542F"/>
    <w:rsid w:val="00BD751C"/>
    <w:rsid w:val="00BE39A5"/>
    <w:rsid w:val="00BF1BC4"/>
    <w:rsid w:val="00BF2F6A"/>
    <w:rsid w:val="00C05EB5"/>
    <w:rsid w:val="00C2166F"/>
    <w:rsid w:val="00C30669"/>
    <w:rsid w:val="00C37819"/>
    <w:rsid w:val="00C555BC"/>
    <w:rsid w:val="00C61CEB"/>
    <w:rsid w:val="00C6256F"/>
    <w:rsid w:val="00C660E1"/>
    <w:rsid w:val="00C83201"/>
    <w:rsid w:val="00C9215F"/>
    <w:rsid w:val="00CA1F4D"/>
    <w:rsid w:val="00CA1FA5"/>
    <w:rsid w:val="00CB0F7B"/>
    <w:rsid w:val="00CB2ADD"/>
    <w:rsid w:val="00CC3B5B"/>
    <w:rsid w:val="00CD1EFB"/>
    <w:rsid w:val="00CE2361"/>
    <w:rsid w:val="00CF147E"/>
    <w:rsid w:val="00CF69BB"/>
    <w:rsid w:val="00D17609"/>
    <w:rsid w:val="00D265DD"/>
    <w:rsid w:val="00D3116F"/>
    <w:rsid w:val="00D43DB3"/>
    <w:rsid w:val="00D4421A"/>
    <w:rsid w:val="00D471F7"/>
    <w:rsid w:val="00D53D6D"/>
    <w:rsid w:val="00D73694"/>
    <w:rsid w:val="00D80A76"/>
    <w:rsid w:val="00D810EA"/>
    <w:rsid w:val="00D927B1"/>
    <w:rsid w:val="00D958D6"/>
    <w:rsid w:val="00DA0506"/>
    <w:rsid w:val="00DA47E2"/>
    <w:rsid w:val="00DA71C0"/>
    <w:rsid w:val="00DB3C1C"/>
    <w:rsid w:val="00DC4419"/>
    <w:rsid w:val="00DD4AA0"/>
    <w:rsid w:val="00DE2047"/>
    <w:rsid w:val="00DF0B03"/>
    <w:rsid w:val="00E076D9"/>
    <w:rsid w:val="00E120C6"/>
    <w:rsid w:val="00E27E30"/>
    <w:rsid w:val="00E43B22"/>
    <w:rsid w:val="00E50781"/>
    <w:rsid w:val="00E52F01"/>
    <w:rsid w:val="00E578DF"/>
    <w:rsid w:val="00E64B99"/>
    <w:rsid w:val="00E74186"/>
    <w:rsid w:val="00EA1DC9"/>
    <w:rsid w:val="00EA592A"/>
    <w:rsid w:val="00EB1F8E"/>
    <w:rsid w:val="00EC35DC"/>
    <w:rsid w:val="00ED7EB3"/>
    <w:rsid w:val="00EE06BD"/>
    <w:rsid w:val="00EE16A4"/>
    <w:rsid w:val="00EE4C0F"/>
    <w:rsid w:val="00EF316B"/>
    <w:rsid w:val="00F05A05"/>
    <w:rsid w:val="00F14F19"/>
    <w:rsid w:val="00F21FEA"/>
    <w:rsid w:val="00F264DC"/>
    <w:rsid w:val="00F33FBE"/>
    <w:rsid w:val="00F35D46"/>
    <w:rsid w:val="00F504C8"/>
    <w:rsid w:val="00F67189"/>
    <w:rsid w:val="00F67240"/>
    <w:rsid w:val="00F71096"/>
    <w:rsid w:val="00F721F7"/>
    <w:rsid w:val="00F73E25"/>
    <w:rsid w:val="00F7424F"/>
    <w:rsid w:val="00F7621F"/>
    <w:rsid w:val="00F86574"/>
    <w:rsid w:val="00F87242"/>
    <w:rsid w:val="00F9162B"/>
    <w:rsid w:val="00FB381B"/>
    <w:rsid w:val="00FB66E4"/>
    <w:rsid w:val="00FB71AA"/>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unhideWhenUsed/>
    <w:rsid w:val="00931344"/>
    <w:rPr>
      <w:color w:val="0000FF"/>
      <w:u w:val="single"/>
    </w:rPr>
  </w:style>
  <w:style w:type="paragraph" w:styleId="BalloonText">
    <w:name w:val="Balloon Text"/>
    <w:basedOn w:val="Normal"/>
    <w:link w:val="BalloonTextChar"/>
    <w:uiPriority w:val="99"/>
    <w:semiHidden/>
    <w:unhideWhenUsed/>
    <w:rsid w:val="006D6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EEB"/>
    <w:rPr>
      <w:rFonts w:ascii="Segoe UI" w:hAnsi="Segoe UI" w:cs="Segoe UI"/>
      <w:sz w:val="18"/>
      <w:szCs w:val="18"/>
    </w:rPr>
  </w:style>
  <w:style w:type="character" w:styleId="CommentReference">
    <w:name w:val="annotation reference"/>
    <w:basedOn w:val="DefaultParagraphFont"/>
    <w:uiPriority w:val="99"/>
    <w:semiHidden/>
    <w:unhideWhenUsed/>
    <w:rsid w:val="00DA0506"/>
    <w:rPr>
      <w:sz w:val="16"/>
      <w:szCs w:val="16"/>
    </w:rPr>
  </w:style>
  <w:style w:type="paragraph" w:styleId="CommentText">
    <w:name w:val="annotation text"/>
    <w:basedOn w:val="Normal"/>
    <w:link w:val="CommentTextChar"/>
    <w:uiPriority w:val="99"/>
    <w:semiHidden/>
    <w:unhideWhenUsed/>
    <w:rsid w:val="00DA0506"/>
    <w:pPr>
      <w:spacing w:line="240" w:lineRule="auto"/>
    </w:pPr>
    <w:rPr>
      <w:sz w:val="20"/>
      <w:szCs w:val="20"/>
    </w:rPr>
  </w:style>
  <w:style w:type="character" w:customStyle="1" w:styleId="CommentTextChar">
    <w:name w:val="Comment Text Char"/>
    <w:basedOn w:val="DefaultParagraphFont"/>
    <w:link w:val="CommentText"/>
    <w:uiPriority w:val="99"/>
    <w:semiHidden/>
    <w:rsid w:val="00DA0506"/>
    <w:rPr>
      <w:sz w:val="20"/>
      <w:szCs w:val="20"/>
    </w:rPr>
  </w:style>
  <w:style w:type="paragraph" w:styleId="CommentSubject">
    <w:name w:val="annotation subject"/>
    <w:basedOn w:val="CommentText"/>
    <w:next w:val="CommentText"/>
    <w:link w:val="CommentSubjectChar"/>
    <w:uiPriority w:val="99"/>
    <w:semiHidden/>
    <w:unhideWhenUsed/>
    <w:rsid w:val="00DA0506"/>
    <w:rPr>
      <w:b/>
      <w:bCs/>
    </w:rPr>
  </w:style>
  <w:style w:type="character" w:customStyle="1" w:styleId="CommentSubjectChar">
    <w:name w:val="Comment Subject Char"/>
    <w:basedOn w:val="CommentTextChar"/>
    <w:link w:val="CommentSubject"/>
    <w:uiPriority w:val="99"/>
    <w:semiHidden/>
    <w:rsid w:val="00DA0506"/>
    <w:rPr>
      <w:b/>
      <w:bCs/>
      <w:sz w:val="20"/>
      <w:szCs w:val="20"/>
    </w:rPr>
  </w:style>
  <w:style w:type="paragraph" w:styleId="Revision">
    <w:name w:val="Revision"/>
    <w:hidden/>
    <w:uiPriority w:val="99"/>
    <w:semiHidden/>
    <w:rsid w:val="00DA05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textract/pricing/" TargetMode="External"/><Relationship Id="rId2" Type="http://schemas.openxmlformats.org/officeDocument/2006/relationships/hyperlink" Target="https://www.tensorflow.org/hub/tutorials/text_classification_with_tf_hub" TargetMode="External"/><Relationship Id="rId1" Type="http://schemas.openxmlformats.org/officeDocument/2006/relationships/hyperlink" Target="https://github.com/TheJaeLal/Textract" TargetMode="External"/><Relationship Id="rId4" Type="http://schemas.openxmlformats.org/officeDocument/2006/relationships/hyperlink" Target="http://release.nexelus.net/APWorkflow/FormRecognizer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calculatorsoup.com/calculators/geometry-plane/distance-two-points.php"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988A5-F543-4BCD-AB01-3D639CD7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6887</Words>
  <Characters>39260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Alex Peker</cp:lastModifiedBy>
  <cp:revision>2</cp:revision>
  <dcterms:created xsi:type="dcterms:W3CDTF">2020-01-17T03:52:00Z</dcterms:created>
  <dcterms:modified xsi:type="dcterms:W3CDTF">2020-01-17T03:52:00Z</dcterms:modified>
</cp:coreProperties>
</file>