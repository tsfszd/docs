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51B33" w14:textId="77777777" w:rsidR="00004486" w:rsidRDefault="00004486" w:rsidP="00004486">
      <w:pPr>
        <w:spacing w:after="0" w:line="240" w:lineRule="auto"/>
        <w:jc w:val="right"/>
        <w:rPr>
          <w:b/>
          <w:sz w:val="36"/>
        </w:rPr>
      </w:pPr>
      <w:bookmarkStart w:id="0" w:name="_GoBack"/>
      <w:bookmarkEnd w:id="0"/>
      <w:r w:rsidRPr="00627FF4">
        <w:rPr>
          <w:b/>
          <w:sz w:val="36"/>
        </w:rPr>
        <w:t xml:space="preserve">Accounts Payable </w:t>
      </w:r>
      <w:r>
        <w:rPr>
          <w:b/>
          <w:sz w:val="36"/>
        </w:rPr>
        <w:t>Automation</w:t>
      </w:r>
    </w:p>
    <w:p w14:paraId="17416319" w14:textId="757BB7AC" w:rsidR="00004486" w:rsidRPr="00BD7996" w:rsidRDefault="00004486" w:rsidP="00004486">
      <w:pPr>
        <w:spacing w:after="0" w:line="240" w:lineRule="auto"/>
        <w:jc w:val="right"/>
        <w:rPr>
          <w:b/>
          <w:sz w:val="28"/>
        </w:rPr>
      </w:pPr>
      <w:r>
        <w:rPr>
          <w:b/>
          <w:sz w:val="28"/>
        </w:rPr>
        <w:t xml:space="preserve">Technical </w:t>
      </w:r>
      <w:r w:rsidRPr="00BD7996">
        <w:rPr>
          <w:b/>
          <w:sz w:val="28"/>
        </w:rPr>
        <w:t>Requirement</w:t>
      </w:r>
      <w:r>
        <w:rPr>
          <w:b/>
          <w:sz w:val="28"/>
        </w:rPr>
        <w:t>s</w:t>
      </w:r>
      <w:r w:rsidR="00401332">
        <w:rPr>
          <w:b/>
          <w:sz w:val="28"/>
        </w:rPr>
        <w:t xml:space="preserve"> v.1</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666B937A">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r>
        <w:t>Nexelus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17795F9D" w:rsidR="00004486" w:rsidRDefault="00004486" w:rsidP="00004486">
      <w:pPr>
        <w:jc w:val="right"/>
      </w:pPr>
      <w:r>
        <w:t xml:space="preserve">January </w:t>
      </w:r>
      <w:r w:rsidR="00522D89">
        <w:t>14</w:t>
      </w:r>
      <w:r>
        <w:t>, 2020</w:t>
      </w:r>
    </w:p>
    <w:p w14:paraId="56FEC26C" w14:textId="77777777" w:rsidR="00004486" w:rsidRDefault="00004486" w:rsidP="00004486"/>
    <w:p w14:paraId="640D7D84" w14:textId="345CA96E" w:rsidR="00004486" w:rsidRDefault="00004486">
      <w:pPr>
        <w:rPr>
          <w:b/>
          <w:bCs/>
          <w:sz w:val="40"/>
          <w:szCs w:val="40"/>
        </w:rPr>
      </w:pPr>
      <w:r>
        <w:rPr>
          <w:b/>
          <w:bCs/>
          <w:sz w:val="40"/>
          <w:szCs w:val="40"/>
        </w:rPr>
        <w:br w:type="page"/>
      </w:r>
    </w:p>
    <w:p w14:paraId="2DE97F1B" w14:textId="555EF32A" w:rsidR="005F6D6B" w:rsidRDefault="005E6FFE">
      <w:pPr>
        <w:pStyle w:val="TOC1"/>
        <w:tabs>
          <w:tab w:val="left" w:pos="390"/>
          <w:tab w:val="right" w:pos="10790"/>
        </w:tabs>
        <w:rPr>
          <w:rFonts w:eastAsiaTheme="minorEastAsia"/>
          <w:b w:val="0"/>
          <w:bCs w:val="0"/>
          <w:caps w:val="0"/>
          <w:noProof/>
          <w:u w:val="none"/>
        </w:rPr>
      </w:pPr>
      <w:r>
        <w:rPr>
          <w:highlight w:val="lightGray"/>
        </w:rPr>
        <w:lastRenderedPageBreak/>
        <w:fldChar w:fldCharType="begin"/>
      </w:r>
      <w:r>
        <w:rPr>
          <w:highlight w:val="lightGray"/>
        </w:rPr>
        <w:instrText xml:space="preserve"> TOC \o "1-3" \u </w:instrText>
      </w:r>
      <w:r>
        <w:rPr>
          <w:highlight w:val="lightGray"/>
        </w:rPr>
        <w:fldChar w:fldCharType="separate"/>
      </w:r>
      <w:r w:rsidR="005F6D6B">
        <w:rPr>
          <w:noProof/>
        </w:rPr>
        <w:t>1.</w:t>
      </w:r>
      <w:r w:rsidR="005F6D6B">
        <w:rPr>
          <w:rFonts w:eastAsiaTheme="minorEastAsia"/>
          <w:b w:val="0"/>
          <w:bCs w:val="0"/>
          <w:caps w:val="0"/>
          <w:noProof/>
          <w:u w:val="none"/>
        </w:rPr>
        <w:tab/>
      </w:r>
      <w:r w:rsidR="005F6D6B">
        <w:rPr>
          <w:noProof/>
        </w:rPr>
        <w:t>Introduction</w:t>
      </w:r>
      <w:r w:rsidR="005F6D6B">
        <w:rPr>
          <w:noProof/>
        </w:rPr>
        <w:tab/>
      </w:r>
      <w:r w:rsidR="005F6D6B">
        <w:rPr>
          <w:noProof/>
        </w:rPr>
        <w:fldChar w:fldCharType="begin"/>
      </w:r>
      <w:r w:rsidR="005F6D6B">
        <w:rPr>
          <w:noProof/>
        </w:rPr>
        <w:instrText xml:space="preserve"> PAGEREF _Toc29933274 \h </w:instrText>
      </w:r>
      <w:r w:rsidR="005F6D6B">
        <w:rPr>
          <w:noProof/>
        </w:rPr>
      </w:r>
      <w:r w:rsidR="005F6D6B">
        <w:rPr>
          <w:noProof/>
        </w:rPr>
        <w:fldChar w:fldCharType="separate"/>
      </w:r>
      <w:r w:rsidR="005F6D6B">
        <w:rPr>
          <w:noProof/>
        </w:rPr>
        <w:t>3</w:t>
      </w:r>
      <w:r w:rsidR="005F6D6B">
        <w:rPr>
          <w:noProof/>
        </w:rPr>
        <w:fldChar w:fldCharType="end"/>
      </w:r>
    </w:p>
    <w:p w14:paraId="71BE032D" w14:textId="39A1858E" w:rsidR="005F6D6B" w:rsidRDefault="005F6D6B">
      <w:pPr>
        <w:pStyle w:val="TOC1"/>
        <w:tabs>
          <w:tab w:val="left" w:pos="390"/>
          <w:tab w:val="right" w:pos="10790"/>
        </w:tabs>
        <w:rPr>
          <w:rFonts w:eastAsiaTheme="minorEastAsia"/>
          <w:b w:val="0"/>
          <w:bCs w:val="0"/>
          <w:caps w:val="0"/>
          <w:noProof/>
          <w:u w:val="none"/>
        </w:rPr>
      </w:pPr>
      <w:r>
        <w:rPr>
          <w:noProof/>
        </w:rPr>
        <w:t>2.</w:t>
      </w:r>
      <w:r>
        <w:rPr>
          <w:rFonts w:eastAsiaTheme="minorEastAsia"/>
          <w:b w:val="0"/>
          <w:bCs w:val="0"/>
          <w:caps w:val="0"/>
          <w:noProof/>
          <w:u w:val="none"/>
        </w:rPr>
        <w:tab/>
      </w:r>
      <w:r>
        <w:rPr>
          <w:noProof/>
        </w:rPr>
        <w:t>System Requirements, Scope, Assumptions</w:t>
      </w:r>
      <w:r>
        <w:rPr>
          <w:noProof/>
        </w:rPr>
        <w:tab/>
      </w:r>
      <w:r>
        <w:rPr>
          <w:noProof/>
        </w:rPr>
        <w:fldChar w:fldCharType="begin"/>
      </w:r>
      <w:r>
        <w:rPr>
          <w:noProof/>
        </w:rPr>
        <w:instrText xml:space="preserve"> PAGEREF _Toc29933275 \h </w:instrText>
      </w:r>
      <w:r>
        <w:rPr>
          <w:noProof/>
        </w:rPr>
      </w:r>
      <w:r>
        <w:rPr>
          <w:noProof/>
        </w:rPr>
        <w:fldChar w:fldCharType="separate"/>
      </w:r>
      <w:r>
        <w:rPr>
          <w:noProof/>
        </w:rPr>
        <w:t>4</w:t>
      </w:r>
      <w:r>
        <w:rPr>
          <w:noProof/>
        </w:rPr>
        <w:fldChar w:fldCharType="end"/>
      </w:r>
    </w:p>
    <w:p w14:paraId="218CC36B" w14:textId="04612CA4" w:rsidR="005F6D6B" w:rsidRDefault="005F6D6B">
      <w:pPr>
        <w:pStyle w:val="TOC1"/>
        <w:tabs>
          <w:tab w:val="left" w:pos="390"/>
          <w:tab w:val="right" w:pos="10790"/>
        </w:tabs>
        <w:rPr>
          <w:rFonts w:eastAsiaTheme="minorEastAsia"/>
          <w:b w:val="0"/>
          <w:bCs w:val="0"/>
          <w:caps w:val="0"/>
          <w:noProof/>
          <w:u w:val="none"/>
        </w:rPr>
      </w:pPr>
      <w:r>
        <w:rPr>
          <w:noProof/>
        </w:rPr>
        <w:t>3.</w:t>
      </w:r>
      <w:r>
        <w:rPr>
          <w:rFonts w:eastAsiaTheme="minorEastAsia"/>
          <w:b w:val="0"/>
          <w:bCs w:val="0"/>
          <w:caps w:val="0"/>
          <w:noProof/>
          <w:u w:val="none"/>
        </w:rPr>
        <w:tab/>
      </w:r>
      <w:r>
        <w:rPr>
          <w:noProof/>
        </w:rPr>
        <w:t>System Data Flow Design</w:t>
      </w:r>
      <w:r>
        <w:rPr>
          <w:noProof/>
        </w:rPr>
        <w:tab/>
      </w:r>
      <w:r>
        <w:rPr>
          <w:noProof/>
        </w:rPr>
        <w:fldChar w:fldCharType="begin"/>
      </w:r>
      <w:r>
        <w:rPr>
          <w:noProof/>
        </w:rPr>
        <w:instrText xml:space="preserve"> PAGEREF _Toc29933276 \h </w:instrText>
      </w:r>
      <w:r>
        <w:rPr>
          <w:noProof/>
        </w:rPr>
      </w:r>
      <w:r>
        <w:rPr>
          <w:noProof/>
        </w:rPr>
        <w:fldChar w:fldCharType="separate"/>
      </w:r>
      <w:r>
        <w:rPr>
          <w:noProof/>
        </w:rPr>
        <w:t>5</w:t>
      </w:r>
      <w:r>
        <w:rPr>
          <w:noProof/>
        </w:rPr>
        <w:fldChar w:fldCharType="end"/>
      </w:r>
    </w:p>
    <w:p w14:paraId="3031B344" w14:textId="72BD87BF" w:rsidR="005F6D6B" w:rsidRDefault="005F6D6B">
      <w:pPr>
        <w:pStyle w:val="TOC1"/>
        <w:tabs>
          <w:tab w:val="left" w:pos="390"/>
          <w:tab w:val="right" w:pos="10790"/>
        </w:tabs>
        <w:rPr>
          <w:rFonts w:eastAsiaTheme="minorEastAsia"/>
          <w:b w:val="0"/>
          <w:bCs w:val="0"/>
          <w:caps w:val="0"/>
          <w:noProof/>
          <w:u w:val="none"/>
        </w:rPr>
      </w:pPr>
      <w:r>
        <w:rPr>
          <w:noProof/>
        </w:rPr>
        <w:t>4.</w:t>
      </w:r>
      <w:r>
        <w:rPr>
          <w:rFonts w:eastAsiaTheme="minorEastAsia"/>
          <w:b w:val="0"/>
          <w:bCs w:val="0"/>
          <w:caps w:val="0"/>
          <w:noProof/>
          <w:u w:val="none"/>
        </w:rPr>
        <w:tab/>
      </w:r>
      <w:r>
        <w:rPr>
          <w:noProof/>
        </w:rPr>
        <w:t>Database Design</w:t>
      </w:r>
      <w:r>
        <w:rPr>
          <w:noProof/>
        </w:rPr>
        <w:tab/>
      </w:r>
      <w:r>
        <w:rPr>
          <w:noProof/>
        </w:rPr>
        <w:fldChar w:fldCharType="begin"/>
      </w:r>
      <w:r>
        <w:rPr>
          <w:noProof/>
        </w:rPr>
        <w:instrText xml:space="preserve"> PAGEREF _Toc29933277 \h </w:instrText>
      </w:r>
      <w:r>
        <w:rPr>
          <w:noProof/>
        </w:rPr>
      </w:r>
      <w:r>
        <w:rPr>
          <w:noProof/>
        </w:rPr>
        <w:fldChar w:fldCharType="separate"/>
      </w:r>
      <w:r>
        <w:rPr>
          <w:noProof/>
        </w:rPr>
        <w:t>6</w:t>
      </w:r>
      <w:r>
        <w:rPr>
          <w:noProof/>
        </w:rPr>
        <w:fldChar w:fldCharType="end"/>
      </w:r>
    </w:p>
    <w:p w14:paraId="7DB717E8" w14:textId="4E121990" w:rsidR="005F6D6B" w:rsidRDefault="005F6D6B">
      <w:pPr>
        <w:pStyle w:val="TOC1"/>
        <w:tabs>
          <w:tab w:val="left" w:pos="390"/>
          <w:tab w:val="right" w:pos="10790"/>
        </w:tabs>
        <w:rPr>
          <w:rFonts w:eastAsiaTheme="minorEastAsia"/>
          <w:b w:val="0"/>
          <w:bCs w:val="0"/>
          <w:caps w:val="0"/>
          <w:noProof/>
          <w:u w:val="none"/>
        </w:rPr>
      </w:pPr>
      <w:r>
        <w:rPr>
          <w:noProof/>
        </w:rPr>
        <w:t>5.</w:t>
      </w:r>
      <w:r>
        <w:rPr>
          <w:rFonts w:eastAsiaTheme="minorEastAsia"/>
          <w:b w:val="0"/>
          <w:bCs w:val="0"/>
          <w:caps w:val="0"/>
          <w:noProof/>
          <w:u w:val="none"/>
        </w:rPr>
        <w:tab/>
      </w:r>
      <w:r>
        <w:rPr>
          <w:noProof/>
        </w:rPr>
        <w:t>User Menu</w:t>
      </w:r>
      <w:r>
        <w:rPr>
          <w:noProof/>
        </w:rPr>
        <w:tab/>
      </w:r>
      <w:r>
        <w:rPr>
          <w:noProof/>
        </w:rPr>
        <w:fldChar w:fldCharType="begin"/>
      </w:r>
      <w:r>
        <w:rPr>
          <w:noProof/>
        </w:rPr>
        <w:instrText xml:space="preserve"> PAGEREF _Toc29933278 \h </w:instrText>
      </w:r>
      <w:r>
        <w:rPr>
          <w:noProof/>
        </w:rPr>
      </w:r>
      <w:r>
        <w:rPr>
          <w:noProof/>
        </w:rPr>
        <w:fldChar w:fldCharType="separate"/>
      </w:r>
      <w:r>
        <w:rPr>
          <w:noProof/>
        </w:rPr>
        <w:t>9</w:t>
      </w:r>
      <w:r>
        <w:rPr>
          <w:noProof/>
        </w:rPr>
        <w:fldChar w:fldCharType="end"/>
      </w:r>
    </w:p>
    <w:p w14:paraId="741D282C" w14:textId="014AFA3C" w:rsidR="005F6D6B" w:rsidRDefault="005F6D6B">
      <w:pPr>
        <w:pStyle w:val="TOC1"/>
        <w:tabs>
          <w:tab w:val="left" w:pos="390"/>
          <w:tab w:val="right" w:pos="10790"/>
        </w:tabs>
        <w:rPr>
          <w:rFonts w:eastAsiaTheme="minorEastAsia"/>
          <w:b w:val="0"/>
          <w:bCs w:val="0"/>
          <w:caps w:val="0"/>
          <w:noProof/>
          <w:u w:val="none"/>
        </w:rPr>
      </w:pPr>
      <w:r>
        <w:rPr>
          <w:noProof/>
        </w:rPr>
        <w:t>6.</w:t>
      </w:r>
      <w:r>
        <w:rPr>
          <w:rFonts w:eastAsiaTheme="minorEastAsia"/>
          <w:b w:val="0"/>
          <w:bCs w:val="0"/>
          <w:caps w:val="0"/>
          <w:noProof/>
          <w:u w:val="none"/>
        </w:rPr>
        <w:tab/>
      </w:r>
      <w:r>
        <w:rPr>
          <w:noProof/>
        </w:rPr>
        <w:t>Company Configuration</w:t>
      </w:r>
      <w:r>
        <w:rPr>
          <w:noProof/>
        </w:rPr>
        <w:tab/>
      </w:r>
      <w:r>
        <w:rPr>
          <w:noProof/>
        </w:rPr>
        <w:fldChar w:fldCharType="begin"/>
      </w:r>
      <w:r>
        <w:rPr>
          <w:noProof/>
        </w:rPr>
        <w:instrText xml:space="preserve"> PAGEREF _Toc29933279 \h </w:instrText>
      </w:r>
      <w:r>
        <w:rPr>
          <w:noProof/>
        </w:rPr>
      </w:r>
      <w:r>
        <w:rPr>
          <w:noProof/>
        </w:rPr>
        <w:fldChar w:fldCharType="separate"/>
      </w:r>
      <w:r>
        <w:rPr>
          <w:noProof/>
        </w:rPr>
        <w:t>10</w:t>
      </w:r>
      <w:r>
        <w:rPr>
          <w:noProof/>
        </w:rPr>
        <w:fldChar w:fldCharType="end"/>
      </w:r>
    </w:p>
    <w:p w14:paraId="1D9B1ACB" w14:textId="49BA86F3" w:rsidR="005F6D6B" w:rsidRDefault="005F6D6B">
      <w:pPr>
        <w:pStyle w:val="TOC1"/>
        <w:tabs>
          <w:tab w:val="left" w:pos="390"/>
          <w:tab w:val="right" w:pos="10790"/>
        </w:tabs>
        <w:rPr>
          <w:rFonts w:eastAsiaTheme="minorEastAsia"/>
          <w:b w:val="0"/>
          <w:bCs w:val="0"/>
          <w:caps w:val="0"/>
          <w:noProof/>
          <w:u w:val="none"/>
        </w:rPr>
      </w:pPr>
      <w:r>
        <w:rPr>
          <w:noProof/>
        </w:rPr>
        <w:t>7.</w:t>
      </w:r>
      <w:r>
        <w:rPr>
          <w:rFonts w:eastAsiaTheme="minorEastAsia"/>
          <w:b w:val="0"/>
          <w:bCs w:val="0"/>
          <w:caps w:val="0"/>
          <w:noProof/>
          <w:u w:val="none"/>
        </w:rPr>
        <w:tab/>
      </w:r>
      <w:r>
        <w:rPr>
          <w:noProof/>
        </w:rPr>
        <w:t>Routing Setup</w:t>
      </w:r>
      <w:r>
        <w:rPr>
          <w:noProof/>
        </w:rPr>
        <w:tab/>
      </w:r>
      <w:r>
        <w:rPr>
          <w:noProof/>
        </w:rPr>
        <w:fldChar w:fldCharType="begin"/>
      </w:r>
      <w:r>
        <w:rPr>
          <w:noProof/>
        </w:rPr>
        <w:instrText xml:space="preserve"> PAGEREF _Toc29933280 \h </w:instrText>
      </w:r>
      <w:r>
        <w:rPr>
          <w:noProof/>
        </w:rPr>
      </w:r>
      <w:r>
        <w:rPr>
          <w:noProof/>
        </w:rPr>
        <w:fldChar w:fldCharType="separate"/>
      </w:r>
      <w:r>
        <w:rPr>
          <w:noProof/>
        </w:rPr>
        <w:t>11</w:t>
      </w:r>
      <w:r>
        <w:rPr>
          <w:noProof/>
        </w:rPr>
        <w:fldChar w:fldCharType="end"/>
      </w:r>
    </w:p>
    <w:p w14:paraId="625FAC7E" w14:textId="1A0E5E33" w:rsidR="005F6D6B" w:rsidRDefault="005F6D6B">
      <w:pPr>
        <w:pStyle w:val="TOC1"/>
        <w:tabs>
          <w:tab w:val="left" w:pos="390"/>
          <w:tab w:val="right" w:pos="10790"/>
        </w:tabs>
        <w:rPr>
          <w:rFonts w:eastAsiaTheme="minorEastAsia"/>
          <w:b w:val="0"/>
          <w:bCs w:val="0"/>
          <w:caps w:val="0"/>
          <w:noProof/>
          <w:u w:val="none"/>
        </w:rPr>
      </w:pPr>
      <w:r>
        <w:rPr>
          <w:noProof/>
        </w:rPr>
        <w:t>8.</w:t>
      </w:r>
      <w:r>
        <w:rPr>
          <w:rFonts w:eastAsiaTheme="minorEastAsia"/>
          <w:b w:val="0"/>
          <w:bCs w:val="0"/>
          <w:caps w:val="0"/>
          <w:noProof/>
          <w:u w:val="none"/>
        </w:rPr>
        <w:tab/>
      </w:r>
      <w:r>
        <w:rPr>
          <w:noProof/>
        </w:rPr>
        <w:t>Payment Terms Mapping/Currencies Mapping</w:t>
      </w:r>
      <w:r>
        <w:rPr>
          <w:noProof/>
        </w:rPr>
        <w:tab/>
      </w:r>
      <w:r>
        <w:rPr>
          <w:noProof/>
        </w:rPr>
        <w:fldChar w:fldCharType="begin"/>
      </w:r>
      <w:r>
        <w:rPr>
          <w:noProof/>
        </w:rPr>
        <w:instrText xml:space="preserve"> PAGEREF _Toc29933281 \h </w:instrText>
      </w:r>
      <w:r>
        <w:rPr>
          <w:noProof/>
        </w:rPr>
      </w:r>
      <w:r>
        <w:rPr>
          <w:noProof/>
        </w:rPr>
        <w:fldChar w:fldCharType="separate"/>
      </w:r>
      <w:r>
        <w:rPr>
          <w:noProof/>
        </w:rPr>
        <w:t>13</w:t>
      </w:r>
      <w:r>
        <w:rPr>
          <w:noProof/>
        </w:rPr>
        <w:fldChar w:fldCharType="end"/>
      </w:r>
    </w:p>
    <w:p w14:paraId="0B695A4F" w14:textId="67A9D814" w:rsidR="005F6D6B" w:rsidRDefault="005F6D6B">
      <w:pPr>
        <w:pStyle w:val="TOC1"/>
        <w:tabs>
          <w:tab w:val="left" w:pos="390"/>
          <w:tab w:val="right" w:pos="10790"/>
        </w:tabs>
        <w:rPr>
          <w:rFonts w:eastAsiaTheme="minorEastAsia"/>
          <w:b w:val="0"/>
          <w:bCs w:val="0"/>
          <w:caps w:val="0"/>
          <w:noProof/>
          <w:u w:val="none"/>
        </w:rPr>
      </w:pPr>
      <w:r>
        <w:rPr>
          <w:noProof/>
        </w:rPr>
        <w:t>9.</w:t>
      </w:r>
      <w:r>
        <w:rPr>
          <w:rFonts w:eastAsiaTheme="minorEastAsia"/>
          <w:b w:val="0"/>
          <w:bCs w:val="0"/>
          <w:caps w:val="0"/>
          <w:noProof/>
          <w:u w:val="none"/>
        </w:rPr>
        <w:tab/>
      </w:r>
      <w:r>
        <w:rPr>
          <w:noProof/>
        </w:rPr>
        <w:t>Manage Non-Mapped Invoices</w:t>
      </w:r>
      <w:r>
        <w:rPr>
          <w:noProof/>
        </w:rPr>
        <w:tab/>
      </w:r>
      <w:r>
        <w:rPr>
          <w:noProof/>
        </w:rPr>
        <w:fldChar w:fldCharType="begin"/>
      </w:r>
      <w:r>
        <w:rPr>
          <w:noProof/>
        </w:rPr>
        <w:instrText xml:space="preserve"> PAGEREF _Toc29933282 \h </w:instrText>
      </w:r>
      <w:r>
        <w:rPr>
          <w:noProof/>
        </w:rPr>
      </w:r>
      <w:r>
        <w:rPr>
          <w:noProof/>
        </w:rPr>
        <w:fldChar w:fldCharType="separate"/>
      </w:r>
      <w:r>
        <w:rPr>
          <w:noProof/>
        </w:rPr>
        <w:t>14</w:t>
      </w:r>
      <w:r>
        <w:rPr>
          <w:noProof/>
        </w:rPr>
        <w:fldChar w:fldCharType="end"/>
      </w:r>
    </w:p>
    <w:p w14:paraId="63BA37D4" w14:textId="5215F24C" w:rsidR="005F6D6B" w:rsidRDefault="005F6D6B">
      <w:pPr>
        <w:pStyle w:val="TOC1"/>
        <w:tabs>
          <w:tab w:val="left" w:pos="502"/>
          <w:tab w:val="right" w:pos="10790"/>
        </w:tabs>
        <w:rPr>
          <w:rFonts w:eastAsiaTheme="minorEastAsia"/>
          <w:b w:val="0"/>
          <w:bCs w:val="0"/>
          <w:caps w:val="0"/>
          <w:noProof/>
          <w:u w:val="none"/>
        </w:rPr>
      </w:pPr>
      <w:r>
        <w:rPr>
          <w:noProof/>
        </w:rPr>
        <w:t>10.</w:t>
      </w:r>
      <w:r>
        <w:rPr>
          <w:rFonts w:eastAsiaTheme="minorEastAsia"/>
          <w:b w:val="0"/>
          <w:bCs w:val="0"/>
          <w:caps w:val="0"/>
          <w:noProof/>
          <w:u w:val="none"/>
        </w:rPr>
        <w:tab/>
      </w:r>
      <w:r>
        <w:rPr>
          <w:noProof/>
        </w:rPr>
        <w:t>Manage Invoice Models</w:t>
      </w:r>
      <w:r>
        <w:rPr>
          <w:noProof/>
        </w:rPr>
        <w:tab/>
      </w:r>
      <w:r>
        <w:rPr>
          <w:noProof/>
        </w:rPr>
        <w:fldChar w:fldCharType="begin"/>
      </w:r>
      <w:r>
        <w:rPr>
          <w:noProof/>
        </w:rPr>
        <w:instrText xml:space="preserve"> PAGEREF _Toc29933283 \h </w:instrText>
      </w:r>
      <w:r>
        <w:rPr>
          <w:noProof/>
        </w:rPr>
      </w:r>
      <w:r>
        <w:rPr>
          <w:noProof/>
        </w:rPr>
        <w:fldChar w:fldCharType="separate"/>
      </w:r>
      <w:r>
        <w:rPr>
          <w:noProof/>
        </w:rPr>
        <w:t>16</w:t>
      </w:r>
      <w:r>
        <w:rPr>
          <w:noProof/>
        </w:rPr>
        <w:fldChar w:fldCharType="end"/>
      </w:r>
    </w:p>
    <w:p w14:paraId="79FCA384" w14:textId="6C24D016" w:rsidR="005F6D6B" w:rsidRDefault="005F6D6B">
      <w:pPr>
        <w:pStyle w:val="TOC1"/>
        <w:tabs>
          <w:tab w:val="left" w:pos="502"/>
          <w:tab w:val="right" w:pos="10790"/>
        </w:tabs>
        <w:rPr>
          <w:rFonts w:eastAsiaTheme="minorEastAsia"/>
          <w:b w:val="0"/>
          <w:bCs w:val="0"/>
          <w:caps w:val="0"/>
          <w:noProof/>
          <w:u w:val="none"/>
        </w:rPr>
      </w:pPr>
      <w:r>
        <w:rPr>
          <w:noProof/>
        </w:rPr>
        <w:t>11.</w:t>
      </w:r>
      <w:r>
        <w:rPr>
          <w:rFonts w:eastAsiaTheme="minorEastAsia"/>
          <w:b w:val="0"/>
          <w:bCs w:val="0"/>
          <w:caps w:val="0"/>
          <w:noProof/>
          <w:u w:val="none"/>
        </w:rPr>
        <w:tab/>
      </w:r>
      <w:r>
        <w:rPr>
          <w:noProof/>
        </w:rPr>
        <w:t>New Invoice Model Setup</w:t>
      </w:r>
      <w:r>
        <w:rPr>
          <w:noProof/>
        </w:rPr>
        <w:tab/>
      </w:r>
      <w:r>
        <w:rPr>
          <w:noProof/>
        </w:rPr>
        <w:fldChar w:fldCharType="begin"/>
      </w:r>
      <w:r>
        <w:rPr>
          <w:noProof/>
        </w:rPr>
        <w:instrText xml:space="preserve"> PAGEREF _Toc29933284 \h </w:instrText>
      </w:r>
      <w:r>
        <w:rPr>
          <w:noProof/>
        </w:rPr>
      </w:r>
      <w:r>
        <w:rPr>
          <w:noProof/>
        </w:rPr>
        <w:fldChar w:fldCharType="separate"/>
      </w:r>
      <w:r>
        <w:rPr>
          <w:noProof/>
        </w:rPr>
        <w:t>17</w:t>
      </w:r>
      <w:r>
        <w:rPr>
          <w:noProof/>
        </w:rPr>
        <w:fldChar w:fldCharType="end"/>
      </w:r>
    </w:p>
    <w:p w14:paraId="6C1A078C" w14:textId="0FE50B8E" w:rsidR="005F6D6B" w:rsidRDefault="005F6D6B">
      <w:pPr>
        <w:pStyle w:val="TOC1"/>
        <w:tabs>
          <w:tab w:val="left" w:pos="502"/>
          <w:tab w:val="right" w:pos="10790"/>
        </w:tabs>
        <w:rPr>
          <w:rFonts w:eastAsiaTheme="minorEastAsia"/>
          <w:b w:val="0"/>
          <w:bCs w:val="0"/>
          <w:caps w:val="0"/>
          <w:noProof/>
          <w:u w:val="none"/>
        </w:rPr>
      </w:pPr>
      <w:r>
        <w:rPr>
          <w:noProof/>
        </w:rPr>
        <w:t>12.</w:t>
      </w:r>
      <w:r>
        <w:rPr>
          <w:rFonts w:eastAsiaTheme="minorEastAsia"/>
          <w:b w:val="0"/>
          <w:bCs w:val="0"/>
          <w:caps w:val="0"/>
          <w:noProof/>
          <w:u w:val="none"/>
        </w:rPr>
        <w:tab/>
      </w:r>
      <w:r>
        <w:rPr>
          <w:noProof/>
        </w:rPr>
        <w:t>New Invoice Model Setup (Test)</w:t>
      </w:r>
      <w:r>
        <w:rPr>
          <w:noProof/>
        </w:rPr>
        <w:tab/>
      </w:r>
      <w:r>
        <w:rPr>
          <w:noProof/>
        </w:rPr>
        <w:fldChar w:fldCharType="begin"/>
      </w:r>
      <w:r>
        <w:rPr>
          <w:noProof/>
        </w:rPr>
        <w:instrText xml:space="preserve"> PAGEREF _Toc29933285 \h </w:instrText>
      </w:r>
      <w:r>
        <w:rPr>
          <w:noProof/>
        </w:rPr>
      </w:r>
      <w:r>
        <w:rPr>
          <w:noProof/>
        </w:rPr>
        <w:fldChar w:fldCharType="separate"/>
      </w:r>
      <w:r>
        <w:rPr>
          <w:noProof/>
        </w:rPr>
        <w:t>26</w:t>
      </w:r>
      <w:r>
        <w:rPr>
          <w:noProof/>
        </w:rPr>
        <w:fldChar w:fldCharType="end"/>
      </w:r>
    </w:p>
    <w:p w14:paraId="3DA064CB" w14:textId="76D10E36" w:rsidR="005F6D6B" w:rsidRDefault="005F6D6B">
      <w:pPr>
        <w:pStyle w:val="TOC1"/>
        <w:tabs>
          <w:tab w:val="left" w:pos="502"/>
          <w:tab w:val="right" w:pos="10790"/>
        </w:tabs>
        <w:rPr>
          <w:rFonts w:eastAsiaTheme="minorEastAsia"/>
          <w:b w:val="0"/>
          <w:bCs w:val="0"/>
          <w:caps w:val="0"/>
          <w:noProof/>
          <w:u w:val="none"/>
        </w:rPr>
      </w:pPr>
      <w:r>
        <w:rPr>
          <w:noProof/>
        </w:rPr>
        <w:t>13.</w:t>
      </w:r>
      <w:r>
        <w:rPr>
          <w:rFonts w:eastAsiaTheme="minorEastAsia"/>
          <w:b w:val="0"/>
          <w:bCs w:val="0"/>
          <w:caps w:val="0"/>
          <w:noProof/>
          <w:u w:val="none"/>
        </w:rPr>
        <w:tab/>
      </w:r>
      <w:r>
        <w:rPr>
          <w:noProof/>
        </w:rPr>
        <w:t>Invoice Model Setup - Request_&lt;N&gt;</w:t>
      </w:r>
      <w:r>
        <w:rPr>
          <w:noProof/>
        </w:rPr>
        <w:tab/>
      </w:r>
      <w:r>
        <w:rPr>
          <w:noProof/>
        </w:rPr>
        <w:fldChar w:fldCharType="begin"/>
      </w:r>
      <w:r>
        <w:rPr>
          <w:noProof/>
        </w:rPr>
        <w:instrText xml:space="preserve"> PAGEREF _Toc29933286 \h </w:instrText>
      </w:r>
      <w:r>
        <w:rPr>
          <w:noProof/>
        </w:rPr>
      </w:r>
      <w:r>
        <w:rPr>
          <w:noProof/>
        </w:rPr>
        <w:fldChar w:fldCharType="separate"/>
      </w:r>
      <w:r>
        <w:rPr>
          <w:noProof/>
        </w:rPr>
        <w:t>28</w:t>
      </w:r>
      <w:r>
        <w:rPr>
          <w:noProof/>
        </w:rPr>
        <w:fldChar w:fldCharType="end"/>
      </w:r>
    </w:p>
    <w:p w14:paraId="4D479EFB" w14:textId="79A0C15B" w:rsidR="005F6D6B" w:rsidRDefault="005F6D6B">
      <w:pPr>
        <w:pStyle w:val="TOC1"/>
        <w:tabs>
          <w:tab w:val="left" w:pos="502"/>
          <w:tab w:val="right" w:pos="10790"/>
        </w:tabs>
        <w:rPr>
          <w:rFonts w:eastAsiaTheme="minorEastAsia"/>
          <w:b w:val="0"/>
          <w:bCs w:val="0"/>
          <w:caps w:val="0"/>
          <w:noProof/>
          <w:u w:val="none"/>
        </w:rPr>
      </w:pPr>
      <w:r>
        <w:rPr>
          <w:noProof/>
        </w:rPr>
        <w:t>14.</w:t>
      </w:r>
      <w:r>
        <w:rPr>
          <w:rFonts w:eastAsiaTheme="minorEastAsia"/>
          <w:b w:val="0"/>
          <w:bCs w:val="0"/>
          <w:caps w:val="0"/>
          <w:noProof/>
          <w:u w:val="none"/>
        </w:rPr>
        <w:tab/>
      </w:r>
      <w:r>
        <w:rPr>
          <w:noProof/>
        </w:rPr>
        <w:t>Manage Invoice Documents</w:t>
      </w:r>
      <w:r>
        <w:rPr>
          <w:noProof/>
        </w:rPr>
        <w:tab/>
      </w:r>
      <w:r>
        <w:rPr>
          <w:noProof/>
        </w:rPr>
        <w:fldChar w:fldCharType="begin"/>
      </w:r>
      <w:r>
        <w:rPr>
          <w:noProof/>
        </w:rPr>
        <w:instrText xml:space="preserve"> PAGEREF _Toc29933287 \h </w:instrText>
      </w:r>
      <w:r>
        <w:rPr>
          <w:noProof/>
        </w:rPr>
      </w:r>
      <w:r>
        <w:rPr>
          <w:noProof/>
        </w:rPr>
        <w:fldChar w:fldCharType="separate"/>
      </w:r>
      <w:r>
        <w:rPr>
          <w:noProof/>
        </w:rPr>
        <w:t>30</w:t>
      </w:r>
      <w:r>
        <w:rPr>
          <w:noProof/>
        </w:rPr>
        <w:fldChar w:fldCharType="end"/>
      </w:r>
    </w:p>
    <w:p w14:paraId="4FAAD7DA" w14:textId="03F26FA2" w:rsidR="005F6D6B" w:rsidRDefault="005F6D6B">
      <w:pPr>
        <w:pStyle w:val="TOC1"/>
        <w:tabs>
          <w:tab w:val="left" w:pos="502"/>
          <w:tab w:val="right" w:pos="10790"/>
        </w:tabs>
        <w:rPr>
          <w:rFonts w:eastAsiaTheme="minorEastAsia"/>
          <w:b w:val="0"/>
          <w:bCs w:val="0"/>
          <w:caps w:val="0"/>
          <w:noProof/>
          <w:u w:val="none"/>
        </w:rPr>
      </w:pPr>
      <w:r>
        <w:rPr>
          <w:noProof/>
        </w:rPr>
        <w:t>15.</w:t>
      </w:r>
      <w:r>
        <w:rPr>
          <w:rFonts w:eastAsiaTheme="minorEastAsia"/>
          <w:b w:val="0"/>
          <w:bCs w:val="0"/>
          <w:caps w:val="0"/>
          <w:noProof/>
          <w:u w:val="none"/>
        </w:rPr>
        <w:tab/>
      </w:r>
      <w:r>
        <w:rPr>
          <w:noProof/>
        </w:rPr>
        <w:t>Review Invoice Document</w:t>
      </w:r>
      <w:r>
        <w:rPr>
          <w:noProof/>
        </w:rPr>
        <w:tab/>
      </w:r>
      <w:r>
        <w:rPr>
          <w:noProof/>
        </w:rPr>
        <w:fldChar w:fldCharType="begin"/>
      </w:r>
      <w:r>
        <w:rPr>
          <w:noProof/>
        </w:rPr>
        <w:instrText xml:space="preserve"> PAGEREF _Toc29933288 \h </w:instrText>
      </w:r>
      <w:r>
        <w:rPr>
          <w:noProof/>
        </w:rPr>
      </w:r>
      <w:r>
        <w:rPr>
          <w:noProof/>
        </w:rPr>
        <w:fldChar w:fldCharType="separate"/>
      </w:r>
      <w:r>
        <w:rPr>
          <w:noProof/>
        </w:rPr>
        <w:t>32</w:t>
      </w:r>
      <w:r>
        <w:rPr>
          <w:noProof/>
        </w:rPr>
        <w:fldChar w:fldCharType="end"/>
      </w:r>
    </w:p>
    <w:p w14:paraId="6827A9C6" w14:textId="4C9C2735" w:rsidR="005F6D6B" w:rsidRDefault="005F6D6B">
      <w:pPr>
        <w:pStyle w:val="TOC1"/>
        <w:tabs>
          <w:tab w:val="left" w:pos="502"/>
          <w:tab w:val="right" w:pos="10790"/>
        </w:tabs>
        <w:rPr>
          <w:rFonts w:eastAsiaTheme="minorEastAsia"/>
          <w:b w:val="0"/>
          <w:bCs w:val="0"/>
          <w:caps w:val="0"/>
          <w:noProof/>
          <w:u w:val="none"/>
        </w:rPr>
      </w:pPr>
      <w:r>
        <w:rPr>
          <w:noProof/>
        </w:rPr>
        <w:t>16.</w:t>
      </w:r>
      <w:r>
        <w:rPr>
          <w:rFonts w:eastAsiaTheme="minorEastAsia"/>
          <w:b w:val="0"/>
          <w:bCs w:val="0"/>
          <w:caps w:val="0"/>
          <w:noProof/>
          <w:u w:val="none"/>
        </w:rPr>
        <w:tab/>
      </w:r>
      <w:r>
        <w:rPr>
          <w:noProof/>
        </w:rPr>
        <w:t>Additional Documents</w:t>
      </w:r>
      <w:r>
        <w:rPr>
          <w:noProof/>
        </w:rPr>
        <w:tab/>
      </w:r>
      <w:r>
        <w:rPr>
          <w:noProof/>
        </w:rPr>
        <w:fldChar w:fldCharType="begin"/>
      </w:r>
      <w:r>
        <w:rPr>
          <w:noProof/>
        </w:rPr>
        <w:instrText xml:space="preserve"> PAGEREF _Toc29933289 \h </w:instrText>
      </w:r>
      <w:r>
        <w:rPr>
          <w:noProof/>
        </w:rPr>
      </w:r>
      <w:r>
        <w:rPr>
          <w:noProof/>
        </w:rPr>
        <w:fldChar w:fldCharType="separate"/>
      </w:r>
      <w:r>
        <w:rPr>
          <w:noProof/>
        </w:rPr>
        <w:t>33</w:t>
      </w:r>
      <w:r>
        <w:rPr>
          <w:noProof/>
        </w:rPr>
        <w:fldChar w:fldCharType="end"/>
      </w:r>
    </w:p>
    <w:p w14:paraId="0A30F978" w14:textId="54A8FA21" w:rsidR="00164AC8" w:rsidRDefault="005E6FFE" w:rsidP="00164AC8">
      <w:pPr>
        <w:pStyle w:val="Heading1"/>
        <w:ind w:left="720"/>
        <w:rPr>
          <w:highlight w:val="lightGray"/>
        </w:rPr>
      </w:pPr>
      <w:r>
        <w:rPr>
          <w:highlight w:val="lightGray"/>
        </w:rPr>
        <w:fldChar w:fldCharType="end"/>
      </w:r>
    </w:p>
    <w:p w14:paraId="59B38AB3" w14:textId="77777777" w:rsidR="00164AC8" w:rsidRDefault="00164AC8">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1DCBE65" w14:textId="63B3F7A9" w:rsidR="00004486" w:rsidRDefault="004D0914" w:rsidP="005E6FFE">
      <w:pPr>
        <w:pStyle w:val="Heading1"/>
        <w:numPr>
          <w:ilvl w:val="0"/>
          <w:numId w:val="1"/>
        </w:numPr>
      </w:pPr>
      <w:bookmarkStart w:id="1" w:name="_Toc29933274"/>
      <w:r>
        <w:lastRenderedPageBreak/>
        <w:t>Introduction</w:t>
      </w:r>
      <w:bookmarkEnd w:id="1"/>
    </w:p>
    <w:p w14:paraId="66F5630F" w14:textId="77777777" w:rsidR="0064399D" w:rsidRDefault="0064399D" w:rsidP="00CC3B5B">
      <w:pPr>
        <w:ind w:left="360"/>
      </w:pPr>
    </w:p>
    <w:p w14:paraId="76A7CDF1" w14:textId="3A94490A" w:rsidR="00CC3B5B" w:rsidRDefault="00CC3B5B" w:rsidP="00CC3B5B">
      <w:pPr>
        <w:ind w:left="360"/>
      </w:pPr>
      <w:r>
        <w:t xml:space="preserve">AP Automation system will utilize Amazon Textract text detection and analysis API to recognize and identify specific AP Invoice elements that are at interest to AP Automation system.  AP Automation system background process (AP Invoice Scanner – APIS process) </w:t>
      </w:r>
      <w:r w:rsidR="00FF3279">
        <w:t xml:space="preserve">running at predefined intervals of time (e.g. once an hour) </w:t>
      </w:r>
      <w:r>
        <w:t>will scan preconfigured client director</w:t>
      </w:r>
      <w:r w:rsidR="00FF3279">
        <w:t>y</w:t>
      </w:r>
      <w:r>
        <w:t xml:space="preserve"> that </w:t>
      </w:r>
      <w:r w:rsidR="00FF3279">
        <w:t>is</w:t>
      </w:r>
      <w:r>
        <w:t xml:space="preserve"> setup </w:t>
      </w:r>
      <w:r w:rsidR="007D23F3">
        <w:t xml:space="preserve">in advance </w:t>
      </w:r>
      <w:r>
        <w:t xml:space="preserve">to </w:t>
      </w:r>
      <w:r w:rsidR="00FF3279">
        <w:t>collect</w:t>
      </w:r>
      <w:r>
        <w:t xml:space="preserve"> </w:t>
      </w:r>
      <w:r w:rsidR="007D23F3">
        <w:t xml:space="preserve">initially all </w:t>
      </w:r>
      <w:r>
        <w:t xml:space="preserve">client AP invoices.  The results of scanning are fall into two broad categories: </w:t>
      </w:r>
    </w:p>
    <w:p w14:paraId="75261A81" w14:textId="0CC64A36" w:rsidR="00CC3B5B" w:rsidRDefault="00CC3B5B" w:rsidP="00CC3B5B">
      <w:pPr>
        <w:pStyle w:val="ListParagraph"/>
        <w:numPr>
          <w:ilvl w:val="0"/>
          <w:numId w:val="8"/>
        </w:numPr>
      </w:pPr>
      <w:r>
        <w:t>Recognized (mapped) AP Invoice documents</w:t>
      </w:r>
    </w:p>
    <w:p w14:paraId="2E19AE25" w14:textId="77777777" w:rsidR="00CC3B5B" w:rsidRDefault="00846E58" w:rsidP="00CC3B5B">
      <w:pPr>
        <w:pStyle w:val="ListParagraph"/>
        <w:numPr>
          <w:ilvl w:val="0"/>
          <w:numId w:val="8"/>
        </w:numPr>
      </w:pPr>
      <w:r>
        <w:t>Unrecognized (non-mapped) AP Invoice documents</w:t>
      </w:r>
    </w:p>
    <w:p w14:paraId="4105DC7F" w14:textId="21035C22" w:rsidR="00846E58" w:rsidRDefault="00846E58" w:rsidP="00846E58">
      <w:pPr>
        <w:ind w:left="360"/>
      </w:pPr>
      <w:r>
        <w:t>Recognized AP Invoices can be further classified as follows</w:t>
      </w:r>
      <w:r w:rsidR="00C6256F">
        <w:t xml:space="preserve"> (in order of “</w:t>
      </w:r>
      <w:r w:rsidR="00C6256F" w:rsidRPr="00C6256F">
        <w:t>flawlessness</w:t>
      </w:r>
      <w:r w:rsidR="00C6256F">
        <w:t>”)</w:t>
      </w:r>
      <w:r>
        <w:t>:</w:t>
      </w:r>
    </w:p>
    <w:p w14:paraId="63204D81" w14:textId="5C43DCDF" w:rsidR="00B859C2" w:rsidRDefault="00846E58" w:rsidP="00846E58">
      <w:pPr>
        <w:pStyle w:val="ListParagraph"/>
        <w:numPr>
          <w:ilvl w:val="0"/>
          <w:numId w:val="11"/>
        </w:numPr>
      </w:pPr>
      <w:r>
        <w:t>Verified</w:t>
      </w:r>
      <w:r w:rsidR="00C6256F">
        <w:t xml:space="preserve"> Successfully</w:t>
      </w:r>
      <w:r>
        <w:t xml:space="preserve">. </w:t>
      </w:r>
      <w:r w:rsidR="00B859C2">
        <w:t xml:space="preserve"> All the conditions below are satisfied: </w:t>
      </w:r>
    </w:p>
    <w:p w14:paraId="37D3DA93" w14:textId="77777777" w:rsidR="00271FBD" w:rsidRDefault="00271FBD" w:rsidP="00271FBD">
      <w:pPr>
        <w:pStyle w:val="ListParagraph"/>
        <w:numPr>
          <w:ilvl w:val="0"/>
          <w:numId w:val="12"/>
        </w:numPr>
      </w:pPr>
      <w:r>
        <w:t>Invoice vendor name (vendor identifier text elements) is found, recognized and mapped to one of the predefined Invoice Models and successfully mapped to ERP Vendor/Vendor Site combination</w:t>
      </w:r>
    </w:p>
    <w:p w14:paraId="7A0D43B4" w14:textId="077602BF" w:rsidR="00B859C2" w:rsidRDefault="007522F8" w:rsidP="00B859C2">
      <w:pPr>
        <w:pStyle w:val="ListParagraph"/>
        <w:numPr>
          <w:ilvl w:val="0"/>
          <w:numId w:val="12"/>
        </w:numPr>
      </w:pPr>
      <w:r>
        <w:t>A</w:t>
      </w:r>
      <w:r w:rsidR="00846E58">
        <w:t xml:space="preserve">ll the required AP Invoice elements </w:t>
      </w:r>
      <w:r w:rsidR="00B859C2">
        <w:t xml:space="preserve">(Vendor Name, Vendor Invoice Number, Invoice Date, Due Date, Payment Term, Service Term (Start/End Dates), Currency, </w:t>
      </w:r>
      <w:r w:rsidR="00FF3279">
        <w:t xml:space="preserve">IO/PO Number(s), </w:t>
      </w:r>
      <w:r w:rsidR="00B859C2">
        <w:t xml:space="preserve">IO/PO Net Amount(s) </w:t>
      </w:r>
      <w:r w:rsidR="00846E58">
        <w:t>are found</w:t>
      </w:r>
      <w:r w:rsidR="00B859C2">
        <w:t xml:space="preserve"> on a scanned document</w:t>
      </w:r>
    </w:p>
    <w:p w14:paraId="4D9DACAE" w14:textId="77777777" w:rsidR="00B859C2" w:rsidRDefault="00846E58" w:rsidP="00B859C2">
      <w:pPr>
        <w:pStyle w:val="ListParagraph"/>
        <w:numPr>
          <w:ilvl w:val="0"/>
          <w:numId w:val="12"/>
        </w:numPr>
      </w:pPr>
      <w:r>
        <w:t xml:space="preserve">IO/PO(s) </w:t>
      </w:r>
      <w:r w:rsidR="00B859C2">
        <w:t xml:space="preserve">are </w:t>
      </w:r>
      <w:r>
        <w:t xml:space="preserve">found for this vendor </w:t>
      </w:r>
      <w:r w:rsidR="00B859C2">
        <w:t xml:space="preserve">in integrated AP system these IO(s) </w:t>
      </w:r>
      <w:r>
        <w:t xml:space="preserve">are not closed (completed or ended) </w:t>
      </w:r>
    </w:p>
    <w:p w14:paraId="6B03C057" w14:textId="5AF5FE5C" w:rsidR="00846E58" w:rsidRDefault="00846E58" w:rsidP="00B859C2">
      <w:pPr>
        <w:pStyle w:val="ListParagraph"/>
        <w:numPr>
          <w:ilvl w:val="0"/>
          <w:numId w:val="12"/>
        </w:numPr>
      </w:pPr>
      <w:r>
        <w:t>IO/PO Invoice amount(s) are less than IO/PO amount less already delivered amount</w:t>
      </w:r>
    </w:p>
    <w:p w14:paraId="2A2BEE22" w14:textId="6604ABD5" w:rsidR="00920D0D" w:rsidRDefault="00920D0D" w:rsidP="00B859C2">
      <w:pPr>
        <w:pStyle w:val="ListParagraph"/>
        <w:numPr>
          <w:ilvl w:val="0"/>
          <w:numId w:val="12"/>
        </w:numPr>
      </w:pPr>
      <w:r>
        <w:t xml:space="preserve">Payment Term and Currency are found in </w:t>
      </w:r>
      <w:r w:rsidR="003E7D10">
        <w:t xml:space="preserve">the </w:t>
      </w:r>
      <w:r>
        <w:t>ERP system</w:t>
      </w:r>
      <w:r w:rsidR="00FF3279">
        <w:t xml:space="preserve"> applying configured maps between ERP and AP Automation systems</w:t>
      </w:r>
      <w:r w:rsidR="00A21197">
        <w:t>, Service Term is correctly verified.</w:t>
      </w:r>
    </w:p>
    <w:p w14:paraId="754E7DE6" w14:textId="77777777" w:rsidR="00C6256F" w:rsidRDefault="00C6256F" w:rsidP="00C6256F">
      <w:pPr>
        <w:pStyle w:val="ListParagraph"/>
        <w:ind w:left="1800"/>
      </w:pPr>
    </w:p>
    <w:p w14:paraId="0EFB7A61" w14:textId="1E968FE9" w:rsidR="00C6256F" w:rsidRDefault="00C6256F" w:rsidP="00C6256F">
      <w:pPr>
        <w:pStyle w:val="ListParagraph"/>
        <w:numPr>
          <w:ilvl w:val="0"/>
          <w:numId w:val="11"/>
        </w:numPr>
      </w:pPr>
      <w:r>
        <w:t xml:space="preserve">Verified with Errors.  All the conditions below are satisfied: </w:t>
      </w:r>
    </w:p>
    <w:p w14:paraId="5FF679E1" w14:textId="77777777" w:rsidR="00271FBD" w:rsidRDefault="00271FBD" w:rsidP="00271FBD">
      <w:pPr>
        <w:pStyle w:val="ListParagraph"/>
        <w:numPr>
          <w:ilvl w:val="0"/>
          <w:numId w:val="13"/>
        </w:numPr>
      </w:pPr>
      <w:r>
        <w:t>Invoice vendor name (vendor identifier text elements) is found, recognized and mapped to one of the predefined Invoice Models and successfully mapped to ERP Vendor/Vendor Site combination</w:t>
      </w:r>
    </w:p>
    <w:p w14:paraId="6B922D4D" w14:textId="4774606A" w:rsidR="00C6256F" w:rsidRDefault="007522F8" w:rsidP="007522F8">
      <w:pPr>
        <w:pStyle w:val="ListParagraph"/>
        <w:numPr>
          <w:ilvl w:val="0"/>
          <w:numId w:val="13"/>
        </w:numPr>
      </w:pPr>
      <w:r>
        <w:t>A</w:t>
      </w:r>
      <w:r w:rsidR="00C6256F">
        <w:t xml:space="preserve">ll the required AP Invoice elements (Vendor Name, Vendor Invoice Number, Invoice Date, Due Date, Payment Term, Service Term (Start/End Dates), Currency, </w:t>
      </w:r>
      <w:r w:rsidR="008205C5">
        <w:t xml:space="preserve">IO/PO Number(s), </w:t>
      </w:r>
      <w:r w:rsidR="00C6256F">
        <w:t>IO/PO Net Amount(s) are found on a scanned document</w:t>
      </w:r>
    </w:p>
    <w:p w14:paraId="732E3553" w14:textId="77777777" w:rsidR="007522F8" w:rsidRDefault="007522F8" w:rsidP="007522F8">
      <w:pPr>
        <w:pStyle w:val="ListParagraph"/>
        <w:ind w:left="1800"/>
      </w:pPr>
    </w:p>
    <w:p w14:paraId="74DC8088" w14:textId="4A8FA249" w:rsidR="007522F8" w:rsidRDefault="007522F8" w:rsidP="007522F8">
      <w:pPr>
        <w:pStyle w:val="ListParagraph"/>
        <w:numPr>
          <w:ilvl w:val="0"/>
          <w:numId w:val="11"/>
        </w:numPr>
      </w:pPr>
      <w:r>
        <w:t xml:space="preserve">Missing Info.  All the conditions below are satisfied: </w:t>
      </w:r>
    </w:p>
    <w:p w14:paraId="6C802196" w14:textId="7118CF5E" w:rsidR="007522F8" w:rsidRDefault="007522F8" w:rsidP="007522F8">
      <w:pPr>
        <w:pStyle w:val="ListParagraph"/>
        <w:numPr>
          <w:ilvl w:val="0"/>
          <w:numId w:val="14"/>
        </w:numPr>
      </w:pPr>
      <w:r>
        <w:t xml:space="preserve">Invoice vendor name </w:t>
      </w:r>
      <w:r w:rsidR="00232C32">
        <w:t>(vendor identifier text element</w:t>
      </w:r>
      <w:r w:rsidR="001B15A7">
        <w:t>s</w:t>
      </w:r>
      <w:r w:rsidR="00232C32">
        <w:t xml:space="preserve">) </w:t>
      </w:r>
      <w:r>
        <w:t xml:space="preserve">is </w:t>
      </w:r>
      <w:r w:rsidR="00232C32">
        <w:t xml:space="preserve">found, </w:t>
      </w:r>
      <w:r>
        <w:t>recognized</w:t>
      </w:r>
      <w:r w:rsidR="00C30669">
        <w:t xml:space="preserve"> and mapped to one of the predefined Invoice Models</w:t>
      </w:r>
      <w:r>
        <w:t xml:space="preserve"> and successfully mapped to ERP Vendor/Vendor Site combination</w:t>
      </w:r>
    </w:p>
    <w:p w14:paraId="171E0B9F" w14:textId="756A21D2" w:rsidR="007522F8" w:rsidRDefault="007522F8" w:rsidP="007522F8">
      <w:pPr>
        <w:pStyle w:val="ListParagraph"/>
        <w:numPr>
          <w:ilvl w:val="0"/>
          <w:numId w:val="14"/>
        </w:numPr>
      </w:pPr>
      <w:r>
        <w:t xml:space="preserve">Some of required AP Invoice elements (Vendor Name, Vendor Invoice Number, Invoice Date, Due Date, Payment Term, Service Term (Start/End Dates), Currency, </w:t>
      </w:r>
      <w:r w:rsidR="00A52325">
        <w:t xml:space="preserve">IO/PO Number(s), </w:t>
      </w:r>
      <w:r>
        <w:t>IO/PO Net Amount(s) are found on a scanned document</w:t>
      </w:r>
    </w:p>
    <w:p w14:paraId="0338C4D9" w14:textId="77777777" w:rsidR="001B15A7" w:rsidRDefault="001B15A7" w:rsidP="001B15A7">
      <w:pPr>
        <w:pStyle w:val="ListParagraph"/>
        <w:ind w:left="1800"/>
      </w:pPr>
    </w:p>
    <w:p w14:paraId="1C9F97F9" w14:textId="18121D3C" w:rsidR="001B15A7" w:rsidRDefault="001B15A7" w:rsidP="001B15A7">
      <w:pPr>
        <w:pStyle w:val="ListParagraph"/>
        <w:numPr>
          <w:ilvl w:val="0"/>
          <w:numId w:val="11"/>
        </w:numPr>
      </w:pPr>
      <w:r>
        <w:t xml:space="preserve">Missing Vendor Assignment.  All the conditions below are satisfied: </w:t>
      </w:r>
    </w:p>
    <w:p w14:paraId="3195E920" w14:textId="2A301230" w:rsidR="001B15A7" w:rsidRDefault="001B15A7" w:rsidP="001B15A7">
      <w:pPr>
        <w:pStyle w:val="ListParagraph"/>
        <w:numPr>
          <w:ilvl w:val="0"/>
          <w:numId w:val="14"/>
        </w:numPr>
      </w:pPr>
      <w:r>
        <w:t>Invoice vendor name (vendor identifier text elements) is found, recognized and mapped to one of the predefined Invoice Models (</w:t>
      </w:r>
      <w:r w:rsidRPr="001B15A7">
        <w:t>apam_master_document_model</w:t>
      </w:r>
      <w:r>
        <w:t>) but ERP Vendor/Vendor Site combination is not assigned for this model - mapping is not entered yet in this client’s model table (</w:t>
      </w:r>
      <w:r w:rsidRPr="001B15A7">
        <w:t>apam_document_model</w:t>
      </w:r>
      <w:r>
        <w:t xml:space="preserve"> table)</w:t>
      </w:r>
    </w:p>
    <w:p w14:paraId="5F1D36E8" w14:textId="7A08142F" w:rsidR="001B15A7" w:rsidRDefault="001B15A7" w:rsidP="001B15A7">
      <w:pPr>
        <w:pStyle w:val="ListParagraph"/>
        <w:numPr>
          <w:ilvl w:val="0"/>
          <w:numId w:val="14"/>
        </w:numPr>
      </w:pPr>
      <w:r>
        <w:lastRenderedPageBreak/>
        <w:t>Some of required AP Invoice elements (</w:t>
      </w:r>
      <w:r w:rsidR="00A52325">
        <w:t xml:space="preserve">Vendor Name, </w:t>
      </w:r>
      <w:r>
        <w:t xml:space="preserve">Vendor Invoice Number, Invoice Date, Due Date, Payment Term, Service Term (Start/End Dates), Currency, </w:t>
      </w:r>
      <w:r w:rsidR="00A52325">
        <w:t xml:space="preserve">IO/PO Number(s), </w:t>
      </w:r>
      <w:r>
        <w:t>IO/PO Net Amount(s) are found on a scanned document</w:t>
      </w:r>
    </w:p>
    <w:p w14:paraId="0FBE6B10" w14:textId="3A90B98B" w:rsidR="007522F8" w:rsidRDefault="001E0F02" w:rsidP="001E0F02">
      <w:pPr>
        <w:ind w:left="360"/>
      </w:pPr>
      <w:r>
        <w:t>These recognized AP Invoices will be listed on AP Invoices -&gt; Manage Invoice Documents screen (see below) where user depending on the status of the AP Invoice can either manually enter missing information, correct errors or review invoice and route for approval.</w:t>
      </w:r>
    </w:p>
    <w:p w14:paraId="035199A6" w14:textId="41BDF4FD" w:rsidR="007522F8" w:rsidRDefault="00C30669" w:rsidP="0041254B">
      <w:pPr>
        <w:ind w:left="360"/>
      </w:pPr>
      <w:r>
        <w:t xml:space="preserve">Unrecognized AP Invoices </w:t>
      </w:r>
      <w:r w:rsidR="00AB3087">
        <w:t xml:space="preserve">and Recognized AP Invoices with Missing Vendor Assignment </w:t>
      </w:r>
      <w:r>
        <w:t xml:space="preserve">are as such that </w:t>
      </w:r>
      <w:r w:rsidR="00F504C8">
        <w:t>v</w:t>
      </w:r>
      <w:r>
        <w:t>endor name</w:t>
      </w:r>
      <w:r w:rsidR="0041254B">
        <w:t xml:space="preserve"> on an </w:t>
      </w:r>
      <w:r w:rsidR="00232C32">
        <w:t>i</w:t>
      </w:r>
      <w:r w:rsidR="0041254B">
        <w:t>nvoice</w:t>
      </w:r>
      <w:r>
        <w:t xml:space="preserve"> </w:t>
      </w:r>
      <w:r w:rsidR="001B15A7">
        <w:t xml:space="preserve">(vendor identifier text elements) </w:t>
      </w:r>
      <w:r>
        <w:t xml:space="preserve">could not be successfully </w:t>
      </w:r>
      <w:r w:rsidR="0041254B">
        <w:t>mapped to any one of the predefined Invoice Models</w:t>
      </w:r>
      <w:r w:rsidR="00AB3087">
        <w:t xml:space="preserve"> or it mapped successfully but generic Invoice Model (from common database) has never been used and never been mapped to Vendor/Site combination </w:t>
      </w:r>
      <w:r w:rsidR="00F504C8">
        <w:t>.  These AP Invoice documents will be listed on AP Invoice</w:t>
      </w:r>
      <w:r w:rsidR="001E0F02">
        <w:t>s</w:t>
      </w:r>
      <w:r w:rsidR="00F504C8">
        <w:t xml:space="preserve"> -&gt; Manage Non-Mapped Invoices screen (see below) where user can decide what to do with them further – either requesting new mapping (request for creating new Invoice Model), </w:t>
      </w:r>
      <w:r w:rsidR="00AB3087">
        <w:t>assign vendor/site</w:t>
      </w:r>
      <w:r w:rsidR="00BD751C">
        <w:t xml:space="preserve">, </w:t>
      </w:r>
      <w:r w:rsidR="00F504C8">
        <w:t xml:space="preserve">route for manual processing or </w:t>
      </w:r>
      <w:r w:rsidR="004A632C">
        <w:t xml:space="preserve">remove as </w:t>
      </w:r>
      <w:r w:rsidR="008205C5">
        <w:t xml:space="preserve">an </w:t>
      </w:r>
      <w:r w:rsidR="004A632C">
        <w:t>erroneous file.</w:t>
      </w:r>
    </w:p>
    <w:p w14:paraId="63718E1E" w14:textId="77777777" w:rsidR="00C83201" w:rsidRDefault="00C83201" w:rsidP="0041254B">
      <w:pPr>
        <w:ind w:left="360"/>
      </w:pPr>
    </w:p>
    <w:p w14:paraId="498295BF" w14:textId="04BE18C3" w:rsidR="001E16D9" w:rsidRDefault="00C83201" w:rsidP="001E16D9">
      <w:pPr>
        <w:pStyle w:val="Heading1"/>
        <w:numPr>
          <w:ilvl w:val="0"/>
          <w:numId w:val="1"/>
        </w:numPr>
      </w:pPr>
      <w:bookmarkStart w:id="2" w:name="_Toc29933275"/>
      <w:r>
        <w:t xml:space="preserve">System </w:t>
      </w:r>
      <w:r w:rsidR="0013751C">
        <w:t>R</w:t>
      </w:r>
      <w:r>
        <w:t>equirements</w:t>
      </w:r>
      <w:r w:rsidR="0013751C">
        <w:t>, Scope, Assumptions</w:t>
      </w:r>
      <w:bookmarkEnd w:id="2"/>
    </w:p>
    <w:p w14:paraId="5F791AD9" w14:textId="77777777" w:rsidR="00C83201" w:rsidRDefault="00C83201" w:rsidP="0041254B">
      <w:pPr>
        <w:ind w:left="360"/>
      </w:pPr>
    </w:p>
    <w:p w14:paraId="578C0EFF" w14:textId="25C5FEE5" w:rsidR="00770356" w:rsidRDefault="00C83201" w:rsidP="0041254B">
      <w:pPr>
        <w:ind w:left="360"/>
      </w:pPr>
      <w:r>
        <w:t xml:space="preserve">AP Automation System will be released in two phases: Phase I and Phase II.  Phase I </w:t>
      </w:r>
      <w:r w:rsidR="0013751C">
        <w:t xml:space="preserve">will not contain Registration, Trial Accounts, Licensing, Subscription and Billing setup screens.  All these elements will be maintained by Nexelus personnel on database level. </w:t>
      </w:r>
    </w:p>
    <w:p w14:paraId="59F7BC95" w14:textId="56957458" w:rsidR="008D420B" w:rsidRDefault="008D420B" w:rsidP="0041254B">
      <w:pPr>
        <w:ind w:left="360"/>
      </w:pPr>
      <w:r>
        <w:t>Invoice input documents (scanned images or generated) are supported only in PDF, JPEG or PNG formats.</w:t>
      </w:r>
      <w:r w:rsidR="00AE273C">
        <w:t xml:space="preserve">  AP Automation system will not convert input files</w:t>
      </w:r>
      <w:r w:rsidR="00835B8D">
        <w:t xml:space="preserve"> from other formats.</w:t>
      </w:r>
    </w:p>
    <w:p w14:paraId="1C3C72A9" w14:textId="0EDEEA32" w:rsidR="00C83201" w:rsidRDefault="0013751C" w:rsidP="0041254B">
      <w:pPr>
        <w:ind w:left="360"/>
      </w:pPr>
      <w:r>
        <w:t>Phase I assumes that IO/PO number must be delivered on invoice document and if it is not found, invoice document is considered to have ‘missing info’.  Phase II will provide an intelligence to extract IO/PO number from Invoice detail lines description</w:t>
      </w:r>
      <w:r w:rsidR="00AB7B1E">
        <w:t>, recognize it</w:t>
      </w:r>
      <w:r>
        <w:t xml:space="preserve"> and map it to ERP system Campaign/Media Plan to obtain missing IO/PO number.</w:t>
      </w:r>
    </w:p>
    <w:p w14:paraId="5B6E38C1" w14:textId="37D04FB0" w:rsidR="00770356" w:rsidRDefault="000951C6" w:rsidP="0041254B">
      <w:pPr>
        <w:ind w:left="360"/>
      </w:pPr>
      <w:r>
        <w:t xml:space="preserve">AP Automation System is designed as totally disconnected, self-sufficient application and does not require any real-time interface to the other system(s).  </w:t>
      </w:r>
      <w:commentRangeStart w:id="3"/>
      <w:commentRangeStart w:id="4"/>
      <w:r>
        <w:t xml:space="preserve">However, AP Automation heavily relies on the data provided by client’s ERP system such as employees, vendor/sites, IO entries, delivery transactional data and organizational position categories to properly function. Thus, AP Automation System will be integrated with ERP system using ERP System API to periodically, on a scheduling basis, fetch required data elements from ERP system.  </w:t>
      </w:r>
      <w:commentRangeEnd w:id="3"/>
      <w:r w:rsidR="00345BCC">
        <w:rPr>
          <w:rStyle w:val="CommentReference"/>
        </w:rPr>
        <w:commentReference w:id="3"/>
      </w:r>
      <w:commentRangeEnd w:id="4"/>
      <w:r w:rsidR="00321B09">
        <w:rPr>
          <w:rStyle w:val="CommentReference"/>
        </w:rPr>
        <w:commentReference w:id="4"/>
      </w:r>
      <w:r w:rsidR="00336619">
        <w:t>Automatic setup and c</w:t>
      </w:r>
      <w:r>
        <w:t>onfigur</w:t>
      </w:r>
      <w:r w:rsidR="00336619">
        <w:t xml:space="preserve">ation of </w:t>
      </w:r>
      <w:r>
        <w:t>ERP system API to feed and update AP Automation tables</w:t>
      </w:r>
      <w:r w:rsidR="00336619">
        <w:t xml:space="preserve"> is not part of Phase I deliverables.  It is assumed that Nexelus personnel will configure scheduled procedures to feed AP Automation integration tables with all required data in Phase I.  </w:t>
      </w:r>
      <w:commentRangeStart w:id="5"/>
      <w:commentRangeStart w:id="6"/>
      <w:r w:rsidR="00336619">
        <w:t>Phase II will use Celigo or MuleSoft API integration platforms to automate data feeds into AP Automation system.</w:t>
      </w:r>
      <w:commentRangeEnd w:id="5"/>
      <w:r w:rsidR="00345BCC">
        <w:rPr>
          <w:rStyle w:val="CommentReference"/>
        </w:rPr>
        <w:commentReference w:id="5"/>
      </w:r>
      <w:commentRangeEnd w:id="6"/>
      <w:r w:rsidR="00321B09">
        <w:rPr>
          <w:rStyle w:val="CommentReference"/>
        </w:rPr>
        <w:commentReference w:id="6"/>
      </w:r>
    </w:p>
    <w:p w14:paraId="4D8DEB21" w14:textId="3D8ABF49" w:rsidR="00211049" w:rsidRDefault="00211049" w:rsidP="0041254B">
      <w:pPr>
        <w:ind w:left="360"/>
      </w:pPr>
      <w:r>
        <w:t>Phase I assumes integration with Nexelus ERP system. Phase II will allow integration with other ERP systems of client’s choice.</w:t>
      </w:r>
    </w:p>
    <w:p w14:paraId="44CF8DA8" w14:textId="62D9E839" w:rsidR="00336619" w:rsidRDefault="00336619" w:rsidP="0041254B">
      <w:pPr>
        <w:ind w:left="360"/>
      </w:pPr>
      <w:r>
        <w:t xml:space="preserve">AP Automation system needs to deliver (post) processed AP Invoices into ERP system.  Phase I will push all processed and approved invoice records into AP Automation system AP Posted Invoices table and Nexelus personnel will configure procedures to fetch these posted AP Invoices on a periodic basis and push it into ERP System tables.  </w:t>
      </w:r>
      <w:r>
        <w:lastRenderedPageBreak/>
        <w:t xml:space="preserve">Phase II will provide formal AP Automation System API </w:t>
      </w:r>
      <w:r w:rsidR="004353F9">
        <w:t xml:space="preserve">that can be used by any integrated ERP system to fetch processed and approved AP invoices. </w:t>
      </w:r>
      <w:r>
        <w:t xml:space="preserve"> </w:t>
      </w:r>
    </w:p>
    <w:p w14:paraId="5CAEB3F6" w14:textId="157C9210" w:rsidR="003938DE" w:rsidRDefault="005E5382" w:rsidP="0041254B">
      <w:pPr>
        <w:ind w:left="360"/>
      </w:pPr>
      <w:r>
        <w:t>AP Automation d</w:t>
      </w:r>
      <w:r w:rsidR="00CF147E">
        <w:t xml:space="preserve">atabase design will utilize multi-tenant database approach using Amazon Aurora MySQL database engine initially </w:t>
      </w:r>
      <w:r w:rsidR="007547CB">
        <w:t>deployed on</w:t>
      </w:r>
      <w:r w:rsidR="00CF147E">
        <w:t xml:space="preserve"> a single database instance.  </w:t>
      </w:r>
      <w:r w:rsidR="009A59B0">
        <w:t>Common schema to maintain sharable set of model definitions and corresponding reference data will be reused across client’s dedicated schemas. Each client schema will maintain client setup information, routing setup</w:t>
      </w:r>
      <w:r w:rsidR="00272124">
        <w:t xml:space="preserve"> data</w:t>
      </w:r>
      <w:r w:rsidR="009A59B0">
        <w:t>, processed invoices, etc.</w:t>
      </w:r>
    </w:p>
    <w:p w14:paraId="66FC35F1" w14:textId="77777777" w:rsidR="007547CB" w:rsidRDefault="007547CB" w:rsidP="0041254B">
      <w:pPr>
        <w:ind w:left="360"/>
      </w:pPr>
    </w:p>
    <w:p w14:paraId="2E0C55F9" w14:textId="06E27EE1" w:rsidR="003938DE" w:rsidRDefault="003938DE" w:rsidP="003938DE">
      <w:pPr>
        <w:pStyle w:val="Heading1"/>
        <w:numPr>
          <w:ilvl w:val="0"/>
          <w:numId w:val="1"/>
        </w:numPr>
      </w:pPr>
      <w:bookmarkStart w:id="7" w:name="_Toc29933276"/>
      <w:r>
        <w:t>System Data Flow Design</w:t>
      </w:r>
      <w:bookmarkEnd w:id="7"/>
    </w:p>
    <w:p w14:paraId="14E9BA6E" w14:textId="5A25D0B1" w:rsidR="00C83201" w:rsidRDefault="00C83201" w:rsidP="0041254B">
      <w:pPr>
        <w:ind w:left="360"/>
      </w:pPr>
    </w:p>
    <w:p w14:paraId="77C40DE2" w14:textId="34CBE515" w:rsidR="00CF147E" w:rsidRDefault="00CF147E" w:rsidP="0041254B">
      <w:pPr>
        <w:ind w:left="360"/>
      </w:pPr>
      <w:r>
        <w:t>Below is high level diagram that shows overall data flow within an application.</w:t>
      </w:r>
    </w:p>
    <w:p w14:paraId="3638114B" w14:textId="1FFC4C54" w:rsidR="00CF147E" w:rsidRDefault="00CF147E" w:rsidP="0041254B">
      <w:pPr>
        <w:ind w:left="360"/>
      </w:pPr>
      <w:r>
        <w:rPr>
          <w:noProof/>
        </w:rPr>
        <w:drawing>
          <wp:inline distT="0" distB="0" distL="0" distR="0" wp14:anchorId="2D090371" wp14:editId="4DD5C01F">
            <wp:extent cx="5912294" cy="3356610"/>
            <wp:effectExtent l="19050" t="19050" r="1270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2277" cy="3367955"/>
                    </a:xfrm>
                    <a:prstGeom prst="rect">
                      <a:avLst/>
                    </a:prstGeom>
                    <a:noFill/>
                    <a:ln>
                      <a:solidFill>
                        <a:schemeClr val="tx1"/>
                      </a:solidFill>
                    </a:ln>
                  </pic:spPr>
                </pic:pic>
              </a:graphicData>
            </a:graphic>
          </wp:inline>
        </w:drawing>
      </w:r>
    </w:p>
    <w:p w14:paraId="7DC91281" w14:textId="32B4E406" w:rsidR="003938DE" w:rsidRDefault="003938DE" w:rsidP="0041254B">
      <w:pPr>
        <w:ind w:left="360"/>
      </w:pPr>
    </w:p>
    <w:p w14:paraId="609C7FB6" w14:textId="42A66793" w:rsidR="00CF147E" w:rsidRDefault="00B35F21" w:rsidP="0041254B">
      <w:pPr>
        <w:ind w:left="360"/>
      </w:pPr>
      <w:r>
        <w:t>Initially</w:t>
      </w:r>
      <w:r w:rsidR="007547CB">
        <w:t>, all client invoices will be accumulated into single dedicated client directory.  Automated Matching Process (AP Invoice Scanner – APIS) will periodically scan this directory to process each invoice document.  After successful processing invoice document will be archived into another directory within S3 storage and AP Invoice record will be posted to ERP system.</w:t>
      </w:r>
    </w:p>
    <w:p w14:paraId="04E050BE" w14:textId="2C863070" w:rsidR="00B35F21" w:rsidRDefault="00B35F21">
      <w:r>
        <w:br w:type="page"/>
      </w:r>
    </w:p>
    <w:p w14:paraId="1C8439A9" w14:textId="77CE069B" w:rsidR="00B35F21" w:rsidRDefault="00B35F21" w:rsidP="0041254B">
      <w:pPr>
        <w:ind w:left="360"/>
      </w:pPr>
      <w:r>
        <w:lastRenderedPageBreak/>
        <w:t xml:space="preserve">Below is </w:t>
      </w:r>
      <w:r w:rsidR="005F6D6B">
        <w:t>a</w:t>
      </w:r>
      <w:r>
        <w:t xml:space="preserve"> diagram describing Matching Process.</w:t>
      </w:r>
    </w:p>
    <w:p w14:paraId="5E91F974" w14:textId="1A9A5BB3" w:rsidR="00B35F21" w:rsidRDefault="00B35F21" w:rsidP="0041254B">
      <w:pPr>
        <w:ind w:left="360"/>
      </w:pPr>
      <w:r w:rsidRPr="00B35F21">
        <w:rPr>
          <w:noProof/>
        </w:rPr>
        <w:drawing>
          <wp:inline distT="0" distB="0" distL="0" distR="0" wp14:anchorId="2EBC9D4C" wp14:editId="14EB3A17">
            <wp:extent cx="6096528" cy="34292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528" cy="3429297"/>
                    </a:xfrm>
                    <a:prstGeom prst="rect">
                      <a:avLst/>
                    </a:prstGeom>
                  </pic:spPr>
                </pic:pic>
              </a:graphicData>
            </a:graphic>
          </wp:inline>
        </w:drawing>
      </w:r>
    </w:p>
    <w:p w14:paraId="3430B5E9" w14:textId="4BBF73F3" w:rsidR="00B35F21" w:rsidRDefault="00B35F21" w:rsidP="0041254B">
      <w:pPr>
        <w:ind w:left="360"/>
      </w:pPr>
    </w:p>
    <w:p w14:paraId="0AD015FC" w14:textId="79B3B263" w:rsidR="00B35F21" w:rsidRDefault="00B35F21" w:rsidP="0041254B">
      <w:pPr>
        <w:ind w:left="360"/>
      </w:pPr>
      <w:r>
        <w:t>The purpose of invoice matching process is to find appropriate Invoice Model with mapped ERP Vendor/Site and extract all necessary invoice data elements to be able to generate invoice record which can be further routed through approval process and finally posted to ERP System without errors and/or missing information.</w:t>
      </w:r>
    </w:p>
    <w:p w14:paraId="7DCF7F31" w14:textId="407CF575" w:rsidR="002A30AC" w:rsidRDefault="002A30AC" w:rsidP="0041254B">
      <w:pPr>
        <w:ind w:left="360"/>
      </w:pPr>
    </w:p>
    <w:p w14:paraId="14E1594E" w14:textId="77777777" w:rsidR="002A30AC" w:rsidRDefault="002A30AC" w:rsidP="0041254B">
      <w:pPr>
        <w:ind w:left="360"/>
      </w:pPr>
    </w:p>
    <w:p w14:paraId="04173A98" w14:textId="2B95A576" w:rsidR="002A30AC" w:rsidRDefault="002A30AC" w:rsidP="002A30AC">
      <w:pPr>
        <w:pStyle w:val="Heading1"/>
        <w:numPr>
          <w:ilvl w:val="0"/>
          <w:numId w:val="1"/>
        </w:numPr>
      </w:pPr>
      <w:bookmarkStart w:id="8" w:name="_Toc29933277"/>
      <w:r>
        <w:t>Database Design</w:t>
      </w:r>
      <w:bookmarkEnd w:id="8"/>
    </w:p>
    <w:p w14:paraId="5E595AEC" w14:textId="77777777" w:rsidR="002A30AC" w:rsidRDefault="002A30AC" w:rsidP="002A30AC">
      <w:pPr>
        <w:ind w:left="360"/>
      </w:pPr>
    </w:p>
    <w:p w14:paraId="62C227FB" w14:textId="77777777" w:rsidR="002A30AC" w:rsidRDefault="002A30AC" w:rsidP="002A30AC">
      <w:pPr>
        <w:ind w:left="360"/>
      </w:pPr>
      <w:r>
        <w:t xml:space="preserve">Tables are designed and seed data entered in Aurora MySQL database </w:t>
      </w:r>
      <w:r w:rsidRPr="002A30AC">
        <w:t>auroratest.cluster-caridxswhlir.us-east-1.rds.amazonaws.com</w:t>
      </w:r>
      <w:r>
        <w:t xml:space="preserve"> server.  Two schemas are designed: </w:t>
      </w:r>
    </w:p>
    <w:p w14:paraId="75CF8043" w14:textId="1623AF52" w:rsidR="002A30AC" w:rsidRDefault="002A30AC" w:rsidP="002A30AC">
      <w:pPr>
        <w:pStyle w:val="ListParagraph"/>
        <w:numPr>
          <w:ilvl w:val="0"/>
          <w:numId w:val="11"/>
        </w:numPr>
      </w:pPr>
      <w:r>
        <w:t>apautomation_common – sharable schema across multiple clients</w:t>
      </w:r>
    </w:p>
    <w:p w14:paraId="72099F53" w14:textId="76090201" w:rsidR="002A30AC" w:rsidRDefault="002A30AC" w:rsidP="002A30AC">
      <w:pPr>
        <w:pStyle w:val="ListParagraph"/>
        <w:numPr>
          <w:ilvl w:val="0"/>
          <w:numId w:val="11"/>
        </w:numPr>
      </w:pPr>
      <w:r>
        <w:t>apautomation_360i – individual client schema</w:t>
      </w:r>
    </w:p>
    <w:p w14:paraId="645D9B4E" w14:textId="1E9C86BB" w:rsidR="002A30AC" w:rsidRPr="002A30AC" w:rsidRDefault="002A30AC" w:rsidP="002A30AC">
      <w:pPr>
        <w:ind w:left="360"/>
      </w:pPr>
      <w:r>
        <w:t xml:space="preserve">Below is </w:t>
      </w:r>
      <w:r w:rsidR="00A46D46">
        <w:t xml:space="preserve">2 </w:t>
      </w:r>
      <w:r>
        <w:t xml:space="preserve">ERD diagram </w:t>
      </w:r>
      <w:r w:rsidR="00A46D46">
        <w:t>for common database and company database</w:t>
      </w:r>
      <w:r w:rsidR="007C2D5B">
        <w:t>.  See Additional Documents section for details.</w:t>
      </w:r>
    </w:p>
    <w:p w14:paraId="2F0D4F35" w14:textId="77777777" w:rsidR="00A46D46" w:rsidRDefault="00A46D46">
      <w:r>
        <w:br w:type="page"/>
      </w:r>
    </w:p>
    <w:p w14:paraId="2BB61A2F" w14:textId="0F099AF2" w:rsidR="002A30AC" w:rsidRDefault="00A46D46">
      <w:r>
        <w:lastRenderedPageBreak/>
        <w:t>Common Database ERD</w:t>
      </w:r>
    </w:p>
    <w:p w14:paraId="55467631" w14:textId="100A22C4" w:rsidR="002A30AC" w:rsidRDefault="00A46D46" w:rsidP="0041254B">
      <w:pPr>
        <w:ind w:left="360"/>
      </w:pPr>
      <w:r>
        <w:rPr>
          <w:noProof/>
        </w:rPr>
        <w:drawing>
          <wp:inline distT="0" distB="0" distL="0" distR="0" wp14:anchorId="6FE47D03" wp14:editId="1F80A6E9">
            <wp:extent cx="6858000" cy="48863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886325"/>
                    </a:xfrm>
                    <a:prstGeom prst="rect">
                      <a:avLst/>
                    </a:prstGeom>
                  </pic:spPr>
                </pic:pic>
              </a:graphicData>
            </a:graphic>
          </wp:inline>
        </w:drawing>
      </w:r>
    </w:p>
    <w:p w14:paraId="4EB073AE" w14:textId="0C373328" w:rsidR="002A30AC" w:rsidRDefault="002A30AC" w:rsidP="0041254B">
      <w:pPr>
        <w:ind w:left="360"/>
      </w:pPr>
    </w:p>
    <w:p w14:paraId="3CB24286" w14:textId="49ECE2FA" w:rsidR="00920D31" w:rsidRDefault="00920D31">
      <w:r>
        <w:br w:type="page"/>
      </w:r>
    </w:p>
    <w:p w14:paraId="1FCC5EE6" w14:textId="2845CB51" w:rsidR="002A30AC" w:rsidRDefault="00920D31" w:rsidP="0041254B">
      <w:pPr>
        <w:ind w:left="360"/>
      </w:pPr>
      <w:commentRangeStart w:id="9"/>
      <w:commentRangeStart w:id="10"/>
      <w:r>
        <w:lastRenderedPageBreak/>
        <w:t>Company database ERD</w:t>
      </w:r>
      <w:commentRangeEnd w:id="9"/>
      <w:r w:rsidR="00345BCC">
        <w:rPr>
          <w:rStyle w:val="CommentReference"/>
        </w:rPr>
        <w:commentReference w:id="9"/>
      </w:r>
      <w:commentRangeEnd w:id="10"/>
      <w:r w:rsidR="00321B09">
        <w:rPr>
          <w:rStyle w:val="CommentReference"/>
        </w:rPr>
        <w:commentReference w:id="10"/>
      </w:r>
    </w:p>
    <w:p w14:paraId="1895B36D" w14:textId="2C70AC91" w:rsidR="00920D31" w:rsidRDefault="00B71605" w:rsidP="0041254B">
      <w:pPr>
        <w:ind w:left="360"/>
      </w:pPr>
      <w:r>
        <w:rPr>
          <w:noProof/>
        </w:rPr>
        <w:drawing>
          <wp:inline distT="0" distB="0" distL="0" distR="0" wp14:anchorId="799905B9" wp14:editId="02A6CDD7">
            <wp:extent cx="6858000" cy="43472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4347210"/>
                    </a:xfrm>
                    <a:prstGeom prst="rect">
                      <a:avLst/>
                    </a:prstGeom>
                  </pic:spPr>
                </pic:pic>
              </a:graphicData>
            </a:graphic>
          </wp:inline>
        </w:drawing>
      </w:r>
    </w:p>
    <w:p w14:paraId="09DB1CAF" w14:textId="39147D30" w:rsidR="00920D31" w:rsidRDefault="00920D31">
      <w:r>
        <w:br w:type="page"/>
      </w:r>
    </w:p>
    <w:p w14:paraId="588DE807" w14:textId="224FA5A2" w:rsidR="004D0914" w:rsidRDefault="004D0914" w:rsidP="004D0914">
      <w:pPr>
        <w:pStyle w:val="Heading1"/>
        <w:numPr>
          <w:ilvl w:val="0"/>
          <w:numId w:val="1"/>
        </w:numPr>
      </w:pPr>
      <w:bookmarkStart w:id="11" w:name="_Toc29933278"/>
      <w:r>
        <w:lastRenderedPageBreak/>
        <w:t>User Menu</w:t>
      </w:r>
      <w:bookmarkEnd w:id="11"/>
    </w:p>
    <w:p w14:paraId="5C98589B" w14:textId="77777777" w:rsidR="00416238" w:rsidRDefault="00416238" w:rsidP="00527948">
      <w:pPr>
        <w:ind w:left="360"/>
      </w:pPr>
    </w:p>
    <w:p w14:paraId="2E4FFF3A" w14:textId="2950FD15" w:rsidR="00527948" w:rsidRDefault="00416238" w:rsidP="00527948">
      <w:pPr>
        <w:ind w:left="360"/>
      </w:pPr>
      <w:r>
        <w:t xml:space="preserve">Floating </w:t>
      </w:r>
      <w:r w:rsidR="00527948">
        <w:t>User Menu will be located on the left</w:t>
      </w:r>
      <w:r>
        <w:t xml:space="preserve"> side of the screen</w:t>
      </w:r>
      <w:r w:rsidR="008205C5">
        <w:t>.</w:t>
      </w:r>
      <w:r>
        <w:t xml:space="preserve"> </w:t>
      </w:r>
      <w:r w:rsidR="008205C5">
        <w:t xml:space="preserve"> T</w:t>
      </w:r>
      <w:r>
        <w:t>he same design</w:t>
      </w:r>
      <w:r w:rsidR="008205C5">
        <w:t>, colors scheme, style and navigation</w:t>
      </w:r>
      <w:r>
        <w:t xml:space="preserve"> </w:t>
      </w:r>
      <w:r w:rsidR="008205C5">
        <w:t xml:space="preserve">flow </w:t>
      </w:r>
      <w:r>
        <w:t xml:space="preserve">should be used as in NEXELUS application. </w:t>
      </w:r>
    </w:p>
    <w:p w14:paraId="2F3B8E62" w14:textId="6D179AB8" w:rsidR="009C6396" w:rsidRDefault="009C6396" w:rsidP="00527948">
      <w:pPr>
        <w:ind w:left="360"/>
      </w:pPr>
      <w:r>
        <w:t>System Setup</w:t>
      </w:r>
    </w:p>
    <w:p w14:paraId="3D976414" w14:textId="7C115C6B" w:rsidR="009C6396" w:rsidRDefault="009C6396" w:rsidP="00527948">
      <w:pPr>
        <w:ind w:left="360"/>
      </w:pPr>
      <w:r>
        <w:tab/>
        <w:t>Company Configuration</w:t>
      </w:r>
    </w:p>
    <w:p w14:paraId="48EBA8C6" w14:textId="28D30F1D" w:rsidR="009C6396" w:rsidRDefault="00D927B1" w:rsidP="00527948">
      <w:pPr>
        <w:ind w:left="360"/>
      </w:pPr>
      <w:r>
        <w:tab/>
      </w:r>
      <w:r w:rsidR="009C6396">
        <w:t>Routing Setup</w:t>
      </w:r>
    </w:p>
    <w:p w14:paraId="0F5C15DD" w14:textId="77777777" w:rsidR="00B52B61" w:rsidRDefault="008205C5" w:rsidP="00527948">
      <w:pPr>
        <w:ind w:left="360"/>
      </w:pPr>
      <w:r>
        <w:tab/>
        <w:t>Payment Terms Mapping</w:t>
      </w:r>
    </w:p>
    <w:p w14:paraId="0C104882" w14:textId="45DB7674" w:rsidR="008205C5" w:rsidRDefault="008205C5" w:rsidP="00B52B61">
      <w:pPr>
        <w:ind w:left="360" w:firstLine="360"/>
      </w:pPr>
      <w:r>
        <w:t>Currencies Mapping</w:t>
      </w:r>
    </w:p>
    <w:p w14:paraId="2F876377" w14:textId="664BAC11" w:rsidR="009C6396" w:rsidRDefault="00040879" w:rsidP="00527948">
      <w:pPr>
        <w:ind w:left="360"/>
      </w:pPr>
      <w:r>
        <w:t>AP Invoices</w:t>
      </w:r>
    </w:p>
    <w:p w14:paraId="0014EC95" w14:textId="0DB2F24F" w:rsidR="00040879" w:rsidRDefault="00040879" w:rsidP="00527948">
      <w:pPr>
        <w:ind w:left="360"/>
      </w:pPr>
      <w:r>
        <w:tab/>
        <w:t>Manage Non-Mapped Invoices</w:t>
      </w:r>
    </w:p>
    <w:p w14:paraId="6C0A8AD0" w14:textId="362D7306" w:rsidR="00040879" w:rsidRDefault="00040879" w:rsidP="00527948">
      <w:pPr>
        <w:ind w:left="360"/>
      </w:pPr>
      <w:r>
        <w:tab/>
        <w:t>Manage Invoice Models</w:t>
      </w:r>
    </w:p>
    <w:p w14:paraId="08A277AA" w14:textId="31196499" w:rsidR="00040879" w:rsidRDefault="00040879" w:rsidP="00527948">
      <w:pPr>
        <w:ind w:left="360"/>
      </w:pPr>
      <w:r>
        <w:tab/>
        <w:t>Manage Invoice Documents</w:t>
      </w:r>
    </w:p>
    <w:p w14:paraId="29EB3AC0" w14:textId="40399DA9" w:rsidR="00416238" w:rsidRDefault="00416238">
      <w:r>
        <w:br w:type="page"/>
      </w:r>
    </w:p>
    <w:p w14:paraId="2AE33884" w14:textId="7FB5694B" w:rsidR="00040879" w:rsidRDefault="00040879" w:rsidP="00040879">
      <w:pPr>
        <w:pStyle w:val="Heading1"/>
        <w:numPr>
          <w:ilvl w:val="0"/>
          <w:numId w:val="1"/>
        </w:numPr>
      </w:pPr>
      <w:bookmarkStart w:id="12" w:name="_Toc29933279"/>
      <w:r>
        <w:lastRenderedPageBreak/>
        <w:t>Company Configuration</w:t>
      </w:r>
      <w:bookmarkEnd w:id="12"/>
    </w:p>
    <w:p w14:paraId="384B438E" w14:textId="77777777" w:rsidR="00B874C5" w:rsidRDefault="00B874C5" w:rsidP="00211049">
      <w:pPr>
        <w:ind w:left="360"/>
      </w:pPr>
    </w:p>
    <w:p w14:paraId="6D956DC3" w14:textId="7B4B7EB3" w:rsidR="00D927B1" w:rsidRDefault="00B874C5" w:rsidP="00211049">
      <w:pPr>
        <w:ind w:left="360"/>
      </w:pPr>
      <w:r>
        <w:t xml:space="preserve">This screen lists all the fields from apam_company table.  </w:t>
      </w:r>
      <w:r w:rsidR="00211049">
        <w:t xml:space="preserve">Only </w:t>
      </w:r>
      <w:r>
        <w:t>AP Automation a</w:t>
      </w:r>
      <w:r w:rsidR="00211049">
        <w:t xml:space="preserve">pplication </w:t>
      </w:r>
      <w:r>
        <w:t>a</w:t>
      </w:r>
      <w:r w:rsidR="00211049">
        <w:t>dmin</w:t>
      </w:r>
      <w:r>
        <w:t xml:space="preserve"> user</w:t>
      </w:r>
      <w:r w:rsidR="00211049">
        <w:t xml:space="preserve"> is allowed to access this screen in full edit mode.  </w:t>
      </w:r>
      <w:r>
        <w:t xml:space="preserve">No add/delete record needed.  The system always contains single record in this table. </w:t>
      </w:r>
    </w:p>
    <w:p w14:paraId="483CBC2A" w14:textId="77777777" w:rsidR="00B874C5" w:rsidRDefault="00B874C5" w:rsidP="00211049">
      <w:pPr>
        <w:ind w:left="360"/>
      </w:pPr>
    </w:p>
    <w:tbl>
      <w:tblPr>
        <w:tblStyle w:val="TableGrid"/>
        <w:tblW w:w="0" w:type="auto"/>
        <w:tblLook w:val="04A0" w:firstRow="1" w:lastRow="0" w:firstColumn="1" w:lastColumn="0" w:noHBand="0" w:noVBand="1"/>
      </w:tblPr>
      <w:tblGrid>
        <w:gridCol w:w="10790"/>
      </w:tblGrid>
      <w:tr w:rsidR="00D927B1" w14:paraId="51B8F03E" w14:textId="77777777" w:rsidTr="00D927B1">
        <w:tc>
          <w:tcPr>
            <w:tcW w:w="10790" w:type="dxa"/>
          </w:tcPr>
          <w:p w14:paraId="0876D43D" w14:textId="57CCA9EA" w:rsidR="00D927B1" w:rsidRDefault="00D927B1" w:rsidP="00D927B1">
            <w:r>
              <w:t xml:space="preserve">   AP Automation</w:t>
            </w:r>
            <w:r>
              <w:tab/>
            </w:r>
            <w:r>
              <w:tab/>
            </w:r>
            <w:r>
              <w:tab/>
            </w:r>
            <w:r>
              <w:tab/>
              <w:t>John Doe</w:t>
            </w:r>
          </w:p>
        </w:tc>
      </w:tr>
    </w:tbl>
    <w:p w14:paraId="6C4BF99B" w14:textId="79A9F113" w:rsidR="00D927B1" w:rsidRDefault="00D927B1" w:rsidP="00D927B1">
      <w:r>
        <w:tab/>
      </w:r>
      <w:r>
        <w:tab/>
      </w:r>
      <w:r>
        <w:tab/>
      </w:r>
      <w:r>
        <w:tab/>
      </w:r>
      <w:r>
        <w:tab/>
      </w:r>
    </w:p>
    <w:tbl>
      <w:tblPr>
        <w:tblStyle w:val="TableGrid"/>
        <w:tblW w:w="11065" w:type="dxa"/>
        <w:tblLook w:val="04A0" w:firstRow="1" w:lastRow="0" w:firstColumn="1" w:lastColumn="0" w:noHBand="0" w:noVBand="1"/>
      </w:tblPr>
      <w:tblGrid>
        <w:gridCol w:w="11065"/>
      </w:tblGrid>
      <w:tr w:rsidR="00D927B1" w14:paraId="25487387" w14:textId="77777777" w:rsidTr="00D927B1">
        <w:trPr>
          <w:trHeight w:val="6813"/>
        </w:trPr>
        <w:tc>
          <w:tcPr>
            <w:tcW w:w="11065" w:type="dxa"/>
          </w:tcPr>
          <w:p w14:paraId="780299DA" w14:textId="77777777" w:rsidR="00D927B1" w:rsidRDefault="00A6039D" w:rsidP="00D927B1">
            <w:r>
              <w:tab/>
            </w:r>
            <w:r>
              <w:tab/>
            </w:r>
            <w:r>
              <w:tab/>
            </w:r>
            <w:r>
              <w:tab/>
            </w:r>
            <w:r>
              <w:tab/>
              <w:t>Company Configuration</w:t>
            </w:r>
          </w:p>
          <w:p w14:paraId="0398772B" w14:textId="77777777" w:rsidR="00A6039D" w:rsidRDefault="00A6039D" w:rsidP="00D927B1"/>
          <w:p w14:paraId="30C87822" w14:textId="14F29A20" w:rsidR="00A6039D" w:rsidRDefault="00211049" w:rsidP="00D927B1">
            <w:r>
              <w:t>The following fields are read-only (fetched from ERP system):</w:t>
            </w:r>
          </w:p>
          <w:p w14:paraId="11913C88" w14:textId="77777777" w:rsidR="00211049" w:rsidRDefault="00211049" w:rsidP="00211049">
            <w:pPr>
              <w:pStyle w:val="ListParagraph"/>
              <w:numPr>
                <w:ilvl w:val="0"/>
                <w:numId w:val="29"/>
              </w:numPr>
            </w:pPr>
            <w:r>
              <w:t>Company_code</w:t>
            </w:r>
          </w:p>
          <w:p w14:paraId="093C2737" w14:textId="77777777" w:rsidR="00211049" w:rsidRDefault="00211049" w:rsidP="00211049">
            <w:pPr>
              <w:pStyle w:val="ListParagraph"/>
              <w:numPr>
                <w:ilvl w:val="0"/>
                <w:numId w:val="29"/>
              </w:numPr>
            </w:pPr>
            <w:r>
              <w:t>Co_short_name</w:t>
            </w:r>
          </w:p>
          <w:p w14:paraId="6E5A9538" w14:textId="77777777" w:rsidR="00211049" w:rsidRDefault="00211049" w:rsidP="00211049">
            <w:pPr>
              <w:pStyle w:val="ListParagraph"/>
              <w:numPr>
                <w:ilvl w:val="0"/>
                <w:numId w:val="29"/>
              </w:numPr>
            </w:pPr>
            <w:r>
              <w:t>Co_name</w:t>
            </w:r>
          </w:p>
          <w:p w14:paraId="675240BB" w14:textId="77777777" w:rsidR="00211049" w:rsidRDefault="00211049" w:rsidP="00211049">
            <w:pPr>
              <w:pStyle w:val="ListParagraph"/>
              <w:numPr>
                <w:ilvl w:val="0"/>
                <w:numId w:val="29"/>
              </w:numPr>
            </w:pPr>
            <w:r>
              <w:t>Currency_code</w:t>
            </w:r>
          </w:p>
          <w:p w14:paraId="357C9C2C" w14:textId="34E28C3F" w:rsidR="00211049" w:rsidRDefault="00211049" w:rsidP="00211049">
            <w:pPr>
              <w:pStyle w:val="ListParagraph"/>
              <w:numPr>
                <w:ilvl w:val="0"/>
                <w:numId w:val="29"/>
              </w:numPr>
            </w:pPr>
            <w:r>
              <w:t>Addr_street1</w:t>
            </w:r>
          </w:p>
          <w:p w14:paraId="50BBE74D" w14:textId="7B572C4D" w:rsidR="00211049" w:rsidRDefault="00211049" w:rsidP="00211049">
            <w:pPr>
              <w:pStyle w:val="ListParagraph"/>
              <w:numPr>
                <w:ilvl w:val="0"/>
                <w:numId w:val="29"/>
              </w:numPr>
            </w:pPr>
            <w:r>
              <w:t>Addr_street2</w:t>
            </w:r>
          </w:p>
          <w:p w14:paraId="2D65BBBF" w14:textId="77777777" w:rsidR="00211049" w:rsidRDefault="00211049" w:rsidP="00211049">
            <w:pPr>
              <w:pStyle w:val="ListParagraph"/>
              <w:numPr>
                <w:ilvl w:val="0"/>
                <w:numId w:val="29"/>
              </w:numPr>
            </w:pPr>
            <w:r>
              <w:t>Addr_street3</w:t>
            </w:r>
          </w:p>
          <w:p w14:paraId="475968E2" w14:textId="461B7F9E" w:rsidR="00211049" w:rsidRDefault="00211049" w:rsidP="00211049">
            <w:pPr>
              <w:pStyle w:val="ListParagraph"/>
              <w:numPr>
                <w:ilvl w:val="0"/>
                <w:numId w:val="29"/>
              </w:numPr>
            </w:pPr>
            <w:r>
              <w:t>Addr_city</w:t>
            </w:r>
          </w:p>
          <w:p w14:paraId="3E164D8D" w14:textId="77777777" w:rsidR="00211049" w:rsidRDefault="00211049" w:rsidP="00211049">
            <w:pPr>
              <w:pStyle w:val="ListParagraph"/>
              <w:numPr>
                <w:ilvl w:val="0"/>
                <w:numId w:val="29"/>
              </w:numPr>
            </w:pPr>
            <w:r>
              <w:t>Addr_state_province</w:t>
            </w:r>
          </w:p>
          <w:p w14:paraId="33D10088" w14:textId="77777777" w:rsidR="00211049" w:rsidRDefault="00211049" w:rsidP="00211049">
            <w:pPr>
              <w:pStyle w:val="ListParagraph"/>
              <w:numPr>
                <w:ilvl w:val="0"/>
                <w:numId w:val="29"/>
              </w:numPr>
            </w:pPr>
            <w:r>
              <w:t>Addr_zip_postcode</w:t>
            </w:r>
          </w:p>
          <w:p w14:paraId="4A59DCDE" w14:textId="77777777" w:rsidR="00211049" w:rsidRDefault="00211049" w:rsidP="00211049">
            <w:pPr>
              <w:pStyle w:val="ListParagraph"/>
              <w:numPr>
                <w:ilvl w:val="0"/>
                <w:numId w:val="29"/>
              </w:numPr>
            </w:pPr>
            <w:r>
              <w:t>Tel_area</w:t>
            </w:r>
          </w:p>
          <w:p w14:paraId="1772BDA8" w14:textId="77777777" w:rsidR="00211049" w:rsidRDefault="00211049" w:rsidP="00211049">
            <w:pPr>
              <w:pStyle w:val="ListParagraph"/>
              <w:numPr>
                <w:ilvl w:val="0"/>
                <w:numId w:val="29"/>
              </w:numPr>
            </w:pPr>
            <w:r>
              <w:t>Tel_number</w:t>
            </w:r>
          </w:p>
          <w:p w14:paraId="4D4750D7" w14:textId="77777777" w:rsidR="00211049" w:rsidRDefault="00211049" w:rsidP="00211049"/>
          <w:p w14:paraId="6AFDCA58" w14:textId="2E307348" w:rsidR="00211049" w:rsidRDefault="00211049" w:rsidP="00211049">
            <w:r>
              <w:t>Depending of number of routing_number_of_approval_levels entered by user (1, 2 or 3 only) set of approval_level_&lt;N&gt;… field will be displayed</w:t>
            </w:r>
          </w:p>
        </w:tc>
      </w:tr>
    </w:tbl>
    <w:p w14:paraId="6828F579" w14:textId="70E05DBF" w:rsidR="00B874C5" w:rsidRDefault="00B874C5" w:rsidP="00D927B1"/>
    <w:p w14:paraId="6A794A51" w14:textId="77777777" w:rsidR="00B874C5" w:rsidRDefault="00B874C5">
      <w:r>
        <w:br w:type="page"/>
      </w:r>
    </w:p>
    <w:p w14:paraId="08B2D73F" w14:textId="4A24EED9" w:rsidR="00040879" w:rsidRDefault="00040879" w:rsidP="00040879">
      <w:pPr>
        <w:pStyle w:val="Heading1"/>
        <w:numPr>
          <w:ilvl w:val="0"/>
          <w:numId w:val="1"/>
        </w:numPr>
      </w:pPr>
      <w:bookmarkStart w:id="13" w:name="_Toc29933280"/>
      <w:r>
        <w:lastRenderedPageBreak/>
        <w:t>Routing Setup</w:t>
      </w:r>
      <w:bookmarkEnd w:id="13"/>
    </w:p>
    <w:p w14:paraId="277B0DCF" w14:textId="77777777" w:rsidR="009C305C" w:rsidRDefault="009C305C" w:rsidP="009C305C">
      <w:pPr>
        <w:ind w:left="720"/>
      </w:pPr>
    </w:p>
    <w:p w14:paraId="05EBEA7B" w14:textId="59C74DB2" w:rsidR="00B874C5" w:rsidRDefault="00D265DD" w:rsidP="009C305C">
      <w:pPr>
        <w:ind w:left="360"/>
      </w:pPr>
      <w:r>
        <w:t>This screen is a selection screen from apad_user_roles table.  Along with the next screen it allows to main</w:t>
      </w:r>
      <w:r w:rsidR="00F87242">
        <w:t xml:space="preserve">tain </w:t>
      </w:r>
      <w:r w:rsidR="009C305C">
        <w:t>user roles introduced in the system.  This is so called Routing Setup functionality which allows users to “route” invoice (request for model mapping, manual processing, vendor assignment, editing, approvals, etc.) to the next processing step before getting posted to ERP integrated system.</w:t>
      </w:r>
    </w:p>
    <w:p w14:paraId="51E4DD52" w14:textId="2CF5C301" w:rsidR="009C305C" w:rsidRDefault="009C305C" w:rsidP="009C305C">
      <w:pPr>
        <w:ind w:left="360"/>
      </w:pPr>
      <w:r>
        <w:t>Position Category Code is an interesting field here… It maps (through lookup) to ERP system position category list through apam_position_category imported from ERP table and provides automatic users assignment to the operations allowed with AP Invoices. Mapping is established between IO/PO numbers recognized on invoices and apad_po_resources imported from ERP table (query based).  Essentially, apad_po_resources table contains link between resource_id and IO number through linked Level2/Level3 resources list to PO record.</w:t>
      </w:r>
    </w:p>
    <w:tbl>
      <w:tblPr>
        <w:tblStyle w:val="TableGrid"/>
        <w:tblW w:w="0" w:type="auto"/>
        <w:tblLook w:val="04A0" w:firstRow="1" w:lastRow="0" w:firstColumn="1" w:lastColumn="0" w:noHBand="0" w:noVBand="1"/>
      </w:tblPr>
      <w:tblGrid>
        <w:gridCol w:w="10790"/>
      </w:tblGrid>
      <w:tr w:rsidR="00A46D46" w14:paraId="4B04539F" w14:textId="77777777" w:rsidTr="006D6EEB">
        <w:tc>
          <w:tcPr>
            <w:tcW w:w="10790" w:type="dxa"/>
          </w:tcPr>
          <w:p w14:paraId="7215D7CA" w14:textId="77777777" w:rsidR="00A46D46" w:rsidRDefault="00A46D46" w:rsidP="006D6EEB">
            <w:r>
              <w:t xml:space="preserve">   AP Automation</w:t>
            </w:r>
            <w:r>
              <w:tab/>
            </w:r>
            <w:r>
              <w:tab/>
            </w:r>
            <w:r>
              <w:tab/>
            </w:r>
            <w:r>
              <w:tab/>
              <w:t>John Doe</w:t>
            </w:r>
          </w:p>
        </w:tc>
      </w:tr>
    </w:tbl>
    <w:p w14:paraId="0008E2B1" w14:textId="77777777" w:rsidR="00A46D46" w:rsidRDefault="00A46D46" w:rsidP="00A46D46">
      <w:r>
        <w:tab/>
      </w:r>
      <w:r>
        <w:tab/>
      </w:r>
      <w:r>
        <w:tab/>
      </w:r>
      <w:r>
        <w:tab/>
      </w:r>
      <w:r>
        <w:tab/>
      </w:r>
    </w:p>
    <w:tbl>
      <w:tblPr>
        <w:tblStyle w:val="TableGrid"/>
        <w:tblW w:w="11065" w:type="dxa"/>
        <w:tblLook w:val="04A0" w:firstRow="1" w:lastRow="0" w:firstColumn="1" w:lastColumn="0" w:noHBand="0" w:noVBand="1"/>
      </w:tblPr>
      <w:tblGrid>
        <w:gridCol w:w="11065"/>
      </w:tblGrid>
      <w:tr w:rsidR="00A46D46" w14:paraId="3CE38C7C" w14:textId="77777777" w:rsidTr="00D265DD">
        <w:trPr>
          <w:trHeight w:val="2852"/>
        </w:trPr>
        <w:tc>
          <w:tcPr>
            <w:tcW w:w="11065" w:type="dxa"/>
          </w:tcPr>
          <w:p w14:paraId="6FED514D" w14:textId="59F2969D" w:rsidR="00A46D46" w:rsidRDefault="00A46D46" w:rsidP="006D6EEB">
            <w:r>
              <w:tab/>
            </w:r>
            <w:r>
              <w:tab/>
            </w:r>
            <w:r>
              <w:tab/>
            </w:r>
            <w:r>
              <w:tab/>
            </w:r>
            <w:r>
              <w:tab/>
            </w:r>
            <w:r>
              <w:tab/>
              <w:t>Routing Setup</w:t>
            </w:r>
            <w:r w:rsidR="00D265DD">
              <w:tab/>
            </w:r>
            <w:r w:rsidR="00D265DD">
              <w:tab/>
            </w:r>
            <w:r w:rsidR="00D265DD">
              <w:tab/>
            </w:r>
            <w:r w:rsidR="00D265DD">
              <w:tab/>
            </w:r>
            <w:r w:rsidR="00D265DD">
              <w:tab/>
            </w:r>
            <w:r w:rsidR="00D265DD">
              <w:tab/>
            </w:r>
            <w:r w:rsidR="00D265DD" w:rsidRPr="00D265DD">
              <w:rPr>
                <w:b/>
                <w:bCs/>
              </w:rPr>
              <w:t>New Role</w:t>
            </w:r>
          </w:p>
          <w:p w14:paraId="1199E828" w14:textId="4955BE8D" w:rsidR="00A46D46" w:rsidRDefault="00A46D46" w:rsidP="006D6EEB">
            <w:r>
              <w:rPr>
                <w:noProof/>
              </w:rPr>
              <mc:AlternateContent>
                <mc:Choice Requires="wps">
                  <w:drawing>
                    <wp:anchor distT="0" distB="0" distL="114300" distR="114300" simplePos="0" relativeHeight="251725824" behindDoc="0" locked="0" layoutInCell="1" allowOverlap="1" wp14:anchorId="2AA71D6F" wp14:editId="73E4B69C">
                      <wp:simplePos x="0" y="0"/>
                      <wp:positionH relativeFrom="column">
                        <wp:posOffset>5933274</wp:posOffset>
                      </wp:positionH>
                      <wp:positionV relativeFrom="paragraph">
                        <wp:posOffset>175895</wp:posOffset>
                      </wp:positionV>
                      <wp:extent cx="704088" cy="182880"/>
                      <wp:effectExtent l="0" t="0" r="20320" b="26670"/>
                      <wp:wrapNone/>
                      <wp:docPr id="76" name="Rectangle: Rounded Corners 76"/>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BD1453" w14:textId="77777777" w:rsidR="006D6EEB" w:rsidRPr="003529DE" w:rsidRDefault="006D6EEB" w:rsidP="00A46D46">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71D6F" id="Rectangle: Rounded Corners 76" o:spid="_x0000_s1026" style="position:absolute;margin-left:467.2pt;margin-top:13.85pt;width:55.45pt;height:1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" fillcolor="#4472c4 [3204]" strokecolor="#1f3763 [1604]" strokeweight="1pt">
                      <v:stroke joinstyle="miter"/>
                      <v:textbox inset=",0,,0">
                        <w:txbxContent>
                          <w:p w14:paraId="03BD1453" w14:textId="77777777" w:rsidR="006D6EEB" w:rsidRPr="003529DE" w:rsidRDefault="006D6EEB" w:rsidP="00A46D46">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A46D46" w14:paraId="4DE75BF9" w14:textId="77777777" w:rsidTr="006D6EEB">
              <w:tc>
                <w:tcPr>
                  <w:tcW w:w="4297" w:type="dxa"/>
                  <w:tcBorders>
                    <w:top w:val="nil"/>
                    <w:left w:val="nil"/>
                    <w:bottom w:val="nil"/>
                    <w:right w:val="nil"/>
                  </w:tcBorders>
                </w:tcPr>
                <w:p w14:paraId="604257CB" w14:textId="77777777" w:rsidR="00A46D46" w:rsidRDefault="00A46D46" w:rsidP="00A46D46"/>
              </w:tc>
              <w:tc>
                <w:tcPr>
                  <w:tcW w:w="1876" w:type="dxa"/>
                  <w:tcBorders>
                    <w:top w:val="nil"/>
                    <w:left w:val="nil"/>
                    <w:bottom w:val="nil"/>
                    <w:right w:val="single" w:sz="4" w:space="0" w:color="auto"/>
                  </w:tcBorders>
                </w:tcPr>
                <w:p w14:paraId="6C2EFDE1" w14:textId="77777777" w:rsidR="00A46D46" w:rsidRDefault="00A46D46" w:rsidP="00A46D46">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61CE9999" w14:textId="30FB6B55" w:rsidR="00A46D46" w:rsidRDefault="00A46D46" w:rsidP="00A46D46">
                  <w:r>
                    <w:rPr>
                      <w:noProof/>
                    </w:rPr>
                    <w:drawing>
                      <wp:anchor distT="0" distB="0" distL="114300" distR="114300" simplePos="0" relativeHeight="251723776" behindDoc="0" locked="0" layoutInCell="1" allowOverlap="1" wp14:anchorId="3FC02DAF" wp14:editId="4AA55E54">
                        <wp:simplePos x="0" y="0"/>
                        <wp:positionH relativeFrom="column">
                          <wp:posOffset>-12976</wp:posOffset>
                        </wp:positionH>
                        <wp:positionV relativeFrom="paragraph">
                          <wp:posOffset>13804</wp:posOffset>
                        </wp:positionV>
                        <wp:extent cx="127221" cy="133917"/>
                        <wp:effectExtent l="0" t="0" r="635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74BC145" w14:textId="7450583B" w:rsidR="00A46D46" w:rsidRDefault="00A46D46" w:rsidP="006D6EEB"/>
          <w:tbl>
            <w:tblPr>
              <w:tblStyle w:val="TableGrid"/>
              <w:tblW w:w="0" w:type="auto"/>
              <w:tblLook w:val="04A0" w:firstRow="1" w:lastRow="0" w:firstColumn="1" w:lastColumn="0" w:noHBand="0" w:noVBand="1"/>
            </w:tblPr>
            <w:tblGrid>
              <w:gridCol w:w="1806"/>
              <w:gridCol w:w="1806"/>
              <w:gridCol w:w="2660"/>
              <w:gridCol w:w="4140"/>
            </w:tblGrid>
            <w:tr w:rsidR="00D265DD" w14:paraId="5833CE23" w14:textId="77777777" w:rsidTr="00D265DD">
              <w:tc>
                <w:tcPr>
                  <w:tcW w:w="1806" w:type="dxa"/>
                  <w:shd w:val="clear" w:color="auto" w:fill="BFBFBF" w:themeFill="background1" w:themeFillShade="BF"/>
                </w:tcPr>
                <w:p w14:paraId="7C17D11B" w14:textId="053F4D5C" w:rsidR="00D265DD" w:rsidRDefault="00D265DD" w:rsidP="006D6EEB">
                  <w:r>
                    <w:t>User Role ID</w:t>
                  </w:r>
                </w:p>
              </w:tc>
              <w:tc>
                <w:tcPr>
                  <w:tcW w:w="1806" w:type="dxa"/>
                  <w:shd w:val="clear" w:color="auto" w:fill="BFBFBF" w:themeFill="background1" w:themeFillShade="BF"/>
                </w:tcPr>
                <w:p w14:paraId="38BDF437" w14:textId="2A0CA816" w:rsidR="00D265DD" w:rsidRDefault="00D265DD" w:rsidP="006D6EEB">
                  <w:r>
                    <w:t>User Role Name</w:t>
                  </w:r>
                </w:p>
              </w:tc>
              <w:tc>
                <w:tcPr>
                  <w:tcW w:w="2660" w:type="dxa"/>
                  <w:shd w:val="clear" w:color="auto" w:fill="BFBFBF" w:themeFill="background1" w:themeFillShade="BF"/>
                </w:tcPr>
                <w:p w14:paraId="6A4EC21C" w14:textId="7B82B549" w:rsidR="00D265DD" w:rsidRDefault="00D265DD" w:rsidP="006D6EEB">
                  <w:r>
                    <w:t>Position Cat Code</w:t>
                  </w:r>
                </w:p>
              </w:tc>
              <w:tc>
                <w:tcPr>
                  <w:tcW w:w="4140" w:type="dxa"/>
                  <w:shd w:val="clear" w:color="auto" w:fill="BFBFBF" w:themeFill="background1" w:themeFillShade="BF"/>
                </w:tcPr>
                <w:p w14:paraId="6A79AE18" w14:textId="7EA7626F" w:rsidR="00D265DD" w:rsidRDefault="00D265DD" w:rsidP="006D6EEB">
                  <w:r>
                    <w:t>Number of Active Users</w:t>
                  </w:r>
                </w:p>
              </w:tc>
            </w:tr>
            <w:tr w:rsidR="00D265DD" w14:paraId="05CCDD19" w14:textId="77777777" w:rsidTr="00D265DD">
              <w:tc>
                <w:tcPr>
                  <w:tcW w:w="1806" w:type="dxa"/>
                </w:tcPr>
                <w:p w14:paraId="5678028F" w14:textId="18A587F4" w:rsidR="00D265DD" w:rsidRPr="00D265DD" w:rsidRDefault="00D265DD" w:rsidP="006D6EEB">
                  <w:pPr>
                    <w:rPr>
                      <w:u w:val="single"/>
                    </w:rPr>
                  </w:pPr>
                  <w:r w:rsidRPr="00D265DD">
                    <w:rPr>
                      <w:u w:val="single"/>
                    </w:rPr>
                    <w:t>1</w:t>
                  </w:r>
                </w:p>
              </w:tc>
              <w:tc>
                <w:tcPr>
                  <w:tcW w:w="1806" w:type="dxa"/>
                </w:tcPr>
                <w:p w14:paraId="55070CBA" w14:textId="1B4284A6" w:rsidR="00D265DD" w:rsidRDefault="00D265DD" w:rsidP="006D6EEB">
                  <w:r>
                    <w:t>Finance-Admin</w:t>
                  </w:r>
                </w:p>
              </w:tc>
              <w:tc>
                <w:tcPr>
                  <w:tcW w:w="2660" w:type="dxa"/>
                </w:tcPr>
                <w:p w14:paraId="0A80212D" w14:textId="314AC361" w:rsidR="00D265DD" w:rsidRDefault="00D265DD" w:rsidP="006D6EEB">
                  <w:r>
                    <w:t>Finance</w:t>
                  </w:r>
                </w:p>
              </w:tc>
              <w:tc>
                <w:tcPr>
                  <w:tcW w:w="4140" w:type="dxa"/>
                </w:tcPr>
                <w:p w14:paraId="70857A82" w14:textId="36C32F74" w:rsidR="00D265DD" w:rsidRDefault="00D265DD" w:rsidP="006D6EEB">
                  <w:r>
                    <w:t>3</w:t>
                  </w:r>
                </w:p>
              </w:tc>
            </w:tr>
            <w:tr w:rsidR="00D265DD" w14:paraId="67DAB394" w14:textId="77777777" w:rsidTr="00D265DD">
              <w:tc>
                <w:tcPr>
                  <w:tcW w:w="1806" w:type="dxa"/>
                </w:tcPr>
                <w:p w14:paraId="780B9797" w14:textId="154CE706" w:rsidR="00D265DD" w:rsidRPr="00D265DD" w:rsidRDefault="00D265DD" w:rsidP="006D6EEB">
                  <w:pPr>
                    <w:rPr>
                      <w:u w:val="single"/>
                    </w:rPr>
                  </w:pPr>
                  <w:r w:rsidRPr="00D265DD">
                    <w:rPr>
                      <w:u w:val="single"/>
                    </w:rPr>
                    <w:t>2</w:t>
                  </w:r>
                </w:p>
              </w:tc>
              <w:tc>
                <w:tcPr>
                  <w:tcW w:w="1806" w:type="dxa"/>
                </w:tcPr>
                <w:p w14:paraId="6FC371A4" w14:textId="77777777" w:rsidR="00D265DD" w:rsidRDefault="00D265DD" w:rsidP="006D6EEB">
                  <w:r>
                    <w:t>Customer Service</w:t>
                  </w:r>
                </w:p>
              </w:tc>
              <w:tc>
                <w:tcPr>
                  <w:tcW w:w="2660" w:type="dxa"/>
                </w:tcPr>
                <w:p w14:paraId="37EB8F19" w14:textId="77777777" w:rsidR="00D265DD" w:rsidRDefault="00D265DD" w:rsidP="006D6EEB"/>
              </w:tc>
              <w:tc>
                <w:tcPr>
                  <w:tcW w:w="4140" w:type="dxa"/>
                </w:tcPr>
                <w:p w14:paraId="62DD88EC" w14:textId="77777777" w:rsidR="00D265DD" w:rsidRDefault="00D265DD" w:rsidP="006D6EEB">
                  <w:r>
                    <w:t>10</w:t>
                  </w:r>
                </w:p>
              </w:tc>
            </w:tr>
            <w:tr w:rsidR="00D265DD" w14:paraId="76CB3C4F" w14:textId="77777777" w:rsidTr="00D265DD">
              <w:tc>
                <w:tcPr>
                  <w:tcW w:w="1806" w:type="dxa"/>
                </w:tcPr>
                <w:p w14:paraId="1A0E4BD8" w14:textId="4BF85B5E" w:rsidR="00D265DD" w:rsidRPr="00D265DD" w:rsidRDefault="00D265DD" w:rsidP="00D265DD">
                  <w:pPr>
                    <w:rPr>
                      <w:u w:val="single"/>
                    </w:rPr>
                  </w:pPr>
                  <w:r w:rsidRPr="00D265DD">
                    <w:rPr>
                      <w:u w:val="single"/>
                    </w:rPr>
                    <w:t>3</w:t>
                  </w:r>
                </w:p>
              </w:tc>
              <w:tc>
                <w:tcPr>
                  <w:tcW w:w="1806" w:type="dxa"/>
                </w:tcPr>
                <w:p w14:paraId="31805E0F" w14:textId="46D623C4" w:rsidR="00D265DD" w:rsidRDefault="00D265DD" w:rsidP="00D265DD">
                  <w:r>
                    <w:t>Media Manager</w:t>
                  </w:r>
                </w:p>
              </w:tc>
              <w:tc>
                <w:tcPr>
                  <w:tcW w:w="2660" w:type="dxa"/>
                </w:tcPr>
                <w:p w14:paraId="24A53D53" w14:textId="46F7C2CC" w:rsidR="00D265DD" w:rsidRDefault="00D265DD" w:rsidP="00D265DD">
                  <w:r>
                    <w:t>Media Approver</w:t>
                  </w:r>
                </w:p>
              </w:tc>
              <w:tc>
                <w:tcPr>
                  <w:tcW w:w="4140" w:type="dxa"/>
                </w:tcPr>
                <w:p w14:paraId="722E56F7" w14:textId="3FF75822" w:rsidR="00D265DD" w:rsidRDefault="00D265DD" w:rsidP="00D265DD">
                  <w:r>
                    <w:t>20</w:t>
                  </w:r>
                </w:p>
              </w:tc>
            </w:tr>
          </w:tbl>
          <w:p w14:paraId="380F7688" w14:textId="77777777" w:rsidR="00A46D46" w:rsidRDefault="006D6EEB" w:rsidP="006D6EEB">
            <w:pPr>
              <w:rPr>
                <w:ins w:id="14" w:author="Imran  Rahman" w:date="2020-01-16T09:49:00Z"/>
              </w:rPr>
            </w:pPr>
            <w:ins w:id="15" w:author="Imran  Rahman" w:date="2020-01-16T09:49:00Z">
              <w:r>
                <w:t>** Need to be able to accommodate more than 1 position cat code per user role name</w:t>
              </w:r>
            </w:ins>
          </w:p>
          <w:p w14:paraId="32C268BF" w14:textId="77777777" w:rsidR="006D6EEB" w:rsidRDefault="006D6EEB" w:rsidP="006D6EEB">
            <w:pPr>
              <w:rPr>
                <w:ins w:id="16" w:author="Imran  Rahman" w:date="2020-01-16T09:50:00Z"/>
              </w:rPr>
            </w:pPr>
            <w:ins w:id="17" w:author="Imran  Rahman" w:date="2020-01-16T09:49:00Z">
              <w:r>
                <w:t xml:space="preserve">** Also, for phase II we will need the “approval” threshold. </w:t>
              </w:r>
            </w:ins>
          </w:p>
          <w:p w14:paraId="671C1F24" w14:textId="307494D9" w:rsidR="006D6EEB" w:rsidRDefault="006D6EEB" w:rsidP="006D6EEB">
            <w:ins w:id="18" w:author="Imran  Rahman" w:date="2020-01-16T09:50:00Z">
              <w:r>
                <w:t xml:space="preserve">** Since IO and invoice will be in the same currency, but could there be any MC </w:t>
              </w:r>
            </w:ins>
            <w:ins w:id="19" w:author="Imran  Rahman" w:date="2020-01-16T09:51:00Z">
              <w:r>
                <w:t>considerations with reference to the ERP/Nexelus system? Something to think about</w:t>
              </w:r>
            </w:ins>
            <w:ins w:id="20" w:author="Imran  Rahman" w:date="2020-01-16T09:50:00Z">
              <w:r>
                <w:t xml:space="preserve"> </w:t>
              </w:r>
            </w:ins>
          </w:p>
        </w:tc>
      </w:tr>
    </w:tbl>
    <w:p w14:paraId="7A5FE21A" w14:textId="60E81796" w:rsidR="001C087F" w:rsidRDefault="001C087F" w:rsidP="00B874C5"/>
    <w:p w14:paraId="42DDB16E" w14:textId="77777777" w:rsidR="001C087F" w:rsidRDefault="001C087F">
      <w:r>
        <w:br w:type="page"/>
      </w:r>
    </w:p>
    <w:tbl>
      <w:tblPr>
        <w:tblStyle w:val="TableGrid"/>
        <w:tblW w:w="0" w:type="auto"/>
        <w:tblLook w:val="04A0" w:firstRow="1" w:lastRow="0" w:firstColumn="1" w:lastColumn="0" w:noHBand="0" w:noVBand="1"/>
      </w:tblPr>
      <w:tblGrid>
        <w:gridCol w:w="10790"/>
      </w:tblGrid>
      <w:tr w:rsidR="001C087F" w14:paraId="2F93346D" w14:textId="77777777" w:rsidTr="006D6EEB">
        <w:tc>
          <w:tcPr>
            <w:tcW w:w="10790" w:type="dxa"/>
          </w:tcPr>
          <w:p w14:paraId="30E3D5F0" w14:textId="77777777" w:rsidR="001C087F" w:rsidRDefault="001C087F" w:rsidP="006D6EEB">
            <w:r>
              <w:lastRenderedPageBreak/>
              <w:t xml:space="preserve">   AP Automation</w:t>
            </w:r>
            <w:r>
              <w:tab/>
            </w:r>
            <w:r>
              <w:tab/>
            </w:r>
            <w:r>
              <w:tab/>
            </w:r>
            <w:r>
              <w:tab/>
              <w:t>John Doe</w:t>
            </w:r>
          </w:p>
        </w:tc>
      </w:tr>
    </w:tbl>
    <w:p w14:paraId="3D4F0414"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7B501902" w14:textId="77777777" w:rsidTr="006D6EEB">
        <w:trPr>
          <w:trHeight w:val="2852"/>
        </w:trPr>
        <w:tc>
          <w:tcPr>
            <w:tcW w:w="11065" w:type="dxa"/>
          </w:tcPr>
          <w:p w14:paraId="1B5C3BE0" w14:textId="6A94DB6D" w:rsidR="001C087F" w:rsidRDefault="001C087F" w:rsidP="006D6EEB">
            <w:r>
              <w:tab/>
            </w:r>
            <w:r>
              <w:tab/>
            </w:r>
            <w:r>
              <w:tab/>
            </w:r>
            <w:r>
              <w:tab/>
            </w:r>
            <w:r>
              <w:tab/>
            </w:r>
            <w:r>
              <w:tab/>
              <w:t>Mange User Role Routing</w:t>
            </w:r>
          </w:p>
          <w:p w14:paraId="3C71B43A" w14:textId="6BB2DF8D" w:rsidR="001C087F" w:rsidRDefault="001C087F" w:rsidP="006D6EEB"/>
          <w:tbl>
            <w:tblPr>
              <w:tblStyle w:val="TableGrid"/>
              <w:tblW w:w="6542" w:type="dxa"/>
              <w:tblLook w:val="04A0" w:firstRow="1" w:lastRow="0" w:firstColumn="1" w:lastColumn="0" w:noHBand="0" w:noVBand="1"/>
            </w:tblPr>
            <w:tblGrid>
              <w:gridCol w:w="2222"/>
              <w:gridCol w:w="2311"/>
              <w:gridCol w:w="2009"/>
            </w:tblGrid>
            <w:tr w:rsidR="001C087F" w14:paraId="31EECE43"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11BE338" w14:textId="5A45FF17" w:rsidR="001C087F" w:rsidRDefault="001C087F" w:rsidP="006D6EEB">
                  <w:r>
                    <w:t>User Role Properties</w:t>
                  </w:r>
                </w:p>
              </w:tc>
              <w:tc>
                <w:tcPr>
                  <w:tcW w:w="2311" w:type="dxa"/>
                  <w:tcBorders>
                    <w:top w:val="single" w:sz="4" w:space="0" w:color="auto"/>
                    <w:left w:val="single" w:sz="4" w:space="0" w:color="auto"/>
                    <w:bottom w:val="single" w:sz="4" w:space="0" w:color="auto"/>
                    <w:right w:val="single" w:sz="4" w:space="0" w:color="auto"/>
                  </w:tcBorders>
                </w:tcPr>
                <w:p w14:paraId="55E8C67D" w14:textId="2605CFE7" w:rsidR="001C087F" w:rsidRDefault="001C087F" w:rsidP="001C087F">
                  <w:r>
                    <w:t>Users List</w:t>
                  </w:r>
                </w:p>
              </w:tc>
              <w:tc>
                <w:tcPr>
                  <w:tcW w:w="2009" w:type="dxa"/>
                  <w:tcBorders>
                    <w:top w:val="nil"/>
                    <w:left w:val="single" w:sz="4" w:space="0" w:color="auto"/>
                    <w:bottom w:val="nil"/>
                    <w:right w:val="nil"/>
                  </w:tcBorders>
                </w:tcPr>
                <w:p w14:paraId="5E13A005" w14:textId="48372732" w:rsidR="001C087F" w:rsidRDefault="001C087F" w:rsidP="006D6EEB"/>
              </w:tc>
            </w:tr>
          </w:tbl>
          <w:p w14:paraId="316BB024" w14:textId="77777777" w:rsidR="001C087F" w:rsidRDefault="001C087F" w:rsidP="006D6EEB"/>
          <w:p w14:paraId="74C7CEFA" w14:textId="77777777" w:rsidR="001C087F" w:rsidRDefault="001C087F" w:rsidP="006D6EEB">
            <w:r>
              <w:t>Allows editing all the fields from apad_user_roles table.</w:t>
            </w:r>
          </w:p>
          <w:p w14:paraId="5FAA94DC" w14:textId="77777777" w:rsidR="001C087F" w:rsidRDefault="001C087F" w:rsidP="006D6EEB"/>
          <w:p w14:paraId="30407D68" w14:textId="77777777" w:rsidR="001C087F" w:rsidRDefault="001C087F" w:rsidP="006D6EEB">
            <w:r w:rsidRPr="001C087F">
              <w:t>allow_invoice_level_1_approval</w:t>
            </w:r>
            <w:r>
              <w:t xml:space="preserve"> always shown (check box)</w:t>
            </w:r>
          </w:p>
          <w:p w14:paraId="7635717F" w14:textId="6BC0799F" w:rsidR="001C087F" w:rsidRPr="001C087F" w:rsidRDefault="001C087F" w:rsidP="001C087F">
            <w:r w:rsidRPr="001C087F">
              <w:t>allow_invoice_level_</w:t>
            </w:r>
            <w:r>
              <w:t>2</w:t>
            </w:r>
            <w:r w:rsidRPr="001C087F">
              <w:t>_approval</w:t>
            </w:r>
            <w:r>
              <w:t xml:space="preserve"> and </w:t>
            </w:r>
            <w:r w:rsidRPr="001C087F">
              <w:t>allow_invoice_level_</w:t>
            </w:r>
            <w:r>
              <w:t>2</w:t>
            </w:r>
            <w:r w:rsidRPr="001C087F">
              <w:t>_approval</w:t>
            </w:r>
            <w:r>
              <w:t xml:space="preserve"> shown only if Number of Approval levels on a Company Setup is set to 2 or 3.</w:t>
            </w:r>
          </w:p>
        </w:tc>
      </w:tr>
    </w:tbl>
    <w:p w14:paraId="4ADC55F1" w14:textId="77777777" w:rsidR="001C087F" w:rsidRPr="00B874C5" w:rsidRDefault="001C087F" w:rsidP="001C087F"/>
    <w:tbl>
      <w:tblPr>
        <w:tblStyle w:val="TableGrid"/>
        <w:tblW w:w="0" w:type="auto"/>
        <w:tblLook w:val="04A0" w:firstRow="1" w:lastRow="0" w:firstColumn="1" w:lastColumn="0" w:noHBand="0" w:noVBand="1"/>
      </w:tblPr>
      <w:tblGrid>
        <w:gridCol w:w="10790"/>
      </w:tblGrid>
      <w:tr w:rsidR="001C087F" w14:paraId="7BD8010E" w14:textId="77777777" w:rsidTr="006D6EEB">
        <w:tc>
          <w:tcPr>
            <w:tcW w:w="10790" w:type="dxa"/>
          </w:tcPr>
          <w:p w14:paraId="10F7572D" w14:textId="77777777" w:rsidR="001C087F" w:rsidRDefault="001C087F" w:rsidP="006D6EEB">
            <w:r>
              <w:t xml:space="preserve">   AP Automation</w:t>
            </w:r>
            <w:r>
              <w:tab/>
            </w:r>
            <w:r>
              <w:tab/>
            </w:r>
            <w:r>
              <w:tab/>
            </w:r>
            <w:r>
              <w:tab/>
              <w:t>John Doe</w:t>
            </w:r>
          </w:p>
        </w:tc>
      </w:tr>
    </w:tbl>
    <w:p w14:paraId="28AD80A1" w14:textId="77777777" w:rsidR="001C087F" w:rsidRDefault="001C087F" w:rsidP="001C087F">
      <w:r>
        <w:tab/>
      </w:r>
      <w:r>
        <w:tab/>
      </w:r>
      <w:r>
        <w:tab/>
      </w:r>
      <w:r>
        <w:tab/>
      </w:r>
      <w:r>
        <w:tab/>
      </w:r>
    </w:p>
    <w:tbl>
      <w:tblPr>
        <w:tblStyle w:val="TableGrid"/>
        <w:tblW w:w="11065" w:type="dxa"/>
        <w:tblLook w:val="04A0" w:firstRow="1" w:lastRow="0" w:firstColumn="1" w:lastColumn="0" w:noHBand="0" w:noVBand="1"/>
      </w:tblPr>
      <w:tblGrid>
        <w:gridCol w:w="11065"/>
      </w:tblGrid>
      <w:tr w:rsidR="001C087F" w14:paraId="611061CF" w14:textId="77777777" w:rsidTr="006D6EEB">
        <w:trPr>
          <w:trHeight w:val="2852"/>
        </w:trPr>
        <w:tc>
          <w:tcPr>
            <w:tcW w:w="11065" w:type="dxa"/>
          </w:tcPr>
          <w:p w14:paraId="232C74C9" w14:textId="3DC543F4" w:rsidR="001C087F" w:rsidRDefault="001C087F" w:rsidP="006D6EEB">
            <w:r>
              <w:tab/>
            </w:r>
            <w:r>
              <w:tab/>
            </w:r>
            <w:r>
              <w:tab/>
            </w:r>
            <w:r>
              <w:tab/>
            </w:r>
            <w:r>
              <w:tab/>
            </w:r>
            <w:r>
              <w:tab/>
              <w:t>Mange User</w:t>
            </w:r>
            <w:r w:rsidR="00D73694">
              <w:t xml:space="preserve">s </w:t>
            </w:r>
            <w:r w:rsidR="007E2A99">
              <w:t xml:space="preserve">List </w:t>
            </w:r>
            <w:r w:rsidR="00D73694">
              <w:t>for the</w:t>
            </w:r>
            <w:r>
              <w:t xml:space="preserve"> Role</w:t>
            </w:r>
          </w:p>
          <w:p w14:paraId="7B8903C1" w14:textId="77777777" w:rsidR="001C087F" w:rsidRDefault="001C087F" w:rsidP="006D6EEB"/>
          <w:tbl>
            <w:tblPr>
              <w:tblStyle w:val="TableGrid"/>
              <w:tblW w:w="6542" w:type="dxa"/>
              <w:tblLook w:val="04A0" w:firstRow="1" w:lastRow="0" w:firstColumn="1" w:lastColumn="0" w:noHBand="0" w:noVBand="1"/>
            </w:tblPr>
            <w:tblGrid>
              <w:gridCol w:w="2222"/>
              <w:gridCol w:w="2311"/>
              <w:gridCol w:w="2009"/>
            </w:tblGrid>
            <w:tr w:rsidR="001C087F" w14:paraId="112DF796" w14:textId="77777777" w:rsidTr="001C087F">
              <w:tc>
                <w:tcPr>
                  <w:tcW w:w="2222" w:type="dxa"/>
                  <w:tcBorders>
                    <w:top w:val="single" w:sz="4" w:space="0" w:color="auto"/>
                    <w:left w:val="single" w:sz="4" w:space="0" w:color="auto"/>
                    <w:bottom w:val="single" w:sz="4" w:space="0" w:color="auto"/>
                    <w:right w:val="single" w:sz="4" w:space="0" w:color="auto"/>
                  </w:tcBorders>
                  <w:shd w:val="clear" w:color="auto" w:fill="FFFFFF" w:themeFill="background1"/>
                </w:tcPr>
                <w:p w14:paraId="526200EB" w14:textId="77777777" w:rsidR="001C087F" w:rsidRDefault="001C087F" w:rsidP="006D6EEB">
                  <w:r>
                    <w:t>User Role Properties</w:t>
                  </w:r>
                </w:p>
              </w:tc>
              <w:tc>
                <w:tcPr>
                  <w:tcW w:w="231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4CA1050" w14:textId="77777777" w:rsidR="001C087F" w:rsidRDefault="001C087F" w:rsidP="006D6EEB">
                  <w:r>
                    <w:t>Users List</w:t>
                  </w:r>
                </w:p>
              </w:tc>
              <w:tc>
                <w:tcPr>
                  <w:tcW w:w="2009" w:type="dxa"/>
                  <w:tcBorders>
                    <w:top w:val="nil"/>
                    <w:left w:val="single" w:sz="4" w:space="0" w:color="auto"/>
                    <w:bottom w:val="nil"/>
                    <w:right w:val="nil"/>
                  </w:tcBorders>
                </w:tcPr>
                <w:p w14:paraId="26E097D8" w14:textId="77777777" w:rsidR="001C087F" w:rsidRDefault="001C087F" w:rsidP="006D6EEB"/>
              </w:tc>
            </w:tr>
          </w:tbl>
          <w:p w14:paraId="2B7FFF39" w14:textId="77777777" w:rsidR="001C087F" w:rsidRDefault="001C087F" w:rsidP="006D6EEB"/>
          <w:p w14:paraId="261725C3" w14:textId="36B0FBC1" w:rsidR="001C087F" w:rsidRPr="001C087F" w:rsidRDefault="001C087F" w:rsidP="001C087F">
            <w:r w:rsidRPr="001C087F">
              <w:t>Allows adding and removing user to the role from apad_resource_table.  Results are preserved in apad_user_roles_resource table.</w:t>
            </w:r>
          </w:p>
        </w:tc>
      </w:tr>
    </w:tbl>
    <w:p w14:paraId="4C853656" w14:textId="3AC1C2A3" w:rsidR="00387E71" w:rsidRDefault="00387E71" w:rsidP="001C087F"/>
    <w:p w14:paraId="3654C939" w14:textId="77777777" w:rsidR="00387E71" w:rsidRDefault="00387E71">
      <w:r>
        <w:br w:type="page"/>
      </w:r>
    </w:p>
    <w:p w14:paraId="6DB859A9" w14:textId="5CBCEE54" w:rsidR="00387E71" w:rsidRDefault="00387E71" w:rsidP="00387E71">
      <w:pPr>
        <w:pStyle w:val="Heading1"/>
        <w:numPr>
          <w:ilvl w:val="0"/>
          <w:numId w:val="1"/>
        </w:numPr>
      </w:pPr>
      <w:bookmarkStart w:id="21" w:name="_Toc29933281"/>
      <w:r>
        <w:lastRenderedPageBreak/>
        <w:t>Payment Terms Mapping/Currencies Mapping</w:t>
      </w:r>
      <w:bookmarkEnd w:id="21"/>
    </w:p>
    <w:p w14:paraId="570FFFAE" w14:textId="1BD09705" w:rsidR="00387E71" w:rsidRDefault="00387E71" w:rsidP="00387E71"/>
    <w:p w14:paraId="2C3E685E" w14:textId="5A1D0E63" w:rsidR="00387E71" w:rsidRPr="00387E71" w:rsidRDefault="00387E71" w:rsidP="00387E71">
      <w:pPr>
        <w:ind w:left="360"/>
      </w:pPr>
      <w:r>
        <w:t xml:space="preserve">These mapping screens allow user to establish a map between ERP system Payment Terms and Currencies and AP Automation </w:t>
      </w:r>
      <w:r w:rsidR="00CB0F7B">
        <w:t xml:space="preserve">system Payment Terms and Currencies. AP Automation system Payment Terms </w:t>
      </w:r>
      <w:r w:rsidR="00BB49FD">
        <w:t xml:space="preserve">map </w:t>
      </w:r>
      <w:r w:rsidR="00CB0F7B">
        <w:t>and Currencies map (</w:t>
      </w:r>
      <w:r w:rsidR="00BB49FD">
        <w:t xml:space="preserve">maintained in </w:t>
      </w:r>
      <w:r w:rsidR="00CB0F7B">
        <w:t>apam_payment_terms_map and apam_currencies_map</w:t>
      </w:r>
      <w:r w:rsidR="00BB49FD">
        <w:t xml:space="preserve"> tables</w:t>
      </w:r>
      <w:r w:rsidR="00CB0F7B">
        <w:t xml:space="preserve">) contain </w:t>
      </w:r>
      <w:r w:rsidR="00CB0F7B" w:rsidRPr="00CB0F7B">
        <w:t xml:space="preserve">entries (apam_invoice_terms_code and apam_invoice_currency_code) that </w:t>
      </w:r>
      <w:r w:rsidR="00CB0F7B">
        <w:t>have been found on invoices across the board and they have been added to these map table</w:t>
      </w:r>
      <w:r w:rsidR="00BB49FD">
        <w:t>s</w:t>
      </w:r>
      <w:r w:rsidR="00CB0F7B">
        <w:t xml:space="preserve"> in order to map them to ERP system currency_code and payment_term_code values.</w:t>
      </w:r>
    </w:p>
    <w:p w14:paraId="361E12BE" w14:textId="77777777" w:rsidR="001C087F" w:rsidRPr="00B874C5" w:rsidRDefault="001C087F" w:rsidP="001C087F"/>
    <w:p w14:paraId="7F46F9BF" w14:textId="77777777" w:rsidR="00B874C5" w:rsidRPr="00B874C5" w:rsidRDefault="00B874C5" w:rsidP="00B874C5"/>
    <w:p w14:paraId="4EAF19F8" w14:textId="2E842C91" w:rsidR="00040879" w:rsidRDefault="00040879">
      <w:r>
        <w:br w:type="page"/>
      </w:r>
    </w:p>
    <w:p w14:paraId="0A54B6DA" w14:textId="7FCED36D" w:rsidR="004D0914" w:rsidRDefault="004D0914" w:rsidP="00387E71">
      <w:pPr>
        <w:pStyle w:val="Heading1"/>
        <w:numPr>
          <w:ilvl w:val="0"/>
          <w:numId w:val="1"/>
        </w:numPr>
      </w:pPr>
      <w:bookmarkStart w:id="22" w:name="_Toc29933282"/>
      <w:r>
        <w:lastRenderedPageBreak/>
        <w:t>Manage Non-Mapped Invoices</w:t>
      </w:r>
      <w:bookmarkEnd w:id="22"/>
    </w:p>
    <w:p w14:paraId="4340F7AA" w14:textId="77777777" w:rsidR="00CC3B5B" w:rsidRDefault="00CC3B5B" w:rsidP="00015129">
      <w:pPr>
        <w:ind w:firstLine="360"/>
      </w:pPr>
    </w:p>
    <w:p w14:paraId="07959971" w14:textId="47CF6948" w:rsidR="00914829" w:rsidRDefault="00015129" w:rsidP="007C4455">
      <w:pPr>
        <w:ind w:left="360"/>
      </w:pPr>
      <w:r w:rsidRPr="00015129">
        <w:t xml:space="preserve">This </w:t>
      </w:r>
      <w:r>
        <w:t>screen is invoked when user clicks on AP Invoices -&gt; Manage Non-Mapped Invoices</w:t>
      </w:r>
      <w:r w:rsidR="008F5976">
        <w:t xml:space="preserve">.  </w:t>
      </w:r>
      <w:r>
        <w:t xml:space="preserve"> </w:t>
      </w:r>
    </w:p>
    <w:p w14:paraId="6C791129" w14:textId="696375B3" w:rsidR="006B35C8" w:rsidRDefault="001E16D9" w:rsidP="001E16D9">
      <w:pPr>
        <w:ind w:left="360"/>
      </w:pPr>
      <w:commentRangeStart w:id="23"/>
      <w:commentRangeStart w:id="24"/>
      <w:r>
        <w:t>All the invoice documents are initially collected into predefined directory (Scanned Folder) on Amazon S3 storage.  The way how invoice documents get there is configured on Company Configuration screen.  In order to avoid name clashes, the original file name will be augmented to include GUID at the end of the name, right before file extension</w:t>
      </w:r>
      <w:r w:rsidR="006B35C8">
        <w:t>, e.g. Invoice123_&lt;GUID&gt;.</w:t>
      </w:r>
      <w:r w:rsidR="003A2315">
        <w:t>pdf</w:t>
      </w:r>
      <w:r w:rsidR="006B35C8">
        <w:t>.  When file name needs to be displayed on the screen, GUID will be stripped and if original file name already exists, it will be appended with (N) where N=1,2,3… to distinguish them on the screen.</w:t>
      </w:r>
      <w:commentRangeEnd w:id="23"/>
      <w:r w:rsidR="00345BCC">
        <w:rPr>
          <w:rStyle w:val="CommentReference"/>
        </w:rPr>
        <w:commentReference w:id="23"/>
      </w:r>
      <w:commentRangeEnd w:id="24"/>
      <w:r w:rsidR="00321B09">
        <w:rPr>
          <w:rStyle w:val="CommentReference"/>
        </w:rPr>
        <w:commentReference w:id="24"/>
      </w:r>
    </w:p>
    <w:p w14:paraId="1E8B093A" w14:textId="43916A25" w:rsidR="00AC7063" w:rsidRDefault="00AC7063" w:rsidP="007C4455">
      <w:pPr>
        <w:ind w:left="360"/>
      </w:pPr>
      <w:r>
        <w:t xml:space="preserve">When APIS process finds a model with matching vendor name classifier in </w:t>
      </w:r>
      <w:r w:rsidRPr="001B15A7">
        <w:t>apam_master_document_model</w:t>
      </w:r>
      <w:r>
        <w:t xml:space="preserve"> table and no corresponding record exist in </w:t>
      </w:r>
      <w:r w:rsidRPr="001B15A7">
        <w:t>apam_document_model</w:t>
      </w:r>
      <w:r>
        <w:t xml:space="preserve"> table, the record will be inserted automatically into </w:t>
      </w:r>
      <w:r w:rsidRPr="001B15A7">
        <w:t>apam_document_model</w:t>
      </w:r>
      <w:r>
        <w:t xml:space="preserve"> table and </w:t>
      </w:r>
      <w:r w:rsidR="00177ABD" w:rsidRPr="007C4455">
        <w:t>invoice_document_sample_file_location</w:t>
      </w:r>
      <w:r w:rsidR="00177ABD">
        <w:t xml:space="preserve"> field will be populated with the file name.</w:t>
      </w:r>
      <w:r w:rsidR="00CB2ADD">
        <w:t xml:space="preserve"> </w:t>
      </w:r>
      <w:r w:rsidR="00CB2ADD" w:rsidRPr="00CB2ADD">
        <w:t>document_model_status_id</w:t>
      </w:r>
      <w:r w:rsidR="00CB2ADD">
        <w:t xml:space="preserve"> will be populated with either Not Mapped status if no single invoice attribute found on an invoice, Incomplete Mapping or Fully Mapped depending if all the attributes or some invoice attributes are mapped.</w:t>
      </w:r>
    </w:p>
    <w:p w14:paraId="7B06C3E6" w14:textId="534CC152" w:rsidR="00987FE5" w:rsidRDefault="00987FE5" w:rsidP="007C4455">
      <w:pPr>
        <w:ind w:left="360"/>
      </w:pPr>
      <w:r>
        <w:t>This screen lists</w:t>
      </w:r>
      <w:r w:rsidR="006B35C8">
        <w:t xml:space="preserve"> all the </w:t>
      </w:r>
      <w:r w:rsidR="007C4455">
        <w:t xml:space="preserve">invoices that APIS process could not recognize </w:t>
      </w:r>
      <w:r w:rsidR="00CB2ADD">
        <w:t xml:space="preserve">(Vendor Name Classifier did not match any model in </w:t>
      </w:r>
      <w:r w:rsidR="00CB2ADD" w:rsidRPr="001B15A7">
        <w:t>apam_master_document_model</w:t>
      </w:r>
      <w:r w:rsidR="00CB2ADD">
        <w:t xml:space="preserve">  table) </w:t>
      </w:r>
      <w:r w:rsidR="007C4455">
        <w:t xml:space="preserve">as well as recognized invoices but with ERP Vendor/Site missing.  The latter can happen when </w:t>
      </w:r>
      <w:r w:rsidR="007C4455" w:rsidRPr="001B15A7">
        <w:t>apam_master_document_model</w:t>
      </w:r>
      <w:r w:rsidR="007C4455">
        <w:t xml:space="preserve"> record is found based on the Vendor Name Classifier match results but no corresponding record found in </w:t>
      </w:r>
      <w:r w:rsidR="007C4455" w:rsidRPr="001B15A7">
        <w:t>apam_document_model</w:t>
      </w:r>
      <w:r w:rsidR="007C4455">
        <w:t xml:space="preserve"> table.  The screen displays all the files within Scanned Folder except the files that exist in </w:t>
      </w:r>
      <w:r w:rsidR="007C4455" w:rsidRPr="001B15A7">
        <w:t>apam_document_model</w:t>
      </w:r>
      <w:r w:rsidR="007C4455">
        <w:t xml:space="preserve"> where </w:t>
      </w:r>
      <w:r w:rsidR="00AC7063">
        <w:t xml:space="preserve"> </w:t>
      </w:r>
      <w:r w:rsidR="007C4455" w:rsidRPr="007C4455">
        <w:t>invoice_document_sample_file_location</w:t>
      </w:r>
      <w:r w:rsidR="00AC7063">
        <w:t xml:space="preserve"> is populated with this file name and vendor_code/site_id is populated as well.</w:t>
      </w:r>
    </w:p>
    <w:p w14:paraId="17197FAD" w14:textId="018087F8" w:rsidR="00987FE5" w:rsidRDefault="00CB2ADD" w:rsidP="00064738">
      <w:pPr>
        <w:ind w:left="360"/>
      </w:pPr>
      <w:r>
        <w:t xml:space="preserve">Search button filters file names in Scanned Folder.  </w:t>
      </w:r>
      <w:r w:rsidR="00064738">
        <w:t xml:space="preserve">Submit button generates records in </w:t>
      </w:r>
      <w:r w:rsidR="00064738" w:rsidRPr="00064738">
        <w:t>apam_document_model_request</w:t>
      </w:r>
      <w:r w:rsidR="00064738">
        <w:t xml:space="preserve"> table.  </w:t>
      </w:r>
      <w:r w:rsidR="00064738" w:rsidRPr="00064738">
        <w:t>document_model_request_id</w:t>
      </w:r>
      <w:r w:rsidR="008624E6">
        <w:t xml:space="preserve"> is automatically generated per company_code. </w:t>
      </w:r>
      <w:r w:rsidR="008624E6" w:rsidRPr="008624E6">
        <w:t>request_to_map</w:t>
      </w:r>
      <w:r w:rsidR="008624E6">
        <w:t xml:space="preserve"> and </w:t>
      </w:r>
      <w:r w:rsidR="008624E6" w:rsidRPr="008624E6">
        <w:t>manual_processing</w:t>
      </w:r>
      <w:r w:rsidR="008624E6">
        <w:t xml:space="preserve"> are Y/N columns depending on checkboxes set on the screen for the given file name.  Remove checkbox simply removes a file from the Scanned Folder, no record in </w:t>
      </w:r>
      <w:r w:rsidR="008624E6" w:rsidRPr="00064738">
        <w:t>apam_document_model_request</w:t>
      </w:r>
      <w:r w:rsidR="008624E6">
        <w:t xml:space="preserve"> is generated. </w:t>
      </w:r>
      <w:r w:rsidR="008624E6" w:rsidRPr="008624E6">
        <w:t>request_completed</w:t>
      </w:r>
      <w:r w:rsidR="008624E6">
        <w:t xml:space="preserve"> is set to N.  </w:t>
      </w:r>
    </w:p>
    <w:p w14:paraId="6CF09E92" w14:textId="3AECE9EB" w:rsidR="008624E6" w:rsidRDefault="008624E6">
      <w:r>
        <w:br w:type="page"/>
      </w:r>
    </w:p>
    <w:p w14:paraId="2DD6B863" w14:textId="77777777" w:rsidR="00987FE5" w:rsidRPr="00015129" w:rsidRDefault="00987FE5" w:rsidP="00064738">
      <w:pPr>
        <w:ind w:left="360"/>
      </w:pPr>
    </w:p>
    <w:tbl>
      <w:tblPr>
        <w:tblStyle w:val="TableGrid"/>
        <w:tblW w:w="10885" w:type="dxa"/>
        <w:tblLook w:val="04A0" w:firstRow="1" w:lastRow="0" w:firstColumn="1" w:lastColumn="0" w:noHBand="0" w:noVBand="1"/>
      </w:tblPr>
      <w:tblGrid>
        <w:gridCol w:w="10885"/>
      </w:tblGrid>
      <w:tr w:rsidR="00FF17A4" w14:paraId="7AC3E59C" w14:textId="77777777" w:rsidTr="002A6AD4">
        <w:tc>
          <w:tcPr>
            <w:tcW w:w="10885" w:type="dxa"/>
          </w:tcPr>
          <w:p w14:paraId="47D613D6" w14:textId="6BBF80C3" w:rsidR="00FF17A4" w:rsidRDefault="00FF17A4">
            <w:r>
              <w:t xml:space="preserve">   AP Automation</w:t>
            </w:r>
            <w:r>
              <w:tab/>
            </w:r>
            <w:r>
              <w:tab/>
            </w:r>
            <w:r>
              <w:tab/>
            </w:r>
            <w:r>
              <w:tab/>
              <w:t>John Doe</w:t>
            </w:r>
            <w:r>
              <w:tab/>
            </w:r>
          </w:p>
        </w:tc>
      </w:tr>
    </w:tbl>
    <w:p w14:paraId="2F3418FA" w14:textId="11274906" w:rsidR="00FF17A4" w:rsidRDefault="00FF17A4"/>
    <w:tbl>
      <w:tblPr>
        <w:tblStyle w:val="TableGrid"/>
        <w:tblW w:w="10885" w:type="dxa"/>
        <w:tblLook w:val="04A0" w:firstRow="1" w:lastRow="0" w:firstColumn="1" w:lastColumn="0" w:noHBand="0" w:noVBand="1"/>
      </w:tblPr>
      <w:tblGrid>
        <w:gridCol w:w="10885"/>
      </w:tblGrid>
      <w:tr w:rsidR="0094341A" w14:paraId="26322143" w14:textId="77777777" w:rsidTr="002A6AD4">
        <w:trPr>
          <w:trHeight w:val="4292"/>
        </w:trPr>
        <w:tc>
          <w:tcPr>
            <w:tcW w:w="10885" w:type="dxa"/>
          </w:tcPr>
          <w:p w14:paraId="26D4F08E" w14:textId="2F9EFC0D" w:rsidR="0094341A" w:rsidRDefault="0094341A" w:rsidP="0094341A">
            <w:pPr>
              <w:jc w:val="center"/>
            </w:pPr>
            <w:r>
              <w:t>Manage Non-Mapped Invoices</w:t>
            </w:r>
          </w:p>
          <w:p w14:paraId="00A67F9A" w14:textId="35312C12" w:rsidR="0094341A" w:rsidRDefault="0094341A" w:rsidP="0094341A"/>
          <w:tbl>
            <w:tblPr>
              <w:tblStyle w:val="TableGrid"/>
              <w:tblW w:w="10597" w:type="dxa"/>
              <w:tblLook w:val="04A0" w:firstRow="1" w:lastRow="0" w:firstColumn="1" w:lastColumn="0" w:noHBand="0" w:noVBand="1"/>
            </w:tblPr>
            <w:tblGrid>
              <w:gridCol w:w="4297"/>
              <w:gridCol w:w="1876"/>
              <w:gridCol w:w="4424"/>
            </w:tblGrid>
            <w:tr w:rsidR="00573BF1" w14:paraId="3F020E64" w14:textId="77777777" w:rsidTr="002A6AD4">
              <w:tc>
                <w:tcPr>
                  <w:tcW w:w="4297" w:type="dxa"/>
                  <w:tcBorders>
                    <w:top w:val="nil"/>
                    <w:left w:val="nil"/>
                    <w:bottom w:val="nil"/>
                    <w:right w:val="nil"/>
                  </w:tcBorders>
                </w:tcPr>
                <w:p w14:paraId="2D8982DE" w14:textId="77777777" w:rsidR="00573BF1" w:rsidRDefault="00573BF1" w:rsidP="0094341A"/>
              </w:tc>
              <w:tc>
                <w:tcPr>
                  <w:tcW w:w="1876" w:type="dxa"/>
                  <w:tcBorders>
                    <w:top w:val="nil"/>
                    <w:left w:val="nil"/>
                    <w:bottom w:val="nil"/>
                    <w:right w:val="single" w:sz="4" w:space="0" w:color="BFBFBF" w:themeColor="background1" w:themeShade="BF"/>
                  </w:tcBorders>
                </w:tcPr>
                <w:p w14:paraId="6FA45D2D" w14:textId="3E21B0D4" w:rsidR="00573BF1" w:rsidRDefault="00573BF1" w:rsidP="00573BF1">
                  <w:pPr>
                    <w:jc w:val="right"/>
                  </w:pPr>
                  <w:r>
                    <w:t>Scanned Folder:</w:t>
                  </w:r>
                </w:p>
              </w:tc>
              <w:tc>
                <w:tcPr>
                  <w:tcW w:w="4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976B75" w14:textId="4BA99BBC" w:rsidR="00573BF1" w:rsidRDefault="00573BF1" w:rsidP="0094341A">
                  <w:r w:rsidRPr="00CA1F4D">
                    <w:rPr>
                      <w:color w:val="808080" w:themeColor="background1" w:themeShade="80"/>
                    </w:rPr>
                    <w:t>/S3/360I/Staged_AP_Invoices</w:t>
                  </w:r>
                </w:p>
              </w:tc>
            </w:tr>
          </w:tbl>
          <w:p w14:paraId="72E44848" w14:textId="3A747532" w:rsidR="0094341A" w:rsidRPr="00573BF1" w:rsidRDefault="003529DE" w:rsidP="0094341A">
            <w:pPr>
              <w:rPr>
                <w:sz w:val="8"/>
                <w:szCs w:val="8"/>
              </w:rPr>
            </w:pPr>
            <w:r>
              <w:rPr>
                <w:noProof/>
              </w:rPr>
              <mc:AlternateContent>
                <mc:Choice Requires="wps">
                  <w:drawing>
                    <wp:anchor distT="0" distB="0" distL="114300" distR="114300" simplePos="0" relativeHeight="251710464" behindDoc="0" locked="0" layoutInCell="1" allowOverlap="1" wp14:anchorId="5B0230D1" wp14:editId="51440411">
                      <wp:simplePos x="0" y="0"/>
                      <wp:positionH relativeFrom="column">
                        <wp:posOffset>5991115</wp:posOffset>
                      </wp:positionH>
                      <wp:positionV relativeFrom="paragraph">
                        <wp:posOffset>64135</wp:posOffset>
                      </wp:positionV>
                      <wp:extent cx="704088" cy="182880"/>
                      <wp:effectExtent l="0" t="0" r="20320" b="26670"/>
                      <wp:wrapNone/>
                      <wp:docPr id="72" name="Rectangle: Rounded Corners 72"/>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4E36F" w14:textId="729D09A4" w:rsidR="006D6EEB" w:rsidRPr="003529DE" w:rsidRDefault="006D6EEB" w:rsidP="003529DE">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0230D1" id="Rectangle: Rounded Corners 72" o:spid="_x0000_s1027" style="position:absolute;margin-left:471.75pt;margin-top:5.05pt;width:55.45pt;height:1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" fillcolor="#4472c4 [3204]" strokecolor="#1f3763 [1604]" strokeweight="1pt">
                      <v:stroke joinstyle="miter"/>
                      <v:textbox inset=",0,,0">
                        <w:txbxContent>
                          <w:p w14:paraId="2814E36F" w14:textId="729D09A4" w:rsidR="006D6EEB" w:rsidRPr="003529DE" w:rsidRDefault="006D6EEB" w:rsidP="003529DE">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573BF1" w14:paraId="660A81C5" w14:textId="77777777" w:rsidTr="003529DE">
              <w:tc>
                <w:tcPr>
                  <w:tcW w:w="4297" w:type="dxa"/>
                  <w:tcBorders>
                    <w:top w:val="nil"/>
                    <w:left w:val="nil"/>
                    <w:bottom w:val="nil"/>
                    <w:right w:val="nil"/>
                  </w:tcBorders>
                </w:tcPr>
                <w:p w14:paraId="155D69C1" w14:textId="77777777" w:rsidR="00573BF1" w:rsidRDefault="00573BF1" w:rsidP="00573BF1"/>
              </w:tc>
              <w:tc>
                <w:tcPr>
                  <w:tcW w:w="1876" w:type="dxa"/>
                  <w:tcBorders>
                    <w:top w:val="nil"/>
                    <w:left w:val="nil"/>
                    <w:bottom w:val="nil"/>
                    <w:right w:val="single" w:sz="4" w:space="0" w:color="auto"/>
                  </w:tcBorders>
                </w:tcPr>
                <w:p w14:paraId="3BAEDC58" w14:textId="01172D1E" w:rsidR="00573BF1" w:rsidRDefault="00573BF1" w:rsidP="00573BF1">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3E47DD88" w14:textId="61FAD3C4" w:rsidR="00573BF1" w:rsidRDefault="00573BF1" w:rsidP="00573BF1">
                  <w:r>
                    <w:rPr>
                      <w:noProof/>
                    </w:rPr>
                    <w:drawing>
                      <wp:anchor distT="0" distB="0" distL="114300" distR="114300" simplePos="0" relativeHeight="251663360" behindDoc="0" locked="0" layoutInCell="1" allowOverlap="1" wp14:anchorId="6E9AF6E5" wp14:editId="24230831">
                        <wp:simplePos x="0" y="0"/>
                        <wp:positionH relativeFrom="column">
                          <wp:posOffset>-12976</wp:posOffset>
                        </wp:positionH>
                        <wp:positionV relativeFrom="paragraph">
                          <wp:posOffset>13804</wp:posOffset>
                        </wp:positionV>
                        <wp:extent cx="127221" cy="133917"/>
                        <wp:effectExtent l="0" t="0" r="635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377EC522" w14:textId="37112DE7" w:rsidR="00573BF1" w:rsidRDefault="00573BF1" w:rsidP="0094341A"/>
          <w:tbl>
            <w:tblPr>
              <w:tblStyle w:val="TableGrid"/>
              <w:tblW w:w="0" w:type="auto"/>
              <w:tblLook w:val="04A0" w:firstRow="1" w:lastRow="0" w:firstColumn="1" w:lastColumn="0" w:noHBand="0" w:noVBand="1"/>
            </w:tblPr>
            <w:tblGrid>
              <w:gridCol w:w="3308"/>
              <w:gridCol w:w="1974"/>
              <w:gridCol w:w="900"/>
              <w:gridCol w:w="1981"/>
              <w:gridCol w:w="1564"/>
              <w:gridCol w:w="932"/>
            </w:tblGrid>
            <w:tr w:rsidR="004A632C" w14:paraId="519729A2" w14:textId="55C22F4D" w:rsidTr="008C3C05">
              <w:tc>
                <w:tcPr>
                  <w:tcW w:w="3308" w:type="dxa"/>
                  <w:shd w:val="clear" w:color="auto" w:fill="D9D9D9" w:themeFill="background1" w:themeFillShade="D9"/>
                </w:tcPr>
                <w:p w14:paraId="78D5BE1D" w14:textId="315BE96C" w:rsidR="004A632C" w:rsidRPr="00E578DF" w:rsidRDefault="004A632C" w:rsidP="00E578DF">
                  <w:pPr>
                    <w:jc w:val="center"/>
                    <w:rPr>
                      <w:sz w:val="16"/>
                      <w:szCs w:val="16"/>
                    </w:rPr>
                  </w:pPr>
                  <w:r w:rsidRPr="00E578DF">
                    <w:rPr>
                      <w:sz w:val="16"/>
                      <w:szCs w:val="16"/>
                    </w:rPr>
                    <w:t>File Name</w:t>
                  </w:r>
                </w:p>
              </w:tc>
              <w:tc>
                <w:tcPr>
                  <w:tcW w:w="1974" w:type="dxa"/>
                  <w:shd w:val="clear" w:color="auto" w:fill="D9D9D9" w:themeFill="background1" w:themeFillShade="D9"/>
                </w:tcPr>
                <w:p w14:paraId="3AEB52C0" w14:textId="7E7921FE" w:rsidR="004A632C" w:rsidRPr="00E578DF" w:rsidRDefault="004A632C" w:rsidP="00E578DF">
                  <w:pPr>
                    <w:jc w:val="center"/>
                    <w:rPr>
                      <w:sz w:val="16"/>
                      <w:szCs w:val="16"/>
                    </w:rPr>
                  </w:pPr>
                  <w:r w:rsidRPr="00E578DF">
                    <w:rPr>
                      <w:sz w:val="16"/>
                      <w:szCs w:val="16"/>
                    </w:rPr>
                    <w:t>Timestamp</w:t>
                  </w:r>
                </w:p>
              </w:tc>
              <w:tc>
                <w:tcPr>
                  <w:tcW w:w="900" w:type="dxa"/>
                  <w:shd w:val="clear" w:color="auto" w:fill="D9D9D9" w:themeFill="background1" w:themeFillShade="D9"/>
                </w:tcPr>
                <w:p w14:paraId="5029A3ED" w14:textId="51F11DED" w:rsidR="004A632C" w:rsidRPr="00E578DF" w:rsidRDefault="004A632C" w:rsidP="00E578DF">
                  <w:pPr>
                    <w:jc w:val="center"/>
                    <w:rPr>
                      <w:sz w:val="16"/>
                      <w:szCs w:val="16"/>
                    </w:rPr>
                  </w:pPr>
                  <w:r>
                    <w:rPr>
                      <w:sz w:val="16"/>
                      <w:szCs w:val="16"/>
                    </w:rPr>
                    <w:t>View Invoice</w:t>
                  </w:r>
                </w:p>
              </w:tc>
              <w:tc>
                <w:tcPr>
                  <w:tcW w:w="1981" w:type="dxa"/>
                  <w:shd w:val="clear" w:color="auto" w:fill="D9D9D9" w:themeFill="background1" w:themeFillShade="D9"/>
                </w:tcPr>
                <w:p w14:paraId="70D25F19" w14:textId="70130303" w:rsidR="004A632C" w:rsidRPr="00E578DF" w:rsidRDefault="004A632C" w:rsidP="00E578DF">
                  <w:pPr>
                    <w:jc w:val="center"/>
                    <w:rPr>
                      <w:sz w:val="16"/>
                      <w:szCs w:val="16"/>
                    </w:rPr>
                  </w:pPr>
                  <w:r w:rsidRPr="00E578DF">
                    <w:rPr>
                      <w:sz w:val="16"/>
                      <w:szCs w:val="16"/>
                    </w:rPr>
                    <w:t>Request for Mapping</w:t>
                  </w:r>
                  <w:r w:rsidR="00CA1FA5">
                    <w:rPr>
                      <w:sz w:val="16"/>
                      <w:szCs w:val="16"/>
                    </w:rPr>
                    <w:t xml:space="preserve"> and</w:t>
                  </w:r>
                  <w:r w:rsidR="00AB3087">
                    <w:rPr>
                      <w:sz w:val="16"/>
                      <w:szCs w:val="16"/>
                    </w:rPr>
                    <w:t>/or</w:t>
                  </w:r>
                  <w:r w:rsidR="00CA1FA5">
                    <w:rPr>
                      <w:sz w:val="16"/>
                      <w:szCs w:val="16"/>
                    </w:rPr>
                    <w:t xml:space="preserve"> Vendor Assignment</w:t>
                  </w:r>
                </w:p>
              </w:tc>
              <w:tc>
                <w:tcPr>
                  <w:tcW w:w="1564" w:type="dxa"/>
                  <w:shd w:val="clear" w:color="auto" w:fill="D9D9D9" w:themeFill="background1" w:themeFillShade="D9"/>
                </w:tcPr>
                <w:p w14:paraId="4D870646" w14:textId="4362E422" w:rsidR="004A632C" w:rsidRPr="00E578DF" w:rsidRDefault="004A632C" w:rsidP="00E578DF">
                  <w:pPr>
                    <w:jc w:val="center"/>
                    <w:rPr>
                      <w:sz w:val="16"/>
                      <w:szCs w:val="16"/>
                    </w:rPr>
                  </w:pPr>
                  <w:r>
                    <w:rPr>
                      <w:sz w:val="16"/>
                      <w:szCs w:val="16"/>
                    </w:rPr>
                    <w:t>Route for Manual Processing</w:t>
                  </w:r>
                </w:p>
              </w:tc>
              <w:tc>
                <w:tcPr>
                  <w:tcW w:w="932" w:type="dxa"/>
                  <w:shd w:val="clear" w:color="auto" w:fill="D9D9D9" w:themeFill="background1" w:themeFillShade="D9"/>
                </w:tcPr>
                <w:p w14:paraId="159D789D" w14:textId="26B79653" w:rsidR="004A632C" w:rsidRDefault="004A632C" w:rsidP="00E578DF">
                  <w:pPr>
                    <w:jc w:val="center"/>
                    <w:rPr>
                      <w:sz w:val="16"/>
                      <w:szCs w:val="16"/>
                    </w:rPr>
                  </w:pPr>
                  <w:r>
                    <w:rPr>
                      <w:sz w:val="16"/>
                      <w:szCs w:val="16"/>
                    </w:rPr>
                    <w:t>Remove</w:t>
                  </w:r>
                </w:p>
              </w:tc>
            </w:tr>
            <w:tr w:rsidR="004A632C" w14:paraId="6000A34D" w14:textId="5528D821" w:rsidTr="008C3C05">
              <w:tc>
                <w:tcPr>
                  <w:tcW w:w="3308" w:type="dxa"/>
                </w:tcPr>
                <w:p w14:paraId="2F2506E4" w14:textId="5F905F5B" w:rsidR="004A632C" w:rsidRPr="00E578DF" w:rsidRDefault="004A632C" w:rsidP="0094341A">
                  <w:pPr>
                    <w:rPr>
                      <w:sz w:val="16"/>
                      <w:szCs w:val="16"/>
                    </w:rPr>
                  </w:pPr>
                  <w:r w:rsidRPr="00E578DF">
                    <w:rPr>
                      <w:sz w:val="16"/>
                      <w:szCs w:val="16"/>
                    </w:rPr>
                    <w:t>5678.pdf</w:t>
                  </w:r>
                </w:p>
              </w:tc>
              <w:tc>
                <w:tcPr>
                  <w:tcW w:w="1974" w:type="dxa"/>
                </w:tcPr>
                <w:p w14:paraId="3A8626E7" w14:textId="1121EBBF" w:rsidR="004A632C" w:rsidRPr="00E578DF" w:rsidRDefault="004A632C" w:rsidP="00E578DF">
                  <w:pPr>
                    <w:jc w:val="center"/>
                    <w:rPr>
                      <w:sz w:val="16"/>
                      <w:szCs w:val="16"/>
                    </w:rPr>
                  </w:pPr>
                  <w:r>
                    <w:rPr>
                      <w:sz w:val="16"/>
                      <w:szCs w:val="16"/>
                    </w:rPr>
                    <w:t>2020-01-03 4:15:45 PM</w:t>
                  </w:r>
                </w:p>
              </w:tc>
              <w:tc>
                <w:tcPr>
                  <w:tcW w:w="900" w:type="dxa"/>
                </w:tcPr>
                <w:p w14:paraId="769DF594" w14:textId="195BC587" w:rsidR="004A632C" w:rsidRPr="0099279B" w:rsidRDefault="004A632C" w:rsidP="00E578DF">
                  <w:pPr>
                    <w:jc w:val="center"/>
                    <w:rPr>
                      <w:sz w:val="16"/>
                      <w:szCs w:val="16"/>
                      <w:u w:val="single"/>
                    </w:rPr>
                  </w:pPr>
                  <w:r w:rsidRPr="0099279B">
                    <w:rPr>
                      <w:sz w:val="16"/>
                      <w:szCs w:val="16"/>
                      <w:u w:val="single"/>
                    </w:rPr>
                    <w:t>View</w:t>
                  </w:r>
                </w:p>
              </w:tc>
              <w:tc>
                <w:tcPr>
                  <w:tcW w:w="1981" w:type="dxa"/>
                </w:tcPr>
                <w:p w14:paraId="478F5019" w14:textId="6882A26C" w:rsidR="004A632C" w:rsidRPr="00E578DF" w:rsidRDefault="004A632C" w:rsidP="00E578DF">
                  <w:pPr>
                    <w:jc w:val="center"/>
                    <w:rPr>
                      <w:sz w:val="16"/>
                      <w:szCs w:val="16"/>
                    </w:rPr>
                  </w:pPr>
                  <w:r w:rsidRPr="00E578DF">
                    <w:rPr>
                      <w:sz w:val="16"/>
                      <w:szCs w:val="16"/>
                    </w:rPr>
                    <w:t>[X]</w:t>
                  </w:r>
                </w:p>
              </w:tc>
              <w:tc>
                <w:tcPr>
                  <w:tcW w:w="1564" w:type="dxa"/>
                </w:tcPr>
                <w:p w14:paraId="712442CA" w14:textId="2A4A8300" w:rsidR="004A632C" w:rsidRPr="00E578DF" w:rsidRDefault="004A632C" w:rsidP="00E578DF">
                  <w:pPr>
                    <w:jc w:val="center"/>
                    <w:rPr>
                      <w:sz w:val="16"/>
                      <w:szCs w:val="16"/>
                    </w:rPr>
                  </w:pPr>
                  <w:r>
                    <w:rPr>
                      <w:sz w:val="16"/>
                      <w:szCs w:val="16"/>
                    </w:rPr>
                    <w:t>[  ]</w:t>
                  </w:r>
                </w:p>
              </w:tc>
              <w:tc>
                <w:tcPr>
                  <w:tcW w:w="932" w:type="dxa"/>
                </w:tcPr>
                <w:p w14:paraId="1AF85391" w14:textId="709426FD" w:rsidR="004A632C" w:rsidRDefault="004A632C" w:rsidP="00E578DF">
                  <w:pPr>
                    <w:jc w:val="center"/>
                    <w:rPr>
                      <w:sz w:val="16"/>
                      <w:szCs w:val="16"/>
                    </w:rPr>
                  </w:pPr>
                  <w:r>
                    <w:rPr>
                      <w:sz w:val="16"/>
                      <w:szCs w:val="16"/>
                    </w:rPr>
                    <w:t>[  ]</w:t>
                  </w:r>
                </w:p>
              </w:tc>
            </w:tr>
            <w:tr w:rsidR="004A632C" w14:paraId="1D2EAD4B" w14:textId="43AA9287" w:rsidTr="008C3C05">
              <w:tc>
                <w:tcPr>
                  <w:tcW w:w="3308" w:type="dxa"/>
                </w:tcPr>
                <w:p w14:paraId="1017B859" w14:textId="7623D2AA" w:rsidR="004A632C" w:rsidRPr="00E578DF" w:rsidRDefault="004A632C" w:rsidP="004A632C">
                  <w:pPr>
                    <w:rPr>
                      <w:sz w:val="16"/>
                      <w:szCs w:val="16"/>
                    </w:rPr>
                  </w:pPr>
                  <w:r>
                    <w:rPr>
                      <w:sz w:val="16"/>
                      <w:szCs w:val="16"/>
                    </w:rPr>
                    <w:t>Foo_3355_1.jpg</w:t>
                  </w:r>
                </w:p>
              </w:tc>
              <w:tc>
                <w:tcPr>
                  <w:tcW w:w="1974" w:type="dxa"/>
                </w:tcPr>
                <w:p w14:paraId="7907EBD8" w14:textId="7E0F13ED" w:rsidR="004A632C" w:rsidRDefault="004A632C" w:rsidP="004A632C">
                  <w:pPr>
                    <w:jc w:val="center"/>
                    <w:rPr>
                      <w:sz w:val="16"/>
                      <w:szCs w:val="16"/>
                    </w:rPr>
                  </w:pPr>
                  <w:r>
                    <w:rPr>
                      <w:sz w:val="16"/>
                      <w:szCs w:val="16"/>
                    </w:rPr>
                    <w:t>2020-01-03 2:45:03 PM</w:t>
                  </w:r>
                </w:p>
              </w:tc>
              <w:tc>
                <w:tcPr>
                  <w:tcW w:w="900" w:type="dxa"/>
                </w:tcPr>
                <w:p w14:paraId="3FEFC28B" w14:textId="5CAB716D" w:rsidR="004A632C" w:rsidRPr="0099279B" w:rsidRDefault="004A632C" w:rsidP="004A632C">
                  <w:pPr>
                    <w:jc w:val="center"/>
                    <w:rPr>
                      <w:sz w:val="16"/>
                      <w:szCs w:val="16"/>
                      <w:u w:val="single"/>
                    </w:rPr>
                  </w:pPr>
                  <w:r>
                    <w:rPr>
                      <w:sz w:val="16"/>
                      <w:szCs w:val="16"/>
                      <w:u w:val="single"/>
                    </w:rPr>
                    <w:t>View</w:t>
                  </w:r>
                </w:p>
              </w:tc>
              <w:tc>
                <w:tcPr>
                  <w:tcW w:w="1981" w:type="dxa"/>
                </w:tcPr>
                <w:p w14:paraId="6C0718BF" w14:textId="702C8C9B" w:rsidR="004A632C" w:rsidRPr="00E578DF" w:rsidRDefault="004A632C" w:rsidP="004A632C">
                  <w:pPr>
                    <w:jc w:val="center"/>
                    <w:rPr>
                      <w:sz w:val="16"/>
                      <w:szCs w:val="16"/>
                    </w:rPr>
                  </w:pPr>
                  <w:r>
                    <w:rPr>
                      <w:sz w:val="16"/>
                      <w:szCs w:val="16"/>
                    </w:rPr>
                    <w:t>[  ]</w:t>
                  </w:r>
                </w:p>
              </w:tc>
              <w:tc>
                <w:tcPr>
                  <w:tcW w:w="1564" w:type="dxa"/>
                </w:tcPr>
                <w:p w14:paraId="674D57D0" w14:textId="06A1288F" w:rsidR="004A632C" w:rsidRDefault="004A632C" w:rsidP="004A632C">
                  <w:pPr>
                    <w:jc w:val="center"/>
                    <w:rPr>
                      <w:sz w:val="16"/>
                      <w:szCs w:val="16"/>
                    </w:rPr>
                  </w:pPr>
                  <w:r>
                    <w:rPr>
                      <w:sz w:val="16"/>
                      <w:szCs w:val="16"/>
                    </w:rPr>
                    <w:t>[X]</w:t>
                  </w:r>
                </w:p>
              </w:tc>
              <w:tc>
                <w:tcPr>
                  <w:tcW w:w="932" w:type="dxa"/>
                </w:tcPr>
                <w:p w14:paraId="01C42F5F" w14:textId="52638673" w:rsidR="004A632C" w:rsidRDefault="004A632C" w:rsidP="004A632C">
                  <w:pPr>
                    <w:jc w:val="center"/>
                    <w:rPr>
                      <w:sz w:val="16"/>
                      <w:szCs w:val="16"/>
                    </w:rPr>
                  </w:pPr>
                  <w:r>
                    <w:rPr>
                      <w:sz w:val="16"/>
                      <w:szCs w:val="16"/>
                    </w:rPr>
                    <w:t>[  ]</w:t>
                  </w:r>
                </w:p>
              </w:tc>
            </w:tr>
            <w:tr w:rsidR="004A632C" w14:paraId="073612B3" w14:textId="5E59F952" w:rsidTr="008C3C05">
              <w:tc>
                <w:tcPr>
                  <w:tcW w:w="3308" w:type="dxa"/>
                </w:tcPr>
                <w:p w14:paraId="1385A11C" w14:textId="7158F1C6" w:rsidR="004A632C" w:rsidRPr="00E578DF" w:rsidRDefault="004A632C" w:rsidP="004A632C">
                  <w:pPr>
                    <w:rPr>
                      <w:sz w:val="16"/>
                      <w:szCs w:val="16"/>
                    </w:rPr>
                  </w:pPr>
                  <w:r w:rsidRPr="00E578DF">
                    <w:rPr>
                      <w:sz w:val="16"/>
                      <w:szCs w:val="16"/>
                    </w:rPr>
                    <w:t>360i_10121772_</w:t>
                  </w:r>
                  <w:r>
                    <w:rPr>
                      <w:sz w:val="16"/>
                      <w:szCs w:val="16"/>
                    </w:rPr>
                    <w:t>De</w:t>
                  </w:r>
                  <w:r w:rsidR="008C3C05">
                    <w:rPr>
                      <w:sz w:val="16"/>
                      <w:szCs w:val="16"/>
                    </w:rPr>
                    <w:t>c</w:t>
                  </w:r>
                  <w:r w:rsidRPr="00E578DF">
                    <w:rPr>
                      <w:sz w:val="16"/>
                      <w:szCs w:val="16"/>
                    </w:rPr>
                    <w:t>_201</w:t>
                  </w:r>
                  <w:r>
                    <w:rPr>
                      <w:sz w:val="16"/>
                      <w:szCs w:val="16"/>
                    </w:rPr>
                    <w:t>9</w:t>
                  </w:r>
                  <w:r w:rsidRPr="00E578DF">
                    <w:rPr>
                      <w:sz w:val="16"/>
                      <w:szCs w:val="16"/>
                    </w:rPr>
                    <w:t>_Twitter_Invoice.pdf</w:t>
                  </w:r>
                </w:p>
              </w:tc>
              <w:tc>
                <w:tcPr>
                  <w:tcW w:w="1974" w:type="dxa"/>
                </w:tcPr>
                <w:p w14:paraId="08826460" w14:textId="6EB7A4D2" w:rsidR="004A632C" w:rsidRPr="00E578DF" w:rsidRDefault="004A632C" w:rsidP="004A632C">
                  <w:pPr>
                    <w:jc w:val="center"/>
                    <w:rPr>
                      <w:sz w:val="16"/>
                      <w:szCs w:val="16"/>
                    </w:rPr>
                  </w:pPr>
                  <w:r>
                    <w:rPr>
                      <w:sz w:val="16"/>
                      <w:szCs w:val="16"/>
                    </w:rPr>
                    <w:t>2020-01-03 6:01:03 AM</w:t>
                  </w:r>
                </w:p>
              </w:tc>
              <w:tc>
                <w:tcPr>
                  <w:tcW w:w="900" w:type="dxa"/>
                </w:tcPr>
                <w:p w14:paraId="388E08DC" w14:textId="3BCEAF20" w:rsidR="004A632C" w:rsidRPr="0099279B" w:rsidRDefault="004A632C" w:rsidP="004A632C">
                  <w:pPr>
                    <w:jc w:val="center"/>
                    <w:rPr>
                      <w:sz w:val="16"/>
                      <w:szCs w:val="16"/>
                      <w:u w:val="single"/>
                    </w:rPr>
                  </w:pPr>
                  <w:r w:rsidRPr="0099279B">
                    <w:rPr>
                      <w:sz w:val="16"/>
                      <w:szCs w:val="16"/>
                      <w:u w:val="single"/>
                    </w:rPr>
                    <w:t>View</w:t>
                  </w:r>
                </w:p>
              </w:tc>
              <w:tc>
                <w:tcPr>
                  <w:tcW w:w="1981" w:type="dxa"/>
                </w:tcPr>
                <w:p w14:paraId="0D516901" w14:textId="24E321A2" w:rsidR="004A632C" w:rsidRPr="00E578DF" w:rsidRDefault="004A632C" w:rsidP="004A632C">
                  <w:pPr>
                    <w:jc w:val="center"/>
                    <w:rPr>
                      <w:sz w:val="16"/>
                      <w:szCs w:val="16"/>
                    </w:rPr>
                  </w:pPr>
                  <w:r>
                    <w:rPr>
                      <w:sz w:val="16"/>
                      <w:szCs w:val="16"/>
                    </w:rPr>
                    <w:t>[X]</w:t>
                  </w:r>
                </w:p>
              </w:tc>
              <w:tc>
                <w:tcPr>
                  <w:tcW w:w="1564" w:type="dxa"/>
                </w:tcPr>
                <w:p w14:paraId="3B76CFD4" w14:textId="0D03A220" w:rsidR="004A632C" w:rsidRDefault="004A632C" w:rsidP="004A632C">
                  <w:pPr>
                    <w:jc w:val="center"/>
                    <w:rPr>
                      <w:sz w:val="16"/>
                      <w:szCs w:val="16"/>
                    </w:rPr>
                  </w:pPr>
                  <w:r>
                    <w:rPr>
                      <w:sz w:val="16"/>
                      <w:szCs w:val="16"/>
                    </w:rPr>
                    <w:t>[  ]</w:t>
                  </w:r>
                </w:p>
              </w:tc>
              <w:tc>
                <w:tcPr>
                  <w:tcW w:w="932" w:type="dxa"/>
                </w:tcPr>
                <w:p w14:paraId="3CBEA645" w14:textId="2486591A" w:rsidR="004A632C" w:rsidRDefault="004A632C" w:rsidP="004A632C">
                  <w:pPr>
                    <w:jc w:val="center"/>
                    <w:rPr>
                      <w:sz w:val="16"/>
                      <w:szCs w:val="16"/>
                    </w:rPr>
                  </w:pPr>
                  <w:r>
                    <w:rPr>
                      <w:sz w:val="16"/>
                      <w:szCs w:val="16"/>
                    </w:rPr>
                    <w:t>[  ]</w:t>
                  </w:r>
                </w:p>
              </w:tc>
            </w:tr>
          </w:tbl>
          <w:p w14:paraId="707B050A" w14:textId="21CCC5A7" w:rsidR="0094341A" w:rsidRDefault="00E578DF" w:rsidP="0094341A">
            <w:r>
              <w:rPr>
                <w:noProof/>
              </w:rPr>
              <mc:AlternateContent>
                <mc:Choice Requires="wps">
                  <w:drawing>
                    <wp:anchor distT="0" distB="0" distL="114300" distR="114300" simplePos="0" relativeHeight="251659264" behindDoc="0" locked="0" layoutInCell="1" allowOverlap="1" wp14:anchorId="6DAC9A6C" wp14:editId="0D23A623">
                      <wp:simplePos x="0" y="0"/>
                      <wp:positionH relativeFrom="column">
                        <wp:posOffset>5994455</wp:posOffset>
                      </wp:positionH>
                      <wp:positionV relativeFrom="paragraph">
                        <wp:posOffset>135337</wp:posOffset>
                      </wp:positionV>
                      <wp:extent cx="707666" cy="262393"/>
                      <wp:effectExtent l="0" t="0" r="16510" b="23495"/>
                      <wp:wrapNone/>
                      <wp:docPr id="1" name="Rectangle: Rounded Corners 1"/>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75957" w14:textId="6172C0A1" w:rsidR="006D6EEB" w:rsidRPr="00E578DF" w:rsidRDefault="006D6EEB" w:rsidP="00E578DF">
                                  <w:pPr>
                                    <w:jc w:val="center"/>
                                    <w:rPr>
                                      <w:sz w:val="18"/>
                                      <w:szCs w:val="18"/>
                                    </w:rPr>
                                  </w:pPr>
                                  <w:r w:rsidRPr="00E578DF">
                                    <w:rPr>
                                      <w:sz w:val="18"/>
                                      <w:szCs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C9A6C" id="Rectangle: Rounded Corners 1" o:spid="_x0000_s1028" style="position:absolute;margin-left:472pt;margin-top:10.65pt;width:55.7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" fillcolor="#4472c4 [3204]" strokecolor="#1f3763 [1604]" strokeweight="1pt">
                      <v:stroke joinstyle="miter"/>
                      <v:textbox>
                        <w:txbxContent>
                          <w:p w14:paraId="28475957" w14:textId="6172C0A1" w:rsidR="006D6EEB" w:rsidRPr="00E578DF" w:rsidRDefault="006D6EEB" w:rsidP="00E578DF">
                            <w:pPr>
                              <w:jc w:val="center"/>
                              <w:rPr>
                                <w:sz w:val="18"/>
                                <w:szCs w:val="18"/>
                              </w:rPr>
                            </w:pPr>
                            <w:r w:rsidRPr="00E578DF">
                              <w:rPr>
                                <w:sz w:val="18"/>
                                <w:szCs w:val="18"/>
                              </w:rPr>
                              <w:t>Submit</w:t>
                            </w:r>
                          </w:p>
                        </w:txbxContent>
                      </v:textbox>
                    </v:roundrect>
                  </w:pict>
                </mc:Fallback>
              </mc:AlternateContent>
            </w:r>
          </w:p>
          <w:p w14:paraId="32FCC584" w14:textId="12B1DED8" w:rsidR="00E578DF" w:rsidRDefault="00E578DF" w:rsidP="0094341A"/>
        </w:tc>
      </w:tr>
    </w:tbl>
    <w:p w14:paraId="2B292ACC" w14:textId="17FCD652" w:rsidR="0094341A" w:rsidRDefault="0094341A"/>
    <w:p w14:paraId="59B6B592" w14:textId="51607B34" w:rsidR="00573BF1" w:rsidRDefault="00573BF1">
      <w:r>
        <w:br w:type="page"/>
      </w:r>
    </w:p>
    <w:p w14:paraId="7490664A" w14:textId="025F548F" w:rsidR="00A2758C" w:rsidRDefault="00A2758C" w:rsidP="00387E71">
      <w:pPr>
        <w:pStyle w:val="Heading1"/>
        <w:numPr>
          <w:ilvl w:val="0"/>
          <w:numId w:val="1"/>
        </w:numPr>
      </w:pPr>
      <w:bookmarkStart w:id="25" w:name="_Toc29933283"/>
      <w:r>
        <w:lastRenderedPageBreak/>
        <w:t>Manage Invoice Models</w:t>
      </w:r>
      <w:bookmarkEnd w:id="25"/>
    </w:p>
    <w:p w14:paraId="1E3BA221" w14:textId="12859CEA" w:rsidR="008624E6" w:rsidRDefault="008624E6" w:rsidP="008624E6">
      <w:pPr>
        <w:ind w:left="360"/>
      </w:pPr>
    </w:p>
    <w:p w14:paraId="2AE16A0B" w14:textId="6FABB8B1" w:rsidR="008624E6" w:rsidRDefault="008624E6" w:rsidP="008624E6">
      <w:pPr>
        <w:ind w:left="360"/>
      </w:pPr>
      <w:r>
        <w:t xml:space="preserve">The screen below </w:t>
      </w:r>
      <w:r w:rsidR="00FB66E4">
        <w:t xml:space="preserve">lists all the models as defined in </w:t>
      </w:r>
      <w:r w:rsidR="00FB66E4" w:rsidRPr="00FB66E4">
        <w:t>apam_master_document_model</w:t>
      </w:r>
      <w:r w:rsidR="00FB66E4">
        <w:t xml:space="preserve">, </w:t>
      </w:r>
      <w:r w:rsidR="00FB66E4" w:rsidRPr="00FB66E4">
        <w:t>apam_document_model</w:t>
      </w:r>
      <w:r w:rsidR="00FB66E4">
        <w:t xml:space="preserve"> and </w:t>
      </w:r>
      <w:r w:rsidR="00FB66E4" w:rsidRPr="00FB66E4">
        <w:t>apam_document_model_request</w:t>
      </w:r>
      <w:r w:rsidR="00FB66E4">
        <w:t xml:space="preserve"> tables.</w:t>
      </w:r>
      <w:r w:rsidR="009417CB">
        <w:t xml:space="preserve"> Active column can be clicked to toggle Active and not Active mapped to vendor/site models.</w:t>
      </w:r>
      <w:r w:rsidR="00D958D6">
        <w:t xml:space="preserve"> Switching Active flag to Yes allows model to be used for parsing by APIS process and to No</w:t>
      </w:r>
      <w:r w:rsidR="008B37C6">
        <w:t xml:space="preserve"> to hold processing for this model.  Only models that have ERP Vendor/Site assigned can be set as Active.  Not all the models from </w:t>
      </w:r>
      <w:r w:rsidR="008B37C6" w:rsidRPr="00FB66E4">
        <w:t>apam_master_document_model</w:t>
      </w:r>
      <w:r w:rsidR="008B37C6">
        <w:t xml:space="preserve"> will be shown on this screen.  Only models that have corresponding record in </w:t>
      </w:r>
      <w:r w:rsidR="008B37C6" w:rsidRPr="00FB66E4">
        <w:t>apam_document_model</w:t>
      </w:r>
      <w:r w:rsidR="008B37C6">
        <w:t xml:space="preserve"> table are shown.  Also, </w:t>
      </w:r>
      <w:r w:rsidR="008B37C6" w:rsidRPr="00FB66E4">
        <w:t>apam_document_model_request</w:t>
      </w:r>
      <w:r w:rsidR="008B37C6">
        <w:t xml:space="preserve"> records with request_completed=N are displayed.  If record exists in in </w:t>
      </w:r>
      <w:r w:rsidR="008B37C6" w:rsidRPr="00FB66E4">
        <w:t>apam_master_document_model</w:t>
      </w:r>
      <w:r w:rsidR="008B37C6">
        <w:t xml:space="preserve">, </w:t>
      </w:r>
      <w:r w:rsidR="008B37C6" w:rsidRPr="00FB66E4">
        <w:t>apam_document_model</w:t>
      </w:r>
      <w:r w:rsidR="008B37C6">
        <w:t xml:space="preserve"> and </w:t>
      </w:r>
      <w:r w:rsidR="008B37C6" w:rsidRPr="00FB66E4">
        <w:t>apam_document_model_request</w:t>
      </w:r>
      <w:r w:rsidR="008B37C6">
        <w:t xml:space="preserve"> with the same file name in </w:t>
      </w:r>
      <w:r w:rsidR="008B37C6" w:rsidRPr="00FB66E4">
        <w:t>apam_document_model</w:t>
      </w:r>
      <w:r w:rsidR="008B37C6">
        <w:t xml:space="preserve"> and </w:t>
      </w:r>
      <w:r w:rsidR="008B37C6" w:rsidRPr="00FB66E4">
        <w:t>apam_document_model_request</w:t>
      </w:r>
      <w:r w:rsidR="008B37C6">
        <w:t xml:space="preserve"> tables and request_completed=N, that means the invoice model is recognized using Invoice Name Classifier text  - Request 2 (abc.pdf) example – and Vendor/Site Id mapping needs to be </w:t>
      </w:r>
      <w:r w:rsidR="00F05A05">
        <w:t xml:space="preserve">assigned.  When invoice not recognized (no model match) then New model needs to be created. </w:t>
      </w:r>
    </w:p>
    <w:p w14:paraId="29D945A1" w14:textId="037F290B" w:rsidR="00F05A05" w:rsidRDefault="00F05A05" w:rsidP="008624E6">
      <w:pPr>
        <w:ind w:left="360"/>
        <w:rPr>
          <w:ins w:id="26" w:author="Imran  Rahman" w:date="2020-01-16T09:56:00Z"/>
        </w:rPr>
      </w:pPr>
      <w:r>
        <w:t xml:space="preserve">Model definition cannot be updated under the same Model Name/Tag combination if at least one invoice record exists for this model in </w:t>
      </w:r>
      <w:r w:rsidRPr="00F05A05">
        <w:t>apad_invoice_document</w:t>
      </w:r>
      <w:r>
        <w:t xml:space="preserve"> table (</w:t>
      </w:r>
      <w:r w:rsidRPr="00F05A05">
        <w:t>apad_invoice_document</w:t>
      </w:r>
      <w:r>
        <w:t>.</w:t>
      </w:r>
      <w:r w:rsidRPr="00F05A05">
        <w:t xml:space="preserve"> master_document_model_id</w:t>
      </w:r>
      <w:r>
        <w:t>) – that means at least one invoice has been processed using this model and update is not allowed.  However, user can introduce new Tag with the same Model Name.  Tag is equivalent to Model version here.</w:t>
      </w:r>
    </w:p>
    <w:p w14:paraId="4056472A" w14:textId="3BF1BE37" w:rsidR="006D6EEB" w:rsidRDefault="006D6EEB" w:rsidP="008624E6">
      <w:pPr>
        <w:ind w:left="360"/>
      </w:pPr>
      <w:ins w:id="27" w:author="Imran  Rahman" w:date="2020-01-16T09:56:00Z">
        <w:r>
          <w:t xml:space="preserve">When you say if “at least one invoice has been processed using the model” in the context of not </w:t>
        </w:r>
        <w:r w:rsidR="003D63CE">
          <w:t>being able to edit, I am assuming</w:t>
        </w:r>
      </w:ins>
      <w:ins w:id="28" w:author="Imran  Rahman" w:date="2020-01-16T09:57:00Z">
        <w:r w:rsidR="003D63CE">
          <w:t xml:space="preserve"> that it is centralized so it is across all companies (ad agencies) using this product?</w:t>
        </w:r>
      </w:ins>
    </w:p>
    <w:p w14:paraId="3503CC45" w14:textId="4E21915A" w:rsidR="008624E6" w:rsidRDefault="005D1F5D" w:rsidP="005D1F5D">
      <w:pPr>
        <w:ind w:left="360"/>
      </w:pPr>
      <w:r w:rsidRPr="005960EA">
        <w:rPr>
          <w:u w:val="single"/>
        </w:rPr>
        <w:t>View</w:t>
      </w:r>
      <w:r>
        <w:t xml:space="preserve"> action allows to view invoice document on the left and model on the right for the invoice that has been used to create model.</w:t>
      </w:r>
    </w:p>
    <w:p w14:paraId="78D1FA9D" w14:textId="6C911ED5" w:rsidR="00DA71C0" w:rsidRPr="00DA71C0" w:rsidRDefault="00DA71C0" w:rsidP="005D1F5D">
      <w:pPr>
        <w:ind w:left="360"/>
      </w:pPr>
      <w:r w:rsidRPr="00DA71C0">
        <w:t>All the actions View</w:t>
      </w:r>
      <w:r>
        <w:t>, Edit, Copy, New, Assign Vendor and Reassign Vendor as well as New button will redirect user to Invoice Model Setup Screen (see New Invoice Model Setup section for details).</w:t>
      </w:r>
    </w:p>
    <w:tbl>
      <w:tblPr>
        <w:tblStyle w:val="TableGrid"/>
        <w:tblW w:w="10975" w:type="dxa"/>
        <w:tblLook w:val="04A0" w:firstRow="1" w:lastRow="0" w:firstColumn="1" w:lastColumn="0" w:noHBand="0" w:noVBand="1"/>
      </w:tblPr>
      <w:tblGrid>
        <w:gridCol w:w="10975"/>
      </w:tblGrid>
      <w:tr w:rsidR="00573BF1" w14:paraId="437E6891" w14:textId="77777777" w:rsidTr="004D41BA">
        <w:tc>
          <w:tcPr>
            <w:tcW w:w="10975" w:type="dxa"/>
          </w:tcPr>
          <w:p w14:paraId="03829442" w14:textId="77777777" w:rsidR="00573BF1" w:rsidRDefault="00573BF1" w:rsidP="00914829">
            <w:r>
              <w:t xml:space="preserve">   AP Automation</w:t>
            </w:r>
            <w:r>
              <w:tab/>
            </w:r>
            <w:r>
              <w:tab/>
            </w:r>
            <w:r>
              <w:tab/>
            </w:r>
            <w:r>
              <w:tab/>
              <w:t>John Doe</w:t>
            </w:r>
            <w:r>
              <w:tab/>
            </w:r>
          </w:p>
        </w:tc>
      </w:tr>
    </w:tbl>
    <w:p w14:paraId="637E4C2E" w14:textId="77777777" w:rsidR="00573BF1" w:rsidRDefault="00573BF1" w:rsidP="00573BF1"/>
    <w:tbl>
      <w:tblPr>
        <w:tblStyle w:val="TableGrid"/>
        <w:tblW w:w="10975" w:type="dxa"/>
        <w:tblLook w:val="04A0" w:firstRow="1" w:lastRow="0" w:firstColumn="1" w:lastColumn="0" w:noHBand="0" w:noVBand="1"/>
      </w:tblPr>
      <w:tblGrid>
        <w:gridCol w:w="10975"/>
      </w:tblGrid>
      <w:tr w:rsidR="00573BF1" w14:paraId="76024ED7" w14:textId="77777777" w:rsidTr="004D41BA">
        <w:trPr>
          <w:trHeight w:val="4292"/>
        </w:trPr>
        <w:tc>
          <w:tcPr>
            <w:tcW w:w="10975" w:type="dxa"/>
          </w:tcPr>
          <w:p w14:paraId="7F3D61D1" w14:textId="28BE234B" w:rsidR="00573BF1" w:rsidRDefault="00573BF1" w:rsidP="00914829">
            <w:pPr>
              <w:jc w:val="center"/>
            </w:pPr>
            <w:r>
              <w:t>Manage Invoice Models</w:t>
            </w:r>
          </w:p>
          <w:p w14:paraId="70DE7859" w14:textId="679C173E" w:rsidR="00573BF1" w:rsidRDefault="00EE06BD" w:rsidP="00914829">
            <w:r>
              <w:rPr>
                <w:noProof/>
              </w:rPr>
              <mc:AlternateContent>
                <mc:Choice Requires="wps">
                  <w:drawing>
                    <wp:anchor distT="0" distB="0" distL="114300" distR="114300" simplePos="0" relativeHeight="251714560" behindDoc="0" locked="0" layoutInCell="1" allowOverlap="1" wp14:anchorId="1E1DB38B" wp14:editId="025AC6A7">
                      <wp:simplePos x="0" y="0"/>
                      <wp:positionH relativeFrom="column">
                        <wp:posOffset>6072919</wp:posOffset>
                      </wp:positionH>
                      <wp:positionV relativeFrom="paragraph">
                        <wp:posOffset>185917</wp:posOffset>
                      </wp:positionV>
                      <wp:extent cx="704088" cy="182880"/>
                      <wp:effectExtent l="0" t="0" r="20320" b="26670"/>
                      <wp:wrapNone/>
                      <wp:docPr id="74" name="Rectangle: Rounded Corners 74"/>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5EDF9" w14:textId="77777777" w:rsidR="006D6EEB" w:rsidRPr="003529DE" w:rsidRDefault="006D6EEB" w:rsidP="00EE06BD">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DB38B" id="Rectangle: Rounded Corners 74" o:spid="_x0000_s1029" style="position:absolute;margin-left:478.2pt;margin-top:14.65pt;width:55.45pt;height:1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" fillcolor="#4472c4 [3204]" strokecolor="#1f3763 [1604]" strokeweight="1pt">
                      <v:stroke joinstyle="miter"/>
                      <v:textbox inset=",0,,0">
                        <w:txbxContent>
                          <w:p w14:paraId="1D25EDF9" w14:textId="77777777" w:rsidR="006D6EEB" w:rsidRPr="003529DE" w:rsidRDefault="006D6EEB" w:rsidP="00EE06BD">
                            <w:pPr>
                              <w:jc w:val="center"/>
                              <w:rPr>
                                <w:sz w:val="16"/>
                                <w:szCs w:val="16"/>
                              </w:rPr>
                            </w:pPr>
                            <w:r w:rsidRPr="003529DE">
                              <w:rPr>
                                <w:sz w:val="16"/>
                                <w:szCs w:val="16"/>
                              </w:rPr>
                              <w:t>Search</w:t>
                            </w:r>
                          </w:p>
                        </w:txbxContent>
                      </v:textbox>
                    </v:roundrect>
                  </w:pict>
                </mc:Fallback>
              </mc:AlternateContent>
            </w:r>
          </w:p>
          <w:tbl>
            <w:tblPr>
              <w:tblStyle w:val="TableGrid"/>
              <w:tblW w:w="9427" w:type="dxa"/>
              <w:tblLook w:val="04A0" w:firstRow="1" w:lastRow="0" w:firstColumn="1" w:lastColumn="0" w:noHBand="0" w:noVBand="1"/>
            </w:tblPr>
            <w:tblGrid>
              <w:gridCol w:w="4297"/>
              <w:gridCol w:w="1876"/>
              <w:gridCol w:w="3254"/>
            </w:tblGrid>
            <w:tr w:rsidR="00633E60" w14:paraId="0E9A11BF" w14:textId="77777777" w:rsidTr="00EE06BD">
              <w:tc>
                <w:tcPr>
                  <w:tcW w:w="4297" w:type="dxa"/>
                  <w:tcBorders>
                    <w:top w:val="nil"/>
                    <w:left w:val="nil"/>
                    <w:bottom w:val="nil"/>
                    <w:right w:val="nil"/>
                  </w:tcBorders>
                </w:tcPr>
                <w:p w14:paraId="2E131E5B" w14:textId="77777777" w:rsidR="00633E60" w:rsidRDefault="00633E60" w:rsidP="00633E60"/>
              </w:tc>
              <w:tc>
                <w:tcPr>
                  <w:tcW w:w="1876" w:type="dxa"/>
                  <w:tcBorders>
                    <w:top w:val="nil"/>
                    <w:left w:val="nil"/>
                    <w:bottom w:val="nil"/>
                    <w:right w:val="single" w:sz="4" w:space="0" w:color="auto"/>
                  </w:tcBorders>
                </w:tcPr>
                <w:p w14:paraId="2E806572" w14:textId="77777777" w:rsidR="00633E60" w:rsidRDefault="00633E60" w:rsidP="00633E60">
                  <w:pPr>
                    <w:jc w:val="right"/>
                  </w:pPr>
                  <w:r>
                    <w:t>Search:</w:t>
                  </w:r>
                </w:p>
              </w:tc>
              <w:tc>
                <w:tcPr>
                  <w:tcW w:w="3254" w:type="dxa"/>
                  <w:tcBorders>
                    <w:top w:val="single" w:sz="4" w:space="0" w:color="auto"/>
                    <w:left w:val="single" w:sz="4" w:space="0" w:color="auto"/>
                    <w:bottom w:val="single" w:sz="4" w:space="0" w:color="auto"/>
                    <w:right w:val="single" w:sz="4" w:space="0" w:color="auto"/>
                  </w:tcBorders>
                </w:tcPr>
                <w:p w14:paraId="0EC09ED5" w14:textId="1E6E5B61" w:rsidR="00633E60" w:rsidRDefault="00633E60" w:rsidP="00633E60">
                  <w:r>
                    <w:rPr>
                      <w:noProof/>
                    </w:rPr>
                    <w:drawing>
                      <wp:anchor distT="0" distB="0" distL="114300" distR="114300" simplePos="0" relativeHeight="251665408" behindDoc="0" locked="0" layoutInCell="1" allowOverlap="1" wp14:anchorId="47A780FC" wp14:editId="000C3105">
                        <wp:simplePos x="0" y="0"/>
                        <wp:positionH relativeFrom="column">
                          <wp:posOffset>-12976</wp:posOffset>
                        </wp:positionH>
                        <wp:positionV relativeFrom="paragraph">
                          <wp:posOffset>13804</wp:posOffset>
                        </wp:positionV>
                        <wp:extent cx="127221" cy="133917"/>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0D0698E" w14:textId="65DA1BB3" w:rsidR="00573BF1" w:rsidRPr="00633E60" w:rsidRDefault="00573BF1" w:rsidP="00914829">
            <w:pPr>
              <w:rPr>
                <w:sz w:val="10"/>
                <w:szCs w:val="10"/>
              </w:rPr>
            </w:pPr>
          </w:p>
          <w:tbl>
            <w:tblPr>
              <w:tblStyle w:val="TableGrid"/>
              <w:tblW w:w="0" w:type="auto"/>
              <w:tblLook w:val="04A0" w:firstRow="1" w:lastRow="0" w:firstColumn="1" w:lastColumn="0" w:noHBand="0" w:noVBand="1"/>
            </w:tblPr>
            <w:tblGrid>
              <w:gridCol w:w="9607"/>
              <w:gridCol w:w="1080"/>
            </w:tblGrid>
            <w:tr w:rsidR="00633E60" w14:paraId="554F4BBB" w14:textId="77777777" w:rsidTr="00EE06BD">
              <w:tc>
                <w:tcPr>
                  <w:tcW w:w="9607" w:type="dxa"/>
                  <w:tcBorders>
                    <w:top w:val="nil"/>
                    <w:left w:val="nil"/>
                    <w:bottom w:val="nil"/>
                  </w:tcBorders>
                </w:tcPr>
                <w:p w14:paraId="341732A3" w14:textId="21D79C83" w:rsidR="00633E60" w:rsidRDefault="00633E60" w:rsidP="00914829"/>
              </w:tc>
              <w:tc>
                <w:tcPr>
                  <w:tcW w:w="1080" w:type="dxa"/>
                  <w:shd w:val="clear" w:color="auto" w:fill="4472C4" w:themeFill="accent1"/>
                </w:tcPr>
                <w:p w14:paraId="78FE7805" w14:textId="45D3E73C" w:rsidR="00633E60" w:rsidRPr="00AA299E" w:rsidRDefault="00633E60" w:rsidP="00AA299E">
                  <w:pPr>
                    <w:jc w:val="center"/>
                    <w:rPr>
                      <w:sz w:val="18"/>
                      <w:szCs w:val="18"/>
                    </w:rPr>
                  </w:pPr>
                  <w:r w:rsidRPr="00AA299E">
                    <w:rPr>
                      <w:color w:val="FFFFFF" w:themeColor="background1"/>
                      <w:sz w:val="18"/>
                      <w:szCs w:val="18"/>
                    </w:rPr>
                    <w:t>New</w:t>
                  </w:r>
                  <w:r w:rsidR="0057083F">
                    <w:rPr>
                      <w:color w:val="FFFFFF" w:themeColor="background1"/>
                      <w:sz w:val="18"/>
                      <w:szCs w:val="18"/>
                    </w:rPr>
                    <w:t xml:space="preserve"> Model</w:t>
                  </w:r>
                </w:p>
              </w:tc>
            </w:tr>
          </w:tbl>
          <w:p w14:paraId="08F715F7" w14:textId="77777777" w:rsidR="00633E60" w:rsidRDefault="00633E60" w:rsidP="00914829"/>
          <w:tbl>
            <w:tblPr>
              <w:tblStyle w:val="TableGrid"/>
              <w:tblW w:w="0" w:type="auto"/>
              <w:tblLook w:val="04A0" w:firstRow="1" w:lastRow="0" w:firstColumn="1" w:lastColumn="0" w:noHBand="0" w:noVBand="1"/>
            </w:tblPr>
            <w:tblGrid>
              <w:gridCol w:w="1592"/>
              <w:gridCol w:w="1080"/>
              <w:gridCol w:w="720"/>
              <w:gridCol w:w="1620"/>
              <w:gridCol w:w="630"/>
              <w:gridCol w:w="1440"/>
              <w:gridCol w:w="1260"/>
              <w:gridCol w:w="2340"/>
            </w:tblGrid>
            <w:tr w:rsidR="004D41BA" w14:paraId="3DA5E4CF" w14:textId="77777777" w:rsidTr="0018229C">
              <w:tc>
                <w:tcPr>
                  <w:tcW w:w="1592" w:type="dxa"/>
                  <w:shd w:val="clear" w:color="auto" w:fill="D9D9D9" w:themeFill="background1" w:themeFillShade="D9"/>
                </w:tcPr>
                <w:p w14:paraId="6449A7BE" w14:textId="42D95154" w:rsidR="00D53D6D" w:rsidRPr="00E578DF" w:rsidRDefault="00D53D6D" w:rsidP="00914829">
                  <w:pPr>
                    <w:jc w:val="center"/>
                    <w:rPr>
                      <w:sz w:val="16"/>
                      <w:szCs w:val="16"/>
                    </w:rPr>
                  </w:pPr>
                  <w:r>
                    <w:rPr>
                      <w:sz w:val="16"/>
                      <w:szCs w:val="16"/>
                    </w:rPr>
                    <w:t>ID</w:t>
                  </w:r>
                </w:p>
              </w:tc>
              <w:tc>
                <w:tcPr>
                  <w:tcW w:w="1080" w:type="dxa"/>
                  <w:shd w:val="clear" w:color="auto" w:fill="D9D9D9" w:themeFill="background1" w:themeFillShade="D9"/>
                </w:tcPr>
                <w:p w14:paraId="2C92D1F5" w14:textId="3935E1E5" w:rsidR="00D53D6D" w:rsidRPr="00E578DF" w:rsidRDefault="00D53D6D" w:rsidP="00914829">
                  <w:pPr>
                    <w:jc w:val="center"/>
                    <w:rPr>
                      <w:sz w:val="16"/>
                      <w:szCs w:val="16"/>
                    </w:rPr>
                  </w:pPr>
                  <w:r>
                    <w:rPr>
                      <w:sz w:val="16"/>
                      <w:szCs w:val="16"/>
                    </w:rPr>
                    <w:t>Model Name</w:t>
                  </w:r>
                </w:p>
              </w:tc>
              <w:tc>
                <w:tcPr>
                  <w:tcW w:w="720" w:type="dxa"/>
                  <w:shd w:val="clear" w:color="auto" w:fill="D9D9D9" w:themeFill="background1" w:themeFillShade="D9"/>
                </w:tcPr>
                <w:p w14:paraId="3F02BD25" w14:textId="0953198C" w:rsidR="00D53D6D" w:rsidRPr="00E578DF" w:rsidRDefault="00D53D6D" w:rsidP="00914829">
                  <w:pPr>
                    <w:jc w:val="center"/>
                    <w:rPr>
                      <w:sz w:val="16"/>
                      <w:szCs w:val="16"/>
                    </w:rPr>
                  </w:pPr>
                  <w:r>
                    <w:rPr>
                      <w:sz w:val="16"/>
                      <w:szCs w:val="16"/>
                    </w:rPr>
                    <w:t>Model Tag</w:t>
                  </w:r>
                </w:p>
              </w:tc>
              <w:tc>
                <w:tcPr>
                  <w:tcW w:w="1620" w:type="dxa"/>
                  <w:shd w:val="clear" w:color="auto" w:fill="D9D9D9" w:themeFill="background1" w:themeFillShade="D9"/>
                </w:tcPr>
                <w:p w14:paraId="4D80DAA8" w14:textId="1AE101DD" w:rsidR="00D53D6D" w:rsidRDefault="004B20E5" w:rsidP="00914829">
                  <w:pPr>
                    <w:jc w:val="center"/>
                    <w:rPr>
                      <w:sz w:val="16"/>
                      <w:szCs w:val="16"/>
                    </w:rPr>
                  </w:pPr>
                  <w:r>
                    <w:rPr>
                      <w:sz w:val="16"/>
                      <w:szCs w:val="16"/>
                    </w:rPr>
                    <w:t xml:space="preserve">Model </w:t>
                  </w:r>
                  <w:r w:rsidR="00D53D6D">
                    <w:rPr>
                      <w:sz w:val="16"/>
                      <w:szCs w:val="16"/>
                    </w:rPr>
                    <w:t>Status</w:t>
                  </w:r>
                </w:p>
              </w:tc>
              <w:tc>
                <w:tcPr>
                  <w:tcW w:w="630" w:type="dxa"/>
                  <w:shd w:val="clear" w:color="auto" w:fill="D9D9D9" w:themeFill="background1" w:themeFillShade="D9"/>
                </w:tcPr>
                <w:p w14:paraId="192F7B56" w14:textId="30D6FB08" w:rsidR="00D53D6D" w:rsidRDefault="00D53D6D" w:rsidP="00914829">
                  <w:pPr>
                    <w:jc w:val="center"/>
                    <w:rPr>
                      <w:sz w:val="16"/>
                      <w:szCs w:val="16"/>
                    </w:rPr>
                  </w:pPr>
                  <w:r>
                    <w:rPr>
                      <w:sz w:val="16"/>
                      <w:szCs w:val="16"/>
                    </w:rPr>
                    <w:t>Active</w:t>
                  </w:r>
                </w:p>
              </w:tc>
              <w:tc>
                <w:tcPr>
                  <w:tcW w:w="1440" w:type="dxa"/>
                  <w:shd w:val="clear" w:color="auto" w:fill="D9D9D9" w:themeFill="background1" w:themeFillShade="D9"/>
                </w:tcPr>
                <w:p w14:paraId="066E66A6" w14:textId="32238EF1" w:rsidR="00D53D6D" w:rsidRPr="00E578DF" w:rsidRDefault="00D53D6D" w:rsidP="00914829">
                  <w:pPr>
                    <w:jc w:val="center"/>
                    <w:rPr>
                      <w:sz w:val="16"/>
                      <w:szCs w:val="16"/>
                    </w:rPr>
                  </w:pPr>
                  <w:r>
                    <w:rPr>
                      <w:sz w:val="16"/>
                      <w:szCs w:val="16"/>
                    </w:rPr>
                    <w:t>ERP Vendor</w:t>
                  </w:r>
                </w:p>
              </w:tc>
              <w:tc>
                <w:tcPr>
                  <w:tcW w:w="1260" w:type="dxa"/>
                  <w:shd w:val="clear" w:color="auto" w:fill="D9D9D9" w:themeFill="background1" w:themeFillShade="D9"/>
                </w:tcPr>
                <w:p w14:paraId="54649DBC" w14:textId="77D6EBED" w:rsidR="00D53D6D" w:rsidRPr="00E578DF" w:rsidRDefault="00D53D6D" w:rsidP="00914829">
                  <w:pPr>
                    <w:jc w:val="center"/>
                    <w:rPr>
                      <w:sz w:val="16"/>
                      <w:szCs w:val="16"/>
                    </w:rPr>
                  </w:pPr>
                  <w:r>
                    <w:rPr>
                      <w:sz w:val="16"/>
                      <w:szCs w:val="16"/>
                    </w:rPr>
                    <w:t>ERP Vendor Site</w:t>
                  </w:r>
                </w:p>
              </w:tc>
              <w:tc>
                <w:tcPr>
                  <w:tcW w:w="2340" w:type="dxa"/>
                  <w:shd w:val="clear" w:color="auto" w:fill="D9D9D9" w:themeFill="background1" w:themeFillShade="D9"/>
                </w:tcPr>
                <w:p w14:paraId="33040E50" w14:textId="5C575E90" w:rsidR="00D53D6D" w:rsidRPr="00E578DF" w:rsidRDefault="00D53D6D" w:rsidP="00914829">
                  <w:pPr>
                    <w:jc w:val="center"/>
                    <w:rPr>
                      <w:sz w:val="16"/>
                      <w:szCs w:val="16"/>
                    </w:rPr>
                  </w:pPr>
                  <w:r>
                    <w:rPr>
                      <w:sz w:val="16"/>
                      <w:szCs w:val="16"/>
                    </w:rPr>
                    <w:t>Action</w:t>
                  </w:r>
                  <w:r w:rsidR="00952B84">
                    <w:rPr>
                      <w:sz w:val="16"/>
                      <w:szCs w:val="16"/>
                    </w:rPr>
                    <w:t>s</w:t>
                  </w:r>
                </w:p>
              </w:tc>
            </w:tr>
            <w:tr w:rsidR="004D41BA" w14:paraId="23A0CC70" w14:textId="77777777" w:rsidTr="0018229C">
              <w:tc>
                <w:tcPr>
                  <w:tcW w:w="1592" w:type="dxa"/>
                </w:tcPr>
                <w:p w14:paraId="553EF924" w14:textId="0B6AAFD4" w:rsidR="00D53D6D" w:rsidRPr="00E578DF" w:rsidRDefault="00D53D6D" w:rsidP="00D53D6D">
                  <w:pPr>
                    <w:jc w:val="center"/>
                    <w:rPr>
                      <w:sz w:val="16"/>
                      <w:szCs w:val="16"/>
                    </w:rPr>
                  </w:pPr>
                  <w:r>
                    <w:rPr>
                      <w:sz w:val="16"/>
                      <w:szCs w:val="16"/>
                    </w:rPr>
                    <w:t>1</w:t>
                  </w:r>
                </w:p>
              </w:tc>
              <w:tc>
                <w:tcPr>
                  <w:tcW w:w="1080" w:type="dxa"/>
                </w:tcPr>
                <w:p w14:paraId="25A98C9D" w14:textId="66A44080" w:rsidR="00D53D6D" w:rsidRPr="00E578DF" w:rsidRDefault="00D53D6D" w:rsidP="00D53D6D">
                  <w:pPr>
                    <w:jc w:val="center"/>
                    <w:rPr>
                      <w:sz w:val="16"/>
                      <w:szCs w:val="16"/>
                    </w:rPr>
                  </w:pPr>
                  <w:r>
                    <w:rPr>
                      <w:sz w:val="16"/>
                      <w:szCs w:val="16"/>
                    </w:rPr>
                    <w:t>Facebook</w:t>
                  </w:r>
                </w:p>
              </w:tc>
              <w:tc>
                <w:tcPr>
                  <w:tcW w:w="720" w:type="dxa"/>
                </w:tcPr>
                <w:p w14:paraId="2A1278C2" w14:textId="0F9EC293" w:rsidR="00D53D6D" w:rsidRPr="00E578DF" w:rsidRDefault="00D53D6D" w:rsidP="00D53D6D">
                  <w:pPr>
                    <w:jc w:val="center"/>
                    <w:rPr>
                      <w:sz w:val="16"/>
                      <w:szCs w:val="16"/>
                    </w:rPr>
                  </w:pPr>
                  <w:r>
                    <w:rPr>
                      <w:sz w:val="16"/>
                      <w:szCs w:val="16"/>
                    </w:rPr>
                    <w:t>V1</w:t>
                  </w:r>
                </w:p>
              </w:tc>
              <w:tc>
                <w:tcPr>
                  <w:tcW w:w="1620" w:type="dxa"/>
                </w:tcPr>
                <w:p w14:paraId="412A3037" w14:textId="6A76D2B5" w:rsidR="00D53D6D" w:rsidRPr="00E578DF" w:rsidRDefault="0018229C" w:rsidP="00D53D6D">
                  <w:pPr>
                    <w:jc w:val="center"/>
                    <w:rPr>
                      <w:sz w:val="16"/>
                      <w:szCs w:val="16"/>
                    </w:rPr>
                  </w:pPr>
                  <w:r>
                    <w:rPr>
                      <w:sz w:val="16"/>
                      <w:szCs w:val="16"/>
                    </w:rPr>
                    <w:t xml:space="preserve">Fully </w:t>
                  </w:r>
                  <w:r w:rsidR="00D53D6D">
                    <w:rPr>
                      <w:sz w:val="16"/>
                      <w:szCs w:val="16"/>
                    </w:rPr>
                    <w:t>Mapped</w:t>
                  </w:r>
                </w:p>
              </w:tc>
              <w:tc>
                <w:tcPr>
                  <w:tcW w:w="630" w:type="dxa"/>
                </w:tcPr>
                <w:p w14:paraId="58DFB4BD" w14:textId="7DEC56F3" w:rsidR="00D53D6D" w:rsidRPr="00AB1143" w:rsidRDefault="00D53D6D" w:rsidP="004B20E5">
                  <w:pPr>
                    <w:jc w:val="center"/>
                    <w:rPr>
                      <w:sz w:val="16"/>
                      <w:szCs w:val="16"/>
                      <w:u w:val="single"/>
                    </w:rPr>
                  </w:pPr>
                  <w:r w:rsidRPr="00AB1143">
                    <w:rPr>
                      <w:sz w:val="16"/>
                      <w:szCs w:val="16"/>
                      <w:u w:val="single"/>
                    </w:rPr>
                    <w:t>Yes</w:t>
                  </w:r>
                </w:p>
              </w:tc>
              <w:tc>
                <w:tcPr>
                  <w:tcW w:w="1440" w:type="dxa"/>
                </w:tcPr>
                <w:p w14:paraId="2047B98F" w14:textId="344A8422" w:rsidR="00D53D6D" w:rsidRPr="00E578DF" w:rsidRDefault="00D53D6D" w:rsidP="00D53D6D">
                  <w:pPr>
                    <w:jc w:val="center"/>
                    <w:rPr>
                      <w:sz w:val="16"/>
                      <w:szCs w:val="16"/>
                    </w:rPr>
                  </w:pPr>
                  <w:r>
                    <w:rPr>
                      <w:sz w:val="16"/>
                      <w:szCs w:val="16"/>
                    </w:rPr>
                    <w:t>10025</w:t>
                  </w:r>
                  <w:r w:rsidR="00AC2000">
                    <w:rPr>
                      <w:sz w:val="16"/>
                      <w:szCs w:val="16"/>
                    </w:rPr>
                    <w:t xml:space="preserve"> – Facebook</w:t>
                  </w:r>
                </w:p>
              </w:tc>
              <w:tc>
                <w:tcPr>
                  <w:tcW w:w="1260" w:type="dxa"/>
                </w:tcPr>
                <w:p w14:paraId="7AA66D0D" w14:textId="4D6F9194" w:rsidR="00D53D6D" w:rsidRPr="00E578DF" w:rsidRDefault="00D53D6D" w:rsidP="00D53D6D">
                  <w:pPr>
                    <w:jc w:val="center"/>
                    <w:rPr>
                      <w:sz w:val="16"/>
                      <w:szCs w:val="16"/>
                    </w:rPr>
                  </w:pPr>
                  <w:r>
                    <w:rPr>
                      <w:sz w:val="16"/>
                      <w:szCs w:val="16"/>
                    </w:rPr>
                    <w:t>001</w:t>
                  </w:r>
                </w:p>
              </w:tc>
              <w:tc>
                <w:tcPr>
                  <w:tcW w:w="2340" w:type="dxa"/>
                </w:tcPr>
                <w:p w14:paraId="5DB27E36" w14:textId="11EA6CF2" w:rsidR="00D53D6D" w:rsidRPr="00AC2000" w:rsidRDefault="003A5914" w:rsidP="00D53D6D">
                  <w:pPr>
                    <w:jc w:val="center"/>
                    <w:rPr>
                      <w:sz w:val="16"/>
                      <w:szCs w:val="16"/>
                      <w:u w:val="single"/>
                    </w:rPr>
                  </w:pPr>
                  <w:r>
                    <w:rPr>
                      <w:sz w:val="16"/>
                      <w:szCs w:val="16"/>
                      <w:u w:val="single"/>
                    </w:rPr>
                    <w:t>View</w:t>
                  </w:r>
                  <w:r w:rsidR="00952B84" w:rsidRPr="00952B84">
                    <w:rPr>
                      <w:sz w:val="16"/>
                      <w:szCs w:val="16"/>
                    </w:rPr>
                    <w:t xml:space="preserve"> / </w:t>
                  </w:r>
                  <w:r w:rsidR="00952B84">
                    <w:rPr>
                      <w:sz w:val="16"/>
                      <w:szCs w:val="16"/>
                      <w:u w:val="single"/>
                    </w:rPr>
                    <w:t>Copy</w:t>
                  </w:r>
                </w:p>
              </w:tc>
            </w:tr>
            <w:tr w:rsidR="00AC2000" w14:paraId="7AB6A2EB" w14:textId="77777777" w:rsidTr="0018229C">
              <w:tc>
                <w:tcPr>
                  <w:tcW w:w="1592" w:type="dxa"/>
                </w:tcPr>
                <w:p w14:paraId="24A90CE6" w14:textId="5F6C8E2D" w:rsidR="00AC2000" w:rsidRPr="00E578DF" w:rsidRDefault="00AC2000" w:rsidP="00914829">
                  <w:pPr>
                    <w:jc w:val="center"/>
                    <w:rPr>
                      <w:sz w:val="16"/>
                      <w:szCs w:val="16"/>
                    </w:rPr>
                  </w:pPr>
                  <w:r>
                    <w:rPr>
                      <w:sz w:val="16"/>
                      <w:szCs w:val="16"/>
                    </w:rPr>
                    <w:t>2</w:t>
                  </w:r>
                </w:p>
              </w:tc>
              <w:tc>
                <w:tcPr>
                  <w:tcW w:w="1080" w:type="dxa"/>
                </w:tcPr>
                <w:p w14:paraId="0460A84D" w14:textId="77777777" w:rsidR="00AC2000" w:rsidRPr="00E578DF" w:rsidRDefault="00AC2000" w:rsidP="00914829">
                  <w:pPr>
                    <w:jc w:val="center"/>
                    <w:rPr>
                      <w:sz w:val="16"/>
                      <w:szCs w:val="16"/>
                    </w:rPr>
                  </w:pPr>
                  <w:r>
                    <w:rPr>
                      <w:sz w:val="16"/>
                      <w:szCs w:val="16"/>
                    </w:rPr>
                    <w:t>Facebook</w:t>
                  </w:r>
                </w:p>
              </w:tc>
              <w:tc>
                <w:tcPr>
                  <w:tcW w:w="720" w:type="dxa"/>
                </w:tcPr>
                <w:p w14:paraId="0B255629" w14:textId="77777777" w:rsidR="00AC2000" w:rsidRPr="00E578DF" w:rsidRDefault="00AC2000" w:rsidP="00914829">
                  <w:pPr>
                    <w:jc w:val="center"/>
                    <w:rPr>
                      <w:sz w:val="16"/>
                      <w:szCs w:val="16"/>
                    </w:rPr>
                  </w:pPr>
                  <w:r>
                    <w:rPr>
                      <w:sz w:val="16"/>
                      <w:szCs w:val="16"/>
                    </w:rPr>
                    <w:t>V2</w:t>
                  </w:r>
                </w:p>
              </w:tc>
              <w:tc>
                <w:tcPr>
                  <w:tcW w:w="1620" w:type="dxa"/>
                </w:tcPr>
                <w:p w14:paraId="3267219C" w14:textId="767788BF" w:rsidR="00AC2000" w:rsidRPr="00E578DF" w:rsidRDefault="00546036" w:rsidP="00914829">
                  <w:pPr>
                    <w:jc w:val="center"/>
                    <w:rPr>
                      <w:sz w:val="16"/>
                      <w:szCs w:val="16"/>
                    </w:rPr>
                  </w:pPr>
                  <w:r>
                    <w:rPr>
                      <w:sz w:val="16"/>
                      <w:szCs w:val="16"/>
                    </w:rPr>
                    <w:t xml:space="preserve">Forced </w:t>
                  </w:r>
                  <w:r w:rsidR="00AC2000">
                    <w:rPr>
                      <w:sz w:val="16"/>
                      <w:szCs w:val="16"/>
                    </w:rPr>
                    <w:t>Mapped</w:t>
                  </w:r>
                </w:p>
              </w:tc>
              <w:tc>
                <w:tcPr>
                  <w:tcW w:w="630" w:type="dxa"/>
                </w:tcPr>
                <w:p w14:paraId="398138C9" w14:textId="77777777" w:rsidR="00AC2000" w:rsidRPr="00952B84" w:rsidRDefault="00AC2000" w:rsidP="004B20E5">
                  <w:pPr>
                    <w:jc w:val="center"/>
                    <w:rPr>
                      <w:sz w:val="16"/>
                      <w:szCs w:val="16"/>
                      <w:u w:val="single"/>
                    </w:rPr>
                  </w:pPr>
                  <w:r w:rsidRPr="00952B84">
                    <w:rPr>
                      <w:sz w:val="16"/>
                      <w:szCs w:val="16"/>
                      <w:u w:val="single"/>
                    </w:rPr>
                    <w:t>Yes</w:t>
                  </w:r>
                </w:p>
              </w:tc>
              <w:tc>
                <w:tcPr>
                  <w:tcW w:w="1440" w:type="dxa"/>
                </w:tcPr>
                <w:p w14:paraId="2D6C4C11" w14:textId="61E0BD62" w:rsidR="00AC2000" w:rsidRPr="00E578DF" w:rsidRDefault="00AC2000" w:rsidP="00914829">
                  <w:pPr>
                    <w:jc w:val="center"/>
                    <w:rPr>
                      <w:sz w:val="16"/>
                      <w:szCs w:val="16"/>
                    </w:rPr>
                  </w:pPr>
                  <w:r>
                    <w:rPr>
                      <w:sz w:val="16"/>
                      <w:szCs w:val="16"/>
                    </w:rPr>
                    <w:t>10025 – Facebook</w:t>
                  </w:r>
                </w:p>
              </w:tc>
              <w:tc>
                <w:tcPr>
                  <w:tcW w:w="1260" w:type="dxa"/>
                </w:tcPr>
                <w:p w14:paraId="2EAEE1DF" w14:textId="77777777" w:rsidR="00AC2000" w:rsidRPr="00E578DF" w:rsidRDefault="00AC2000" w:rsidP="00914829">
                  <w:pPr>
                    <w:jc w:val="center"/>
                    <w:rPr>
                      <w:sz w:val="16"/>
                      <w:szCs w:val="16"/>
                    </w:rPr>
                  </w:pPr>
                  <w:r>
                    <w:rPr>
                      <w:sz w:val="16"/>
                      <w:szCs w:val="16"/>
                    </w:rPr>
                    <w:t>001</w:t>
                  </w:r>
                </w:p>
              </w:tc>
              <w:tc>
                <w:tcPr>
                  <w:tcW w:w="2340" w:type="dxa"/>
                </w:tcPr>
                <w:p w14:paraId="061BFC9C" w14:textId="31B903D0" w:rsidR="00AC2000" w:rsidRPr="00AC2000" w:rsidRDefault="00952B84" w:rsidP="00914829">
                  <w:pPr>
                    <w:jc w:val="center"/>
                    <w:rPr>
                      <w:sz w:val="16"/>
                      <w:szCs w:val="16"/>
                      <w:u w:val="single"/>
                    </w:rPr>
                  </w:pPr>
                  <w:r>
                    <w:rPr>
                      <w:sz w:val="16"/>
                      <w:szCs w:val="16"/>
                      <w:u w:val="single"/>
                    </w:rPr>
                    <w:t>View</w:t>
                  </w:r>
                  <w:r w:rsidRPr="00952B84">
                    <w:rPr>
                      <w:sz w:val="16"/>
                      <w:szCs w:val="16"/>
                    </w:rPr>
                    <w:t xml:space="preserve"> / </w:t>
                  </w:r>
                  <w:r>
                    <w:rPr>
                      <w:sz w:val="16"/>
                      <w:szCs w:val="16"/>
                      <w:u w:val="single"/>
                    </w:rPr>
                    <w:t>Copy</w:t>
                  </w:r>
                  <w:r w:rsidR="004B20E5" w:rsidRPr="004B20E5">
                    <w:rPr>
                      <w:sz w:val="16"/>
                      <w:szCs w:val="16"/>
                    </w:rPr>
                    <w:t xml:space="preserve"> </w:t>
                  </w:r>
                </w:p>
              </w:tc>
            </w:tr>
            <w:tr w:rsidR="00A53151" w14:paraId="391B52D8" w14:textId="77777777" w:rsidTr="0018229C">
              <w:tc>
                <w:tcPr>
                  <w:tcW w:w="1592" w:type="dxa"/>
                </w:tcPr>
                <w:p w14:paraId="08661CA5" w14:textId="6035497B" w:rsidR="00A53151" w:rsidRDefault="00A53151" w:rsidP="00914829">
                  <w:pPr>
                    <w:jc w:val="center"/>
                    <w:rPr>
                      <w:sz w:val="16"/>
                      <w:szCs w:val="16"/>
                    </w:rPr>
                  </w:pPr>
                  <w:r>
                    <w:rPr>
                      <w:sz w:val="16"/>
                      <w:szCs w:val="16"/>
                    </w:rPr>
                    <w:t>23</w:t>
                  </w:r>
                </w:p>
              </w:tc>
              <w:tc>
                <w:tcPr>
                  <w:tcW w:w="1080" w:type="dxa"/>
                </w:tcPr>
                <w:p w14:paraId="50658A5B" w14:textId="593BB4F9" w:rsidR="00A53151" w:rsidRDefault="00A53151" w:rsidP="00914829">
                  <w:pPr>
                    <w:jc w:val="center"/>
                    <w:rPr>
                      <w:sz w:val="16"/>
                      <w:szCs w:val="16"/>
                    </w:rPr>
                  </w:pPr>
                  <w:r>
                    <w:rPr>
                      <w:sz w:val="16"/>
                      <w:szCs w:val="16"/>
                    </w:rPr>
                    <w:t>Facebook</w:t>
                  </w:r>
                </w:p>
              </w:tc>
              <w:tc>
                <w:tcPr>
                  <w:tcW w:w="720" w:type="dxa"/>
                </w:tcPr>
                <w:p w14:paraId="6279A989" w14:textId="6068733A" w:rsidR="00A53151" w:rsidRDefault="00A53151" w:rsidP="00914829">
                  <w:pPr>
                    <w:jc w:val="center"/>
                    <w:rPr>
                      <w:sz w:val="16"/>
                      <w:szCs w:val="16"/>
                    </w:rPr>
                  </w:pPr>
                  <w:r>
                    <w:rPr>
                      <w:sz w:val="16"/>
                      <w:szCs w:val="16"/>
                    </w:rPr>
                    <w:t>V3</w:t>
                  </w:r>
                </w:p>
              </w:tc>
              <w:tc>
                <w:tcPr>
                  <w:tcW w:w="1620" w:type="dxa"/>
                </w:tcPr>
                <w:p w14:paraId="7069DCDC" w14:textId="301F8961" w:rsidR="00A53151" w:rsidRDefault="00A53151" w:rsidP="00914829">
                  <w:pPr>
                    <w:jc w:val="center"/>
                    <w:rPr>
                      <w:sz w:val="16"/>
                      <w:szCs w:val="16"/>
                    </w:rPr>
                  </w:pPr>
                  <w:r>
                    <w:rPr>
                      <w:sz w:val="16"/>
                      <w:szCs w:val="16"/>
                    </w:rPr>
                    <w:t>Forced Mapped</w:t>
                  </w:r>
                </w:p>
              </w:tc>
              <w:tc>
                <w:tcPr>
                  <w:tcW w:w="630" w:type="dxa"/>
                </w:tcPr>
                <w:p w14:paraId="284AD9F0" w14:textId="7DF5875D" w:rsidR="00A53151" w:rsidRPr="00952B84" w:rsidRDefault="00A53151" w:rsidP="004B20E5">
                  <w:pPr>
                    <w:jc w:val="center"/>
                    <w:rPr>
                      <w:sz w:val="16"/>
                      <w:szCs w:val="16"/>
                      <w:u w:val="single"/>
                    </w:rPr>
                  </w:pPr>
                  <w:r>
                    <w:rPr>
                      <w:sz w:val="16"/>
                      <w:szCs w:val="16"/>
                      <w:u w:val="single"/>
                    </w:rPr>
                    <w:t>No</w:t>
                  </w:r>
                </w:p>
              </w:tc>
              <w:tc>
                <w:tcPr>
                  <w:tcW w:w="1440" w:type="dxa"/>
                </w:tcPr>
                <w:p w14:paraId="5A9782F5" w14:textId="0EB79BDD" w:rsidR="00A53151" w:rsidRDefault="00A53151" w:rsidP="00914829">
                  <w:pPr>
                    <w:jc w:val="center"/>
                    <w:rPr>
                      <w:sz w:val="16"/>
                      <w:szCs w:val="16"/>
                    </w:rPr>
                  </w:pPr>
                  <w:r>
                    <w:rPr>
                      <w:sz w:val="16"/>
                      <w:szCs w:val="16"/>
                    </w:rPr>
                    <w:t>10025 – Facebook</w:t>
                  </w:r>
                </w:p>
              </w:tc>
              <w:tc>
                <w:tcPr>
                  <w:tcW w:w="1260" w:type="dxa"/>
                </w:tcPr>
                <w:p w14:paraId="0187E8BE" w14:textId="707E20B0" w:rsidR="00A53151" w:rsidRDefault="00A53151" w:rsidP="00914829">
                  <w:pPr>
                    <w:jc w:val="center"/>
                    <w:rPr>
                      <w:sz w:val="16"/>
                      <w:szCs w:val="16"/>
                    </w:rPr>
                  </w:pPr>
                  <w:r>
                    <w:rPr>
                      <w:sz w:val="16"/>
                      <w:szCs w:val="16"/>
                    </w:rPr>
                    <w:t>002</w:t>
                  </w:r>
                </w:p>
              </w:tc>
              <w:tc>
                <w:tcPr>
                  <w:tcW w:w="2340" w:type="dxa"/>
                </w:tcPr>
                <w:p w14:paraId="55F87E8A" w14:textId="7474A7E0" w:rsidR="00A53151" w:rsidRDefault="00AB1143" w:rsidP="00914829">
                  <w:pPr>
                    <w:jc w:val="center"/>
                    <w:rPr>
                      <w:sz w:val="16"/>
                      <w:szCs w:val="16"/>
                      <w:u w:val="single"/>
                    </w:rPr>
                  </w:pPr>
                  <w:r w:rsidRPr="00AB1143">
                    <w:rPr>
                      <w:sz w:val="16"/>
                      <w:szCs w:val="16"/>
                      <w:u w:val="single"/>
                    </w:rPr>
                    <w:t>Edit</w:t>
                  </w:r>
                  <w:r w:rsidR="00A53151" w:rsidRPr="00952B84">
                    <w:rPr>
                      <w:sz w:val="16"/>
                      <w:szCs w:val="16"/>
                    </w:rPr>
                    <w:t xml:space="preserve"> / </w:t>
                  </w:r>
                  <w:r w:rsidR="00A53151">
                    <w:rPr>
                      <w:sz w:val="16"/>
                      <w:szCs w:val="16"/>
                      <w:u w:val="single"/>
                    </w:rPr>
                    <w:t>Copy</w:t>
                  </w:r>
                  <w:r w:rsidR="00A53151" w:rsidRPr="004B20E5">
                    <w:rPr>
                      <w:sz w:val="16"/>
                      <w:szCs w:val="16"/>
                    </w:rPr>
                    <w:t xml:space="preserve"> </w:t>
                  </w:r>
                  <w:r w:rsidR="00A53151">
                    <w:rPr>
                      <w:sz w:val="16"/>
                      <w:szCs w:val="16"/>
                    </w:rPr>
                    <w:t xml:space="preserve">/ </w:t>
                  </w:r>
                  <w:r w:rsidR="00A53151" w:rsidRPr="005960EA">
                    <w:rPr>
                      <w:sz w:val="16"/>
                      <w:szCs w:val="16"/>
                      <w:u w:val="single"/>
                    </w:rPr>
                    <w:t>Reassign Vendor</w:t>
                  </w:r>
                </w:p>
              </w:tc>
            </w:tr>
            <w:tr w:rsidR="00FB66E4" w14:paraId="72196229" w14:textId="77777777" w:rsidTr="00FB66E4">
              <w:trPr>
                <w:trHeight w:val="125"/>
              </w:trPr>
              <w:tc>
                <w:tcPr>
                  <w:tcW w:w="1592" w:type="dxa"/>
                </w:tcPr>
                <w:p w14:paraId="67C528E2" w14:textId="0973BDED" w:rsidR="00FB66E4" w:rsidRDefault="00FB66E4" w:rsidP="00FB66E4">
                  <w:pPr>
                    <w:jc w:val="center"/>
                    <w:rPr>
                      <w:sz w:val="16"/>
                      <w:szCs w:val="16"/>
                    </w:rPr>
                  </w:pPr>
                  <w:r>
                    <w:rPr>
                      <w:sz w:val="16"/>
                      <w:szCs w:val="16"/>
                    </w:rPr>
                    <w:t>3</w:t>
                  </w:r>
                </w:p>
              </w:tc>
              <w:tc>
                <w:tcPr>
                  <w:tcW w:w="1080" w:type="dxa"/>
                </w:tcPr>
                <w:p w14:paraId="11BE6722" w14:textId="3DED4368" w:rsidR="00FB66E4" w:rsidRDefault="00FB66E4" w:rsidP="00FB66E4">
                  <w:pPr>
                    <w:jc w:val="center"/>
                    <w:rPr>
                      <w:sz w:val="16"/>
                      <w:szCs w:val="16"/>
                    </w:rPr>
                  </w:pPr>
                  <w:r>
                    <w:rPr>
                      <w:sz w:val="16"/>
                      <w:szCs w:val="16"/>
                    </w:rPr>
                    <w:t>TradeDesk</w:t>
                  </w:r>
                </w:p>
              </w:tc>
              <w:tc>
                <w:tcPr>
                  <w:tcW w:w="720" w:type="dxa"/>
                </w:tcPr>
                <w:p w14:paraId="50872E96" w14:textId="28D29CE6" w:rsidR="00FB66E4" w:rsidRDefault="00FB66E4" w:rsidP="00FB66E4">
                  <w:pPr>
                    <w:jc w:val="center"/>
                    <w:rPr>
                      <w:sz w:val="16"/>
                      <w:szCs w:val="16"/>
                    </w:rPr>
                  </w:pPr>
                  <w:r>
                    <w:rPr>
                      <w:sz w:val="16"/>
                      <w:szCs w:val="16"/>
                    </w:rPr>
                    <w:t>V1</w:t>
                  </w:r>
                </w:p>
              </w:tc>
              <w:tc>
                <w:tcPr>
                  <w:tcW w:w="1620" w:type="dxa"/>
                </w:tcPr>
                <w:p w14:paraId="6D1302E9" w14:textId="781E9A8B" w:rsidR="00FB66E4" w:rsidRDefault="00FB66E4" w:rsidP="00FB66E4">
                  <w:pPr>
                    <w:jc w:val="center"/>
                    <w:rPr>
                      <w:sz w:val="16"/>
                      <w:szCs w:val="16"/>
                    </w:rPr>
                  </w:pPr>
                  <w:r>
                    <w:rPr>
                      <w:sz w:val="16"/>
                      <w:szCs w:val="16"/>
                    </w:rPr>
                    <w:t>Fully Mapped</w:t>
                  </w:r>
                </w:p>
              </w:tc>
              <w:tc>
                <w:tcPr>
                  <w:tcW w:w="630" w:type="dxa"/>
                </w:tcPr>
                <w:p w14:paraId="0D639D5C" w14:textId="59C654BF" w:rsidR="00FB66E4" w:rsidRPr="00952B84" w:rsidRDefault="00FB66E4" w:rsidP="00FB66E4">
                  <w:pPr>
                    <w:jc w:val="center"/>
                    <w:rPr>
                      <w:sz w:val="16"/>
                      <w:szCs w:val="16"/>
                      <w:u w:val="single"/>
                    </w:rPr>
                  </w:pPr>
                  <w:r>
                    <w:rPr>
                      <w:sz w:val="16"/>
                      <w:szCs w:val="16"/>
                      <w:u w:val="single"/>
                    </w:rPr>
                    <w:t>No</w:t>
                  </w:r>
                </w:p>
              </w:tc>
              <w:tc>
                <w:tcPr>
                  <w:tcW w:w="1440" w:type="dxa"/>
                </w:tcPr>
                <w:p w14:paraId="41987783" w14:textId="6656DF16" w:rsidR="00FB66E4" w:rsidRDefault="00FB66E4" w:rsidP="00FB66E4">
                  <w:pPr>
                    <w:jc w:val="center"/>
                    <w:rPr>
                      <w:sz w:val="16"/>
                      <w:szCs w:val="16"/>
                    </w:rPr>
                  </w:pPr>
                  <w:r>
                    <w:rPr>
                      <w:sz w:val="16"/>
                      <w:szCs w:val="16"/>
                    </w:rPr>
                    <w:t>1125 – TradeDesk</w:t>
                  </w:r>
                </w:p>
              </w:tc>
              <w:tc>
                <w:tcPr>
                  <w:tcW w:w="1260" w:type="dxa"/>
                </w:tcPr>
                <w:p w14:paraId="112DB30F" w14:textId="33B6812C" w:rsidR="00FB66E4" w:rsidRDefault="00FB66E4" w:rsidP="00FB66E4">
                  <w:pPr>
                    <w:jc w:val="center"/>
                    <w:rPr>
                      <w:sz w:val="16"/>
                      <w:szCs w:val="16"/>
                    </w:rPr>
                  </w:pPr>
                  <w:r>
                    <w:rPr>
                      <w:sz w:val="16"/>
                      <w:szCs w:val="16"/>
                    </w:rPr>
                    <w:t>001</w:t>
                  </w:r>
                </w:p>
              </w:tc>
              <w:tc>
                <w:tcPr>
                  <w:tcW w:w="2340" w:type="dxa"/>
                </w:tcPr>
                <w:p w14:paraId="213B1174" w14:textId="43403E9A" w:rsidR="00FB66E4" w:rsidRDefault="00FB66E4" w:rsidP="00FB66E4">
                  <w:pPr>
                    <w:jc w:val="center"/>
                    <w:rPr>
                      <w:sz w:val="16"/>
                      <w:szCs w:val="16"/>
                      <w:u w:val="single"/>
                    </w:rPr>
                  </w:pPr>
                  <w:r>
                    <w:rPr>
                      <w:sz w:val="16"/>
                      <w:szCs w:val="16"/>
                      <w:u w:val="single"/>
                    </w:rPr>
                    <w:t>Edit</w:t>
                  </w:r>
                  <w:r w:rsidRPr="005960EA">
                    <w:rPr>
                      <w:sz w:val="16"/>
                      <w:szCs w:val="16"/>
                    </w:rPr>
                    <w:t xml:space="preserve"> /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29B6ADF9" w14:textId="77777777" w:rsidTr="0018229C">
              <w:tc>
                <w:tcPr>
                  <w:tcW w:w="1592" w:type="dxa"/>
                </w:tcPr>
                <w:p w14:paraId="2B2C54B7" w14:textId="4BCE5491" w:rsidR="00FB66E4" w:rsidRDefault="00FB66E4" w:rsidP="00FB66E4">
                  <w:pPr>
                    <w:jc w:val="center"/>
                    <w:rPr>
                      <w:sz w:val="16"/>
                      <w:szCs w:val="16"/>
                    </w:rPr>
                  </w:pPr>
                  <w:r>
                    <w:rPr>
                      <w:sz w:val="16"/>
                      <w:szCs w:val="16"/>
                    </w:rPr>
                    <w:t>4</w:t>
                  </w:r>
                </w:p>
              </w:tc>
              <w:tc>
                <w:tcPr>
                  <w:tcW w:w="1080" w:type="dxa"/>
                </w:tcPr>
                <w:p w14:paraId="5EBAB317" w14:textId="6548E49E" w:rsidR="00FB66E4" w:rsidRDefault="00FB66E4" w:rsidP="00FB66E4">
                  <w:pPr>
                    <w:jc w:val="center"/>
                    <w:rPr>
                      <w:sz w:val="16"/>
                      <w:szCs w:val="16"/>
                    </w:rPr>
                  </w:pPr>
                  <w:r>
                    <w:rPr>
                      <w:sz w:val="16"/>
                      <w:szCs w:val="16"/>
                    </w:rPr>
                    <w:t>TradeDesk</w:t>
                  </w:r>
                </w:p>
              </w:tc>
              <w:tc>
                <w:tcPr>
                  <w:tcW w:w="720" w:type="dxa"/>
                </w:tcPr>
                <w:p w14:paraId="3B75658D" w14:textId="5877E7DD" w:rsidR="00FB66E4" w:rsidRDefault="00FB66E4" w:rsidP="00FB66E4">
                  <w:pPr>
                    <w:jc w:val="center"/>
                    <w:rPr>
                      <w:sz w:val="16"/>
                      <w:szCs w:val="16"/>
                    </w:rPr>
                  </w:pPr>
                  <w:r>
                    <w:rPr>
                      <w:sz w:val="16"/>
                      <w:szCs w:val="16"/>
                    </w:rPr>
                    <w:t>V2</w:t>
                  </w:r>
                </w:p>
              </w:tc>
              <w:tc>
                <w:tcPr>
                  <w:tcW w:w="1620" w:type="dxa"/>
                </w:tcPr>
                <w:p w14:paraId="21C5B727" w14:textId="25E4E7BC" w:rsidR="00FB66E4" w:rsidRDefault="00FB66E4" w:rsidP="00FB66E4">
                  <w:pPr>
                    <w:jc w:val="center"/>
                    <w:rPr>
                      <w:sz w:val="16"/>
                      <w:szCs w:val="16"/>
                    </w:rPr>
                  </w:pPr>
                  <w:r>
                    <w:rPr>
                      <w:sz w:val="16"/>
                      <w:szCs w:val="16"/>
                    </w:rPr>
                    <w:t>Forced Mapped</w:t>
                  </w:r>
                </w:p>
              </w:tc>
              <w:tc>
                <w:tcPr>
                  <w:tcW w:w="630" w:type="dxa"/>
                </w:tcPr>
                <w:p w14:paraId="39102058" w14:textId="6D4403F3" w:rsidR="00FB66E4" w:rsidRDefault="00FB66E4" w:rsidP="00FB66E4">
                  <w:pPr>
                    <w:jc w:val="center"/>
                    <w:rPr>
                      <w:sz w:val="16"/>
                      <w:szCs w:val="16"/>
                      <w:u w:val="single"/>
                    </w:rPr>
                  </w:pPr>
                  <w:r>
                    <w:rPr>
                      <w:sz w:val="16"/>
                      <w:szCs w:val="16"/>
                      <w:u w:val="single"/>
                    </w:rPr>
                    <w:t>No</w:t>
                  </w:r>
                </w:p>
              </w:tc>
              <w:tc>
                <w:tcPr>
                  <w:tcW w:w="1440" w:type="dxa"/>
                </w:tcPr>
                <w:p w14:paraId="3AB5AD41" w14:textId="4A230417" w:rsidR="00FB66E4" w:rsidRDefault="00FB66E4" w:rsidP="00FB66E4">
                  <w:pPr>
                    <w:jc w:val="center"/>
                    <w:rPr>
                      <w:sz w:val="16"/>
                      <w:szCs w:val="16"/>
                    </w:rPr>
                  </w:pPr>
                  <w:r>
                    <w:rPr>
                      <w:sz w:val="16"/>
                      <w:szCs w:val="16"/>
                    </w:rPr>
                    <w:t>1125 – TradeDesk</w:t>
                  </w:r>
                </w:p>
              </w:tc>
              <w:tc>
                <w:tcPr>
                  <w:tcW w:w="1260" w:type="dxa"/>
                </w:tcPr>
                <w:p w14:paraId="66C475EC" w14:textId="22AADAA6" w:rsidR="00FB66E4" w:rsidRDefault="00FB66E4" w:rsidP="00FB66E4">
                  <w:pPr>
                    <w:jc w:val="center"/>
                    <w:rPr>
                      <w:sz w:val="16"/>
                      <w:szCs w:val="16"/>
                    </w:rPr>
                  </w:pPr>
                  <w:r>
                    <w:rPr>
                      <w:sz w:val="16"/>
                      <w:szCs w:val="16"/>
                    </w:rPr>
                    <w:t>002</w:t>
                  </w:r>
                </w:p>
              </w:tc>
              <w:tc>
                <w:tcPr>
                  <w:tcW w:w="2340" w:type="dxa"/>
                </w:tcPr>
                <w:p w14:paraId="19ECBA60" w14:textId="508B2993" w:rsidR="00FB66E4" w:rsidRDefault="00FB66E4"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 </w:t>
                  </w:r>
                  <w:r w:rsidRPr="00DA71C0">
                    <w:rPr>
                      <w:sz w:val="16"/>
                      <w:szCs w:val="16"/>
                      <w:u w:val="single"/>
                    </w:rPr>
                    <w:t>Reassign Vendor</w:t>
                  </w:r>
                </w:p>
              </w:tc>
            </w:tr>
            <w:tr w:rsidR="00FB66E4" w14:paraId="46737E04" w14:textId="77777777" w:rsidTr="0018229C">
              <w:tc>
                <w:tcPr>
                  <w:tcW w:w="1592" w:type="dxa"/>
                </w:tcPr>
                <w:p w14:paraId="6294579E" w14:textId="77777777" w:rsidR="00FB66E4" w:rsidRPr="00E578DF" w:rsidRDefault="00FB66E4" w:rsidP="00FB66E4">
                  <w:pPr>
                    <w:jc w:val="center"/>
                    <w:rPr>
                      <w:sz w:val="16"/>
                      <w:szCs w:val="16"/>
                    </w:rPr>
                  </w:pPr>
                  <w:r>
                    <w:rPr>
                      <w:sz w:val="16"/>
                      <w:szCs w:val="16"/>
                    </w:rPr>
                    <w:t>Request 1 (</w:t>
                  </w:r>
                  <w:r w:rsidRPr="00E578DF">
                    <w:rPr>
                      <w:sz w:val="16"/>
                      <w:szCs w:val="16"/>
                    </w:rPr>
                    <w:t>5678.pdf</w:t>
                  </w:r>
                  <w:r>
                    <w:rPr>
                      <w:sz w:val="16"/>
                      <w:szCs w:val="16"/>
                    </w:rPr>
                    <w:t>)</w:t>
                  </w:r>
                </w:p>
              </w:tc>
              <w:tc>
                <w:tcPr>
                  <w:tcW w:w="1080" w:type="dxa"/>
                  <w:vAlign w:val="center"/>
                </w:tcPr>
                <w:p w14:paraId="6FF23125" w14:textId="77777777" w:rsidR="00FB66E4" w:rsidRPr="00E578DF" w:rsidRDefault="00FB66E4" w:rsidP="00FB66E4">
                  <w:pPr>
                    <w:jc w:val="center"/>
                    <w:rPr>
                      <w:sz w:val="16"/>
                      <w:szCs w:val="16"/>
                    </w:rPr>
                  </w:pPr>
                </w:p>
              </w:tc>
              <w:tc>
                <w:tcPr>
                  <w:tcW w:w="720" w:type="dxa"/>
                  <w:vAlign w:val="center"/>
                </w:tcPr>
                <w:p w14:paraId="39545619" w14:textId="77777777" w:rsidR="00FB66E4" w:rsidRPr="00E578DF" w:rsidRDefault="00FB66E4" w:rsidP="00FB66E4">
                  <w:pPr>
                    <w:jc w:val="center"/>
                    <w:rPr>
                      <w:sz w:val="16"/>
                      <w:szCs w:val="16"/>
                    </w:rPr>
                  </w:pPr>
                </w:p>
              </w:tc>
              <w:tc>
                <w:tcPr>
                  <w:tcW w:w="1620" w:type="dxa"/>
                  <w:vAlign w:val="center"/>
                </w:tcPr>
                <w:p w14:paraId="7377C815" w14:textId="77777777" w:rsidR="00FB66E4" w:rsidRPr="00E578DF" w:rsidRDefault="00FB66E4" w:rsidP="00FB66E4">
                  <w:pPr>
                    <w:jc w:val="center"/>
                    <w:rPr>
                      <w:sz w:val="16"/>
                      <w:szCs w:val="16"/>
                    </w:rPr>
                  </w:pPr>
                </w:p>
              </w:tc>
              <w:tc>
                <w:tcPr>
                  <w:tcW w:w="630" w:type="dxa"/>
                  <w:vAlign w:val="center"/>
                </w:tcPr>
                <w:p w14:paraId="5543C703" w14:textId="77777777" w:rsidR="00FB66E4" w:rsidRDefault="00FB66E4" w:rsidP="00FB66E4">
                  <w:pPr>
                    <w:jc w:val="center"/>
                    <w:rPr>
                      <w:sz w:val="16"/>
                      <w:szCs w:val="16"/>
                    </w:rPr>
                  </w:pPr>
                </w:p>
              </w:tc>
              <w:tc>
                <w:tcPr>
                  <w:tcW w:w="1440" w:type="dxa"/>
                  <w:vAlign w:val="center"/>
                </w:tcPr>
                <w:p w14:paraId="2436A1D2" w14:textId="77777777" w:rsidR="00FB66E4" w:rsidRPr="00E578DF" w:rsidRDefault="00FB66E4" w:rsidP="00FB66E4">
                  <w:pPr>
                    <w:jc w:val="center"/>
                    <w:rPr>
                      <w:sz w:val="16"/>
                      <w:szCs w:val="16"/>
                    </w:rPr>
                  </w:pPr>
                </w:p>
              </w:tc>
              <w:tc>
                <w:tcPr>
                  <w:tcW w:w="1260" w:type="dxa"/>
                  <w:vAlign w:val="center"/>
                </w:tcPr>
                <w:p w14:paraId="5EEAC60F" w14:textId="77777777" w:rsidR="00FB66E4" w:rsidRPr="00E578DF" w:rsidRDefault="00FB66E4" w:rsidP="00FB66E4">
                  <w:pPr>
                    <w:rPr>
                      <w:sz w:val="16"/>
                      <w:szCs w:val="16"/>
                    </w:rPr>
                  </w:pPr>
                </w:p>
              </w:tc>
              <w:tc>
                <w:tcPr>
                  <w:tcW w:w="2340" w:type="dxa"/>
                  <w:vAlign w:val="center"/>
                </w:tcPr>
                <w:p w14:paraId="6FBD264E" w14:textId="43C673F0" w:rsidR="00FB66E4" w:rsidRPr="00AC2000" w:rsidRDefault="00FB66E4" w:rsidP="00FB66E4">
                  <w:pPr>
                    <w:jc w:val="center"/>
                    <w:rPr>
                      <w:sz w:val="16"/>
                      <w:szCs w:val="16"/>
                      <w:u w:val="single"/>
                    </w:rPr>
                  </w:pPr>
                  <w:r>
                    <w:rPr>
                      <w:sz w:val="16"/>
                      <w:szCs w:val="16"/>
                      <w:u w:val="single"/>
                    </w:rPr>
                    <w:t>New</w:t>
                  </w:r>
                </w:p>
              </w:tc>
            </w:tr>
            <w:tr w:rsidR="00FB66E4" w14:paraId="765751BE" w14:textId="77777777" w:rsidTr="0018229C">
              <w:tc>
                <w:tcPr>
                  <w:tcW w:w="1592" w:type="dxa"/>
                </w:tcPr>
                <w:p w14:paraId="4B94FEB1" w14:textId="4BF6255E" w:rsidR="00FB66E4" w:rsidRPr="00E578DF" w:rsidRDefault="00FB66E4" w:rsidP="00FB66E4">
                  <w:pPr>
                    <w:jc w:val="center"/>
                    <w:rPr>
                      <w:sz w:val="16"/>
                      <w:szCs w:val="16"/>
                    </w:rPr>
                  </w:pPr>
                  <w:r>
                    <w:rPr>
                      <w:sz w:val="16"/>
                      <w:szCs w:val="16"/>
                    </w:rPr>
                    <w:t>Request 2 (abc</w:t>
                  </w:r>
                  <w:r w:rsidRPr="00E578DF">
                    <w:rPr>
                      <w:sz w:val="16"/>
                      <w:szCs w:val="16"/>
                    </w:rPr>
                    <w:t>.pdf</w:t>
                  </w:r>
                  <w:r>
                    <w:rPr>
                      <w:sz w:val="16"/>
                      <w:szCs w:val="16"/>
                    </w:rPr>
                    <w:t>)</w:t>
                  </w:r>
                </w:p>
              </w:tc>
              <w:tc>
                <w:tcPr>
                  <w:tcW w:w="1080" w:type="dxa"/>
                  <w:vAlign w:val="center"/>
                </w:tcPr>
                <w:p w14:paraId="2DFBA6BE" w14:textId="6429D9C6" w:rsidR="00FB66E4" w:rsidRPr="00E578DF" w:rsidRDefault="00FB66E4" w:rsidP="00FB66E4">
                  <w:pPr>
                    <w:jc w:val="center"/>
                    <w:rPr>
                      <w:sz w:val="16"/>
                      <w:szCs w:val="16"/>
                    </w:rPr>
                  </w:pPr>
                  <w:r>
                    <w:rPr>
                      <w:sz w:val="16"/>
                      <w:szCs w:val="16"/>
                    </w:rPr>
                    <w:t>33ACROSS</w:t>
                  </w:r>
                </w:p>
              </w:tc>
              <w:tc>
                <w:tcPr>
                  <w:tcW w:w="720" w:type="dxa"/>
                  <w:vAlign w:val="center"/>
                </w:tcPr>
                <w:p w14:paraId="2A3883B8" w14:textId="72CADA1D" w:rsidR="00FB66E4" w:rsidRPr="00E578DF" w:rsidRDefault="00FB66E4" w:rsidP="00FB66E4">
                  <w:pPr>
                    <w:jc w:val="center"/>
                    <w:rPr>
                      <w:sz w:val="16"/>
                      <w:szCs w:val="16"/>
                    </w:rPr>
                  </w:pPr>
                  <w:r>
                    <w:rPr>
                      <w:sz w:val="16"/>
                      <w:szCs w:val="16"/>
                    </w:rPr>
                    <w:t>V1</w:t>
                  </w:r>
                </w:p>
              </w:tc>
              <w:tc>
                <w:tcPr>
                  <w:tcW w:w="1620" w:type="dxa"/>
                  <w:vAlign w:val="center"/>
                </w:tcPr>
                <w:p w14:paraId="5521E244" w14:textId="19A1F1F1" w:rsidR="00FB66E4" w:rsidRPr="00E578DF" w:rsidRDefault="00FB66E4" w:rsidP="00FB66E4">
                  <w:pPr>
                    <w:jc w:val="center"/>
                    <w:rPr>
                      <w:sz w:val="16"/>
                      <w:szCs w:val="16"/>
                    </w:rPr>
                  </w:pPr>
                  <w:r>
                    <w:rPr>
                      <w:sz w:val="16"/>
                      <w:szCs w:val="16"/>
                    </w:rPr>
                    <w:t>Fully Mapped</w:t>
                  </w:r>
                </w:p>
              </w:tc>
              <w:tc>
                <w:tcPr>
                  <w:tcW w:w="630" w:type="dxa"/>
                  <w:vAlign w:val="center"/>
                </w:tcPr>
                <w:p w14:paraId="0FF21BEE" w14:textId="3B7744D1" w:rsidR="00FB66E4" w:rsidRPr="009E6D8F" w:rsidRDefault="00FB66E4" w:rsidP="00FB66E4">
                  <w:pPr>
                    <w:jc w:val="center"/>
                    <w:rPr>
                      <w:sz w:val="16"/>
                      <w:szCs w:val="16"/>
                    </w:rPr>
                  </w:pPr>
                  <w:r w:rsidRPr="009E6D8F">
                    <w:rPr>
                      <w:sz w:val="16"/>
                      <w:szCs w:val="16"/>
                    </w:rPr>
                    <w:t>No</w:t>
                  </w:r>
                </w:p>
              </w:tc>
              <w:tc>
                <w:tcPr>
                  <w:tcW w:w="1440" w:type="dxa"/>
                  <w:vAlign w:val="center"/>
                </w:tcPr>
                <w:p w14:paraId="5626290A" w14:textId="0EDD7F0A" w:rsidR="00FB66E4" w:rsidRPr="00E578DF" w:rsidRDefault="00FB66E4" w:rsidP="00FB66E4">
                  <w:pPr>
                    <w:jc w:val="center"/>
                    <w:rPr>
                      <w:sz w:val="16"/>
                      <w:szCs w:val="16"/>
                    </w:rPr>
                  </w:pPr>
                </w:p>
              </w:tc>
              <w:tc>
                <w:tcPr>
                  <w:tcW w:w="1260" w:type="dxa"/>
                  <w:vAlign w:val="center"/>
                </w:tcPr>
                <w:p w14:paraId="11014B96" w14:textId="1B78E595" w:rsidR="00FB66E4" w:rsidRPr="00E578DF" w:rsidRDefault="00FB66E4" w:rsidP="00FB66E4">
                  <w:pPr>
                    <w:rPr>
                      <w:sz w:val="16"/>
                      <w:szCs w:val="16"/>
                    </w:rPr>
                  </w:pPr>
                </w:p>
              </w:tc>
              <w:tc>
                <w:tcPr>
                  <w:tcW w:w="2340" w:type="dxa"/>
                  <w:vAlign w:val="center"/>
                </w:tcPr>
                <w:p w14:paraId="79BD82FE" w14:textId="2A6353B1" w:rsidR="00FB66E4" w:rsidRPr="00AC2000" w:rsidRDefault="00C9215F" w:rsidP="00FB66E4">
                  <w:pPr>
                    <w:jc w:val="center"/>
                    <w:rPr>
                      <w:sz w:val="16"/>
                      <w:szCs w:val="16"/>
                      <w:u w:val="single"/>
                    </w:rPr>
                  </w:pPr>
                  <w:r w:rsidRPr="009A4285">
                    <w:rPr>
                      <w:sz w:val="16"/>
                      <w:szCs w:val="16"/>
                      <w:u w:val="single"/>
                    </w:rPr>
                    <w:t>Edit</w:t>
                  </w:r>
                  <w:r w:rsidRPr="009C0AEE">
                    <w:rPr>
                      <w:sz w:val="16"/>
                      <w:szCs w:val="16"/>
                    </w:rPr>
                    <w:t xml:space="preserve"> </w:t>
                  </w:r>
                  <w:r w:rsidRPr="005960EA">
                    <w:rPr>
                      <w:sz w:val="16"/>
                      <w:szCs w:val="16"/>
                    </w:rPr>
                    <w:t xml:space="preserve">/ </w:t>
                  </w:r>
                  <w:r>
                    <w:rPr>
                      <w:sz w:val="16"/>
                      <w:szCs w:val="16"/>
                      <w:u w:val="single"/>
                    </w:rPr>
                    <w:t>Copy</w:t>
                  </w:r>
                  <w:r w:rsidRPr="005960EA">
                    <w:rPr>
                      <w:sz w:val="16"/>
                      <w:szCs w:val="16"/>
                    </w:rPr>
                    <w:t xml:space="preserve"> </w:t>
                  </w:r>
                  <w:r>
                    <w:rPr>
                      <w:sz w:val="16"/>
                      <w:szCs w:val="16"/>
                    </w:rPr>
                    <w:t xml:space="preserve">/ </w:t>
                  </w:r>
                  <w:r w:rsidR="00FB66E4">
                    <w:rPr>
                      <w:sz w:val="16"/>
                      <w:szCs w:val="16"/>
                      <w:u w:val="single"/>
                    </w:rPr>
                    <w:t>Assign Vendor</w:t>
                  </w:r>
                </w:p>
              </w:tc>
            </w:tr>
            <w:tr w:rsidR="00FB66E4" w14:paraId="41689768" w14:textId="77777777" w:rsidTr="0018229C">
              <w:tc>
                <w:tcPr>
                  <w:tcW w:w="1592" w:type="dxa"/>
                </w:tcPr>
                <w:p w14:paraId="5C86EACC" w14:textId="1C503357" w:rsidR="00FB66E4" w:rsidRPr="00E578DF" w:rsidRDefault="00FB66E4" w:rsidP="00FB66E4">
                  <w:pPr>
                    <w:jc w:val="center"/>
                    <w:rPr>
                      <w:sz w:val="16"/>
                      <w:szCs w:val="16"/>
                    </w:rPr>
                  </w:pPr>
                  <w:r>
                    <w:rPr>
                      <w:sz w:val="16"/>
                      <w:szCs w:val="16"/>
                    </w:rPr>
                    <w:t>5</w:t>
                  </w:r>
                </w:p>
              </w:tc>
              <w:tc>
                <w:tcPr>
                  <w:tcW w:w="1080" w:type="dxa"/>
                </w:tcPr>
                <w:p w14:paraId="0EA4C01F" w14:textId="3BF675A7" w:rsidR="00FB66E4" w:rsidRPr="00E578DF" w:rsidRDefault="00FB66E4" w:rsidP="00FB66E4">
                  <w:pPr>
                    <w:jc w:val="center"/>
                    <w:rPr>
                      <w:sz w:val="16"/>
                      <w:szCs w:val="16"/>
                    </w:rPr>
                  </w:pPr>
                  <w:r>
                    <w:rPr>
                      <w:sz w:val="16"/>
                      <w:szCs w:val="16"/>
                    </w:rPr>
                    <w:t>Twitter</w:t>
                  </w:r>
                </w:p>
              </w:tc>
              <w:tc>
                <w:tcPr>
                  <w:tcW w:w="720" w:type="dxa"/>
                </w:tcPr>
                <w:p w14:paraId="618E75F9" w14:textId="6B98234D" w:rsidR="00FB66E4" w:rsidRPr="00E578DF" w:rsidRDefault="00FB66E4" w:rsidP="00FB66E4">
                  <w:pPr>
                    <w:jc w:val="center"/>
                    <w:rPr>
                      <w:sz w:val="16"/>
                      <w:szCs w:val="16"/>
                    </w:rPr>
                  </w:pPr>
                  <w:r>
                    <w:rPr>
                      <w:sz w:val="16"/>
                      <w:szCs w:val="16"/>
                    </w:rPr>
                    <w:t>V1</w:t>
                  </w:r>
                </w:p>
              </w:tc>
              <w:tc>
                <w:tcPr>
                  <w:tcW w:w="1620" w:type="dxa"/>
                </w:tcPr>
                <w:p w14:paraId="310EE923" w14:textId="607864D6" w:rsidR="00FB66E4" w:rsidRPr="00E578DF" w:rsidRDefault="00FB66E4" w:rsidP="00FB66E4">
                  <w:pPr>
                    <w:jc w:val="center"/>
                    <w:rPr>
                      <w:sz w:val="16"/>
                      <w:szCs w:val="16"/>
                    </w:rPr>
                  </w:pPr>
                  <w:r>
                    <w:rPr>
                      <w:sz w:val="16"/>
                      <w:szCs w:val="16"/>
                    </w:rPr>
                    <w:t>Incomplete Mapping</w:t>
                  </w:r>
                </w:p>
              </w:tc>
              <w:tc>
                <w:tcPr>
                  <w:tcW w:w="630" w:type="dxa"/>
                </w:tcPr>
                <w:p w14:paraId="531F3969" w14:textId="68D2AD42" w:rsidR="00FB66E4" w:rsidRPr="00AB1143" w:rsidRDefault="00FB66E4" w:rsidP="00FB66E4">
                  <w:pPr>
                    <w:jc w:val="center"/>
                    <w:rPr>
                      <w:sz w:val="16"/>
                      <w:szCs w:val="16"/>
                      <w:u w:val="single"/>
                    </w:rPr>
                  </w:pPr>
                  <w:r w:rsidRPr="00AB1143">
                    <w:rPr>
                      <w:sz w:val="16"/>
                      <w:szCs w:val="16"/>
                      <w:u w:val="single"/>
                    </w:rPr>
                    <w:t>No</w:t>
                  </w:r>
                </w:p>
              </w:tc>
              <w:tc>
                <w:tcPr>
                  <w:tcW w:w="1440" w:type="dxa"/>
                </w:tcPr>
                <w:p w14:paraId="6ACFB0F6" w14:textId="5D7F05EB" w:rsidR="00FB66E4" w:rsidRPr="00E578DF" w:rsidRDefault="00FB66E4" w:rsidP="00FB66E4">
                  <w:pPr>
                    <w:jc w:val="center"/>
                    <w:rPr>
                      <w:sz w:val="16"/>
                      <w:szCs w:val="16"/>
                    </w:rPr>
                  </w:pPr>
                  <w:r>
                    <w:rPr>
                      <w:sz w:val="16"/>
                      <w:szCs w:val="16"/>
                    </w:rPr>
                    <w:t>Twitter</w:t>
                  </w:r>
                </w:p>
              </w:tc>
              <w:tc>
                <w:tcPr>
                  <w:tcW w:w="1260" w:type="dxa"/>
                </w:tcPr>
                <w:p w14:paraId="3CC4CA20" w14:textId="441FAFBF" w:rsidR="00FB66E4" w:rsidRPr="00E578DF" w:rsidRDefault="00FB66E4" w:rsidP="00FB66E4">
                  <w:pPr>
                    <w:jc w:val="center"/>
                    <w:rPr>
                      <w:sz w:val="16"/>
                      <w:szCs w:val="16"/>
                    </w:rPr>
                  </w:pPr>
                  <w:r>
                    <w:rPr>
                      <w:sz w:val="16"/>
                      <w:szCs w:val="16"/>
                    </w:rPr>
                    <w:t>001</w:t>
                  </w:r>
                </w:p>
              </w:tc>
              <w:tc>
                <w:tcPr>
                  <w:tcW w:w="2340" w:type="dxa"/>
                </w:tcPr>
                <w:p w14:paraId="648AF1BC" w14:textId="330F1330" w:rsidR="00FB66E4" w:rsidRPr="00AC2000" w:rsidRDefault="00FB66E4" w:rsidP="00FB66E4">
                  <w:pPr>
                    <w:jc w:val="center"/>
                    <w:rPr>
                      <w:sz w:val="16"/>
                      <w:szCs w:val="16"/>
                      <w:u w:val="single"/>
                    </w:rPr>
                  </w:pPr>
                  <w:r w:rsidRPr="00AB1143">
                    <w:rPr>
                      <w:sz w:val="16"/>
                      <w:szCs w:val="16"/>
                      <w:u w:val="single"/>
                    </w:rPr>
                    <w:t>Edit</w:t>
                  </w:r>
                  <w:r w:rsidRPr="00952B84">
                    <w:rPr>
                      <w:sz w:val="16"/>
                      <w:szCs w:val="16"/>
                    </w:rPr>
                    <w:t xml:space="preserve"> / </w:t>
                  </w:r>
                  <w:r>
                    <w:rPr>
                      <w:sz w:val="16"/>
                      <w:szCs w:val="16"/>
                      <w:u w:val="single"/>
                    </w:rPr>
                    <w:t>Copy</w:t>
                  </w:r>
                  <w:r w:rsidRPr="004B20E5">
                    <w:rPr>
                      <w:sz w:val="16"/>
                      <w:szCs w:val="16"/>
                    </w:rPr>
                    <w:t xml:space="preserve"> </w:t>
                  </w:r>
                  <w:r>
                    <w:rPr>
                      <w:sz w:val="16"/>
                      <w:szCs w:val="16"/>
                    </w:rPr>
                    <w:t xml:space="preserve">/ </w:t>
                  </w:r>
                  <w:r w:rsidRPr="005960EA">
                    <w:rPr>
                      <w:sz w:val="16"/>
                      <w:szCs w:val="16"/>
                      <w:u w:val="single"/>
                    </w:rPr>
                    <w:t>Reassign Vendor</w:t>
                  </w:r>
                </w:p>
              </w:tc>
            </w:tr>
          </w:tbl>
          <w:p w14:paraId="64855003" w14:textId="3D4118BE" w:rsidR="00573BF1" w:rsidRDefault="00573BF1" w:rsidP="00914829"/>
          <w:p w14:paraId="695B7E1F" w14:textId="77777777" w:rsidR="00573BF1" w:rsidRDefault="00573BF1" w:rsidP="00914829"/>
        </w:tc>
      </w:tr>
    </w:tbl>
    <w:p w14:paraId="5197774E" w14:textId="6E0502CF" w:rsidR="00573BF1" w:rsidRDefault="00573BF1" w:rsidP="00573BF1"/>
    <w:p w14:paraId="77F559CE" w14:textId="77777777" w:rsidR="008624E6" w:rsidRDefault="008624E6" w:rsidP="00573BF1"/>
    <w:p w14:paraId="0133DAE3" w14:textId="1658BCFB" w:rsidR="00AD7F02" w:rsidRDefault="00AD7F02" w:rsidP="00387E71">
      <w:pPr>
        <w:pStyle w:val="Heading1"/>
        <w:numPr>
          <w:ilvl w:val="0"/>
          <w:numId w:val="1"/>
        </w:numPr>
      </w:pPr>
      <w:bookmarkStart w:id="29" w:name="_Toc29933284"/>
      <w:r>
        <w:t>New Invoice Model Setup</w:t>
      </w:r>
      <w:bookmarkEnd w:id="29"/>
    </w:p>
    <w:p w14:paraId="6556965D" w14:textId="45D35BEE" w:rsidR="00DA71C0" w:rsidRDefault="00DA71C0" w:rsidP="00DA71C0"/>
    <w:p w14:paraId="5E53FE78" w14:textId="30611375" w:rsidR="003D63CE" w:rsidRDefault="003D63CE" w:rsidP="00DA71C0">
      <w:pPr>
        <w:rPr>
          <w:ins w:id="30" w:author="Imran  Rahman" w:date="2020-01-16T10:01:00Z"/>
        </w:rPr>
      </w:pPr>
      <w:ins w:id="31" w:author="Imran  Rahman" w:date="2020-01-16T10:01:00Z">
        <w:r>
          <w:t xml:space="preserve"> </w:t>
        </w:r>
      </w:ins>
      <w:ins w:id="32" w:author="Imran  Rahman" w:date="2020-01-16T10:02:00Z">
        <w:r>
          <w:t>As it is written below, for Phase I we will utilizing the mapping “model” of invoice without any prediction on mapping suggestion based on data in the system</w:t>
        </w:r>
      </w:ins>
      <w:ins w:id="33" w:author="Imran  Rahman" w:date="2020-01-16T10:03:00Z">
        <w:r>
          <w:t xml:space="preserve">. But for Phase we will have the ability for the system to suggest a mapping to be approved and edited. In this phase user will literally map </w:t>
        </w:r>
      </w:ins>
      <w:ins w:id="34" w:author="Imran  Rahman" w:date="2020-01-16T10:04:00Z">
        <w:r>
          <w:t>fields/text on the invoice to our required fields.</w:t>
        </w:r>
      </w:ins>
    </w:p>
    <w:p w14:paraId="587A93C0" w14:textId="441B1727" w:rsidR="00DA71C0" w:rsidRDefault="00DA71C0" w:rsidP="00DA71C0">
      <w:r>
        <w:t>This is the main “core” application screen where mapping between some text elements on parsed invoice document (PDF or image) and AP Invoice attributes is defined by the user.  The left side of the screen always reserved for the invoice document, either raw or parsed with overlaying rectangles around parsed lines (Markup – Lines button), words Markup – Words button), key-value pairs (</w:t>
      </w:r>
      <w:r w:rsidR="00FE54AB">
        <w:t>Markup – Key-Value Pairs button)</w:t>
      </w:r>
      <w:r>
        <w:t xml:space="preserve"> </w:t>
      </w:r>
      <w:r w:rsidR="00FE54AB">
        <w:t xml:space="preserve">or </w:t>
      </w:r>
      <w:r>
        <w:t xml:space="preserve">highlighted table cells if </w:t>
      </w:r>
      <w:r w:rsidR="00FE54AB">
        <w:t>user choose to view invoice with table markup (Markup – Tables button).  If user clicks on New Model button on Manage Invoice Model screen (above) then screen will look like a screen below where user can explicitly upload invoice document from the local machine using Upload Invoice Document button.</w:t>
      </w:r>
      <w:r w:rsidR="007F20BD">
        <w:t xml:space="preserve"> If screen is displayed as result of calling one of the </w:t>
      </w:r>
      <w:r w:rsidR="007F20BD" w:rsidRPr="00DA71C0">
        <w:t>View</w:t>
      </w:r>
      <w:r w:rsidR="007F20BD">
        <w:t>, Edit, Copy, New, Assign Vendor or Reassign Vendor actions on the previous screen then Model Setup screen will have preloaded already raw invoice from the mapped model or the request and will look similar to the screen described in Invoice Model Setup – Request_&lt;N&gt; section of the current document.</w:t>
      </w:r>
    </w:p>
    <w:p w14:paraId="55E7AAA5" w14:textId="3BA77EE1" w:rsidR="00EE4C0F" w:rsidRDefault="00EE4C0F" w:rsidP="00DA71C0">
      <w:r>
        <w:t xml:space="preserve">Below are the rules for the right part of the screen </w:t>
      </w:r>
      <w:r w:rsidR="00D17609">
        <w:t>for different actions initiated from the Manage Invoice Models screen:</w:t>
      </w:r>
    </w:p>
    <w:p w14:paraId="23BB6212" w14:textId="2F6393CA" w:rsidR="00D17609" w:rsidRDefault="00D17609" w:rsidP="00D17609">
      <w:pPr>
        <w:pStyle w:val="ListParagraph"/>
        <w:numPr>
          <w:ilvl w:val="0"/>
          <w:numId w:val="16"/>
        </w:numPr>
      </w:pPr>
      <w:r>
        <w:t>New Model</w:t>
      </w:r>
      <w:r w:rsidR="00361A28">
        <w:t xml:space="preserve"> – user clicks on New Model button on Manage Invoice Model screen</w:t>
      </w:r>
    </w:p>
    <w:p w14:paraId="490668FC" w14:textId="07D3409E" w:rsidR="00361A28" w:rsidRDefault="00361A28" w:rsidP="00361A28">
      <w:pPr>
        <w:pStyle w:val="ListParagraph"/>
        <w:numPr>
          <w:ilvl w:val="0"/>
          <w:numId w:val="11"/>
        </w:numPr>
      </w:pPr>
      <w:r>
        <w:t xml:space="preserve">Upload Invoice Document button is visible and enabled. </w:t>
      </w:r>
      <w:r w:rsidR="000A0524">
        <w:t>T</w:t>
      </w:r>
      <w:r>
        <w:t>his button</w:t>
      </w:r>
      <w:r w:rsidR="000A0524">
        <w:t xml:space="preserve"> selects a file from user’s local drive (it could be an option to select a file from client’s /S3 folder where all the invoice documents are dumped), only pdf and jpg file extensions are supported.  As long as user selects a file, it is being parsed immediately by Textract API using all four Textract parsing types: Lines, Words, Tables and Key-Pairs and initially Invoice Image is shown on the left, View Raw Invoice option is highlighted, Pages entry is set to the first page (if file is a JPEG image, Pages entry is hidden because image ss always a single page). </w:t>
      </w:r>
    </w:p>
    <w:p w14:paraId="4E629F13" w14:textId="4B8169CD" w:rsidR="00E64B99" w:rsidRDefault="00E64B99" w:rsidP="00361A28">
      <w:pPr>
        <w:pStyle w:val="ListParagraph"/>
        <w:numPr>
          <w:ilvl w:val="0"/>
          <w:numId w:val="11"/>
        </w:numPr>
      </w:pPr>
      <w:r>
        <w:t>When user clicks on of the four options Markup – Lines, Markup – Words, Markup – Tables, Markup Key-Value Pairs, the left pane becomes outlined with rectangles for words, lines, key-value pairs and for the tables, tables are highlighted and each cell in each table is additionally highlighted when user hoovers mouse over the cell. Then, user can drag the item from the left pane to the right</w:t>
      </w:r>
      <w:r w:rsidR="00EF316B">
        <w:t xml:space="preserve"> pane invoice elements and drop them there.  Additional information is preserved, such as geometry</w:t>
      </w:r>
      <w:r w:rsidR="00C37819">
        <w:t>, page_number, table_number, table_row_index, table_col_index</w:t>
      </w:r>
      <w:r w:rsidR="00FB71AA">
        <w:t xml:space="preserve"> if needed. </w:t>
      </w:r>
    </w:p>
    <w:p w14:paraId="4C6D4CBC" w14:textId="6797783C" w:rsidR="00004121" w:rsidRDefault="001D5766" w:rsidP="00361A28">
      <w:pPr>
        <w:pStyle w:val="ListParagraph"/>
        <w:numPr>
          <w:ilvl w:val="0"/>
          <w:numId w:val="11"/>
        </w:numPr>
      </w:pPr>
      <w:r>
        <w:t xml:space="preserve">There are two outcomes of the file parsing results: document is recognized </w:t>
      </w:r>
      <w:r w:rsidR="00105750">
        <w:t>and it matches to the existing model</w:t>
      </w:r>
      <w:r w:rsidR="00931344">
        <w:t>(s)</w:t>
      </w:r>
      <w:r w:rsidR="00105750">
        <w:t xml:space="preserve"> or it is not recognized – no match to existing model found.  If document is recognized then all recognized/matched fields will be populated on the right side of the screen from </w:t>
      </w:r>
      <w:r w:rsidR="00105750" w:rsidRPr="007C6318">
        <w:t>apam_master_document_model</w:t>
      </w:r>
      <w:r w:rsidR="00105750">
        <w:t xml:space="preserve">, </w:t>
      </w:r>
      <w:r w:rsidR="00105750" w:rsidRPr="007C6318">
        <w:t>apam_document_model</w:t>
      </w:r>
      <w:r w:rsidR="00105750">
        <w:t xml:space="preserve">,  </w:t>
      </w:r>
      <w:r w:rsidR="00105750" w:rsidRPr="007C6318">
        <w:t>apam_master_document_model</w:t>
      </w:r>
      <w:r w:rsidR="00105750">
        <w:t xml:space="preserve">_field and </w:t>
      </w:r>
      <w:r w:rsidR="00105750" w:rsidRPr="007C6318">
        <w:t>apam_master_document_model</w:t>
      </w:r>
      <w:r w:rsidR="00105750">
        <w:t xml:space="preserve">_field_detail tables. The data, however, will be pushed directly from invoice pdf/image for recognized fields. </w:t>
      </w:r>
    </w:p>
    <w:p w14:paraId="611386FE" w14:textId="18738B06" w:rsidR="001D5766" w:rsidRDefault="00105750" w:rsidP="00361A28">
      <w:pPr>
        <w:pStyle w:val="ListParagraph"/>
        <w:numPr>
          <w:ilvl w:val="0"/>
          <w:numId w:val="11"/>
        </w:numPr>
      </w:pPr>
      <w:r>
        <w:t xml:space="preserve">Below are criteria and business logic for </w:t>
      </w:r>
      <w:r w:rsidR="00543E83">
        <w:t xml:space="preserve">invoice document </w:t>
      </w:r>
      <w:r>
        <w:t>recognition or “</w:t>
      </w:r>
      <w:r w:rsidR="009220B6">
        <w:t xml:space="preserve">best </w:t>
      </w:r>
      <w:r>
        <w:t>matching”:</w:t>
      </w:r>
    </w:p>
    <w:p w14:paraId="163BBE3D" w14:textId="53121AEE" w:rsidR="00105750" w:rsidRDefault="00004121" w:rsidP="00004121">
      <w:pPr>
        <w:pStyle w:val="ListParagraph"/>
        <w:numPr>
          <w:ilvl w:val="0"/>
          <w:numId w:val="18"/>
        </w:numPr>
      </w:pPr>
      <w:r>
        <w:lastRenderedPageBreak/>
        <w:t>First, all the models are scanned to find</w:t>
      </w:r>
      <w:r w:rsidR="009220B6">
        <w:t xml:space="preserve"> matching Vendor Classifier entries. </w:t>
      </w:r>
      <w:r w:rsidR="00686FDF">
        <w:t>Vendor Classifier entries (as any other entry) can be set as Lines, Words, Tables and Key-Pairs type of parsing.  If they set as Words or Lines and there is only single entry then text has to match exactly and bounding box values (left, top, width, height) must match (</w:t>
      </w:r>
      <w:r w:rsidR="00686FDF" w:rsidRPr="00121173">
        <w:rPr>
          <w:b/>
          <w:bCs/>
          <w:color w:val="FF0000"/>
          <w:u w:val="single"/>
        </w:rPr>
        <w:t xml:space="preserve">2% tolerance criteria should be initially set, </w:t>
      </w:r>
      <w:r w:rsidR="00121173" w:rsidRPr="00121173">
        <w:rPr>
          <w:b/>
          <w:bCs/>
          <w:color w:val="FF0000"/>
          <w:u w:val="single"/>
        </w:rPr>
        <w:t xml:space="preserve">some R&amp;D needs to be done to identify more </w:t>
      </w:r>
      <w:r w:rsidR="00121173">
        <w:rPr>
          <w:b/>
          <w:bCs/>
          <w:color w:val="FF0000"/>
          <w:u w:val="single"/>
        </w:rPr>
        <w:t>precise and appropriate</w:t>
      </w:r>
      <w:r w:rsidR="00121173" w:rsidRPr="00121173">
        <w:rPr>
          <w:b/>
          <w:bCs/>
          <w:color w:val="FF0000"/>
          <w:u w:val="single"/>
        </w:rPr>
        <w:t xml:space="preserve"> setting.  This setting must be global – there is no way to define th</w:t>
      </w:r>
      <w:r w:rsidR="00121173">
        <w:rPr>
          <w:b/>
          <w:bCs/>
          <w:color w:val="FF0000"/>
          <w:u w:val="single"/>
        </w:rPr>
        <w:t>is</w:t>
      </w:r>
      <w:r w:rsidR="00121173" w:rsidRPr="00121173">
        <w:rPr>
          <w:b/>
          <w:bCs/>
          <w:color w:val="FF0000"/>
          <w:u w:val="single"/>
        </w:rPr>
        <w:t xml:space="preserve"> setting per model</w:t>
      </w:r>
      <w:r w:rsidR="00121173">
        <w:rPr>
          <w:b/>
          <w:bCs/>
          <w:color w:val="FF0000"/>
          <w:u w:val="single"/>
        </w:rPr>
        <w:t>. Same goes for Textract Confidence attribute – only R&amp;D can reveal the proper Confidence threshold</w:t>
      </w:r>
      <w:r w:rsidR="00121173">
        <w:t xml:space="preserve">) </w:t>
      </w:r>
      <w:r w:rsidR="00686FDF">
        <w:t xml:space="preserve">to the values preserved in </w:t>
      </w:r>
      <w:r w:rsidR="00686FDF" w:rsidRPr="007C6318">
        <w:t>apam_master_document_model</w:t>
      </w:r>
      <w:r w:rsidR="00686FDF">
        <w:t xml:space="preserve">_field_detail table for field which is defined as AP Invoice model/Vendor Classifier field in </w:t>
      </w:r>
      <w:r w:rsidR="00686FDF" w:rsidRPr="007C6318">
        <w:t>apam_master_document_model</w:t>
      </w:r>
      <w:r w:rsidR="00686FDF">
        <w:t xml:space="preserve">_field table (model_def_id = 1, </w:t>
      </w:r>
      <w:r w:rsidR="00686FDF" w:rsidRPr="007C6318">
        <w:t>model</w:t>
      </w:r>
      <w:r w:rsidR="00686FDF">
        <w:t>_def_field_id = 1)</w:t>
      </w:r>
      <w:r w:rsidR="00121173">
        <w:t>. Also</w:t>
      </w:r>
      <w:r w:rsidR="007E320B">
        <w:t>,</w:t>
      </w:r>
      <w:r w:rsidR="00121173">
        <w:t xml:space="preserve"> page_number field must match as well to the parsed value. If type of parsing is Table then </w:t>
      </w:r>
      <w:r w:rsidR="007E320B">
        <w:t>text, page_number, table_number, table_row_index and table_col_index must match to the parsed values.  Key-Value pairs will not be supported for Ven</w:t>
      </w:r>
      <w:r w:rsidR="002B49D5">
        <w:t>dor Classifier (meaning if user clicks on Markup – Key-Value Pairs button, user will not be able to drag anything from left to Vendor Classifier entries.</w:t>
      </w:r>
    </w:p>
    <w:p w14:paraId="78A00907" w14:textId="36946343" w:rsidR="002B49D5" w:rsidRDefault="002B49D5" w:rsidP="00931344">
      <w:pPr>
        <w:pStyle w:val="ListParagraph"/>
        <w:numPr>
          <w:ilvl w:val="0"/>
          <w:numId w:val="18"/>
        </w:numPr>
      </w:pPr>
      <w:r>
        <w:t xml:space="preserve">If there are multiple entries for Vendor classifier, then all above has to be verified for each entry.  In addition to that, “distance” between entries </w:t>
      </w:r>
      <w:r w:rsidR="00931344">
        <w:t xml:space="preserve">(top, left corner) </w:t>
      </w:r>
      <w:r>
        <w:t xml:space="preserve">has to be checked (2% tolerance is allowed) – </w:t>
      </w:r>
      <w:r w:rsidR="00931344">
        <w:t xml:space="preserve">see </w:t>
      </w:r>
      <w:hyperlink r:id="rId20" w:history="1">
        <w:r w:rsidR="00931344">
          <w:rPr>
            <w:rStyle w:val="Hyperlink"/>
          </w:rPr>
          <w:t>https://www.calculatorsoup.com/calculators/geometry-plane/distance-two-points.php</w:t>
        </w:r>
      </w:hyperlink>
      <w:r w:rsidR="00931344">
        <w:t xml:space="preserve"> for details - this may give better recognition results.</w:t>
      </w:r>
      <w:r w:rsidR="00701223">
        <w:t xml:space="preserve">  </w:t>
      </w:r>
    </w:p>
    <w:p w14:paraId="562F9A4D" w14:textId="4D8D2EB6" w:rsidR="00931344" w:rsidRDefault="00931344" w:rsidP="00931344">
      <w:pPr>
        <w:pStyle w:val="ListParagraph"/>
        <w:numPr>
          <w:ilvl w:val="0"/>
          <w:numId w:val="18"/>
        </w:numPr>
      </w:pPr>
      <w:r>
        <w:t>There are two outcomes for matching (recognition) – match to a single model or multiple models.  If match is found for the single model then all other fields are populated according to the model definition (invoice data is extracted directly from the parsed document on the left and override</w:t>
      </w:r>
      <w:r w:rsidR="00543E83">
        <w:t>s</w:t>
      </w:r>
      <w:r>
        <w:t xml:space="preserve"> sample data from model definition).  If there more than a single model match, we have to find “the best” matching model.  All other fields have to checked as well (see details below for specifics of each field type) and the model with the most fields matched</w:t>
      </w:r>
      <w:r w:rsidR="00543E83">
        <w:t xml:space="preserve"> (geometry tolerance level and confidence level do not need to be taken into account here, i.e. model is not considered “better match” if all geometry data is “closer”</w:t>
      </w:r>
      <w:r w:rsidR="007C3FD6">
        <w:t>/confidence level higher</w:t>
      </w:r>
      <w:r w:rsidR="00543E83">
        <w:t xml:space="preserve"> to the parsed invoice on the left in one model than in another model)</w:t>
      </w:r>
      <w:r>
        <w:t xml:space="preserve"> is considered a best match. Then this model is populated on the screen.</w:t>
      </w:r>
      <w:r w:rsidR="00543E83">
        <w:t xml:space="preserve">  If we found two models with the same </w:t>
      </w:r>
      <w:r w:rsidR="007C3FD6">
        <w:t>number of match fields then any model is picked.</w:t>
      </w:r>
    </w:p>
    <w:p w14:paraId="4C8670F7" w14:textId="2E9E85AF" w:rsidR="00931344" w:rsidRDefault="00931344" w:rsidP="00931344">
      <w:pPr>
        <w:pStyle w:val="ListParagraph"/>
        <w:numPr>
          <w:ilvl w:val="0"/>
          <w:numId w:val="18"/>
        </w:numPr>
      </w:pPr>
      <w:r>
        <w:t>If this model is Active model</w:t>
      </w:r>
      <w:r w:rsidR="00543E83">
        <w:t xml:space="preserve">, it cannot be </w:t>
      </w:r>
      <w:r w:rsidR="007C3FD6">
        <w:t>edited and saved</w:t>
      </w:r>
      <w:r w:rsidR="00543E83">
        <w:t>, but different Model Name/Tag can be entered</w:t>
      </w:r>
      <w:r w:rsidR="007C3FD6">
        <w:t xml:space="preserve"> </w:t>
      </w:r>
      <w:r w:rsidR="00543E83">
        <w:t xml:space="preserve">and when user saves this model, new master_document_model_id is generated and new entries will be made in </w:t>
      </w:r>
      <w:r w:rsidR="0042172F">
        <w:t>six</w:t>
      </w:r>
      <w:r w:rsidR="00543E83">
        <w:t xml:space="preserve"> tables – apam_master_document_model, apam_master_document_model_field, apam_master_document_model_field_detail, apam_document_model, apam_document_model_field, apam_document_model_field_detail</w:t>
      </w:r>
      <w:r w:rsidR="007C3FD6">
        <w:t>.</w:t>
      </w:r>
    </w:p>
    <w:p w14:paraId="2BC94741" w14:textId="77777777" w:rsidR="00543E83" w:rsidRDefault="00543E83" w:rsidP="00543E83">
      <w:pPr>
        <w:pStyle w:val="ListParagraph"/>
        <w:ind w:left="1800"/>
      </w:pPr>
    </w:p>
    <w:p w14:paraId="5FBC6C11" w14:textId="16F0840D" w:rsidR="000A0524" w:rsidRDefault="000A0524" w:rsidP="00361A28">
      <w:pPr>
        <w:pStyle w:val="ListParagraph"/>
        <w:numPr>
          <w:ilvl w:val="0"/>
          <w:numId w:val="11"/>
        </w:numPr>
      </w:pPr>
      <w:r>
        <w:t>Model Properties section on the right pane.</w:t>
      </w:r>
    </w:p>
    <w:p w14:paraId="4C79826A" w14:textId="64FDD29F" w:rsidR="000A0524" w:rsidRDefault="000A0524" w:rsidP="000A0524">
      <w:pPr>
        <w:pStyle w:val="ListParagraph"/>
        <w:numPr>
          <w:ilvl w:val="0"/>
          <w:numId w:val="17"/>
        </w:numPr>
      </w:pPr>
      <w:r>
        <w:t xml:space="preserve">Model Name is text entry </w:t>
      </w:r>
      <w:r w:rsidR="007C6318">
        <w:t>with search</w:t>
      </w:r>
      <w:r w:rsidR="00B56349">
        <w:t xml:space="preserve"> capabilities</w:t>
      </w:r>
      <w:r w:rsidR="007C6318">
        <w:t xml:space="preserve"> displaying list of </w:t>
      </w:r>
      <w:r w:rsidR="007C6318" w:rsidRPr="007C6318">
        <w:t>apam_master_document_model</w:t>
      </w:r>
      <w:r w:rsidR="007C6318">
        <w:t>.</w:t>
      </w:r>
      <w:r w:rsidR="007C6318" w:rsidRPr="007C6318">
        <w:t xml:space="preserve"> document_model_name</w:t>
      </w:r>
      <w:r w:rsidR="007C6318">
        <w:t xml:space="preserve"> field</w:t>
      </w:r>
      <w:r w:rsidR="00B56349">
        <w:t xml:space="preserve"> values</w:t>
      </w:r>
      <w:r w:rsidR="007C6318">
        <w:t xml:space="preserve">.  Search screen may also display vendor_code, site_id, invoice_document_sample_file_location, document_model_status_id/name fields from left join of </w:t>
      </w:r>
      <w:r w:rsidR="007C6318" w:rsidRPr="007C6318">
        <w:t>apam_master_document_model</w:t>
      </w:r>
      <w:r w:rsidR="007C6318">
        <w:t xml:space="preserve"> table to </w:t>
      </w:r>
      <w:r w:rsidR="007C6318" w:rsidRPr="007C6318">
        <w:t>apam_document_model</w:t>
      </w:r>
      <w:r w:rsidR="007C6318">
        <w:t xml:space="preserve">.  </w:t>
      </w:r>
      <w:r w:rsidR="007C3FD6">
        <w:t>Blank for unrecognized invoice or apam_master_document_model.document_model_name for found matched model.</w:t>
      </w:r>
    </w:p>
    <w:p w14:paraId="6AA64509" w14:textId="0823B4A2" w:rsidR="007C3FD6" w:rsidRDefault="00B56349" w:rsidP="007C3FD6">
      <w:pPr>
        <w:pStyle w:val="ListParagraph"/>
        <w:numPr>
          <w:ilvl w:val="0"/>
          <w:numId w:val="17"/>
        </w:numPr>
      </w:pPr>
      <w:r>
        <w:t>Model Tag is a free entry text field.  Please not</w:t>
      </w:r>
      <w:r w:rsidR="001D5766">
        <w:t>e</w:t>
      </w:r>
      <w:r>
        <w:t xml:space="preserve"> Model Name/Model Tag combination must be unique in </w:t>
      </w:r>
      <w:r w:rsidRPr="007C6318">
        <w:t>apam_master_document_model</w:t>
      </w:r>
      <w:r>
        <w:t xml:space="preserve"> table.</w:t>
      </w:r>
      <w:r w:rsidR="007C3FD6">
        <w:t xml:space="preserve"> Blank for unrecognized invoice or apam_master_document_model.document_model_name_tag for found matched model.</w:t>
      </w:r>
    </w:p>
    <w:p w14:paraId="037BEC91" w14:textId="77777777" w:rsidR="00994126" w:rsidRPr="007C3FD6" w:rsidRDefault="00994126" w:rsidP="00994126">
      <w:pPr>
        <w:pStyle w:val="ListParagraph"/>
        <w:numPr>
          <w:ilvl w:val="0"/>
          <w:numId w:val="17"/>
        </w:numPr>
      </w:pPr>
      <w:r>
        <w:lastRenderedPageBreak/>
        <w:t>Status is blank for unrecognized invoice or apam_document_model.document_model_status_id/name for found matched model.</w:t>
      </w:r>
    </w:p>
    <w:p w14:paraId="442F2C66" w14:textId="77777777" w:rsidR="00994126" w:rsidRPr="007C3FD6" w:rsidRDefault="00994126" w:rsidP="00994126">
      <w:pPr>
        <w:pStyle w:val="ListParagraph"/>
        <w:numPr>
          <w:ilvl w:val="0"/>
          <w:numId w:val="17"/>
        </w:numPr>
      </w:pPr>
      <w:r>
        <w:t>Active checkbox is unchecked for unrecognized invoice or apam_document_model.document_model_is_active for found matched model.</w:t>
      </w:r>
    </w:p>
    <w:p w14:paraId="5220A1DE" w14:textId="770E6248" w:rsidR="00D4421A" w:rsidRDefault="00D4421A" w:rsidP="000A0524">
      <w:pPr>
        <w:pStyle w:val="ListParagraph"/>
        <w:numPr>
          <w:ilvl w:val="0"/>
          <w:numId w:val="17"/>
        </w:numPr>
      </w:pPr>
      <w:r>
        <w:t xml:space="preserve">ERP Vendor/ERP Vendor Site is a lookup that </w:t>
      </w:r>
      <w:r w:rsidR="00105750">
        <w:t>should look</w:t>
      </w:r>
      <w:r>
        <w:t xml:space="preserve"> similar to </w:t>
      </w:r>
      <w:r w:rsidR="00105750">
        <w:t xml:space="preserve">the </w:t>
      </w:r>
      <w:r>
        <w:t>Nexelus lookup below</w:t>
      </w:r>
    </w:p>
    <w:p w14:paraId="2F29F6A8" w14:textId="4670B02E" w:rsidR="00D4421A" w:rsidRDefault="00D4421A" w:rsidP="00D4421A">
      <w:pPr>
        <w:pStyle w:val="ListParagraph"/>
        <w:ind w:left="1800"/>
      </w:pPr>
      <w:r>
        <w:rPr>
          <w:noProof/>
        </w:rPr>
        <w:drawing>
          <wp:inline distT="0" distB="0" distL="0" distR="0" wp14:anchorId="62590597" wp14:editId="1A122DB8">
            <wp:extent cx="5355203" cy="208654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2955" cy="2093463"/>
                    </a:xfrm>
                    <a:prstGeom prst="rect">
                      <a:avLst/>
                    </a:prstGeom>
                  </pic:spPr>
                </pic:pic>
              </a:graphicData>
            </a:graphic>
          </wp:inline>
        </w:drawing>
      </w:r>
    </w:p>
    <w:p w14:paraId="6C23A15C" w14:textId="477D4417" w:rsidR="00D4421A" w:rsidRPr="007C3FD6" w:rsidRDefault="00D4421A" w:rsidP="00D4421A">
      <w:pPr>
        <w:pStyle w:val="ListParagraph"/>
        <w:ind w:left="1800"/>
      </w:pPr>
      <w:r w:rsidRPr="00D4421A">
        <w:rPr>
          <w:b/>
          <w:bCs/>
          <w:color w:val="FF0000"/>
          <w:u w:val="single"/>
        </w:rPr>
        <w:t>Tao would be the best person to design APAutomation Vendor/Sites integration table in MySQL database and prepare synchronization routines to fetch and update this table from ERP system.</w:t>
      </w:r>
      <w:r w:rsidR="007C3FD6">
        <w:rPr>
          <w:b/>
          <w:bCs/>
          <w:color w:val="FF0000"/>
          <w:u w:val="single"/>
        </w:rPr>
        <w:t xml:space="preserve"> </w:t>
      </w:r>
      <w:r w:rsidR="007C3FD6" w:rsidRPr="007C3FD6">
        <w:t>Blank for</w:t>
      </w:r>
      <w:r w:rsidR="007C3FD6">
        <w:t xml:space="preserve"> unrecognized invoice or apam_document_model.vendor_code/site_id for found matched model</w:t>
      </w:r>
      <w:r w:rsidR="00916AAB">
        <w:t xml:space="preserve">.  </w:t>
      </w:r>
    </w:p>
    <w:p w14:paraId="51274A25" w14:textId="5C909B07" w:rsidR="00D4421A" w:rsidRPr="00DA71C0" w:rsidRDefault="00D4421A" w:rsidP="00994126">
      <w:pPr>
        <w:pStyle w:val="ListParagraph"/>
        <w:ind w:left="1800"/>
      </w:pPr>
    </w:p>
    <w:p w14:paraId="2F329E91" w14:textId="71070769" w:rsidR="00E43B22" w:rsidRDefault="00E43B22" w:rsidP="00E43B22">
      <w:pPr>
        <w:pStyle w:val="ListParagraph"/>
        <w:numPr>
          <w:ilvl w:val="0"/>
          <w:numId w:val="11"/>
        </w:numPr>
      </w:pPr>
      <w:r>
        <w:t>Mapped Invoice Fields section on the right pane</w:t>
      </w:r>
    </w:p>
    <w:p w14:paraId="35B43CA2" w14:textId="331E70B4" w:rsidR="00E43B22" w:rsidRDefault="00E43B22" w:rsidP="00E43B22">
      <w:pPr>
        <w:pStyle w:val="ListParagraph"/>
        <w:numPr>
          <w:ilvl w:val="0"/>
          <w:numId w:val="19"/>
        </w:numPr>
      </w:pPr>
      <w:r>
        <w:t>The fields in this section are built dynamically based on the entries in apai_model_field_def table.  apai_model_field_def.model_def_field_type_id dictates specifics for each field.</w:t>
      </w:r>
    </w:p>
    <w:p w14:paraId="31D66BDA" w14:textId="5AB032ED" w:rsidR="00E43B22" w:rsidRDefault="00E43B22" w:rsidP="00E43B22">
      <w:pPr>
        <w:pStyle w:val="ListParagraph"/>
        <w:numPr>
          <w:ilvl w:val="0"/>
          <w:numId w:val="19"/>
        </w:numPr>
      </w:pPr>
      <w:r>
        <w:t xml:space="preserve">Vendor Classifier (apai_model_field_def.model_def_field_type_id=10) </w:t>
      </w:r>
      <w:r w:rsidR="00B1411B">
        <w:t xml:space="preserve">is </w:t>
      </w:r>
      <w:r>
        <w:t xml:space="preserve">initially displayed as a single text box </w:t>
      </w:r>
      <w:r w:rsidR="00103AD8">
        <w:t>(if invoice is not recognized)</w:t>
      </w:r>
      <w:r w:rsidR="00B1411B">
        <w:t xml:space="preserve"> or as defined in </w:t>
      </w:r>
      <w:r w:rsidR="00E64B99">
        <w:t>apam_master_document_model_field  and apam_master_document_model_field_detail tables.  These text box(es) are not editable and can only accept “drop” of the content from the left pane.</w:t>
      </w:r>
      <w:r w:rsidR="00FB71AA">
        <w:t xml:space="preserve">  For Vendor Classifier user can only drop markups as Lines, Words and Tables.  If user switches from Lines to Words, for example but content of Vendor Classifier entries was dropped as Lines, “drop” operation is disabled.  User has to start all over again with Vendor Classifier clearing up (deleting) all entries using </w:t>
      </w:r>
      <w:r w:rsidR="00FB71AA" w:rsidRPr="00FB71AA">
        <w:rPr>
          <w:i/>
          <w:iCs/>
          <w:u w:val="single"/>
        </w:rPr>
        <w:t>Remove All</w:t>
      </w:r>
      <w:r w:rsidR="00FB71AA">
        <w:t xml:space="preserve"> link.  </w:t>
      </w:r>
      <w:r w:rsidR="00FB71AA" w:rsidRPr="00FB71AA">
        <w:rPr>
          <w:i/>
          <w:iCs/>
          <w:u w:val="single"/>
        </w:rPr>
        <w:t>Remove All</w:t>
      </w:r>
      <w:r w:rsidR="00FB71AA">
        <w:t xml:space="preserve"> link removes all textboxes and creates single empty box (Keyword 1).  + and – buttons to the right allow user add/remove individual entries. apam_master_document_model_field_detail.model_def_field_source_id will be set to 10 for Lines or Words markup and to 50 for table markup.</w:t>
      </w:r>
    </w:p>
    <w:p w14:paraId="349E9367" w14:textId="5E8BF31A" w:rsidR="00FB71AA" w:rsidRDefault="00FB71AA" w:rsidP="00E43B22">
      <w:pPr>
        <w:pStyle w:val="ListParagraph"/>
        <w:numPr>
          <w:ilvl w:val="0"/>
          <w:numId w:val="19"/>
        </w:numPr>
      </w:pPr>
      <w:r>
        <w:t xml:space="preserve">Vendor Invoice Number (apai_model_field_def.model_def_field_type_id=20) is </w:t>
      </w:r>
      <w:r w:rsidR="0097062F">
        <w:t>set as defined in apam_master_document_model_field  and apam_master_document_model_field_detail tables for recognized models.  Even for recognized models there could be a case when Vendor Invoice Number is not defined (Forced Mapping or Incomplete) - then single line is displayed in Vendor Invoice Number table with empty Invoice Input, Source set to Label and Alignment set to Left.  Below are allowed values for Source depending on Parse Type:</w:t>
      </w:r>
    </w:p>
    <w:tbl>
      <w:tblPr>
        <w:tblStyle w:val="TableGrid"/>
        <w:tblW w:w="0" w:type="auto"/>
        <w:tblInd w:w="2695" w:type="dxa"/>
        <w:tblLook w:val="04A0" w:firstRow="1" w:lastRow="0" w:firstColumn="1" w:lastColumn="0" w:noHBand="0" w:noVBand="1"/>
      </w:tblPr>
      <w:tblGrid>
        <w:gridCol w:w="2700"/>
        <w:gridCol w:w="3240"/>
      </w:tblGrid>
      <w:tr w:rsidR="0097062F" w14:paraId="161D5BAA" w14:textId="77777777" w:rsidTr="0097062F">
        <w:tc>
          <w:tcPr>
            <w:tcW w:w="2700" w:type="dxa"/>
            <w:shd w:val="pct15" w:color="auto" w:fill="auto"/>
          </w:tcPr>
          <w:p w14:paraId="02120469" w14:textId="7E2E1A20" w:rsidR="0097062F" w:rsidRPr="0097062F" w:rsidRDefault="0097062F" w:rsidP="0042172F">
            <w:r w:rsidRPr="0097062F">
              <w:t>Parse Type</w:t>
            </w:r>
          </w:p>
        </w:tc>
        <w:tc>
          <w:tcPr>
            <w:tcW w:w="3240" w:type="dxa"/>
            <w:shd w:val="pct15" w:color="auto" w:fill="auto"/>
          </w:tcPr>
          <w:p w14:paraId="083FE413" w14:textId="717D7C9A" w:rsidR="0097062F" w:rsidRPr="0097062F" w:rsidRDefault="0097062F" w:rsidP="0042172F">
            <w:r w:rsidRPr="0097062F">
              <w:t>Source</w:t>
            </w:r>
          </w:p>
        </w:tc>
      </w:tr>
      <w:tr w:rsidR="0097062F" w14:paraId="14DFB3F1" w14:textId="77777777" w:rsidTr="0042172F">
        <w:tc>
          <w:tcPr>
            <w:tcW w:w="2700" w:type="dxa"/>
          </w:tcPr>
          <w:p w14:paraId="7F523A0C" w14:textId="50DABD21" w:rsidR="0097062F" w:rsidRPr="0097062F" w:rsidRDefault="0097062F" w:rsidP="0042172F">
            <w:r w:rsidRPr="0097062F">
              <w:t>Lines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tblGrid>
            <w:tr w:rsidR="0097062F" w:rsidRPr="0097062F" w14:paraId="1C0E2603" w14:textId="77777777" w:rsidTr="0097062F">
              <w:trPr>
                <w:tblCellSpacing w:w="15" w:type="dxa"/>
              </w:trPr>
              <w:tc>
                <w:tcPr>
                  <w:tcW w:w="0" w:type="auto"/>
                  <w:vAlign w:val="center"/>
                  <w:hideMark/>
                </w:tcPr>
                <w:p w14:paraId="66CB3070"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w:t>
                  </w:r>
                </w:p>
              </w:tc>
            </w:tr>
            <w:tr w:rsidR="0097062F" w:rsidRPr="0097062F" w14:paraId="35CB4F71" w14:textId="77777777" w:rsidTr="0097062F">
              <w:trPr>
                <w:tblCellSpacing w:w="15" w:type="dxa"/>
              </w:trPr>
              <w:tc>
                <w:tcPr>
                  <w:tcW w:w="0" w:type="auto"/>
                  <w:vAlign w:val="center"/>
                  <w:hideMark/>
                </w:tcPr>
                <w:p w14:paraId="65D4F517"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lastRenderedPageBreak/>
                    <w:t>Value</w:t>
                  </w:r>
                </w:p>
              </w:tc>
            </w:tr>
          </w:tbl>
          <w:p w14:paraId="1089E33F" w14:textId="77777777" w:rsidR="0097062F" w:rsidRPr="0097062F" w:rsidRDefault="0097062F" w:rsidP="0042172F"/>
        </w:tc>
      </w:tr>
      <w:tr w:rsidR="0097062F" w14:paraId="1359AEED" w14:textId="77777777" w:rsidTr="0042172F">
        <w:tc>
          <w:tcPr>
            <w:tcW w:w="2700" w:type="dxa"/>
          </w:tcPr>
          <w:p w14:paraId="6506E609" w14:textId="67463433" w:rsidR="0097062F" w:rsidRPr="0097062F" w:rsidRDefault="0097062F" w:rsidP="0042172F">
            <w:r w:rsidRPr="0097062F">
              <w:lastRenderedPageBreak/>
              <w:t>Words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tblGrid>
            <w:tr w:rsidR="0097062F" w:rsidRPr="0097062F" w14:paraId="5494823D" w14:textId="77777777" w:rsidTr="0097062F">
              <w:trPr>
                <w:tblCellSpacing w:w="15" w:type="dxa"/>
              </w:trPr>
              <w:tc>
                <w:tcPr>
                  <w:tcW w:w="0" w:type="auto"/>
                  <w:vAlign w:val="center"/>
                  <w:hideMark/>
                </w:tcPr>
                <w:p w14:paraId="4742466C"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w:t>
                  </w:r>
                </w:p>
              </w:tc>
            </w:tr>
            <w:tr w:rsidR="0097062F" w:rsidRPr="0097062F" w14:paraId="3F77B380" w14:textId="77777777" w:rsidTr="0097062F">
              <w:trPr>
                <w:tblCellSpacing w:w="15" w:type="dxa"/>
              </w:trPr>
              <w:tc>
                <w:tcPr>
                  <w:tcW w:w="0" w:type="auto"/>
                  <w:vAlign w:val="center"/>
                  <w:hideMark/>
                </w:tcPr>
                <w:p w14:paraId="6055324E"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w:t>
                  </w:r>
                </w:p>
              </w:tc>
            </w:tr>
          </w:tbl>
          <w:p w14:paraId="54B3DE08" w14:textId="77777777" w:rsidR="0097062F" w:rsidRPr="0097062F" w:rsidRDefault="0097062F" w:rsidP="0042172F"/>
        </w:tc>
      </w:tr>
      <w:tr w:rsidR="0097062F" w14:paraId="69CBF723" w14:textId="77777777" w:rsidTr="0042172F">
        <w:tc>
          <w:tcPr>
            <w:tcW w:w="2700" w:type="dxa"/>
          </w:tcPr>
          <w:p w14:paraId="729881A7" w14:textId="1A5ACFEB" w:rsidR="0097062F" w:rsidRPr="0097062F" w:rsidRDefault="0097062F" w:rsidP="0042172F">
            <w:r w:rsidRPr="0097062F">
              <w:t>Tables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tblGrid>
            <w:tr w:rsidR="0097062F" w:rsidRPr="0097062F" w14:paraId="3E8DF4CB" w14:textId="77777777" w:rsidTr="0097062F">
              <w:trPr>
                <w:tblCellSpacing w:w="15" w:type="dxa"/>
              </w:trPr>
              <w:tc>
                <w:tcPr>
                  <w:tcW w:w="0" w:type="auto"/>
                  <w:vAlign w:val="center"/>
                  <w:hideMark/>
                </w:tcPr>
                <w:p w14:paraId="0A1ABB3E"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Label-Table-Header</w:t>
                  </w:r>
                </w:p>
              </w:tc>
            </w:tr>
            <w:tr w:rsidR="0097062F" w:rsidRPr="0097062F" w14:paraId="5AD7A680" w14:textId="77777777" w:rsidTr="0097062F">
              <w:trPr>
                <w:tblCellSpacing w:w="15" w:type="dxa"/>
              </w:trPr>
              <w:tc>
                <w:tcPr>
                  <w:tcW w:w="0" w:type="auto"/>
                  <w:vAlign w:val="center"/>
                  <w:hideMark/>
                </w:tcPr>
                <w:p w14:paraId="66F4DD38"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Value-Table-Header</w:t>
                  </w:r>
                </w:p>
              </w:tc>
            </w:tr>
            <w:tr w:rsidR="0097062F" w:rsidRPr="0097062F" w14:paraId="1DE54A13" w14:textId="77777777" w:rsidTr="0097062F">
              <w:trPr>
                <w:tblCellSpacing w:w="15" w:type="dxa"/>
              </w:trPr>
              <w:tc>
                <w:tcPr>
                  <w:tcW w:w="0" w:type="auto"/>
                  <w:vAlign w:val="center"/>
                  <w:hideMark/>
                </w:tcPr>
                <w:p w14:paraId="1E1B71B1"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Label-Table-Detail</w:t>
                  </w:r>
                </w:p>
              </w:tc>
            </w:tr>
            <w:tr w:rsidR="0097062F" w:rsidRPr="0097062F" w14:paraId="39AD3D4F" w14:textId="77777777" w:rsidTr="0097062F">
              <w:trPr>
                <w:tblCellSpacing w:w="15" w:type="dxa"/>
              </w:trPr>
              <w:tc>
                <w:tcPr>
                  <w:tcW w:w="0" w:type="auto"/>
                  <w:vAlign w:val="center"/>
                  <w:hideMark/>
                </w:tcPr>
                <w:p w14:paraId="00578C47"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Value-Table-Detail</w:t>
                  </w:r>
                </w:p>
              </w:tc>
            </w:tr>
            <w:tr w:rsidR="0097062F" w:rsidRPr="0097062F" w14:paraId="50023AC9" w14:textId="77777777" w:rsidTr="0097062F">
              <w:trPr>
                <w:tblCellSpacing w:w="15" w:type="dxa"/>
              </w:trPr>
              <w:tc>
                <w:tcPr>
                  <w:tcW w:w="0" w:type="auto"/>
                  <w:vAlign w:val="center"/>
                  <w:hideMark/>
                </w:tcPr>
                <w:p w14:paraId="4615DE69"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Label-Table-Footer</w:t>
                  </w:r>
                </w:p>
              </w:tc>
            </w:tr>
            <w:tr w:rsidR="0097062F" w:rsidRPr="0097062F" w14:paraId="167C137C" w14:textId="77777777" w:rsidTr="0097062F">
              <w:trPr>
                <w:tblCellSpacing w:w="15" w:type="dxa"/>
              </w:trPr>
              <w:tc>
                <w:tcPr>
                  <w:tcW w:w="0" w:type="auto"/>
                  <w:vAlign w:val="center"/>
                  <w:hideMark/>
                </w:tcPr>
                <w:p w14:paraId="0096064B"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Value-Table-Footer</w:t>
                  </w:r>
                </w:p>
              </w:tc>
            </w:tr>
          </w:tbl>
          <w:p w14:paraId="5FB2CF6A" w14:textId="77777777" w:rsidR="0097062F" w:rsidRPr="0097062F" w:rsidRDefault="0097062F" w:rsidP="0042172F"/>
        </w:tc>
      </w:tr>
      <w:tr w:rsidR="0097062F" w14:paraId="225ECA47" w14:textId="77777777" w:rsidTr="0042172F">
        <w:tc>
          <w:tcPr>
            <w:tcW w:w="2700" w:type="dxa"/>
          </w:tcPr>
          <w:p w14:paraId="7DE92577" w14:textId="0A2C7C67" w:rsidR="0097062F" w:rsidRPr="0097062F" w:rsidRDefault="0097062F" w:rsidP="0042172F">
            <w:r w:rsidRPr="0097062F">
              <w:t>Key-Value Pairs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tblGrid>
            <w:tr w:rsidR="0097062F" w:rsidRPr="0097062F" w14:paraId="7970FECD" w14:textId="77777777" w:rsidTr="0097062F">
              <w:trPr>
                <w:tblCellSpacing w:w="15" w:type="dxa"/>
              </w:trPr>
              <w:tc>
                <w:tcPr>
                  <w:tcW w:w="0" w:type="auto"/>
                  <w:vAlign w:val="center"/>
                  <w:hideMark/>
                </w:tcPr>
                <w:p w14:paraId="65B204DA"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Key-Value-Pair (Single)</w:t>
                  </w:r>
                </w:p>
              </w:tc>
            </w:tr>
            <w:tr w:rsidR="0097062F" w:rsidRPr="0097062F" w14:paraId="3D489399" w14:textId="77777777" w:rsidTr="0097062F">
              <w:trPr>
                <w:tblCellSpacing w:w="15" w:type="dxa"/>
              </w:trPr>
              <w:tc>
                <w:tcPr>
                  <w:tcW w:w="0" w:type="auto"/>
                  <w:vAlign w:val="center"/>
                  <w:hideMark/>
                </w:tcPr>
                <w:p w14:paraId="7EEBF5FB" w14:textId="77777777" w:rsidR="0097062F" w:rsidRPr="0097062F" w:rsidRDefault="0097062F" w:rsidP="0097062F">
                  <w:pPr>
                    <w:spacing w:after="0" w:line="240" w:lineRule="auto"/>
                    <w:rPr>
                      <w:rFonts w:eastAsia="Times New Roman" w:cs="Times New Roman"/>
                    </w:rPr>
                  </w:pPr>
                  <w:r w:rsidRPr="0097062F">
                    <w:rPr>
                      <w:rFonts w:eastAsia="Times New Roman" w:cs="Times New Roman"/>
                    </w:rPr>
                    <w:t>Key-Value-Pair (Multi)</w:t>
                  </w:r>
                </w:p>
              </w:tc>
            </w:tr>
          </w:tbl>
          <w:p w14:paraId="744F5437" w14:textId="77777777" w:rsidR="0097062F" w:rsidRPr="0097062F" w:rsidRDefault="0097062F" w:rsidP="0097062F">
            <w:pPr>
              <w:rPr>
                <w:rFonts w:eastAsia="Times New Roman" w:cs="Times New Roman"/>
              </w:rPr>
            </w:pPr>
          </w:p>
        </w:tc>
      </w:tr>
    </w:tbl>
    <w:p w14:paraId="39FA1831" w14:textId="77777777" w:rsidR="0097062F" w:rsidRDefault="0097062F" w:rsidP="0097062F"/>
    <w:p w14:paraId="334C00E5" w14:textId="6B435BD7" w:rsidR="0097062F" w:rsidRDefault="0097062F" w:rsidP="00A87095">
      <w:pPr>
        <w:ind w:left="1800" w:hanging="360"/>
        <w:rPr>
          <w:rFonts w:eastAsia="Times New Roman" w:cs="Times New Roman"/>
        </w:rPr>
      </w:pPr>
      <w:r>
        <w:tab/>
        <w:t xml:space="preserve">Label sources are as such that content defined in </w:t>
      </w:r>
      <w:r w:rsidR="00A87095">
        <w:t xml:space="preserve">apam_master_document_model_field_detail.field_sample_value must match exactly to the parsed invoice field.  Elements with Value sources types are actual data like invoice numbers, currency code, invoice date, etc. They have to match to their geometry attributes, table, row/col index, etc. and value cannot be blank.  Label-Table-Detail, </w:t>
      </w:r>
      <w:r w:rsidR="00A87095" w:rsidRPr="0097062F">
        <w:rPr>
          <w:rFonts w:eastAsia="Times New Roman" w:cs="Times New Roman"/>
        </w:rPr>
        <w:t>Value-Table-Detail</w:t>
      </w:r>
      <w:r w:rsidR="00A87095">
        <w:rPr>
          <w:rFonts w:eastAsia="Times New Roman" w:cs="Times New Roman"/>
        </w:rPr>
        <w:t xml:space="preserve"> and </w:t>
      </w:r>
      <w:r w:rsidR="00A87095" w:rsidRPr="0097062F">
        <w:rPr>
          <w:rFonts w:eastAsia="Times New Roman" w:cs="Times New Roman"/>
        </w:rPr>
        <w:t>Key-Value-Pair (Multi)</w:t>
      </w:r>
      <w:r w:rsidR="00A87095">
        <w:rPr>
          <w:rFonts w:eastAsia="Times New Roman" w:cs="Times New Roman"/>
        </w:rPr>
        <w:t xml:space="preserve"> </w:t>
      </w:r>
      <w:r w:rsidR="00461DFF">
        <w:rPr>
          <w:rFonts w:eastAsia="Times New Roman" w:cs="Times New Roman"/>
        </w:rPr>
        <w:t>Source types represent multi-entries such as invoice detail lines with IO Number and IO Amount</w:t>
      </w:r>
      <w:r w:rsidR="00043498">
        <w:rPr>
          <w:rFonts w:eastAsia="Times New Roman" w:cs="Times New Roman"/>
        </w:rPr>
        <w:t>.  These elements will be recognized as follows:</w:t>
      </w:r>
    </w:p>
    <w:p w14:paraId="1227321C" w14:textId="4223CC00" w:rsidR="00043498" w:rsidRPr="00043498" w:rsidRDefault="00043498" w:rsidP="00043498">
      <w:pPr>
        <w:pStyle w:val="ListParagraph"/>
        <w:numPr>
          <w:ilvl w:val="0"/>
          <w:numId w:val="20"/>
        </w:numPr>
      </w:pPr>
      <w:r>
        <w:t xml:space="preserve">Tables. Both Label-Table-Detail and </w:t>
      </w:r>
      <w:r w:rsidRPr="0097062F">
        <w:rPr>
          <w:rFonts w:eastAsia="Times New Roman" w:cs="Times New Roman"/>
        </w:rPr>
        <w:t>Value-Table-Detail</w:t>
      </w:r>
      <w:r>
        <w:rPr>
          <w:rFonts w:eastAsia="Times New Roman" w:cs="Times New Roman"/>
        </w:rPr>
        <w:t xml:space="preserve"> </w:t>
      </w:r>
      <w:r>
        <w:t xml:space="preserve">must be defined on a right side.  Label-Table-Detail and </w:t>
      </w:r>
      <w:r w:rsidRPr="0097062F">
        <w:rPr>
          <w:rFonts w:eastAsia="Times New Roman" w:cs="Times New Roman"/>
        </w:rPr>
        <w:t>Value-Table-Detail</w:t>
      </w:r>
      <w:r>
        <w:rPr>
          <w:rFonts w:eastAsia="Times New Roman" w:cs="Times New Roman"/>
        </w:rPr>
        <w:t xml:space="preserve"> table_col_index must match exactly.  </w:t>
      </w:r>
      <w:r>
        <w:t>Label-Table-Detail must match exactly to the sample text defined for the model (apam_document_model_field_detail.field_sample_value) and t</w:t>
      </w:r>
      <w:r>
        <w:rPr>
          <w:rFonts w:eastAsia="Times New Roman" w:cs="Times New Roman"/>
        </w:rPr>
        <w:t>he only values that will be taken into consideration are the values that match respective labels</w:t>
      </w:r>
      <w:r w:rsidR="004E5CEF">
        <w:rPr>
          <w:rFonts w:eastAsia="Times New Roman" w:cs="Times New Roman"/>
        </w:rPr>
        <w:t xml:space="preserve"> across all pages and tables. </w:t>
      </w:r>
      <w:r w:rsidR="004E5CEF">
        <w:t>apam_master_document_model_field_detail.page_number and apam_master_document_model_field_detail.table_number ser set to null.</w:t>
      </w:r>
    </w:p>
    <w:p w14:paraId="21C515D1" w14:textId="75B0C705" w:rsidR="00043498" w:rsidRPr="00701223" w:rsidRDefault="00043498" w:rsidP="00043498">
      <w:pPr>
        <w:pStyle w:val="ListParagraph"/>
        <w:numPr>
          <w:ilvl w:val="0"/>
          <w:numId w:val="20"/>
        </w:numPr>
      </w:pPr>
      <w:r>
        <w:rPr>
          <w:rFonts w:eastAsia="Times New Roman" w:cs="Times New Roman"/>
        </w:rPr>
        <w:t>Key-Value-Pair (Multi).  Key-Value pairs are dropped together as key~value into single line on a right pane field entry.  No alignment column displayed if Source is Key-Value-Pair.  All the values with the same key and non-blank value from the whole invoice across all pages will be taken into consideration</w:t>
      </w:r>
      <w:r w:rsidR="004E5CEF">
        <w:rPr>
          <w:rFonts w:eastAsia="Times New Roman" w:cs="Times New Roman"/>
        </w:rPr>
        <w:t xml:space="preserve">. […] denotes on the screen that there are multiple values parsed and user can view them clicking on this.  </w:t>
      </w:r>
    </w:p>
    <w:p w14:paraId="19D0082D" w14:textId="416B8180" w:rsidR="00701223" w:rsidRPr="004E5CEF" w:rsidRDefault="00701223" w:rsidP="00701223">
      <w:pPr>
        <w:ind w:left="2160"/>
      </w:pPr>
      <w:r>
        <w:t>If Parse Type are Lines or Words and Source is Value then alignment influences geometry calculations.  To calculate match, for left alignment, only top, left, bottom coordinates have to be used and for distance calculations top, left have to be used. For right alignment, only top, right, bottom coordinates have to be used and for distance calculations top, right have to be used.  For center alignments, top, (right-left)/2, bottom have to be used and for distance calculations top, (right-left)/2 have to be used.</w:t>
      </w:r>
    </w:p>
    <w:p w14:paraId="608218D7" w14:textId="0C536BBE" w:rsidR="00A87095" w:rsidRDefault="004E5CEF" w:rsidP="004E5CEF">
      <w:pPr>
        <w:pStyle w:val="ListParagraph"/>
        <w:numPr>
          <w:ilvl w:val="0"/>
          <w:numId w:val="21"/>
        </w:numPr>
      </w:pPr>
      <w:r>
        <w:t xml:space="preserve">Vendor Invoice Date and Due Date (apai_model_field_def.model_def_field_type_id=30). </w:t>
      </w:r>
      <w:r w:rsidR="0016352D">
        <w:t xml:space="preserve">In addition to the Vendor Invoice Number functionality date format is added – this is free entry text but it’s validated against using only DD DDD D YY YYYY MM MMM strings with / &lt;space&gt;, </w:t>
      </w:r>
      <w:r w:rsidR="0016352D">
        <w:lastRenderedPageBreak/>
        <w:t>&lt;comma&gt; and – (dash) combinations as single delimiter.  For example</w:t>
      </w:r>
      <w:r w:rsidR="0050528C">
        <w:t>,</w:t>
      </w:r>
      <w:r w:rsidR="0016352D">
        <w:t xml:space="preserve"> MM-DD-YYYY</w:t>
      </w:r>
      <w:r w:rsidR="0050528C">
        <w:t>, MMDDYYYY</w:t>
      </w:r>
      <w:r w:rsidR="0016352D">
        <w:t xml:space="preserve"> and </w:t>
      </w:r>
      <w:r w:rsidR="0050528C">
        <w:t xml:space="preserve">D </w:t>
      </w:r>
      <w:r w:rsidR="0016352D">
        <w:t xml:space="preserve">MMM </w:t>
      </w:r>
      <w:r w:rsidR="0050528C">
        <w:t xml:space="preserve">YYYY </w:t>
      </w:r>
      <w:r w:rsidR="0016352D">
        <w:t>are valid but MM—DD-YYYY or MM-DD- YYYY or MM</w:t>
      </w:r>
      <w:r w:rsidR="0050528C">
        <w:t>MM-</w:t>
      </w:r>
      <w:r w:rsidR="0016352D">
        <w:t>DD</w:t>
      </w:r>
      <w:r w:rsidR="0050528C">
        <w:t>-YYYY are not valid.</w:t>
      </w:r>
    </w:p>
    <w:p w14:paraId="77591623" w14:textId="77777777" w:rsidR="00374D42" w:rsidRDefault="00374D42" w:rsidP="00374D42">
      <w:pPr>
        <w:pStyle w:val="ListParagraph"/>
        <w:ind w:left="2160"/>
      </w:pPr>
    </w:p>
    <w:p w14:paraId="1C410880" w14:textId="7A19EDE7" w:rsidR="0097062F" w:rsidRDefault="00374D42" w:rsidP="00374D42">
      <w:pPr>
        <w:pStyle w:val="ListParagraph"/>
        <w:numPr>
          <w:ilvl w:val="0"/>
          <w:numId w:val="21"/>
        </w:numPr>
      </w:pPr>
      <w:r>
        <w:t>Service Term (Start/End Dates)</w:t>
      </w:r>
      <w:r w:rsidR="002A30AC">
        <w:t xml:space="preserve"> (apai_model_field_def.model_def_field_type_id=40).</w:t>
      </w:r>
      <w:r w:rsidR="00F721F7">
        <w:t xml:space="preserve"> In addition to the previous fields this range type of fields supports from/to values at the same time.  This is controlled using filed format attribute. In addition to Date formats, FULL:, FROM: and TO: prefixes are allowed to denote a date range.</w:t>
      </w:r>
    </w:p>
    <w:p w14:paraId="5F7CB0BB" w14:textId="77777777" w:rsidR="00F721F7" w:rsidRDefault="00F721F7" w:rsidP="00F721F7">
      <w:pPr>
        <w:pStyle w:val="ListParagraph"/>
      </w:pPr>
    </w:p>
    <w:p w14:paraId="212D6262" w14:textId="7C9FD467" w:rsidR="00F67240" w:rsidRDefault="00F721F7" w:rsidP="0042172F">
      <w:pPr>
        <w:pStyle w:val="ListParagraph"/>
        <w:numPr>
          <w:ilvl w:val="0"/>
          <w:numId w:val="21"/>
        </w:numPr>
      </w:pPr>
      <w:r>
        <w:t xml:space="preserve">Payment Term and Currency fields. These are lookup fields. </w:t>
      </w:r>
      <w:r w:rsidR="00A8721B">
        <w:t>(apai_model_field_def.model_def_field_type_id=50</w:t>
      </w:r>
    </w:p>
    <w:p w14:paraId="2493D745" w14:textId="77777777" w:rsidR="00A8721B" w:rsidRDefault="00A8721B" w:rsidP="00A8721B">
      <w:pPr>
        <w:pStyle w:val="ListParagraph"/>
      </w:pPr>
    </w:p>
    <w:p w14:paraId="172C7FBE" w14:textId="2B2C0239" w:rsidR="00F67240" w:rsidRDefault="00A8721B" w:rsidP="00374D42">
      <w:pPr>
        <w:pStyle w:val="ListParagraph"/>
        <w:numPr>
          <w:ilvl w:val="0"/>
          <w:numId w:val="21"/>
        </w:numPr>
      </w:pPr>
      <w:r>
        <w:t xml:space="preserve">IO/PO Number and IO/PO Description. apai_model_field_def.model_def_field_type_id=20. </w:t>
      </w:r>
    </w:p>
    <w:p w14:paraId="7E4583DB" w14:textId="77777777" w:rsidR="00A8721B" w:rsidRDefault="00A8721B" w:rsidP="00A8721B">
      <w:pPr>
        <w:pStyle w:val="ListParagraph"/>
      </w:pPr>
    </w:p>
    <w:p w14:paraId="73D0167F" w14:textId="0D54C161" w:rsidR="00A8721B" w:rsidRDefault="00A8721B" w:rsidP="00A8721B">
      <w:pPr>
        <w:pStyle w:val="ListParagraph"/>
        <w:numPr>
          <w:ilvl w:val="0"/>
          <w:numId w:val="21"/>
        </w:numPr>
      </w:pPr>
      <w:r>
        <w:t xml:space="preserve">IO/PO Net Amount. Numeric field.  Validation required for Value source type. apai_model_field_def.model_def_field_type_id=60. </w:t>
      </w:r>
    </w:p>
    <w:p w14:paraId="0A8735EE" w14:textId="77777777" w:rsidR="00A8721B" w:rsidRDefault="00A8721B" w:rsidP="00A8721B">
      <w:pPr>
        <w:pStyle w:val="ListParagraph"/>
      </w:pPr>
    </w:p>
    <w:p w14:paraId="078B6AA7" w14:textId="7810DE26" w:rsidR="00A8721B" w:rsidRDefault="00A8721B" w:rsidP="00A8721B">
      <w:pPr>
        <w:pStyle w:val="ListParagraph"/>
        <w:numPr>
          <w:ilvl w:val="0"/>
          <w:numId w:val="11"/>
        </w:numPr>
      </w:pPr>
      <w:r>
        <w:t>Mark as completed checkbox.  User checks this box to denote that the Model is Forced Mapped, meaning that not all required fields are defined and mapped but model will be used nether the less and invoices matching this model will be parsed with Missing Info status (apad_invoice_document.invoice_document_status_id = 40).</w:t>
      </w:r>
    </w:p>
    <w:p w14:paraId="3A275C21" w14:textId="08617C2B" w:rsidR="00A8721B" w:rsidRDefault="00A8721B" w:rsidP="00A8721B">
      <w:pPr>
        <w:pStyle w:val="ListParagraph"/>
        <w:numPr>
          <w:ilvl w:val="0"/>
          <w:numId w:val="11"/>
        </w:numPr>
      </w:pPr>
      <w:r>
        <w:t xml:space="preserve">Save button.  When </w:t>
      </w:r>
      <w:r w:rsidR="0042172F">
        <w:t>user clicks Save button, six tables – apam_master_document_model, apam_master_document_model_field, apam_master_document_model_field_detail, apam_document_model, apam_document_model_field, apam_document_model_field_detail – will be updated or new records inserted depending on whether entered Model Name/Model Tag combination already exists in apam_master_document_model table or not.</w:t>
      </w:r>
    </w:p>
    <w:p w14:paraId="1EE522A3" w14:textId="150384B4" w:rsidR="0042172F" w:rsidRDefault="0042172F" w:rsidP="0042172F">
      <w:pPr>
        <w:pStyle w:val="ListParagraph"/>
        <w:ind w:left="1080"/>
      </w:pPr>
    </w:p>
    <w:p w14:paraId="525E1481" w14:textId="30D9DCDD" w:rsidR="00A8721B" w:rsidRDefault="0042172F" w:rsidP="0042172F">
      <w:pPr>
        <w:pStyle w:val="ListParagraph"/>
        <w:numPr>
          <w:ilvl w:val="0"/>
          <w:numId w:val="16"/>
        </w:numPr>
      </w:pPr>
      <w:r>
        <w:t xml:space="preserve">New action – user clicks on </w:t>
      </w:r>
      <w:r w:rsidRPr="0042172F">
        <w:rPr>
          <w:u w:val="single"/>
        </w:rPr>
        <w:t>New</w:t>
      </w:r>
      <w:r>
        <w:t xml:space="preserve"> action for </w:t>
      </w:r>
      <w:r w:rsidR="00DA47E2">
        <w:t>submitted request.</w:t>
      </w:r>
    </w:p>
    <w:p w14:paraId="30FAE074" w14:textId="77777777" w:rsidR="00DA47E2" w:rsidRDefault="00DA47E2" w:rsidP="00DA47E2">
      <w:pPr>
        <w:pStyle w:val="ListParagraph"/>
      </w:pPr>
    </w:p>
    <w:p w14:paraId="3F650132" w14:textId="77777777" w:rsidR="00DA47E2" w:rsidRDefault="00DA47E2" w:rsidP="00DA47E2">
      <w:pPr>
        <w:pStyle w:val="ListParagraph"/>
        <w:numPr>
          <w:ilvl w:val="0"/>
          <w:numId w:val="25"/>
        </w:numPr>
      </w:pPr>
      <w:r>
        <w:t xml:space="preserve">In the header, the requested file name full path is displayed, Upload button is hidden, invoice document parsed and loaded on the left.  Invoice Models are searched (just in case) and most likely, no model found for this invoice, so all the invoice entries on the left are blank.  </w:t>
      </w:r>
    </w:p>
    <w:p w14:paraId="77966295" w14:textId="77D578CE" w:rsidR="00DA47E2" w:rsidRDefault="00DA47E2" w:rsidP="00DA47E2">
      <w:pPr>
        <w:pStyle w:val="ListParagraph"/>
        <w:numPr>
          <w:ilvl w:val="0"/>
          <w:numId w:val="25"/>
        </w:numPr>
      </w:pPr>
      <w:r>
        <w:t>After user maps the model and saves it to 6 database tables (see above), invoice map request marked as Completed</w:t>
      </w:r>
      <w:r w:rsidR="00B84096">
        <w:t xml:space="preserve"> only if ERP Vendor/Site is mapped, otherwise Completed flag is still N.</w:t>
      </w:r>
    </w:p>
    <w:p w14:paraId="56DC318A" w14:textId="6A0BE37C" w:rsidR="00916AAB" w:rsidRDefault="00916AAB" w:rsidP="00DA47E2">
      <w:pPr>
        <w:pStyle w:val="ListParagraph"/>
        <w:numPr>
          <w:ilvl w:val="0"/>
          <w:numId w:val="25"/>
        </w:numPr>
      </w:pPr>
      <w:r>
        <w:t>Invoice document record is updated in apad_invoice_document and record(s) are created in apad_invoice_document_detail table as needed.  apad_invoice_document.invoice_document_status_id is set accordingly (Missing Vendor Assignment, Verified Successfully, Verified with Errors or Missing Info)</w:t>
      </w:r>
    </w:p>
    <w:p w14:paraId="65230E45" w14:textId="77777777" w:rsidR="00B84096" w:rsidRDefault="00B84096" w:rsidP="00B84096">
      <w:pPr>
        <w:pStyle w:val="ListParagraph"/>
        <w:ind w:left="1080"/>
      </w:pPr>
    </w:p>
    <w:p w14:paraId="233AEE54" w14:textId="497DD8E6" w:rsidR="00B84096" w:rsidRDefault="00B84096" w:rsidP="00B84096">
      <w:pPr>
        <w:pStyle w:val="ListParagraph"/>
        <w:numPr>
          <w:ilvl w:val="0"/>
          <w:numId w:val="16"/>
        </w:numPr>
      </w:pPr>
      <w:r>
        <w:t xml:space="preserve">Assign Vendor action – user clicks on </w:t>
      </w:r>
      <w:r w:rsidRPr="00B84096">
        <w:rPr>
          <w:u w:val="single"/>
        </w:rPr>
        <w:t>Assign Vendor</w:t>
      </w:r>
      <w:r>
        <w:t xml:space="preserve"> action for submitted request and mapped models.  The same screen as in New action is displayed and user assigns Vendor/Site and saves changes under the same Model Name/Tag – these are not editable fields.  It’s allowed to make changes to invoice elements if needed.</w:t>
      </w:r>
    </w:p>
    <w:p w14:paraId="7BF6CAE4" w14:textId="77777777" w:rsidR="00BF2F6A" w:rsidRDefault="00BF2F6A" w:rsidP="00BF2F6A">
      <w:pPr>
        <w:pStyle w:val="ListParagraph"/>
      </w:pPr>
    </w:p>
    <w:p w14:paraId="3FA574C7" w14:textId="45D276C7" w:rsidR="00BF2F6A" w:rsidRDefault="00B84096" w:rsidP="00B84096">
      <w:pPr>
        <w:pStyle w:val="ListParagraph"/>
        <w:numPr>
          <w:ilvl w:val="0"/>
          <w:numId w:val="16"/>
        </w:numPr>
      </w:pPr>
      <w:r>
        <w:lastRenderedPageBreak/>
        <w:t xml:space="preserve">Reassign Vendor action – user clicks on </w:t>
      </w:r>
      <w:r w:rsidRPr="00BF2F6A">
        <w:rPr>
          <w:u w:val="single"/>
        </w:rPr>
        <w:t>Reassign Ve</w:t>
      </w:r>
      <w:r w:rsidRPr="00B84096">
        <w:rPr>
          <w:u w:val="single"/>
        </w:rPr>
        <w:t>ndor</w:t>
      </w:r>
      <w:r>
        <w:t xml:space="preserve"> action</w:t>
      </w:r>
      <w:r w:rsidR="00BF2F6A">
        <w:t xml:space="preserve"> for non-active models.  The same screen as in New action is displayed and user reassigns Vendor/Site and saves changes under the same Model Name/Tag – these are not editable fields as well all other invoice elements.</w:t>
      </w:r>
    </w:p>
    <w:p w14:paraId="36238423" w14:textId="77777777" w:rsidR="00BF2F6A" w:rsidRDefault="00BF2F6A" w:rsidP="00BF2F6A">
      <w:pPr>
        <w:pStyle w:val="ListParagraph"/>
      </w:pPr>
    </w:p>
    <w:p w14:paraId="229480F2" w14:textId="4B5C9C2E" w:rsidR="00B84096" w:rsidRDefault="00BF2F6A" w:rsidP="00B84096">
      <w:pPr>
        <w:pStyle w:val="ListParagraph"/>
        <w:numPr>
          <w:ilvl w:val="0"/>
          <w:numId w:val="16"/>
        </w:numPr>
      </w:pPr>
      <w:r>
        <w:t xml:space="preserve">Edit action - user clicks on </w:t>
      </w:r>
      <w:r>
        <w:rPr>
          <w:u w:val="single"/>
        </w:rPr>
        <w:t>Edit</w:t>
      </w:r>
      <w:r>
        <w:t xml:space="preserve"> action for non-active models.  </w:t>
      </w:r>
      <w:r w:rsidR="00F9162B">
        <w:t xml:space="preserve">The same screen as in New action is displayed. </w:t>
      </w:r>
      <w:r>
        <w:t>The system must check if this model was used for parsing invoices: apad_invoice_document.invoice_document_model_id (samples are excluded – apam_document_model.invoice_document_sample_file_location).  If it was used, then user must enter new Model Name/Model Tag combination after making changes to invoice elements.</w:t>
      </w:r>
    </w:p>
    <w:p w14:paraId="0C447EF8" w14:textId="77777777" w:rsidR="00BF2F6A" w:rsidRDefault="00BF2F6A" w:rsidP="00BF2F6A">
      <w:pPr>
        <w:pStyle w:val="ListParagraph"/>
      </w:pPr>
    </w:p>
    <w:p w14:paraId="07BA2C5C" w14:textId="490C527F" w:rsidR="00BF2F6A" w:rsidRDefault="00BF2F6A" w:rsidP="00B84096">
      <w:pPr>
        <w:pStyle w:val="ListParagraph"/>
        <w:numPr>
          <w:ilvl w:val="0"/>
          <w:numId w:val="16"/>
        </w:numPr>
      </w:pPr>
      <w:r>
        <w:t xml:space="preserve">Copy action - user clicks on </w:t>
      </w:r>
      <w:r>
        <w:rPr>
          <w:u w:val="single"/>
        </w:rPr>
        <w:t>Copy</w:t>
      </w:r>
      <w:r>
        <w:t xml:space="preserve"> action.  </w:t>
      </w:r>
      <w:r w:rsidR="00F9162B">
        <w:t>The same screen as in New action is displayed with Model Name/Model Tag prefixed with Copy of text.</w:t>
      </w:r>
    </w:p>
    <w:p w14:paraId="56C2E502" w14:textId="1A03480E" w:rsidR="00DA47E2" w:rsidRDefault="00DA47E2" w:rsidP="00DA47E2">
      <w:pPr>
        <w:pStyle w:val="ListParagraph"/>
        <w:ind w:left="1080"/>
      </w:pPr>
    </w:p>
    <w:p w14:paraId="62AB10C5" w14:textId="2295C436" w:rsidR="00386365" w:rsidRDefault="00386365" w:rsidP="00386365">
      <w:pPr>
        <w:pStyle w:val="ListParagraph"/>
        <w:numPr>
          <w:ilvl w:val="0"/>
          <w:numId w:val="16"/>
        </w:numPr>
      </w:pPr>
      <w:r>
        <w:t xml:space="preserve">View action - user clicks on </w:t>
      </w:r>
      <w:r w:rsidRPr="00386365">
        <w:rPr>
          <w:u w:val="single"/>
        </w:rPr>
        <w:t>View</w:t>
      </w:r>
      <w:r>
        <w:t xml:space="preserve"> action.  The same screen as in New action is displayed. No editing is allowed.  Save button is disabled.</w:t>
      </w:r>
    </w:p>
    <w:p w14:paraId="0ABAF1E6" w14:textId="77777777" w:rsidR="00374D42" w:rsidRDefault="00374D42" w:rsidP="00374D42">
      <w:pPr>
        <w:pStyle w:val="ListParagraph"/>
      </w:pPr>
    </w:p>
    <w:p w14:paraId="4A6F5104" w14:textId="2CFB3018" w:rsidR="006D6813" w:rsidRDefault="00751DE7">
      <w:pPr>
        <w:rPr>
          <w:ins w:id="35" w:author="Imran  Rahman" w:date="2020-01-16T10:27:00Z"/>
        </w:rPr>
      </w:pPr>
      <w:ins w:id="36" w:author="Imran  Rahman" w:date="2020-01-16T10:26:00Z">
        <w:r>
          <w:t>I wou</w:t>
        </w:r>
      </w:ins>
      <w:ins w:id="37" w:author="Imran  Rahman" w:date="2020-01-16T10:27:00Z">
        <w:r>
          <w:t>ld like Faisal to look at this site</w:t>
        </w:r>
        <w:r w:rsidR="006D6813">
          <w:t xml:space="preserve"> where we had a semi working mock up, I will include some files of invoices to use as a sample</w:t>
        </w:r>
      </w:ins>
    </w:p>
    <w:p w14:paraId="07CAD0DA" w14:textId="146F3D45" w:rsidR="00374D42" w:rsidRDefault="006D6813">
      <w:ins w:id="38" w:author="Imran  Rahman" w:date="2020-01-16T10:27:00Z">
        <w:r>
          <w:fldChar w:fldCharType="begin"/>
        </w:r>
        <w:r>
          <w:instrText xml:space="preserve"> HYPERLINK "https://release.nexelus.net/apworkflow/" </w:instrText>
        </w:r>
        <w:r>
          <w:fldChar w:fldCharType="separate"/>
        </w:r>
        <w:r>
          <w:rPr>
            <w:rStyle w:val="Hyperlink"/>
          </w:rPr>
          <w:t>https://release.nexelus.net/apworkflow/</w:t>
        </w:r>
        <w:r>
          <w:fldChar w:fldCharType="end"/>
        </w:r>
        <w:r>
          <w:t xml:space="preserve"> </w:t>
        </w:r>
      </w:ins>
      <w:r w:rsidR="00374D42">
        <w:br w:type="page"/>
      </w:r>
    </w:p>
    <w:tbl>
      <w:tblPr>
        <w:tblStyle w:val="TableGrid"/>
        <w:tblW w:w="11065" w:type="dxa"/>
        <w:tblLook w:val="04A0" w:firstRow="1" w:lastRow="0" w:firstColumn="1" w:lastColumn="0" w:noHBand="0" w:noVBand="1"/>
      </w:tblPr>
      <w:tblGrid>
        <w:gridCol w:w="11065"/>
      </w:tblGrid>
      <w:tr w:rsidR="007445CA" w14:paraId="3F3552E3" w14:textId="77777777" w:rsidTr="00206C27">
        <w:tc>
          <w:tcPr>
            <w:tcW w:w="11065" w:type="dxa"/>
          </w:tcPr>
          <w:p w14:paraId="3692F7B3" w14:textId="77777777" w:rsidR="007445CA" w:rsidRDefault="007445CA" w:rsidP="00914829">
            <w:r>
              <w:lastRenderedPageBreak/>
              <w:t xml:space="preserve">   AP Automation</w:t>
            </w:r>
            <w:r>
              <w:tab/>
            </w:r>
            <w:r>
              <w:tab/>
            </w:r>
            <w:r>
              <w:tab/>
            </w:r>
            <w:r>
              <w:tab/>
              <w:t>John Doe</w:t>
            </w:r>
            <w:r>
              <w:tab/>
            </w:r>
          </w:p>
        </w:tc>
      </w:tr>
    </w:tbl>
    <w:p w14:paraId="7BB9A587" w14:textId="77777777" w:rsidR="007445CA" w:rsidRDefault="007445CA" w:rsidP="007445CA"/>
    <w:tbl>
      <w:tblPr>
        <w:tblStyle w:val="TableGrid"/>
        <w:tblW w:w="11065" w:type="dxa"/>
        <w:tblLook w:val="04A0" w:firstRow="1" w:lastRow="0" w:firstColumn="1" w:lastColumn="0" w:noHBand="0" w:noVBand="1"/>
      </w:tblPr>
      <w:tblGrid>
        <w:gridCol w:w="11065"/>
      </w:tblGrid>
      <w:tr w:rsidR="007445CA" w14:paraId="002EFB79" w14:textId="77777777" w:rsidTr="00096CC5">
        <w:trPr>
          <w:trHeight w:val="10853"/>
        </w:trPr>
        <w:tc>
          <w:tcPr>
            <w:tcW w:w="11065" w:type="dxa"/>
          </w:tcPr>
          <w:p w14:paraId="1C102ECC" w14:textId="632C2B6E" w:rsidR="007445CA" w:rsidRDefault="007445CA" w:rsidP="00914829">
            <w:pPr>
              <w:jc w:val="center"/>
            </w:pPr>
            <w:r>
              <w:t>New Invoice Model Setup</w:t>
            </w:r>
          </w:p>
          <w:p w14:paraId="33DFFA3D" w14:textId="51DCFBBE" w:rsidR="007445CA" w:rsidRPr="009207F5" w:rsidRDefault="009207F5" w:rsidP="00914829">
            <w:pPr>
              <w:rPr>
                <w:sz w:val="18"/>
                <w:szCs w:val="18"/>
              </w:rPr>
            </w:pPr>
            <w:r w:rsidRPr="009207F5">
              <w:rPr>
                <w:sz w:val="18"/>
                <w:szCs w:val="18"/>
              </w:rPr>
              <w:t>File Name: TD_123.pdf</w:t>
            </w:r>
            <w:r w:rsidR="0032419F">
              <w:rPr>
                <w:sz w:val="18"/>
                <w:szCs w:val="18"/>
              </w:rPr>
              <w:t xml:space="preserve"> (uploaded)</w:t>
            </w:r>
          </w:p>
          <w:p w14:paraId="5F3D52A1" w14:textId="77777777" w:rsidR="007445CA" w:rsidRPr="00633E60" w:rsidRDefault="007445CA" w:rsidP="00914829">
            <w:pPr>
              <w:rPr>
                <w:sz w:val="10"/>
                <w:szCs w:val="10"/>
              </w:rPr>
            </w:pPr>
          </w:p>
          <w:tbl>
            <w:tblPr>
              <w:tblStyle w:val="TableGrid"/>
              <w:tblW w:w="0" w:type="auto"/>
              <w:jc w:val="center"/>
              <w:tblLook w:val="04A0" w:firstRow="1" w:lastRow="0" w:firstColumn="1" w:lastColumn="0" w:noHBand="0" w:noVBand="1"/>
            </w:tblPr>
            <w:tblGrid>
              <w:gridCol w:w="1322"/>
              <w:gridCol w:w="1170"/>
              <w:gridCol w:w="1260"/>
              <w:gridCol w:w="1170"/>
              <w:gridCol w:w="1710"/>
              <w:gridCol w:w="2120"/>
              <w:gridCol w:w="2092"/>
            </w:tblGrid>
            <w:tr w:rsidR="00487394" w14:paraId="665F1F7E" w14:textId="77777777" w:rsidTr="00487394">
              <w:trPr>
                <w:trHeight w:val="377"/>
                <w:jc w:val="center"/>
              </w:trPr>
              <w:tc>
                <w:tcPr>
                  <w:tcW w:w="1322" w:type="dxa"/>
                  <w:tcBorders>
                    <w:top w:val="single" w:sz="4" w:space="0" w:color="auto"/>
                    <w:left w:val="single" w:sz="4" w:space="0" w:color="auto"/>
                    <w:bottom w:val="single" w:sz="4" w:space="0" w:color="auto"/>
                  </w:tcBorders>
                  <w:shd w:val="clear" w:color="auto" w:fill="2F5496" w:themeFill="accent1" w:themeFillShade="BF"/>
                  <w:vAlign w:val="center"/>
                </w:tcPr>
                <w:p w14:paraId="1C202C62" w14:textId="6E45BD9D" w:rsidR="00487394" w:rsidRPr="00487394" w:rsidRDefault="00487394" w:rsidP="00487394">
                  <w:pPr>
                    <w:jc w:val="center"/>
                    <w:rPr>
                      <w:sz w:val="14"/>
                      <w:szCs w:val="14"/>
                    </w:rPr>
                  </w:pPr>
                  <w:r w:rsidRPr="00487394">
                    <w:rPr>
                      <w:color w:val="FFFFFF" w:themeColor="background1"/>
                      <w:sz w:val="14"/>
                      <w:szCs w:val="14"/>
                    </w:rPr>
                    <w:t>View Raw Invoice</w:t>
                  </w:r>
                </w:p>
              </w:tc>
              <w:tc>
                <w:tcPr>
                  <w:tcW w:w="1170" w:type="dxa"/>
                  <w:tcBorders>
                    <w:top w:val="single" w:sz="4" w:space="0" w:color="auto"/>
                    <w:left w:val="nil"/>
                    <w:bottom w:val="single" w:sz="4" w:space="0" w:color="auto"/>
                  </w:tcBorders>
                  <w:shd w:val="clear" w:color="auto" w:fill="4472C4" w:themeFill="accent1"/>
                  <w:vAlign w:val="center"/>
                </w:tcPr>
                <w:p w14:paraId="3096E009" w14:textId="4ECB5D6E" w:rsidR="00487394" w:rsidRPr="00487394" w:rsidRDefault="00487394" w:rsidP="00266710">
                  <w:pPr>
                    <w:jc w:val="center"/>
                    <w:rPr>
                      <w:sz w:val="14"/>
                      <w:szCs w:val="14"/>
                    </w:rPr>
                  </w:pPr>
                  <w:r w:rsidRPr="00487394">
                    <w:rPr>
                      <w:color w:val="FFFFFF" w:themeColor="background1"/>
                      <w:sz w:val="14"/>
                      <w:szCs w:val="14"/>
                    </w:rPr>
                    <w:t>Markup - Lines</w:t>
                  </w:r>
                </w:p>
              </w:tc>
              <w:tc>
                <w:tcPr>
                  <w:tcW w:w="1260" w:type="dxa"/>
                  <w:tcBorders>
                    <w:top w:val="single" w:sz="4" w:space="0" w:color="auto"/>
                    <w:left w:val="nil"/>
                    <w:bottom w:val="single" w:sz="4" w:space="0" w:color="auto"/>
                    <w:right w:val="single" w:sz="4" w:space="0" w:color="auto"/>
                  </w:tcBorders>
                  <w:shd w:val="clear" w:color="auto" w:fill="4472C4" w:themeFill="accent1"/>
                  <w:vAlign w:val="center"/>
                </w:tcPr>
                <w:p w14:paraId="515C8219" w14:textId="67CF19E5" w:rsidR="00487394" w:rsidRPr="00487394" w:rsidRDefault="00487394" w:rsidP="00266710">
                  <w:pPr>
                    <w:jc w:val="center"/>
                    <w:rPr>
                      <w:color w:val="FFFFFF" w:themeColor="background1"/>
                      <w:sz w:val="14"/>
                      <w:szCs w:val="14"/>
                    </w:rPr>
                  </w:pPr>
                  <w:r w:rsidRPr="00487394">
                    <w:rPr>
                      <w:color w:val="FFFFFF" w:themeColor="background1"/>
                      <w:sz w:val="14"/>
                      <w:szCs w:val="14"/>
                    </w:rPr>
                    <w:t>Markup - Words</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2D3F838" w14:textId="523992F7" w:rsidR="00487394" w:rsidRPr="00487394" w:rsidRDefault="00487394" w:rsidP="00266710">
                  <w:pPr>
                    <w:jc w:val="center"/>
                    <w:rPr>
                      <w:sz w:val="14"/>
                      <w:szCs w:val="14"/>
                    </w:rPr>
                  </w:pPr>
                  <w:r w:rsidRPr="00487394">
                    <w:rPr>
                      <w:color w:val="FFFFFF" w:themeColor="background1"/>
                      <w:sz w:val="14"/>
                      <w:szCs w:val="14"/>
                    </w:rPr>
                    <w:t>Markup - Tables</w:t>
                  </w:r>
                </w:p>
              </w:tc>
              <w:tc>
                <w:tcPr>
                  <w:tcW w:w="1710" w:type="dxa"/>
                  <w:tcBorders>
                    <w:top w:val="single" w:sz="4" w:space="0" w:color="auto"/>
                    <w:left w:val="nil"/>
                    <w:bottom w:val="single" w:sz="4" w:space="0" w:color="auto"/>
                    <w:right w:val="single" w:sz="4" w:space="0" w:color="auto"/>
                  </w:tcBorders>
                  <w:shd w:val="clear" w:color="auto" w:fill="4472C4" w:themeFill="accent1"/>
                  <w:vAlign w:val="center"/>
                </w:tcPr>
                <w:p w14:paraId="0370A135" w14:textId="41AAAE21" w:rsidR="00487394" w:rsidRPr="00487394" w:rsidRDefault="00487394" w:rsidP="00266710">
                  <w:pPr>
                    <w:jc w:val="center"/>
                    <w:rPr>
                      <w:sz w:val="14"/>
                      <w:szCs w:val="14"/>
                    </w:rPr>
                  </w:pPr>
                  <w:r w:rsidRPr="00487394">
                    <w:rPr>
                      <w:color w:val="FFFFFF" w:themeColor="background1"/>
                      <w:sz w:val="14"/>
                      <w:szCs w:val="14"/>
                    </w:rPr>
                    <w:t>Markup  - Key-Value Pairs</w:t>
                  </w:r>
                </w:p>
              </w:tc>
              <w:tc>
                <w:tcPr>
                  <w:tcW w:w="2120" w:type="dxa"/>
                  <w:tcBorders>
                    <w:top w:val="nil"/>
                    <w:left w:val="single" w:sz="4" w:space="0" w:color="auto"/>
                    <w:bottom w:val="nil"/>
                    <w:right w:val="nil"/>
                  </w:tcBorders>
                </w:tcPr>
                <w:p w14:paraId="4E97D70F" w14:textId="7277C980" w:rsidR="00487394" w:rsidRDefault="00487394" w:rsidP="00914829">
                  <w:r>
                    <w:rPr>
                      <w:noProof/>
                    </w:rPr>
                    <mc:AlternateContent>
                      <mc:Choice Requires="wps">
                        <w:drawing>
                          <wp:anchor distT="0" distB="0" distL="114300" distR="114300" simplePos="0" relativeHeight="251721728" behindDoc="0" locked="0" layoutInCell="1" allowOverlap="1" wp14:anchorId="3EA6D157" wp14:editId="51723CE8">
                            <wp:simplePos x="0" y="0"/>
                            <wp:positionH relativeFrom="column">
                              <wp:posOffset>1142972</wp:posOffset>
                            </wp:positionH>
                            <wp:positionV relativeFrom="paragraph">
                              <wp:posOffset>16813</wp:posOffset>
                            </wp:positionV>
                            <wp:extent cx="1463040" cy="230587"/>
                            <wp:effectExtent l="0" t="0" r="22860" b="17145"/>
                            <wp:wrapNone/>
                            <wp:docPr id="6" name="Rectangle: Rounded Corners 6"/>
                            <wp:cNvGraphicFramePr/>
                            <a:graphic xmlns:a="http://schemas.openxmlformats.org/drawingml/2006/main">
                              <a:graphicData uri="http://schemas.microsoft.com/office/word/2010/wordprocessingShape">
                                <wps:wsp>
                                  <wps:cNvSpPr/>
                                  <wps:spPr>
                                    <a:xfrm>
                                      <a:off x="0" y="0"/>
                                      <a:ext cx="1463040" cy="230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548D1" w14:textId="6E4EB2E1" w:rsidR="006D6EEB" w:rsidRPr="00E578DF" w:rsidRDefault="006D6EEB" w:rsidP="00BA7B1C">
                                        <w:pPr>
                                          <w:spacing w:after="0"/>
                                          <w:jc w:val="center"/>
                                          <w:rPr>
                                            <w:sz w:val="18"/>
                                            <w:szCs w:val="18"/>
                                          </w:rPr>
                                        </w:pPr>
                                        <w:r>
                                          <w:rPr>
                                            <w:sz w:val="18"/>
                                            <w:szCs w:val="18"/>
                                          </w:rPr>
                                          <w:t>Upload Invoice Document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6D157" id="Rectangle: Rounded Corners 6" o:spid="_x0000_s1030" style="position:absolute;margin-left:90pt;margin-top:1.3pt;width:115.2pt;height:18.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" fillcolor="#4472c4 [3204]" strokecolor="#1f3763 [1604]" strokeweight="1pt">
                            <v:stroke joinstyle="miter"/>
                            <v:textbox inset=",0,,0">
                              <w:txbxContent>
                                <w:p w14:paraId="70A548D1" w14:textId="6E4EB2E1" w:rsidR="006D6EEB" w:rsidRPr="00E578DF" w:rsidRDefault="006D6EEB" w:rsidP="00BA7B1C">
                                  <w:pPr>
                                    <w:spacing w:after="0"/>
                                    <w:jc w:val="center"/>
                                    <w:rPr>
                                      <w:sz w:val="18"/>
                                      <w:szCs w:val="18"/>
                                    </w:rPr>
                                  </w:pPr>
                                  <w:r>
                                    <w:rPr>
                                      <w:sz w:val="18"/>
                                      <w:szCs w:val="18"/>
                                    </w:rPr>
                                    <w:t>Upload Invoice Document</w:t>
                                  </w:r>
                                </w:p>
                              </w:txbxContent>
                            </v:textbox>
                          </v:roundrect>
                        </w:pict>
                      </mc:Fallback>
                    </mc:AlternateContent>
                  </w:r>
                  <w:r>
                    <w:rPr>
                      <w:noProof/>
                    </w:rPr>
                    <w:drawing>
                      <wp:inline distT="0" distB="0" distL="0" distR="0" wp14:anchorId="003AA997" wp14:editId="670F4DF8">
                        <wp:extent cx="658389" cy="2476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2800" cy="264355"/>
                                </a:xfrm>
                                <a:prstGeom prst="rect">
                                  <a:avLst/>
                                </a:prstGeom>
                              </pic:spPr>
                            </pic:pic>
                          </a:graphicData>
                        </a:graphic>
                      </wp:inline>
                    </w:drawing>
                  </w:r>
                </w:p>
              </w:tc>
              <w:tc>
                <w:tcPr>
                  <w:tcW w:w="2092" w:type="dxa"/>
                  <w:tcBorders>
                    <w:top w:val="nil"/>
                    <w:left w:val="nil"/>
                    <w:bottom w:val="nil"/>
                    <w:right w:val="nil"/>
                  </w:tcBorders>
                  <w:shd w:val="clear" w:color="auto" w:fill="FFFFFF" w:themeFill="background1"/>
                </w:tcPr>
                <w:p w14:paraId="32223BDB" w14:textId="0599A5BC" w:rsidR="00487394" w:rsidRPr="00AA299E" w:rsidRDefault="00487394" w:rsidP="00914829">
                  <w:pPr>
                    <w:jc w:val="center"/>
                    <w:rPr>
                      <w:sz w:val="18"/>
                      <w:szCs w:val="18"/>
                    </w:rPr>
                  </w:pPr>
                </w:p>
              </w:tc>
            </w:tr>
          </w:tbl>
          <w:p w14:paraId="6A4803EE" w14:textId="632FA27C" w:rsidR="007445CA" w:rsidRDefault="00B72FFB" w:rsidP="00914829">
            <w:r>
              <w:t xml:space="preserve">                                                       </w:t>
            </w:r>
          </w:p>
          <w:tbl>
            <w:tblPr>
              <w:tblStyle w:val="TableGrid"/>
              <w:tblW w:w="10772" w:type="dxa"/>
              <w:tblLook w:val="04A0" w:firstRow="1" w:lastRow="0" w:firstColumn="1" w:lastColumn="0" w:noHBand="0" w:noVBand="1"/>
            </w:tblPr>
            <w:tblGrid>
              <w:gridCol w:w="5466"/>
              <w:gridCol w:w="5306"/>
            </w:tblGrid>
            <w:tr w:rsidR="00F67189" w14:paraId="10DCE452" w14:textId="77777777" w:rsidTr="00BB18B7">
              <w:trPr>
                <w:trHeight w:val="6659"/>
              </w:trPr>
              <w:tc>
                <w:tcPr>
                  <w:tcW w:w="5192" w:type="dxa"/>
                </w:tcPr>
                <w:p w14:paraId="77F54402" w14:textId="09E75E1E" w:rsidR="00206C27" w:rsidRPr="00E578DF" w:rsidRDefault="00F67189" w:rsidP="00914829">
                  <w:pPr>
                    <w:jc w:val="center"/>
                    <w:rPr>
                      <w:sz w:val="16"/>
                      <w:szCs w:val="16"/>
                    </w:rPr>
                  </w:pPr>
                  <w:r>
                    <w:rPr>
                      <w:noProof/>
                    </w:rPr>
                    <w:drawing>
                      <wp:inline distT="0" distB="0" distL="0" distR="0" wp14:anchorId="0C1269D6" wp14:editId="7A4B1AEC">
                        <wp:extent cx="3331597" cy="4724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1597" cy="4724265"/>
                                </a:xfrm>
                                <a:prstGeom prst="rect">
                                  <a:avLst/>
                                </a:prstGeom>
                              </pic:spPr>
                            </pic:pic>
                          </a:graphicData>
                        </a:graphic>
                      </wp:inline>
                    </w:drawing>
                  </w:r>
                </w:p>
              </w:tc>
              <w:tc>
                <w:tcPr>
                  <w:tcW w:w="5580" w:type="dxa"/>
                </w:tcPr>
                <w:p w14:paraId="5B0E5FAA" w14:textId="74041D87" w:rsidR="00572B41" w:rsidRPr="00222011" w:rsidRDefault="00572B41" w:rsidP="00572B41">
                  <w:pPr>
                    <w:pBdr>
                      <w:bottom w:val="single" w:sz="6" w:space="1" w:color="auto"/>
                    </w:pBdr>
                    <w:rPr>
                      <w:b/>
                      <w:bCs/>
                      <w:sz w:val="16"/>
                      <w:szCs w:val="16"/>
                    </w:rPr>
                  </w:pPr>
                  <w:r w:rsidRPr="00222011">
                    <w:rPr>
                      <w:b/>
                      <w:bCs/>
                      <w:sz w:val="16"/>
                      <w:szCs w:val="16"/>
                    </w:rPr>
                    <w:t>Model Properties</w:t>
                  </w:r>
                </w:p>
                <w:p w14:paraId="1B617248" w14:textId="77777777" w:rsidR="00572B41" w:rsidRDefault="00572B41" w:rsidP="00572B41">
                  <w:pPr>
                    <w:rPr>
                      <w:sz w:val="16"/>
                      <w:szCs w:val="16"/>
                    </w:rPr>
                  </w:pPr>
                </w:p>
                <w:tbl>
                  <w:tblPr>
                    <w:tblStyle w:val="TableGrid"/>
                    <w:tblW w:w="0" w:type="auto"/>
                    <w:tblLook w:val="04A0" w:firstRow="1" w:lastRow="0" w:firstColumn="1" w:lastColumn="0" w:noHBand="0" w:noVBand="1"/>
                  </w:tblPr>
                  <w:tblGrid>
                    <w:gridCol w:w="1412"/>
                    <w:gridCol w:w="2520"/>
                    <w:gridCol w:w="360"/>
                  </w:tblGrid>
                  <w:tr w:rsidR="00572B41" w14:paraId="21A9F04A" w14:textId="73374AFB" w:rsidTr="00E120C6">
                    <w:trPr>
                      <w:trHeight w:val="278"/>
                    </w:trPr>
                    <w:tc>
                      <w:tcPr>
                        <w:tcW w:w="1412" w:type="dxa"/>
                        <w:tcBorders>
                          <w:top w:val="nil"/>
                          <w:left w:val="nil"/>
                          <w:bottom w:val="nil"/>
                        </w:tcBorders>
                      </w:tcPr>
                      <w:p w14:paraId="18385366" w14:textId="5B028D77" w:rsidR="00572B41" w:rsidRDefault="00572B41" w:rsidP="00E120C6">
                        <w:pPr>
                          <w:jc w:val="right"/>
                          <w:rPr>
                            <w:sz w:val="16"/>
                            <w:szCs w:val="16"/>
                          </w:rPr>
                        </w:pPr>
                        <w:r>
                          <w:rPr>
                            <w:sz w:val="16"/>
                            <w:szCs w:val="16"/>
                          </w:rPr>
                          <w:t>Model Name:</w:t>
                        </w:r>
                      </w:p>
                    </w:tc>
                    <w:tc>
                      <w:tcPr>
                        <w:tcW w:w="2520" w:type="dxa"/>
                      </w:tcPr>
                      <w:p w14:paraId="43E41FEF" w14:textId="71643A7A" w:rsidR="00572B41" w:rsidRPr="00E120C6" w:rsidRDefault="00E120C6" w:rsidP="00572B41">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2B446803" w14:textId="7A56F30F" w:rsidR="00572B41" w:rsidRDefault="00572B41" w:rsidP="00572B41">
                        <w:pPr>
                          <w:rPr>
                            <w:sz w:val="16"/>
                            <w:szCs w:val="16"/>
                          </w:rPr>
                        </w:pPr>
                        <w:r>
                          <w:rPr>
                            <w:noProof/>
                          </w:rPr>
                          <w:drawing>
                            <wp:anchor distT="0" distB="0" distL="114300" distR="114300" simplePos="0" relativeHeight="251669504" behindDoc="0" locked="0" layoutInCell="1" allowOverlap="1" wp14:anchorId="74B77A96" wp14:editId="3DE6BB50">
                              <wp:simplePos x="0" y="0"/>
                              <wp:positionH relativeFrom="column">
                                <wp:posOffset>-12700</wp:posOffset>
                              </wp:positionH>
                              <wp:positionV relativeFrom="paragraph">
                                <wp:posOffset>8890</wp:posOffset>
                              </wp:positionV>
                              <wp:extent cx="127221" cy="133917"/>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71CA96C6" w14:textId="68E2F3CE"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48B0B362" w14:textId="77777777" w:rsidTr="00083D4C">
                    <w:trPr>
                      <w:trHeight w:val="278"/>
                    </w:trPr>
                    <w:tc>
                      <w:tcPr>
                        <w:tcW w:w="1412" w:type="dxa"/>
                        <w:tcBorders>
                          <w:top w:val="nil"/>
                          <w:left w:val="nil"/>
                          <w:bottom w:val="nil"/>
                        </w:tcBorders>
                      </w:tcPr>
                      <w:p w14:paraId="2F8B1802" w14:textId="429EFAC4" w:rsidR="00E120C6" w:rsidRDefault="00E120C6" w:rsidP="00E120C6">
                        <w:pPr>
                          <w:jc w:val="right"/>
                          <w:rPr>
                            <w:sz w:val="16"/>
                            <w:szCs w:val="16"/>
                          </w:rPr>
                        </w:pPr>
                        <w:r>
                          <w:rPr>
                            <w:sz w:val="16"/>
                            <w:szCs w:val="16"/>
                          </w:rPr>
                          <w:t>Model Tag:</w:t>
                        </w:r>
                      </w:p>
                    </w:tc>
                    <w:tc>
                      <w:tcPr>
                        <w:tcW w:w="2880" w:type="dxa"/>
                      </w:tcPr>
                      <w:p w14:paraId="4CA3F311" w14:textId="0E14CFDD" w:rsidR="00E120C6" w:rsidRDefault="00E120C6" w:rsidP="00572B41">
                        <w:pPr>
                          <w:rPr>
                            <w:sz w:val="16"/>
                            <w:szCs w:val="16"/>
                          </w:rPr>
                        </w:pPr>
                      </w:p>
                    </w:tc>
                  </w:tr>
                </w:tbl>
                <w:p w14:paraId="5BD37574"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704AAC73" w14:textId="77777777" w:rsidTr="00083D4C">
                    <w:trPr>
                      <w:trHeight w:val="278"/>
                    </w:trPr>
                    <w:tc>
                      <w:tcPr>
                        <w:tcW w:w="1412" w:type="dxa"/>
                        <w:tcBorders>
                          <w:top w:val="nil"/>
                          <w:left w:val="nil"/>
                          <w:bottom w:val="nil"/>
                        </w:tcBorders>
                      </w:tcPr>
                      <w:p w14:paraId="5A4DDD6C" w14:textId="64767EAB" w:rsidR="00E120C6" w:rsidRDefault="00E120C6" w:rsidP="00E120C6">
                        <w:pPr>
                          <w:jc w:val="right"/>
                          <w:rPr>
                            <w:sz w:val="16"/>
                            <w:szCs w:val="16"/>
                          </w:rPr>
                        </w:pPr>
                        <w:r>
                          <w:rPr>
                            <w:sz w:val="16"/>
                            <w:szCs w:val="16"/>
                          </w:rPr>
                          <w:t>Status:</w:t>
                        </w:r>
                      </w:p>
                    </w:tc>
                    <w:tc>
                      <w:tcPr>
                        <w:tcW w:w="2880" w:type="dxa"/>
                      </w:tcPr>
                      <w:p w14:paraId="0CC1579C" w14:textId="4F5BA5CE" w:rsidR="00E120C6" w:rsidRDefault="00E120C6" w:rsidP="00572B41">
                        <w:pPr>
                          <w:rPr>
                            <w:sz w:val="16"/>
                            <w:szCs w:val="16"/>
                          </w:rPr>
                        </w:pPr>
                        <w:r w:rsidRPr="00E120C6">
                          <w:rPr>
                            <w:color w:val="A6A6A6" w:themeColor="background1" w:themeShade="A6"/>
                            <w:sz w:val="16"/>
                            <w:szCs w:val="16"/>
                          </w:rPr>
                          <w:t>Unknown</w:t>
                        </w:r>
                      </w:p>
                    </w:tc>
                  </w:tr>
                </w:tbl>
                <w:p w14:paraId="21121A33" w14:textId="77777777" w:rsidR="00572B41" w:rsidRPr="00572B41" w:rsidRDefault="00572B41" w:rsidP="00572B41">
                  <w:pPr>
                    <w:rPr>
                      <w:sz w:val="8"/>
                      <w:szCs w:val="8"/>
                    </w:rPr>
                  </w:pPr>
                </w:p>
                <w:tbl>
                  <w:tblPr>
                    <w:tblStyle w:val="TableGrid"/>
                    <w:tblW w:w="0" w:type="auto"/>
                    <w:tblLook w:val="04A0" w:firstRow="1" w:lastRow="0" w:firstColumn="1" w:lastColumn="0" w:noHBand="0" w:noVBand="1"/>
                  </w:tblPr>
                  <w:tblGrid>
                    <w:gridCol w:w="1412"/>
                    <w:gridCol w:w="2880"/>
                  </w:tblGrid>
                  <w:tr w:rsidR="00E120C6" w14:paraId="17754912" w14:textId="77777777" w:rsidTr="003C78D8">
                    <w:trPr>
                      <w:trHeight w:val="278"/>
                    </w:trPr>
                    <w:tc>
                      <w:tcPr>
                        <w:tcW w:w="1412" w:type="dxa"/>
                        <w:tcBorders>
                          <w:top w:val="nil"/>
                          <w:left w:val="nil"/>
                          <w:bottom w:val="nil"/>
                          <w:right w:val="nil"/>
                        </w:tcBorders>
                      </w:tcPr>
                      <w:p w14:paraId="4E83CB47" w14:textId="34F6A61B" w:rsidR="00E120C6" w:rsidRDefault="00E120C6" w:rsidP="00E120C6">
                        <w:pPr>
                          <w:jc w:val="right"/>
                          <w:rPr>
                            <w:sz w:val="16"/>
                            <w:szCs w:val="16"/>
                          </w:rPr>
                        </w:pPr>
                        <w:r>
                          <w:rPr>
                            <w:sz w:val="16"/>
                            <w:szCs w:val="16"/>
                          </w:rPr>
                          <w:t>Active:</w:t>
                        </w:r>
                      </w:p>
                    </w:tc>
                    <w:tc>
                      <w:tcPr>
                        <w:tcW w:w="2880" w:type="dxa"/>
                        <w:tcBorders>
                          <w:top w:val="nil"/>
                          <w:left w:val="nil"/>
                          <w:bottom w:val="nil"/>
                          <w:right w:val="nil"/>
                        </w:tcBorders>
                      </w:tcPr>
                      <w:p w14:paraId="55DCECCD" w14:textId="09E125BF" w:rsidR="00E120C6" w:rsidRPr="00E120C6" w:rsidRDefault="00E120C6" w:rsidP="00572B41">
                        <w:pPr>
                          <w:rPr>
                            <w:color w:val="A6A6A6" w:themeColor="background1" w:themeShade="A6"/>
                            <w:sz w:val="16"/>
                            <w:szCs w:val="16"/>
                          </w:rPr>
                        </w:pPr>
                        <w:r w:rsidRPr="00E120C6">
                          <w:rPr>
                            <w:color w:val="A6A6A6" w:themeColor="background1" w:themeShade="A6"/>
                            <w:sz w:val="16"/>
                            <w:szCs w:val="16"/>
                          </w:rPr>
                          <w:t>[  ]</w:t>
                        </w:r>
                      </w:p>
                    </w:tc>
                  </w:tr>
                </w:tbl>
                <w:p w14:paraId="0EFD4970" w14:textId="77777777" w:rsidR="00073B6B" w:rsidRPr="00572B41" w:rsidRDefault="00073B6B" w:rsidP="00073B6B">
                  <w:pPr>
                    <w:rPr>
                      <w:sz w:val="8"/>
                      <w:szCs w:val="8"/>
                    </w:rPr>
                  </w:pPr>
                </w:p>
                <w:tbl>
                  <w:tblPr>
                    <w:tblStyle w:val="TableGrid"/>
                    <w:tblW w:w="0" w:type="auto"/>
                    <w:tblLook w:val="04A0" w:firstRow="1" w:lastRow="0" w:firstColumn="1" w:lastColumn="0" w:noHBand="0" w:noVBand="1"/>
                  </w:tblPr>
                  <w:tblGrid>
                    <w:gridCol w:w="1412"/>
                    <w:gridCol w:w="2520"/>
                    <w:gridCol w:w="360"/>
                  </w:tblGrid>
                  <w:tr w:rsidR="00073B6B" w14:paraId="55AB3D01" w14:textId="77777777" w:rsidTr="00083D4C">
                    <w:trPr>
                      <w:trHeight w:val="278"/>
                    </w:trPr>
                    <w:tc>
                      <w:tcPr>
                        <w:tcW w:w="1412" w:type="dxa"/>
                        <w:tcBorders>
                          <w:top w:val="nil"/>
                          <w:left w:val="nil"/>
                          <w:bottom w:val="nil"/>
                        </w:tcBorders>
                      </w:tcPr>
                      <w:p w14:paraId="10B08319" w14:textId="4BBE740A" w:rsidR="00073B6B" w:rsidRDefault="00E120C6" w:rsidP="00E120C6">
                        <w:pPr>
                          <w:jc w:val="right"/>
                          <w:rPr>
                            <w:sz w:val="16"/>
                            <w:szCs w:val="16"/>
                          </w:rPr>
                        </w:pPr>
                        <w:r>
                          <w:rPr>
                            <w:sz w:val="16"/>
                            <w:szCs w:val="16"/>
                          </w:rPr>
                          <w:t>ERP Vendor:</w:t>
                        </w:r>
                      </w:p>
                    </w:tc>
                    <w:tc>
                      <w:tcPr>
                        <w:tcW w:w="2520" w:type="dxa"/>
                      </w:tcPr>
                      <w:p w14:paraId="5EA21F96" w14:textId="6C237F53" w:rsidR="00073B6B" w:rsidRPr="00E120C6" w:rsidRDefault="00E120C6" w:rsidP="00073B6B">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0CA29E9A" w14:textId="77777777" w:rsidR="00073B6B" w:rsidRDefault="00073B6B" w:rsidP="00073B6B">
                        <w:pPr>
                          <w:rPr>
                            <w:sz w:val="16"/>
                            <w:szCs w:val="16"/>
                          </w:rPr>
                        </w:pPr>
                        <w:r>
                          <w:rPr>
                            <w:noProof/>
                          </w:rPr>
                          <w:drawing>
                            <wp:anchor distT="0" distB="0" distL="114300" distR="114300" simplePos="0" relativeHeight="251671552" behindDoc="0" locked="0" layoutInCell="1" allowOverlap="1" wp14:anchorId="25503F02" wp14:editId="7A81C606">
                              <wp:simplePos x="0" y="0"/>
                              <wp:positionH relativeFrom="column">
                                <wp:posOffset>-19061</wp:posOffset>
                              </wp:positionH>
                              <wp:positionV relativeFrom="paragraph">
                                <wp:posOffset>2194</wp:posOffset>
                              </wp:positionV>
                              <wp:extent cx="139943" cy="147309"/>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731950BD" w14:textId="77777777" w:rsidR="00E120C6" w:rsidRPr="00572B41" w:rsidRDefault="00E120C6" w:rsidP="00E120C6">
                  <w:pPr>
                    <w:rPr>
                      <w:sz w:val="8"/>
                      <w:szCs w:val="8"/>
                    </w:rPr>
                  </w:pPr>
                </w:p>
                <w:tbl>
                  <w:tblPr>
                    <w:tblStyle w:val="TableGrid"/>
                    <w:tblW w:w="0" w:type="auto"/>
                    <w:tblLook w:val="04A0" w:firstRow="1" w:lastRow="0" w:firstColumn="1" w:lastColumn="0" w:noHBand="0" w:noVBand="1"/>
                  </w:tblPr>
                  <w:tblGrid>
                    <w:gridCol w:w="1412"/>
                    <w:gridCol w:w="2520"/>
                    <w:gridCol w:w="360"/>
                  </w:tblGrid>
                  <w:tr w:rsidR="00E120C6" w14:paraId="7578E0C6" w14:textId="77777777" w:rsidTr="00083D4C">
                    <w:trPr>
                      <w:trHeight w:val="278"/>
                    </w:trPr>
                    <w:tc>
                      <w:tcPr>
                        <w:tcW w:w="1412" w:type="dxa"/>
                        <w:tcBorders>
                          <w:top w:val="nil"/>
                          <w:left w:val="nil"/>
                          <w:bottom w:val="nil"/>
                        </w:tcBorders>
                      </w:tcPr>
                      <w:p w14:paraId="2D3B4F4F" w14:textId="27643E80" w:rsidR="00E120C6" w:rsidRDefault="00E120C6" w:rsidP="00E120C6">
                        <w:pPr>
                          <w:jc w:val="right"/>
                          <w:rPr>
                            <w:sz w:val="16"/>
                            <w:szCs w:val="16"/>
                          </w:rPr>
                        </w:pPr>
                        <w:r>
                          <w:rPr>
                            <w:sz w:val="16"/>
                            <w:szCs w:val="16"/>
                          </w:rPr>
                          <w:t>ERP Vendor Site:</w:t>
                        </w:r>
                      </w:p>
                    </w:tc>
                    <w:tc>
                      <w:tcPr>
                        <w:tcW w:w="2520" w:type="dxa"/>
                      </w:tcPr>
                      <w:p w14:paraId="575E4BDC" w14:textId="0E317E4C" w:rsidR="00E120C6" w:rsidRDefault="00E120C6" w:rsidP="00E120C6">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57911FAC" w14:textId="77777777" w:rsidR="00E120C6" w:rsidRDefault="00E120C6" w:rsidP="00E120C6">
                        <w:pPr>
                          <w:rPr>
                            <w:sz w:val="16"/>
                            <w:szCs w:val="16"/>
                          </w:rPr>
                        </w:pPr>
                        <w:r>
                          <w:rPr>
                            <w:noProof/>
                          </w:rPr>
                          <w:drawing>
                            <wp:anchor distT="0" distB="0" distL="114300" distR="114300" simplePos="0" relativeHeight="251673600" behindDoc="0" locked="0" layoutInCell="1" allowOverlap="1" wp14:anchorId="3953FD39" wp14:editId="66263FC2">
                              <wp:simplePos x="0" y="0"/>
                              <wp:positionH relativeFrom="column">
                                <wp:posOffset>-12700</wp:posOffset>
                              </wp:positionH>
                              <wp:positionV relativeFrom="paragraph">
                                <wp:posOffset>8890</wp:posOffset>
                              </wp:positionV>
                              <wp:extent cx="127221" cy="133917"/>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5B017BA" w14:textId="454A8575" w:rsidR="00572B41" w:rsidRDefault="00572B41" w:rsidP="00572B41">
                  <w:pPr>
                    <w:rPr>
                      <w:sz w:val="16"/>
                      <w:szCs w:val="16"/>
                    </w:rPr>
                  </w:pPr>
                </w:p>
                <w:p w14:paraId="7869E4FD" w14:textId="2E13CFCD" w:rsidR="00206C27" w:rsidRPr="00222011" w:rsidRDefault="002B0093" w:rsidP="00505D95">
                  <w:pPr>
                    <w:pBdr>
                      <w:bottom w:val="single" w:sz="6" w:space="1" w:color="auto"/>
                    </w:pBdr>
                    <w:rPr>
                      <w:b/>
                      <w:bCs/>
                      <w:sz w:val="16"/>
                      <w:szCs w:val="16"/>
                    </w:rPr>
                  </w:pPr>
                  <w:r w:rsidRPr="00222011">
                    <w:rPr>
                      <w:b/>
                      <w:bCs/>
                      <w:sz w:val="16"/>
                      <w:szCs w:val="16"/>
                    </w:rPr>
                    <w:t>Map</w:t>
                  </w:r>
                  <w:r w:rsidR="00F14F19">
                    <w:rPr>
                      <w:b/>
                      <w:bCs/>
                      <w:sz w:val="16"/>
                      <w:szCs w:val="16"/>
                    </w:rPr>
                    <w:t>ped</w:t>
                  </w:r>
                  <w:r w:rsidRPr="00222011">
                    <w:rPr>
                      <w:b/>
                      <w:bCs/>
                      <w:sz w:val="16"/>
                      <w:szCs w:val="16"/>
                    </w:rPr>
                    <w:t xml:space="preserve"> Invoice Fields</w:t>
                  </w:r>
                </w:p>
                <w:p w14:paraId="380FB024" w14:textId="77777777" w:rsidR="00505D95" w:rsidRDefault="00505D95" w:rsidP="006B18E0">
                  <w:pPr>
                    <w:rPr>
                      <w:sz w:val="16"/>
                      <w:szCs w:val="16"/>
                    </w:rPr>
                  </w:pPr>
                </w:p>
                <w:p w14:paraId="45F44E23" w14:textId="6769C268" w:rsidR="00572B41" w:rsidRPr="0099151F" w:rsidRDefault="00572B41" w:rsidP="006B18E0">
                  <w:pPr>
                    <w:rPr>
                      <w:sz w:val="16"/>
                      <w:szCs w:val="16"/>
                    </w:rPr>
                  </w:pPr>
                  <w:r w:rsidRPr="00222011">
                    <w:rPr>
                      <w:b/>
                      <w:bCs/>
                      <w:sz w:val="16"/>
                      <w:szCs w:val="16"/>
                    </w:rPr>
                    <w:t>Vendor Classifier</w:t>
                  </w:r>
                  <w:r w:rsidR="00073B6B" w:rsidRPr="00222011">
                    <w:rPr>
                      <w:b/>
                      <w:bCs/>
                      <w:sz w:val="16"/>
                      <w:szCs w:val="16"/>
                    </w:rPr>
                    <w:t xml:space="preserve">   </w:t>
                  </w:r>
                  <w:r w:rsidR="00DE2047" w:rsidRPr="00DE2047">
                    <w:rPr>
                      <w:b/>
                      <w:bCs/>
                      <w:color w:val="FF0000"/>
                      <w:sz w:val="16"/>
                      <w:szCs w:val="16"/>
                    </w:rPr>
                    <w:t>*</w:t>
                  </w:r>
                  <w:r w:rsidR="00073B6B" w:rsidRPr="00222011">
                    <w:rPr>
                      <w:b/>
                      <w:bCs/>
                      <w:sz w:val="16"/>
                      <w:szCs w:val="16"/>
                    </w:rPr>
                    <w:t xml:space="preserve"> </w:t>
                  </w:r>
                  <w:r w:rsidR="00103AD8">
                    <w:rPr>
                      <w:b/>
                      <w:bCs/>
                      <w:sz w:val="16"/>
                      <w:szCs w:val="16"/>
                    </w:rPr>
                    <w:tab/>
                  </w:r>
                  <w:r w:rsidR="00103AD8">
                    <w:rPr>
                      <w:b/>
                      <w:bCs/>
                      <w:sz w:val="16"/>
                      <w:szCs w:val="16"/>
                    </w:rPr>
                    <w:tab/>
                  </w:r>
                  <w:r w:rsidR="00103AD8">
                    <w:rPr>
                      <w:b/>
                      <w:bCs/>
                      <w:sz w:val="16"/>
                      <w:szCs w:val="16"/>
                    </w:rPr>
                    <w:tab/>
                  </w:r>
                  <w:r w:rsidR="00103AD8" w:rsidRPr="0051088B">
                    <w:rPr>
                      <w:i/>
                      <w:iCs/>
                      <w:sz w:val="14"/>
                      <w:szCs w:val="14"/>
                      <w:u w:val="single"/>
                    </w:rPr>
                    <w:t>Remove All</w:t>
                  </w:r>
                  <w:r w:rsidR="00073B6B" w:rsidRPr="00222011">
                    <w:rPr>
                      <w:b/>
                      <w:bCs/>
                      <w:sz w:val="16"/>
                      <w:szCs w:val="16"/>
                    </w:rPr>
                    <w:t xml:space="preserve"> </w:t>
                  </w:r>
                  <w:r w:rsidR="00073B6B" w:rsidRPr="0099151F">
                    <w:rPr>
                      <w:color w:val="FFFFFF" w:themeColor="background1"/>
                      <w:sz w:val="16"/>
                      <w:szCs w:val="16"/>
                    </w:rPr>
                    <w:t>1</w:t>
                  </w:r>
                  <w:r w:rsidRPr="0099151F">
                    <w:rPr>
                      <w:sz w:val="16"/>
                      <w:szCs w:val="16"/>
                    </w:rPr>
                    <w:t xml:space="preserve"> </w:t>
                  </w:r>
                </w:p>
                <w:p w14:paraId="3D391063" w14:textId="77777777" w:rsidR="00E120C6" w:rsidRPr="00BD542F" w:rsidRDefault="00073B6B" w:rsidP="006B18E0">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706134B6" w14:textId="4CF1CB45" w:rsidTr="00521525">
                    <w:trPr>
                      <w:trHeight w:val="278"/>
                    </w:trPr>
                    <w:tc>
                      <w:tcPr>
                        <w:tcW w:w="992" w:type="dxa"/>
                        <w:tcBorders>
                          <w:top w:val="nil"/>
                          <w:left w:val="nil"/>
                          <w:bottom w:val="nil"/>
                        </w:tcBorders>
                      </w:tcPr>
                      <w:p w14:paraId="513667C0" w14:textId="2C57C611" w:rsidR="00521525" w:rsidRDefault="00521525" w:rsidP="00E120C6">
                        <w:pPr>
                          <w:jc w:val="right"/>
                          <w:rPr>
                            <w:sz w:val="16"/>
                            <w:szCs w:val="16"/>
                          </w:rPr>
                        </w:pPr>
                        <w:r>
                          <w:rPr>
                            <w:sz w:val="16"/>
                            <w:szCs w:val="16"/>
                          </w:rPr>
                          <w:t>Keyword 1:</w:t>
                        </w:r>
                      </w:p>
                    </w:tc>
                    <w:tc>
                      <w:tcPr>
                        <w:tcW w:w="2970" w:type="dxa"/>
                      </w:tcPr>
                      <w:p w14:paraId="2F371D06" w14:textId="553D3D8A" w:rsidR="00521525" w:rsidRPr="00222011" w:rsidRDefault="00521525" w:rsidP="00E120C6">
                        <w:pPr>
                          <w:rPr>
                            <w:i/>
                            <w:iCs/>
                            <w:color w:val="A6A6A6" w:themeColor="background1" w:themeShade="A6"/>
                            <w:sz w:val="16"/>
                            <w:szCs w:val="16"/>
                          </w:rPr>
                        </w:pPr>
                        <w:r w:rsidRPr="00222011">
                          <w:rPr>
                            <w:i/>
                            <w:iCs/>
                            <w:color w:val="ED7D31" w:themeColor="accent2"/>
                            <w:sz w:val="16"/>
                            <w:szCs w:val="16"/>
                          </w:rPr>
                          <w:t>theTradeDesk</w:t>
                        </w:r>
                      </w:p>
                    </w:tc>
                    <w:tc>
                      <w:tcPr>
                        <w:tcW w:w="270" w:type="dxa"/>
                        <w:tcBorders>
                          <w:top w:val="nil"/>
                          <w:bottom w:val="nil"/>
                          <w:right w:val="nil"/>
                        </w:tcBorders>
                      </w:tcPr>
                      <w:p w14:paraId="731004A8" w14:textId="741170B3" w:rsidR="00521525" w:rsidRPr="00521525" w:rsidRDefault="00521525" w:rsidP="00E120C6">
                        <w:pPr>
                          <w:rPr>
                            <w:sz w:val="16"/>
                            <w:szCs w:val="16"/>
                          </w:rPr>
                        </w:pPr>
                        <w:r w:rsidRPr="00521525">
                          <w:rPr>
                            <w:sz w:val="16"/>
                            <w:szCs w:val="16"/>
                          </w:rPr>
                          <w:t>-</w:t>
                        </w:r>
                      </w:p>
                    </w:tc>
                  </w:tr>
                </w:tbl>
                <w:p w14:paraId="334CC8A4" w14:textId="77777777" w:rsidR="0099151F" w:rsidRPr="00572B41" w:rsidRDefault="00073B6B"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2139B7E8" w14:textId="68EE2412" w:rsidTr="00521525">
                    <w:trPr>
                      <w:trHeight w:val="278"/>
                    </w:trPr>
                    <w:tc>
                      <w:tcPr>
                        <w:tcW w:w="992" w:type="dxa"/>
                        <w:tcBorders>
                          <w:top w:val="nil"/>
                          <w:left w:val="nil"/>
                          <w:bottom w:val="nil"/>
                        </w:tcBorders>
                      </w:tcPr>
                      <w:p w14:paraId="3FBEB7AE" w14:textId="45CFB27C" w:rsidR="00521525" w:rsidRDefault="00521525" w:rsidP="0099151F">
                        <w:pPr>
                          <w:jc w:val="right"/>
                          <w:rPr>
                            <w:sz w:val="16"/>
                            <w:szCs w:val="16"/>
                          </w:rPr>
                        </w:pPr>
                        <w:r>
                          <w:rPr>
                            <w:sz w:val="16"/>
                            <w:szCs w:val="16"/>
                          </w:rPr>
                          <w:t>Keyword 2:</w:t>
                        </w:r>
                      </w:p>
                    </w:tc>
                    <w:tc>
                      <w:tcPr>
                        <w:tcW w:w="2970" w:type="dxa"/>
                      </w:tcPr>
                      <w:p w14:paraId="12996162" w14:textId="7654C5F5" w:rsidR="00521525" w:rsidRPr="00222011" w:rsidRDefault="00521525" w:rsidP="0099151F">
                        <w:pPr>
                          <w:rPr>
                            <w:i/>
                            <w:iCs/>
                            <w:color w:val="A6A6A6" w:themeColor="background1" w:themeShade="A6"/>
                            <w:sz w:val="16"/>
                            <w:szCs w:val="16"/>
                          </w:rPr>
                        </w:pPr>
                        <w:r w:rsidRPr="00222011">
                          <w:rPr>
                            <w:i/>
                            <w:iCs/>
                            <w:color w:val="ED7D31" w:themeColor="accent2"/>
                            <w:sz w:val="16"/>
                            <w:szCs w:val="16"/>
                          </w:rPr>
                          <w:t xml:space="preserve">The </w:t>
                        </w:r>
                      </w:p>
                    </w:tc>
                    <w:tc>
                      <w:tcPr>
                        <w:tcW w:w="270" w:type="dxa"/>
                        <w:tcBorders>
                          <w:top w:val="nil"/>
                          <w:bottom w:val="nil"/>
                          <w:right w:val="nil"/>
                        </w:tcBorders>
                      </w:tcPr>
                      <w:p w14:paraId="12EAB80F" w14:textId="2202C7EC" w:rsidR="00521525" w:rsidRPr="00521525" w:rsidRDefault="00521525" w:rsidP="0099151F">
                        <w:pPr>
                          <w:rPr>
                            <w:color w:val="ED7D31" w:themeColor="accent2"/>
                            <w:sz w:val="16"/>
                            <w:szCs w:val="16"/>
                          </w:rPr>
                        </w:pPr>
                        <w:r w:rsidRPr="00521525">
                          <w:rPr>
                            <w:sz w:val="16"/>
                            <w:szCs w:val="16"/>
                          </w:rPr>
                          <w:t>-</w:t>
                        </w:r>
                      </w:p>
                    </w:tc>
                  </w:tr>
                </w:tbl>
                <w:p w14:paraId="3E5107D0"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521525" w:rsidRPr="00E120C6" w14:paraId="1813925F" w14:textId="2F82413E" w:rsidTr="00521525">
                    <w:trPr>
                      <w:trHeight w:val="242"/>
                    </w:trPr>
                    <w:tc>
                      <w:tcPr>
                        <w:tcW w:w="992" w:type="dxa"/>
                        <w:tcBorders>
                          <w:top w:val="nil"/>
                          <w:left w:val="nil"/>
                          <w:bottom w:val="nil"/>
                        </w:tcBorders>
                      </w:tcPr>
                      <w:p w14:paraId="45A589CF" w14:textId="13D234FE" w:rsidR="00521525" w:rsidRDefault="00521525" w:rsidP="0099151F">
                        <w:pPr>
                          <w:jc w:val="right"/>
                          <w:rPr>
                            <w:sz w:val="16"/>
                            <w:szCs w:val="16"/>
                          </w:rPr>
                        </w:pPr>
                        <w:r>
                          <w:rPr>
                            <w:sz w:val="16"/>
                            <w:szCs w:val="16"/>
                          </w:rPr>
                          <w:t>Keyword 3:</w:t>
                        </w:r>
                      </w:p>
                    </w:tc>
                    <w:tc>
                      <w:tcPr>
                        <w:tcW w:w="2970" w:type="dxa"/>
                      </w:tcPr>
                      <w:p w14:paraId="7AA49C78" w14:textId="5A7815CE" w:rsidR="00521525" w:rsidRPr="00E120C6" w:rsidRDefault="0058670F" w:rsidP="0099151F">
                        <w:pPr>
                          <w:rPr>
                            <w:color w:val="A6A6A6" w:themeColor="background1" w:themeShade="A6"/>
                            <w:sz w:val="16"/>
                            <w:szCs w:val="16"/>
                          </w:rPr>
                        </w:pPr>
                        <w:r w:rsidRPr="00222011">
                          <w:rPr>
                            <w:i/>
                            <w:iCs/>
                            <w:color w:val="ED7D31" w:themeColor="accent2"/>
                            <w:sz w:val="16"/>
                            <w:szCs w:val="16"/>
                          </w:rPr>
                          <w:t>Trade</w:t>
                        </w:r>
                      </w:p>
                    </w:tc>
                    <w:tc>
                      <w:tcPr>
                        <w:tcW w:w="270" w:type="dxa"/>
                        <w:tcBorders>
                          <w:top w:val="nil"/>
                          <w:bottom w:val="nil"/>
                          <w:right w:val="nil"/>
                        </w:tcBorders>
                      </w:tcPr>
                      <w:p w14:paraId="330DB2AD" w14:textId="02C9EEAF" w:rsidR="00521525" w:rsidRPr="00521525" w:rsidRDefault="0058670F" w:rsidP="0099151F">
                        <w:pPr>
                          <w:rPr>
                            <w:b/>
                            <w:bCs/>
                            <w:color w:val="A6A6A6" w:themeColor="background1" w:themeShade="A6"/>
                            <w:sz w:val="16"/>
                            <w:szCs w:val="16"/>
                          </w:rPr>
                        </w:pPr>
                        <w:r>
                          <w:rPr>
                            <w:b/>
                            <w:bCs/>
                            <w:color w:val="A6A6A6" w:themeColor="background1" w:themeShade="A6"/>
                            <w:sz w:val="16"/>
                            <w:szCs w:val="16"/>
                          </w:rPr>
                          <w:t>-</w:t>
                        </w:r>
                      </w:p>
                    </w:tc>
                  </w:tr>
                </w:tbl>
                <w:p w14:paraId="41E2F3D8" w14:textId="77777777" w:rsidR="0099151F" w:rsidRPr="00572B41" w:rsidRDefault="0099151F" w:rsidP="0099151F">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0"/>
                    <w:gridCol w:w="2946"/>
                    <w:gridCol w:w="296"/>
                  </w:tblGrid>
                  <w:tr w:rsidR="0058670F" w:rsidRPr="00E120C6" w14:paraId="2D17873D" w14:textId="77777777" w:rsidTr="00A43135">
                    <w:trPr>
                      <w:trHeight w:val="242"/>
                    </w:trPr>
                    <w:tc>
                      <w:tcPr>
                        <w:tcW w:w="992" w:type="dxa"/>
                        <w:tcBorders>
                          <w:top w:val="nil"/>
                          <w:left w:val="nil"/>
                          <w:bottom w:val="nil"/>
                        </w:tcBorders>
                      </w:tcPr>
                      <w:p w14:paraId="3F1E8CF5" w14:textId="2B7EF8A7" w:rsidR="0058670F" w:rsidRDefault="0058670F" w:rsidP="0058670F">
                        <w:pPr>
                          <w:jc w:val="right"/>
                          <w:rPr>
                            <w:sz w:val="16"/>
                            <w:szCs w:val="16"/>
                          </w:rPr>
                        </w:pPr>
                        <w:r>
                          <w:rPr>
                            <w:sz w:val="16"/>
                            <w:szCs w:val="16"/>
                          </w:rPr>
                          <w:t>Keyword 4:</w:t>
                        </w:r>
                      </w:p>
                    </w:tc>
                    <w:tc>
                      <w:tcPr>
                        <w:tcW w:w="2970" w:type="dxa"/>
                      </w:tcPr>
                      <w:p w14:paraId="121275EA" w14:textId="2D3B3434" w:rsidR="0058670F" w:rsidRPr="00E120C6" w:rsidRDefault="0058670F" w:rsidP="0058670F">
                        <w:pPr>
                          <w:rPr>
                            <w:color w:val="A6A6A6" w:themeColor="background1" w:themeShade="A6"/>
                            <w:sz w:val="16"/>
                            <w:szCs w:val="16"/>
                          </w:rPr>
                        </w:pPr>
                        <w:r w:rsidRPr="00222011">
                          <w:rPr>
                            <w:i/>
                            <w:iCs/>
                            <w:color w:val="ED7D31" w:themeColor="accent2"/>
                            <w:sz w:val="16"/>
                            <w:szCs w:val="16"/>
                          </w:rPr>
                          <w:t>Desk</w:t>
                        </w:r>
                      </w:p>
                    </w:tc>
                    <w:tc>
                      <w:tcPr>
                        <w:tcW w:w="270" w:type="dxa"/>
                        <w:tcBorders>
                          <w:top w:val="nil"/>
                          <w:bottom w:val="nil"/>
                          <w:right w:val="nil"/>
                        </w:tcBorders>
                      </w:tcPr>
                      <w:p w14:paraId="69423C7D" w14:textId="77777777" w:rsidR="0058670F" w:rsidRPr="00521525" w:rsidRDefault="0058670F" w:rsidP="0058670F">
                        <w:pPr>
                          <w:rPr>
                            <w:b/>
                            <w:bCs/>
                            <w:color w:val="A6A6A6" w:themeColor="background1" w:themeShade="A6"/>
                            <w:sz w:val="16"/>
                            <w:szCs w:val="16"/>
                          </w:rPr>
                        </w:pPr>
                        <w:r w:rsidRPr="00521525">
                          <w:rPr>
                            <w:b/>
                            <w:bCs/>
                            <w:sz w:val="16"/>
                            <w:szCs w:val="16"/>
                          </w:rPr>
                          <w:t>+</w:t>
                        </w:r>
                      </w:p>
                    </w:tc>
                  </w:tr>
                </w:tbl>
                <w:p w14:paraId="7AAC045A" w14:textId="77777777" w:rsidR="0058670F" w:rsidRPr="00572B41" w:rsidRDefault="0058670F" w:rsidP="0058670F">
                  <w:pPr>
                    <w:rPr>
                      <w:sz w:val="8"/>
                      <w:szCs w:val="8"/>
                    </w:rPr>
                  </w:pPr>
                  <w:r>
                    <w:rPr>
                      <w:sz w:val="16"/>
                      <w:szCs w:val="16"/>
                    </w:rPr>
                    <w:t xml:space="preserve">   </w:t>
                  </w:r>
                </w:p>
                <w:p w14:paraId="4532A893" w14:textId="23BA0C0E" w:rsidR="00572B41" w:rsidRDefault="00572B41" w:rsidP="006B18E0">
                  <w:pPr>
                    <w:rPr>
                      <w:sz w:val="16"/>
                      <w:szCs w:val="16"/>
                    </w:rPr>
                  </w:pPr>
                </w:p>
                <w:p w14:paraId="1A3F2B32" w14:textId="219B55BF" w:rsidR="00572B41" w:rsidRDefault="00222011" w:rsidP="006B18E0">
                  <w:pPr>
                    <w:rPr>
                      <w:b/>
                      <w:bCs/>
                      <w:sz w:val="16"/>
                      <w:szCs w:val="16"/>
                    </w:rPr>
                  </w:pPr>
                  <w:r w:rsidRPr="00222011">
                    <w:rPr>
                      <w:b/>
                      <w:bCs/>
                      <w:sz w:val="16"/>
                      <w:szCs w:val="16"/>
                    </w:rPr>
                    <w:t xml:space="preserve">Vendor </w:t>
                  </w:r>
                  <w:r>
                    <w:rPr>
                      <w:b/>
                      <w:bCs/>
                      <w:sz w:val="16"/>
                      <w:szCs w:val="16"/>
                    </w:rPr>
                    <w:t>Invoice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2EBB716E" w14:textId="67FB5815" w:rsidR="00C61CEB" w:rsidRPr="006A3F1F" w:rsidRDefault="00C61CEB" w:rsidP="006B18E0">
                  <w:pPr>
                    <w:rPr>
                      <w:b/>
                      <w:bCs/>
                      <w:sz w:val="8"/>
                      <w:szCs w:val="8"/>
                    </w:rPr>
                  </w:pPr>
                </w:p>
                <w:tbl>
                  <w:tblPr>
                    <w:tblStyle w:val="TableGrid"/>
                    <w:tblW w:w="0" w:type="auto"/>
                    <w:tblLook w:val="04A0" w:firstRow="1" w:lastRow="0" w:firstColumn="1" w:lastColumn="0" w:noHBand="0" w:noVBand="1"/>
                  </w:tblPr>
                  <w:tblGrid>
                    <w:gridCol w:w="1317"/>
                    <w:gridCol w:w="1260"/>
                    <w:gridCol w:w="1620"/>
                    <w:gridCol w:w="750"/>
                  </w:tblGrid>
                  <w:tr w:rsidR="00BB18B7" w14:paraId="1CEB6756" w14:textId="77777777" w:rsidTr="00BB18B7">
                    <w:tc>
                      <w:tcPr>
                        <w:tcW w:w="1317" w:type="dxa"/>
                        <w:shd w:val="clear" w:color="auto" w:fill="D9D9D9" w:themeFill="background1" w:themeFillShade="D9"/>
                      </w:tcPr>
                      <w:p w14:paraId="087744AD" w14:textId="692B9278" w:rsidR="00BB18B7" w:rsidRPr="00416198" w:rsidRDefault="00BB18B7" w:rsidP="006B18E0">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62924928" w14:textId="479EF157" w:rsidR="00BB18B7" w:rsidRDefault="00BB18B7" w:rsidP="006B18E0">
                        <w:pPr>
                          <w:rPr>
                            <w:sz w:val="16"/>
                            <w:szCs w:val="16"/>
                          </w:rPr>
                        </w:pPr>
                        <w:r>
                          <w:rPr>
                            <w:sz w:val="16"/>
                            <w:szCs w:val="16"/>
                          </w:rPr>
                          <w:t>Source</w:t>
                        </w:r>
                      </w:p>
                    </w:tc>
                    <w:tc>
                      <w:tcPr>
                        <w:tcW w:w="1620" w:type="dxa"/>
                        <w:shd w:val="clear" w:color="auto" w:fill="D9D9D9" w:themeFill="background1" w:themeFillShade="D9"/>
                      </w:tcPr>
                      <w:p w14:paraId="1684C3EB" w14:textId="695A521C" w:rsidR="00BB18B7" w:rsidRDefault="00BB18B7" w:rsidP="00BB18B7">
                        <w:pPr>
                          <w:jc w:val="center"/>
                          <w:rPr>
                            <w:sz w:val="16"/>
                            <w:szCs w:val="16"/>
                          </w:rPr>
                        </w:pPr>
                        <w:r>
                          <w:rPr>
                            <w:sz w:val="16"/>
                            <w:szCs w:val="16"/>
                          </w:rPr>
                          <w:t>Alignment</w:t>
                        </w:r>
                      </w:p>
                    </w:tc>
                    <w:tc>
                      <w:tcPr>
                        <w:tcW w:w="750" w:type="dxa"/>
                        <w:tcBorders>
                          <w:top w:val="nil"/>
                          <w:bottom w:val="nil"/>
                          <w:right w:val="nil"/>
                        </w:tcBorders>
                      </w:tcPr>
                      <w:p w14:paraId="210D7919" w14:textId="722BD484" w:rsidR="00BB18B7" w:rsidRDefault="00BB18B7" w:rsidP="006B18E0">
                        <w:pPr>
                          <w:rPr>
                            <w:sz w:val="16"/>
                            <w:szCs w:val="16"/>
                          </w:rPr>
                        </w:pPr>
                      </w:p>
                    </w:tc>
                  </w:tr>
                  <w:tr w:rsidR="00BB18B7" w14:paraId="00ABDD57" w14:textId="77777777" w:rsidTr="00BB18B7">
                    <w:tc>
                      <w:tcPr>
                        <w:tcW w:w="1317" w:type="dxa"/>
                      </w:tcPr>
                      <w:p w14:paraId="0DE80B03" w14:textId="5110A50E" w:rsidR="00BB18B7" w:rsidRDefault="00BB18B7" w:rsidP="006B18E0">
                        <w:pPr>
                          <w:rPr>
                            <w:sz w:val="16"/>
                            <w:szCs w:val="16"/>
                          </w:rPr>
                        </w:pPr>
                        <w:r>
                          <w:rPr>
                            <w:i/>
                            <w:iCs/>
                            <w:color w:val="ED7D31" w:themeColor="accent2"/>
                            <w:sz w:val="16"/>
                            <w:szCs w:val="16"/>
                          </w:rPr>
                          <w:t>Invoice</w:t>
                        </w:r>
                      </w:p>
                    </w:tc>
                    <w:tc>
                      <w:tcPr>
                        <w:tcW w:w="1260" w:type="dxa"/>
                      </w:tcPr>
                      <w:p w14:paraId="19FB317B" w14:textId="185D80F6" w:rsidR="00BB18B7" w:rsidRDefault="00BB18B7" w:rsidP="006B18E0">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466BC02E" w14:textId="2EF6057A" w:rsidR="00BB18B7" w:rsidRPr="00BB18B7" w:rsidRDefault="00BB18B7" w:rsidP="00BB18B7">
                        <w:pPr>
                          <w:jc w:val="center"/>
                          <w:rPr>
                            <w:sz w:val="16"/>
                            <w:szCs w:val="16"/>
                          </w:rPr>
                        </w:pPr>
                        <w:r w:rsidRPr="00BB18B7">
                          <w:rPr>
                            <w:sz w:val="16"/>
                            <w:szCs w:val="16"/>
                          </w:rPr>
                          <w:t>Left</w:t>
                        </w:r>
                      </w:p>
                    </w:tc>
                    <w:tc>
                      <w:tcPr>
                        <w:tcW w:w="750" w:type="dxa"/>
                        <w:tcBorders>
                          <w:top w:val="nil"/>
                          <w:bottom w:val="nil"/>
                          <w:right w:val="nil"/>
                        </w:tcBorders>
                      </w:tcPr>
                      <w:p w14:paraId="54A608C9" w14:textId="7E5CBA80" w:rsidR="00BB18B7" w:rsidRPr="00C61CEB" w:rsidRDefault="00BB18B7" w:rsidP="006B18E0">
                        <w:pPr>
                          <w:rPr>
                            <w:b/>
                            <w:bCs/>
                            <w:sz w:val="16"/>
                            <w:szCs w:val="16"/>
                          </w:rPr>
                        </w:pPr>
                        <w:r w:rsidRPr="00C61CEB">
                          <w:rPr>
                            <w:b/>
                            <w:bCs/>
                            <w:sz w:val="16"/>
                            <w:szCs w:val="16"/>
                          </w:rPr>
                          <w:t>-</w:t>
                        </w:r>
                      </w:p>
                    </w:tc>
                  </w:tr>
                  <w:tr w:rsidR="00BB18B7" w:rsidRPr="00C61CEB" w14:paraId="56A2E895" w14:textId="77777777" w:rsidTr="00BB18B7">
                    <w:tc>
                      <w:tcPr>
                        <w:tcW w:w="1317" w:type="dxa"/>
                      </w:tcPr>
                      <w:p w14:paraId="184365B4" w14:textId="07D0D896" w:rsidR="00BB18B7" w:rsidRDefault="00BB18B7" w:rsidP="00C61CEB">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6CA15DA4" w14:textId="159B8059" w:rsidR="00BB18B7" w:rsidRDefault="00BB18B7" w:rsidP="00C61CEB">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7412D8F7" w14:textId="4FCDA320" w:rsidR="00BB18B7" w:rsidRPr="00BB18B7" w:rsidRDefault="00BB18B7" w:rsidP="00BB18B7">
                        <w:pPr>
                          <w:jc w:val="center"/>
                          <w:rPr>
                            <w:sz w:val="16"/>
                            <w:szCs w:val="16"/>
                          </w:rPr>
                        </w:pPr>
                        <w:r w:rsidRPr="00BB18B7">
                          <w:rPr>
                            <w:sz w:val="16"/>
                            <w:szCs w:val="16"/>
                          </w:rPr>
                          <w:t>Left</w:t>
                        </w:r>
                      </w:p>
                    </w:tc>
                    <w:tc>
                      <w:tcPr>
                        <w:tcW w:w="750" w:type="dxa"/>
                        <w:tcBorders>
                          <w:top w:val="nil"/>
                          <w:bottom w:val="nil"/>
                          <w:right w:val="nil"/>
                        </w:tcBorders>
                      </w:tcPr>
                      <w:p w14:paraId="05923FB6" w14:textId="2EB86BF8" w:rsidR="00BB18B7" w:rsidRPr="00C61CEB" w:rsidRDefault="00BB18B7" w:rsidP="00C61CEB">
                        <w:pPr>
                          <w:rPr>
                            <w:b/>
                            <w:bCs/>
                            <w:sz w:val="16"/>
                            <w:szCs w:val="16"/>
                          </w:rPr>
                        </w:pPr>
                        <w:r w:rsidRPr="00C61CEB">
                          <w:rPr>
                            <w:b/>
                            <w:bCs/>
                            <w:sz w:val="16"/>
                            <w:szCs w:val="16"/>
                          </w:rPr>
                          <w:t>-</w:t>
                        </w:r>
                      </w:p>
                    </w:tc>
                  </w:tr>
                  <w:tr w:rsidR="00BB18B7" w:rsidRPr="00C61CEB" w14:paraId="259229D5" w14:textId="77777777" w:rsidTr="00BB18B7">
                    <w:tc>
                      <w:tcPr>
                        <w:tcW w:w="1317" w:type="dxa"/>
                      </w:tcPr>
                      <w:p w14:paraId="42C17033" w14:textId="3DC9B8D3" w:rsidR="00BB18B7" w:rsidRDefault="00BB18B7" w:rsidP="00C61CEB">
                        <w:pPr>
                          <w:rPr>
                            <w:sz w:val="16"/>
                            <w:szCs w:val="16"/>
                          </w:rPr>
                        </w:pPr>
                        <w:r>
                          <w:rPr>
                            <w:i/>
                            <w:iCs/>
                            <w:color w:val="ED7D31" w:themeColor="accent2"/>
                            <w:sz w:val="16"/>
                            <w:szCs w:val="16"/>
                          </w:rPr>
                          <w:t>INV-0085778</w:t>
                        </w:r>
                      </w:p>
                    </w:tc>
                    <w:tc>
                      <w:tcPr>
                        <w:tcW w:w="1260" w:type="dxa"/>
                      </w:tcPr>
                      <w:p w14:paraId="11FA26BA" w14:textId="738321C9" w:rsidR="00BB18B7" w:rsidRDefault="00BB18B7" w:rsidP="00C61CEB">
                        <w:pPr>
                          <w:rPr>
                            <w:sz w:val="16"/>
                            <w:szCs w:val="16"/>
                          </w:rPr>
                        </w:pPr>
                        <w:r>
                          <w:rPr>
                            <w:sz w:val="16"/>
                            <w:szCs w:val="16"/>
                          </w:rPr>
                          <w:t xml:space="preserve">Value           </w:t>
                        </w:r>
                        <w:r>
                          <w:rPr>
                            <w:rFonts w:ascii="Arial" w:hAnsi="Arial" w:cs="Arial"/>
                            <w:noProof/>
                            <w:color w:val="000000" w:themeColor="text1"/>
                            <w:sz w:val="18"/>
                            <w:szCs w:val="18"/>
                          </w:rPr>
                          <w:t>▼</w:t>
                        </w:r>
                      </w:p>
                    </w:tc>
                    <w:tc>
                      <w:tcPr>
                        <w:tcW w:w="1620" w:type="dxa"/>
                      </w:tcPr>
                      <w:p w14:paraId="1AEF2A25" w14:textId="1EF7F3C5" w:rsidR="00BB18B7" w:rsidRPr="00BB18B7" w:rsidRDefault="00BB18B7" w:rsidP="00BB18B7">
                        <w:pPr>
                          <w:jc w:val="center"/>
                          <w:rPr>
                            <w:sz w:val="16"/>
                            <w:szCs w:val="16"/>
                          </w:rPr>
                        </w:pPr>
                        <w:r w:rsidRPr="00BB18B7">
                          <w:rPr>
                            <w:sz w:val="16"/>
                            <w:szCs w:val="16"/>
                          </w:rPr>
                          <w:t>Left</w:t>
                        </w:r>
                      </w:p>
                    </w:tc>
                    <w:tc>
                      <w:tcPr>
                        <w:tcW w:w="750" w:type="dxa"/>
                        <w:tcBorders>
                          <w:top w:val="nil"/>
                          <w:bottom w:val="nil"/>
                          <w:right w:val="nil"/>
                        </w:tcBorders>
                      </w:tcPr>
                      <w:p w14:paraId="44AC6B03" w14:textId="121A6DB3" w:rsidR="00BB18B7" w:rsidRPr="00C61CEB" w:rsidRDefault="00BB18B7" w:rsidP="00C61CEB">
                        <w:pPr>
                          <w:rPr>
                            <w:b/>
                            <w:bCs/>
                            <w:sz w:val="16"/>
                            <w:szCs w:val="16"/>
                          </w:rPr>
                        </w:pPr>
                        <w:r w:rsidRPr="00C61CEB">
                          <w:rPr>
                            <w:b/>
                            <w:bCs/>
                            <w:sz w:val="16"/>
                            <w:szCs w:val="16"/>
                          </w:rPr>
                          <w:t>+</w:t>
                        </w:r>
                      </w:p>
                    </w:tc>
                  </w:tr>
                </w:tbl>
                <w:p w14:paraId="306F16A4" w14:textId="31117F3D" w:rsidR="00C61CEB" w:rsidRDefault="00C61CEB" w:rsidP="006B18E0">
                  <w:pPr>
                    <w:rPr>
                      <w:sz w:val="16"/>
                      <w:szCs w:val="16"/>
                    </w:rPr>
                  </w:pPr>
                </w:p>
                <w:p w14:paraId="1970CA3C" w14:textId="08277FDA" w:rsidR="002C04CC" w:rsidRDefault="002C04CC" w:rsidP="002C04CC">
                  <w:pPr>
                    <w:rPr>
                      <w:b/>
                      <w:bCs/>
                      <w:sz w:val="16"/>
                      <w:szCs w:val="16"/>
                    </w:rPr>
                  </w:pPr>
                  <w:r w:rsidRPr="00222011">
                    <w:rPr>
                      <w:b/>
                      <w:bCs/>
                      <w:sz w:val="16"/>
                      <w:szCs w:val="16"/>
                    </w:rPr>
                    <w:t xml:space="preserve">Vendor </w:t>
                  </w:r>
                  <w:r>
                    <w:rPr>
                      <w:b/>
                      <w:bCs/>
                      <w:sz w:val="16"/>
                      <w:szCs w:val="16"/>
                    </w:rPr>
                    <w:t>Invoice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170B2EC6" w14:textId="77777777" w:rsidR="002C04CC" w:rsidRPr="006A3F1F" w:rsidRDefault="002C04CC" w:rsidP="002C04CC">
                  <w:pPr>
                    <w:rPr>
                      <w:b/>
                      <w:bCs/>
                      <w:sz w:val="8"/>
                      <w:szCs w:val="8"/>
                    </w:rPr>
                  </w:pPr>
                </w:p>
                <w:tbl>
                  <w:tblPr>
                    <w:tblStyle w:val="TableGrid"/>
                    <w:tblW w:w="0" w:type="auto"/>
                    <w:tblLook w:val="04A0" w:firstRow="1" w:lastRow="0" w:firstColumn="1" w:lastColumn="0" w:noHBand="0" w:noVBand="1"/>
                  </w:tblPr>
                  <w:tblGrid>
                    <w:gridCol w:w="1106"/>
                    <w:gridCol w:w="1004"/>
                    <w:gridCol w:w="986"/>
                    <w:gridCol w:w="1122"/>
                    <w:gridCol w:w="867"/>
                  </w:tblGrid>
                  <w:tr w:rsidR="00BB18B7" w14:paraId="0174F559" w14:textId="77777777" w:rsidTr="00BB18B7">
                    <w:tc>
                      <w:tcPr>
                        <w:tcW w:w="1110" w:type="dxa"/>
                        <w:shd w:val="clear" w:color="auto" w:fill="D9D9D9" w:themeFill="background1" w:themeFillShade="D9"/>
                      </w:tcPr>
                      <w:p w14:paraId="230E26A4" w14:textId="61D09062" w:rsidR="00BB18B7" w:rsidRPr="00E52F01" w:rsidRDefault="00BB18B7" w:rsidP="002C04CC">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0ED2AB5" w14:textId="379D7817" w:rsidR="00BB18B7" w:rsidRDefault="00BB18B7" w:rsidP="002C04CC">
                        <w:pPr>
                          <w:rPr>
                            <w:sz w:val="16"/>
                            <w:szCs w:val="16"/>
                          </w:rPr>
                        </w:pPr>
                        <w:r>
                          <w:rPr>
                            <w:sz w:val="16"/>
                            <w:szCs w:val="16"/>
                          </w:rPr>
                          <w:t>Source</w:t>
                        </w:r>
                      </w:p>
                    </w:tc>
                    <w:tc>
                      <w:tcPr>
                        <w:tcW w:w="990" w:type="dxa"/>
                        <w:shd w:val="clear" w:color="auto" w:fill="D9D9D9" w:themeFill="background1" w:themeFillShade="D9"/>
                      </w:tcPr>
                      <w:p w14:paraId="6F0E00EA" w14:textId="15896F81" w:rsidR="00BB18B7" w:rsidRDefault="00BB18B7" w:rsidP="00BB18B7">
                        <w:pPr>
                          <w:jc w:val="center"/>
                          <w:rPr>
                            <w:sz w:val="16"/>
                            <w:szCs w:val="16"/>
                          </w:rPr>
                        </w:pPr>
                        <w:r>
                          <w:rPr>
                            <w:sz w:val="16"/>
                            <w:szCs w:val="16"/>
                          </w:rPr>
                          <w:t>Alignment</w:t>
                        </w:r>
                      </w:p>
                    </w:tc>
                    <w:tc>
                      <w:tcPr>
                        <w:tcW w:w="1080" w:type="dxa"/>
                        <w:shd w:val="clear" w:color="auto" w:fill="D9D9D9" w:themeFill="background1" w:themeFillShade="D9"/>
                      </w:tcPr>
                      <w:p w14:paraId="3F94B484" w14:textId="6E1D247F" w:rsidR="00BB18B7" w:rsidRDefault="00BB18B7" w:rsidP="002C04CC">
                        <w:pPr>
                          <w:rPr>
                            <w:sz w:val="16"/>
                            <w:szCs w:val="16"/>
                          </w:rPr>
                        </w:pPr>
                        <w:r>
                          <w:rPr>
                            <w:sz w:val="16"/>
                            <w:szCs w:val="16"/>
                          </w:rPr>
                          <w:t>Format</w:t>
                        </w:r>
                      </w:p>
                    </w:tc>
                    <w:tc>
                      <w:tcPr>
                        <w:tcW w:w="888" w:type="dxa"/>
                        <w:tcBorders>
                          <w:top w:val="nil"/>
                          <w:bottom w:val="nil"/>
                          <w:right w:val="nil"/>
                        </w:tcBorders>
                      </w:tcPr>
                      <w:p w14:paraId="558C4662" w14:textId="513D8142" w:rsidR="00BB18B7" w:rsidRDefault="00BB18B7" w:rsidP="002C04CC">
                        <w:pPr>
                          <w:rPr>
                            <w:sz w:val="16"/>
                            <w:szCs w:val="16"/>
                          </w:rPr>
                        </w:pPr>
                      </w:p>
                    </w:tc>
                  </w:tr>
                  <w:tr w:rsidR="00BB18B7" w14:paraId="6726C693" w14:textId="77777777" w:rsidTr="00BB18B7">
                    <w:tc>
                      <w:tcPr>
                        <w:tcW w:w="1110" w:type="dxa"/>
                      </w:tcPr>
                      <w:p w14:paraId="7EF4FF57" w14:textId="77777777" w:rsidR="00BB18B7" w:rsidRDefault="00BB18B7" w:rsidP="002C04CC">
                        <w:pPr>
                          <w:rPr>
                            <w:sz w:val="16"/>
                            <w:szCs w:val="16"/>
                          </w:rPr>
                        </w:pPr>
                        <w:r>
                          <w:rPr>
                            <w:i/>
                            <w:iCs/>
                            <w:color w:val="ED7D31" w:themeColor="accent2"/>
                            <w:sz w:val="16"/>
                            <w:szCs w:val="16"/>
                          </w:rPr>
                          <w:t>Invoice</w:t>
                        </w:r>
                      </w:p>
                    </w:tc>
                    <w:tc>
                      <w:tcPr>
                        <w:tcW w:w="1017" w:type="dxa"/>
                      </w:tcPr>
                      <w:p w14:paraId="17F4ACA9" w14:textId="75262751" w:rsidR="00BB18B7" w:rsidRDefault="00BB18B7" w:rsidP="002C04CC">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22158426" w14:textId="406B22E8" w:rsidR="00BB18B7" w:rsidRPr="00C61CEB" w:rsidRDefault="00BB18B7" w:rsidP="00BB18B7">
                        <w:pPr>
                          <w:jc w:val="center"/>
                          <w:rPr>
                            <w:b/>
                            <w:bCs/>
                            <w:sz w:val="16"/>
                            <w:szCs w:val="16"/>
                          </w:rPr>
                        </w:pPr>
                        <w:r w:rsidRPr="00BB18B7">
                          <w:rPr>
                            <w:sz w:val="16"/>
                            <w:szCs w:val="16"/>
                          </w:rPr>
                          <w:t>Left</w:t>
                        </w:r>
                      </w:p>
                    </w:tc>
                    <w:tc>
                      <w:tcPr>
                        <w:tcW w:w="1080" w:type="dxa"/>
                      </w:tcPr>
                      <w:p w14:paraId="4F154878" w14:textId="0745F6B0" w:rsidR="00BB18B7" w:rsidRPr="00C61CEB" w:rsidRDefault="00BB18B7" w:rsidP="002C04CC">
                        <w:pPr>
                          <w:rPr>
                            <w:b/>
                            <w:bCs/>
                            <w:sz w:val="16"/>
                            <w:szCs w:val="16"/>
                          </w:rPr>
                        </w:pPr>
                      </w:p>
                    </w:tc>
                    <w:tc>
                      <w:tcPr>
                        <w:tcW w:w="888" w:type="dxa"/>
                        <w:tcBorders>
                          <w:top w:val="nil"/>
                          <w:bottom w:val="nil"/>
                          <w:right w:val="nil"/>
                        </w:tcBorders>
                      </w:tcPr>
                      <w:p w14:paraId="20909EBF" w14:textId="46DE093D" w:rsidR="00BB18B7" w:rsidRPr="00C61CEB" w:rsidRDefault="00BB18B7" w:rsidP="002C04CC">
                        <w:pPr>
                          <w:rPr>
                            <w:b/>
                            <w:bCs/>
                            <w:sz w:val="16"/>
                            <w:szCs w:val="16"/>
                          </w:rPr>
                        </w:pPr>
                        <w:r w:rsidRPr="00C61CEB">
                          <w:rPr>
                            <w:b/>
                            <w:bCs/>
                            <w:sz w:val="16"/>
                            <w:szCs w:val="16"/>
                          </w:rPr>
                          <w:t>-</w:t>
                        </w:r>
                      </w:p>
                    </w:tc>
                  </w:tr>
                  <w:tr w:rsidR="00BB18B7" w:rsidRPr="00C61CEB" w14:paraId="6A6C1AB9" w14:textId="77777777" w:rsidTr="00BB18B7">
                    <w:tc>
                      <w:tcPr>
                        <w:tcW w:w="1110" w:type="dxa"/>
                      </w:tcPr>
                      <w:p w14:paraId="559CD04A" w14:textId="3FCAC891" w:rsidR="00BB18B7" w:rsidRDefault="00BB18B7" w:rsidP="002C04CC">
                        <w:pPr>
                          <w:rPr>
                            <w:sz w:val="16"/>
                            <w:szCs w:val="16"/>
                          </w:rPr>
                        </w:pPr>
                        <w:r>
                          <w:rPr>
                            <w:i/>
                            <w:iCs/>
                            <w:color w:val="ED7D31" w:themeColor="accent2"/>
                            <w:sz w:val="16"/>
                            <w:szCs w:val="16"/>
                          </w:rPr>
                          <w:t>Date:</w:t>
                        </w:r>
                      </w:p>
                    </w:tc>
                    <w:tc>
                      <w:tcPr>
                        <w:tcW w:w="1017" w:type="dxa"/>
                      </w:tcPr>
                      <w:p w14:paraId="7BEF8D62" w14:textId="46ED5D37" w:rsidR="00BB18B7" w:rsidRDefault="00BB18B7" w:rsidP="002C04CC">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4E3F43C4" w14:textId="6926E71C" w:rsidR="00BB18B7" w:rsidRPr="00C61CEB" w:rsidRDefault="00BB18B7" w:rsidP="00BB18B7">
                        <w:pPr>
                          <w:jc w:val="center"/>
                          <w:rPr>
                            <w:b/>
                            <w:bCs/>
                            <w:sz w:val="16"/>
                            <w:szCs w:val="16"/>
                          </w:rPr>
                        </w:pPr>
                        <w:r w:rsidRPr="00BB18B7">
                          <w:rPr>
                            <w:sz w:val="16"/>
                            <w:szCs w:val="16"/>
                          </w:rPr>
                          <w:t>Left</w:t>
                        </w:r>
                      </w:p>
                    </w:tc>
                    <w:tc>
                      <w:tcPr>
                        <w:tcW w:w="1080" w:type="dxa"/>
                      </w:tcPr>
                      <w:p w14:paraId="0F1159E5" w14:textId="2E7B60D9" w:rsidR="00BB18B7" w:rsidRPr="00C61CEB" w:rsidRDefault="00BB18B7" w:rsidP="002C04CC">
                        <w:pPr>
                          <w:rPr>
                            <w:b/>
                            <w:bCs/>
                            <w:sz w:val="16"/>
                            <w:szCs w:val="16"/>
                          </w:rPr>
                        </w:pPr>
                      </w:p>
                    </w:tc>
                    <w:tc>
                      <w:tcPr>
                        <w:tcW w:w="888" w:type="dxa"/>
                        <w:tcBorders>
                          <w:top w:val="nil"/>
                          <w:bottom w:val="nil"/>
                          <w:right w:val="nil"/>
                        </w:tcBorders>
                      </w:tcPr>
                      <w:p w14:paraId="300FD506" w14:textId="7E89FF3A" w:rsidR="00BB18B7" w:rsidRPr="00C61CEB" w:rsidRDefault="00BB18B7" w:rsidP="002C04CC">
                        <w:pPr>
                          <w:rPr>
                            <w:b/>
                            <w:bCs/>
                            <w:sz w:val="16"/>
                            <w:szCs w:val="16"/>
                          </w:rPr>
                        </w:pPr>
                        <w:r w:rsidRPr="00C61CEB">
                          <w:rPr>
                            <w:b/>
                            <w:bCs/>
                            <w:sz w:val="16"/>
                            <w:szCs w:val="16"/>
                          </w:rPr>
                          <w:t>-</w:t>
                        </w:r>
                      </w:p>
                    </w:tc>
                  </w:tr>
                  <w:tr w:rsidR="00BB18B7" w:rsidRPr="00C61CEB" w14:paraId="723D9BC8" w14:textId="77777777" w:rsidTr="00BB18B7">
                    <w:tc>
                      <w:tcPr>
                        <w:tcW w:w="1110" w:type="dxa"/>
                      </w:tcPr>
                      <w:p w14:paraId="504A195A" w14:textId="0B769FE5" w:rsidR="00BB18B7" w:rsidRDefault="00BB18B7" w:rsidP="002C04CC">
                        <w:pPr>
                          <w:rPr>
                            <w:sz w:val="16"/>
                            <w:szCs w:val="16"/>
                          </w:rPr>
                        </w:pPr>
                        <w:r>
                          <w:rPr>
                            <w:i/>
                            <w:iCs/>
                            <w:color w:val="ED7D31" w:themeColor="accent2"/>
                            <w:sz w:val="16"/>
                            <w:szCs w:val="16"/>
                          </w:rPr>
                          <w:t>05/31/2018</w:t>
                        </w:r>
                      </w:p>
                    </w:tc>
                    <w:tc>
                      <w:tcPr>
                        <w:tcW w:w="1017" w:type="dxa"/>
                      </w:tcPr>
                      <w:p w14:paraId="45BB6BFC" w14:textId="15B61DCE" w:rsidR="00BB18B7" w:rsidRDefault="00BB18B7" w:rsidP="002C04CC">
                        <w:pPr>
                          <w:rPr>
                            <w:sz w:val="16"/>
                            <w:szCs w:val="16"/>
                          </w:rPr>
                        </w:pPr>
                        <w:r>
                          <w:rPr>
                            <w:sz w:val="16"/>
                            <w:szCs w:val="16"/>
                          </w:rPr>
                          <w:t xml:space="preserve">Value     </w:t>
                        </w:r>
                        <w:r>
                          <w:rPr>
                            <w:rFonts w:ascii="Arial" w:hAnsi="Arial" w:cs="Arial"/>
                            <w:noProof/>
                            <w:color w:val="000000" w:themeColor="text1"/>
                            <w:sz w:val="18"/>
                            <w:szCs w:val="18"/>
                          </w:rPr>
                          <w:t>▼</w:t>
                        </w:r>
                      </w:p>
                    </w:tc>
                    <w:tc>
                      <w:tcPr>
                        <w:tcW w:w="990" w:type="dxa"/>
                      </w:tcPr>
                      <w:p w14:paraId="5FC9DE7C" w14:textId="12EF1037" w:rsidR="00BB18B7" w:rsidRPr="00D80A76" w:rsidRDefault="00BB18B7" w:rsidP="00BB18B7">
                        <w:pPr>
                          <w:jc w:val="center"/>
                          <w:rPr>
                            <w:sz w:val="16"/>
                            <w:szCs w:val="16"/>
                          </w:rPr>
                        </w:pPr>
                        <w:r w:rsidRPr="00BB18B7">
                          <w:rPr>
                            <w:sz w:val="16"/>
                            <w:szCs w:val="16"/>
                          </w:rPr>
                          <w:t>Left</w:t>
                        </w:r>
                      </w:p>
                    </w:tc>
                    <w:tc>
                      <w:tcPr>
                        <w:tcW w:w="1080" w:type="dxa"/>
                      </w:tcPr>
                      <w:p w14:paraId="02882B61" w14:textId="6C17955C" w:rsidR="00BB18B7" w:rsidRPr="00D80A76" w:rsidRDefault="00BB18B7" w:rsidP="002C04CC">
                        <w:pPr>
                          <w:rPr>
                            <w:sz w:val="16"/>
                            <w:szCs w:val="16"/>
                          </w:rPr>
                        </w:pPr>
                        <w:r w:rsidRPr="00D80A76">
                          <w:rPr>
                            <w:sz w:val="16"/>
                            <w:szCs w:val="16"/>
                          </w:rPr>
                          <w:t>MM/DD/YYYY</w:t>
                        </w:r>
                      </w:p>
                    </w:tc>
                    <w:tc>
                      <w:tcPr>
                        <w:tcW w:w="888" w:type="dxa"/>
                        <w:tcBorders>
                          <w:top w:val="nil"/>
                          <w:bottom w:val="nil"/>
                          <w:right w:val="nil"/>
                        </w:tcBorders>
                      </w:tcPr>
                      <w:p w14:paraId="422A77AA" w14:textId="27B2698E" w:rsidR="00BB18B7" w:rsidRPr="00C61CEB" w:rsidRDefault="00BB18B7" w:rsidP="002C04CC">
                        <w:pPr>
                          <w:rPr>
                            <w:b/>
                            <w:bCs/>
                            <w:sz w:val="16"/>
                            <w:szCs w:val="16"/>
                          </w:rPr>
                        </w:pPr>
                        <w:r w:rsidRPr="00C61CEB">
                          <w:rPr>
                            <w:b/>
                            <w:bCs/>
                            <w:sz w:val="16"/>
                            <w:szCs w:val="16"/>
                          </w:rPr>
                          <w:t>+</w:t>
                        </w:r>
                      </w:p>
                    </w:tc>
                  </w:tr>
                </w:tbl>
                <w:p w14:paraId="408E3E7E" w14:textId="77777777" w:rsidR="002C04CC" w:rsidRDefault="002C04CC" w:rsidP="002C04CC">
                  <w:pPr>
                    <w:rPr>
                      <w:sz w:val="16"/>
                      <w:szCs w:val="16"/>
                    </w:rPr>
                  </w:pPr>
                </w:p>
                <w:p w14:paraId="6BC7C2C2" w14:textId="2761699A" w:rsidR="007C7E35" w:rsidRDefault="007C7E35" w:rsidP="007C7E35">
                  <w:pPr>
                    <w:rPr>
                      <w:b/>
                      <w:bCs/>
                      <w:sz w:val="16"/>
                      <w:szCs w:val="16"/>
                    </w:rPr>
                  </w:pPr>
                  <w:r>
                    <w:rPr>
                      <w:b/>
                      <w:bCs/>
                      <w:sz w:val="16"/>
                      <w:szCs w:val="16"/>
                    </w:rPr>
                    <w:t>Due Date</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69876BEF" w14:textId="77777777" w:rsidR="007C7E35" w:rsidRPr="006A3F1F" w:rsidRDefault="007C7E35" w:rsidP="007C7E35">
                  <w:pPr>
                    <w:rPr>
                      <w:b/>
                      <w:bCs/>
                      <w:sz w:val="8"/>
                      <w:szCs w:val="8"/>
                    </w:rPr>
                  </w:pPr>
                </w:p>
                <w:tbl>
                  <w:tblPr>
                    <w:tblStyle w:val="TableGrid"/>
                    <w:tblW w:w="0" w:type="auto"/>
                    <w:tblLook w:val="04A0" w:firstRow="1" w:lastRow="0" w:firstColumn="1" w:lastColumn="0" w:noHBand="0" w:noVBand="1"/>
                  </w:tblPr>
                  <w:tblGrid>
                    <w:gridCol w:w="1110"/>
                    <w:gridCol w:w="1017"/>
                    <w:gridCol w:w="900"/>
                    <w:gridCol w:w="1350"/>
                    <w:gridCol w:w="708"/>
                  </w:tblGrid>
                  <w:tr w:rsidR="00CD1EFB" w14:paraId="5E1E72B6" w14:textId="77777777" w:rsidTr="00CD1EFB">
                    <w:tc>
                      <w:tcPr>
                        <w:tcW w:w="1110" w:type="dxa"/>
                        <w:shd w:val="clear" w:color="auto" w:fill="D9D9D9" w:themeFill="background1" w:themeFillShade="D9"/>
                      </w:tcPr>
                      <w:p w14:paraId="0B44998D" w14:textId="426E6B3F" w:rsidR="00CD1EFB" w:rsidRPr="00E52F01" w:rsidRDefault="00CD1EFB" w:rsidP="007C7E35">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61C37503" w14:textId="2F14C9E5" w:rsidR="00CD1EFB" w:rsidRDefault="00CD1EFB" w:rsidP="007C7E35">
                        <w:pPr>
                          <w:rPr>
                            <w:sz w:val="16"/>
                            <w:szCs w:val="16"/>
                          </w:rPr>
                        </w:pPr>
                        <w:r>
                          <w:rPr>
                            <w:sz w:val="16"/>
                            <w:szCs w:val="16"/>
                          </w:rPr>
                          <w:t>Source</w:t>
                        </w:r>
                      </w:p>
                    </w:tc>
                    <w:tc>
                      <w:tcPr>
                        <w:tcW w:w="900" w:type="dxa"/>
                        <w:shd w:val="clear" w:color="auto" w:fill="D9D9D9" w:themeFill="background1" w:themeFillShade="D9"/>
                      </w:tcPr>
                      <w:p w14:paraId="0BCEE18F" w14:textId="54DD3FD0" w:rsidR="00CD1EFB" w:rsidRDefault="008A5DA6" w:rsidP="007C7E35">
                        <w:pPr>
                          <w:rPr>
                            <w:sz w:val="16"/>
                            <w:szCs w:val="16"/>
                          </w:rPr>
                        </w:pPr>
                        <w:r>
                          <w:rPr>
                            <w:sz w:val="16"/>
                            <w:szCs w:val="16"/>
                          </w:rPr>
                          <w:t>Alignment</w:t>
                        </w:r>
                      </w:p>
                    </w:tc>
                    <w:tc>
                      <w:tcPr>
                        <w:tcW w:w="1350" w:type="dxa"/>
                        <w:shd w:val="clear" w:color="auto" w:fill="D9D9D9" w:themeFill="background1" w:themeFillShade="D9"/>
                      </w:tcPr>
                      <w:p w14:paraId="226CD62C" w14:textId="017F4D8E" w:rsidR="00CD1EFB" w:rsidRDefault="00CD1EFB" w:rsidP="007C7E35">
                        <w:pPr>
                          <w:rPr>
                            <w:sz w:val="16"/>
                            <w:szCs w:val="16"/>
                          </w:rPr>
                        </w:pPr>
                        <w:r>
                          <w:rPr>
                            <w:sz w:val="16"/>
                            <w:szCs w:val="16"/>
                          </w:rPr>
                          <w:t>Format</w:t>
                        </w:r>
                      </w:p>
                    </w:tc>
                    <w:tc>
                      <w:tcPr>
                        <w:tcW w:w="708" w:type="dxa"/>
                        <w:tcBorders>
                          <w:top w:val="nil"/>
                          <w:bottom w:val="nil"/>
                          <w:right w:val="nil"/>
                        </w:tcBorders>
                      </w:tcPr>
                      <w:p w14:paraId="446126E8" w14:textId="77777777" w:rsidR="00CD1EFB" w:rsidRDefault="00CD1EFB" w:rsidP="007C7E35">
                        <w:pPr>
                          <w:rPr>
                            <w:sz w:val="16"/>
                            <w:szCs w:val="16"/>
                          </w:rPr>
                        </w:pPr>
                      </w:p>
                    </w:tc>
                  </w:tr>
                  <w:tr w:rsidR="00CD1EFB" w14:paraId="1625D179" w14:textId="77777777" w:rsidTr="00CD1EFB">
                    <w:tc>
                      <w:tcPr>
                        <w:tcW w:w="1110" w:type="dxa"/>
                      </w:tcPr>
                      <w:p w14:paraId="5123A78D" w14:textId="7D9CCDF7" w:rsidR="00CD1EFB" w:rsidRDefault="00CD1EFB" w:rsidP="007C7E35">
                        <w:pPr>
                          <w:rPr>
                            <w:sz w:val="16"/>
                            <w:szCs w:val="16"/>
                          </w:rPr>
                        </w:pPr>
                        <w:r>
                          <w:rPr>
                            <w:i/>
                            <w:iCs/>
                            <w:color w:val="ED7D31" w:themeColor="accent2"/>
                            <w:sz w:val="16"/>
                            <w:szCs w:val="16"/>
                          </w:rPr>
                          <w:t>Due</w:t>
                        </w:r>
                      </w:p>
                    </w:tc>
                    <w:tc>
                      <w:tcPr>
                        <w:tcW w:w="1017" w:type="dxa"/>
                      </w:tcPr>
                      <w:p w14:paraId="5FDFBA97" w14:textId="49487D37" w:rsidR="00CD1EFB" w:rsidRDefault="00CD1EFB" w:rsidP="007C7E35">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6781DDF1" w14:textId="5AC77802" w:rsidR="00CD1EFB" w:rsidRPr="00F721F7" w:rsidRDefault="008A5DA6" w:rsidP="007C7E35">
                        <w:pPr>
                          <w:rPr>
                            <w:sz w:val="16"/>
                            <w:szCs w:val="16"/>
                          </w:rPr>
                        </w:pPr>
                        <w:r w:rsidRPr="00F721F7">
                          <w:rPr>
                            <w:sz w:val="16"/>
                            <w:szCs w:val="16"/>
                          </w:rPr>
                          <w:t>Left</w:t>
                        </w:r>
                      </w:p>
                    </w:tc>
                    <w:tc>
                      <w:tcPr>
                        <w:tcW w:w="1350" w:type="dxa"/>
                      </w:tcPr>
                      <w:p w14:paraId="2506220D" w14:textId="1AAFDB6E" w:rsidR="00CD1EFB" w:rsidRPr="00C61CEB" w:rsidRDefault="00CD1EFB" w:rsidP="007C7E35">
                        <w:pPr>
                          <w:rPr>
                            <w:b/>
                            <w:bCs/>
                            <w:sz w:val="16"/>
                            <w:szCs w:val="16"/>
                          </w:rPr>
                        </w:pPr>
                      </w:p>
                    </w:tc>
                    <w:tc>
                      <w:tcPr>
                        <w:tcW w:w="708" w:type="dxa"/>
                        <w:tcBorders>
                          <w:top w:val="nil"/>
                          <w:bottom w:val="nil"/>
                          <w:right w:val="nil"/>
                        </w:tcBorders>
                      </w:tcPr>
                      <w:p w14:paraId="7755157A" w14:textId="77777777" w:rsidR="00CD1EFB" w:rsidRPr="00C61CEB" w:rsidRDefault="00CD1EFB" w:rsidP="007C7E35">
                        <w:pPr>
                          <w:rPr>
                            <w:b/>
                            <w:bCs/>
                            <w:sz w:val="16"/>
                            <w:szCs w:val="16"/>
                          </w:rPr>
                        </w:pPr>
                        <w:r w:rsidRPr="00C61CEB">
                          <w:rPr>
                            <w:b/>
                            <w:bCs/>
                            <w:sz w:val="16"/>
                            <w:szCs w:val="16"/>
                          </w:rPr>
                          <w:t>-</w:t>
                        </w:r>
                      </w:p>
                    </w:tc>
                  </w:tr>
                  <w:tr w:rsidR="00CD1EFB" w:rsidRPr="00C61CEB" w14:paraId="3A0F57D5" w14:textId="77777777" w:rsidTr="00CD1EFB">
                    <w:tc>
                      <w:tcPr>
                        <w:tcW w:w="1110" w:type="dxa"/>
                      </w:tcPr>
                      <w:p w14:paraId="43E1D504" w14:textId="03968075" w:rsidR="00CD1EFB" w:rsidRDefault="00CD1EFB" w:rsidP="007C7E35">
                        <w:pPr>
                          <w:rPr>
                            <w:sz w:val="16"/>
                            <w:szCs w:val="16"/>
                          </w:rPr>
                        </w:pPr>
                        <w:r>
                          <w:rPr>
                            <w:i/>
                            <w:iCs/>
                            <w:color w:val="ED7D31" w:themeColor="accent2"/>
                            <w:sz w:val="16"/>
                            <w:szCs w:val="16"/>
                          </w:rPr>
                          <w:t>Date:</w:t>
                        </w:r>
                      </w:p>
                    </w:tc>
                    <w:tc>
                      <w:tcPr>
                        <w:tcW w:w="1017" w:type="dxa"/>
                      </w:tcPr>
                      <w:p w14:paraId="49B5CDEC" w14:textId="7F24FE9B" w:rsidR="00CD1EFB" w:rsidRDefault="00CD1EFB" w:rsidP="007C7E35">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4C84B1DF" w14:textId="27E50DF9" w:rsidR="00CD1EFB" w:rsidRPr="00C61CEB" w:rsidRDefault="00CD1EFB" w:rsidP="007C7E35">
                        <w:pPr>
                          <w:rPr>
                            <w:b/>
                            <w:bCs/>
                            <w:sz w:val="16"/>
                            <w:szCs w:val="16"/>
                          </w:rPr>
                        </w:pPr>
                        <w:r w:rsidRPr="00BB18B7">
                          <w:rPr>
                            <w:sz w:val="16"/>
                            <w:szCs w:val="16"/>
                          </w:rPr>
                          <w:t>Left</w:t>
                        </w:r>
                      </w:p>
                    </w:tc>
                    <w:tc>
                      <w:tcPr>
                        <w:tcW w:w="1350" w:type="dxa"/>
                      </w:tcPr>
                      <w:p w14:paraId="5EA9BDE9" w14:textId="7C2C59F9" w:rsidR="00CD1EFB" w:rsidRPr="00C61CEB" w:rsidRDefault="00CD1EFB" w:rsidP="007C7E35">
                        <w:pPr>
                          <w:rPr>
                            <w:b/>
                            <w:bCs/>
                            <w:sz w:val="16"/>
                            <w:szCs w:val="16"/>
                          </w:rPr>
                        </w:pPr>
                      </w:p>
                    </w:tc>
                    <w:tc>
                      <w:tcPr>
                        <w:tcW w:w="708" w:type="dxa"/>
                        <w:tcBorders>
                          <w:top w:val="nil"/>
                          <w:bottom w:val="nil"/>
                          <w:right w:val="nil"/>
                        </w:tcBorders>
                      </w:tcPr>
                      <w:p w14:paraId="30E7720E" w14:textId="77777777" w:rsidR="00CD1EFB" w:rsidRPr="00C61CEB" w:rsidRDefault="00CD1EFB" w:rsidP="007C7E35">
                        <w:pPr>
                          <w:rPr>
                            <w:b/>
                            <w:bCs/>
                            <w:sz w:val="16"/>
                            <w:szCs w:val="16"/>
                          </w:rPr>
                        </w:pPr>
                        <w:r w:rsidRPr="00C61CEB">
                          <w:rPr>
                            <w:b/>
                            <w:bCs/>
                            <w:sz w:val="16"/>
                            <w:szCs w:val="16"/>
                          </w:rPr>
                          <w:t>-</w:t>
                        </w:r>
                      </w:p>
                    </w:tc>
                  </w:tr>
                  <w:tr w:rsidR="00CD1EFB" w:rsidRPr="00C61CEB" w14:paraId="6F088C89" w14:textId="77777777" w:rsidTr="00CD1EFB">
                    <w:tc>
                      <w:tcPr>
                        <w:tcW w:w="1110" w:type="dxa"/>
                      </w:tcPr>
                      <w:p w14:paraId="79A94A8F" w14:textId="77777777" w:rsidR="00CD1EFB" w:rsidRDefault="00CD1EFB" w:rsidP="007C7E35">
                        <w:pPr>
                          <w:rPr>
                            <w:sz w:val="16"/>
                            <w:szCs w:val="16"/>
                          </w:rPr>
                        </w:pPr>
                        <w:r>
                          <w:rPr>
                            <w:i/>
                            <w:iCs/>
                            <w:color w:val="ED7D31" w:themeColor="accent2"/>
                            <w:sz w:val="16"/>
                            <w:szCs w:val="16"/>
                          </w:rPr>
                          <w:t>07/15/2018</w:t>
                        </w:r>
                      </w:p>
                    </w:tc>
                    <w:tc>
                      <w:tcPr>
                        <w:tcW w:w="1017" w:type="dxa"/>
                      </w:tcPr>
                      <w:p w14:paraId="6E9E5B63" w14:textId="435A4D34" w:rsidR="00CD1EFB" w:rsidRDefault="00CD1EFB" w:rsidP="007C7E35">
                        <w:pPr>
                          <w:rPr>
                            <w:sz w:val="16"/>
                            <w:szCs w:val="16"/>
                          </w:rPr>
                        </w:pPr>
                        <w:r>
                          <w:rPr>
                            <w:sz w:val="16"/>
                            <w:szCs w:val="16"/>
                          </w:rPr>
                          <w:t xml:space="preserve">Value    </w:t>
                        </w:r>
                        <w:r>
                          <w:rPr>
                            <w:rFonts w:ascii="Arial" w:hAnsi="Arial" w:cs="Arial"/>
                            <w:noProof/>
                            <w:color w:val="000000" w:themeColor="text1"/>
                            <w:sz w:val="18"/>
                            <w:szCs w:val="18"/>
                          </w:rPr>
                          <w:t>▼</w:t>
                        </w:r>
                      </w:p>
                    </w:tc>
                    <w:tc>
                      <w:tcPr>
                        <w:tcW w:w="900" w:type="dxa"/>
                      </w:tcPr>
                      <w:p w14:paraId="753A8F7B" w14:textId="1955D031" w:rsidR="00CD1EFB" w:rsidRPr="00D80A76" w:rsidRDefault="00CD1EFB" w:rsidP="007C7E35">
                        <w:pPr>
                          <w:rPr>
                            <w:sz w:val="16"/>
                            <w:szCs w:val="16"/>
                          </w:rPr>
                        </w:pPr>
                        <w:r w:rsidRPr="00BB18B7">
                          <w:rPr>
                            <w:sz w:val="16"/>
                            <w:szCs w:val="16"/>
                          </w:rPr>
                          <w:t>Left</w:t>
                        </w:r>
                      </w:p>
                    </w:tc>
                    <w:tc>
                      <w:tcPr>
                        <w:tcW w:w="1350" w:type="dxa"/>
                      </w:tcPr>
                      <w:p w14:paraId="4C24E684" w14:textId="19A8A124" w:rsidR="00CD1EFB" w:rsidRPr="00D80A76" w:rsidRDefault="00CD1EFB" w:rsidP="007C7E35">
                        <w:pPr>
                          <w:rPr>
                            <w:sz w:val="16"/>
                            <w:szCs w:val="16"/>
                          </w:rPr>
                        </w:pPr>
                        <w:r w:rsidRPr="00D80A76">
                          <w:rPr>
                            <w:sz w:val="16"/>
                            <w:szCs w:val="16"/>
                          </w:rPr>
                          <w:t>MM/DD/YYYY</w:t>
                        </w:r>
                      </w:p>
                    </w:tc>
                    <w:tc>
                      <w:tcPr>
                        <w:tcW w:w="708" w:type="dxa"/>
                        <w:tcBorders>
                          <w:top w:val="nil"/>
                          <w:bottom w:val="nil"/>
                          <w:right w:val="nil"/>
                        </w:tcBorders>
                      </w:tcPr>
                      <w:p w14:paraId="3EAC320A" w14:textId="77777777" w:rsidR="00CD1EFB" w:rsidRPr="00C61CEB" w:rsidRDefault="00CD1EFB" w:rsidP="007C7E35">
                        <w:pPr>
                          <w:rPr>
                            <w:b/>
                            <w:bCs/>
                            <w:sz w:val="16"/>
                            <w:szCs w:val="16"/>
                          </w:rPr>
                        </w:pPr>
                        <w:r w:rsidRPr="00C61CEB">
                          <w:rPr>
                            <w:b/>
                            <w:bCs/>
                            <w:sz w:val="16"/>
                            <w:szCs w:val="16"/>
                          </w:rPr>
                          <w:t>+</w:t>
                        </w:r>
                      </w:p>
                    </w:tc>
                  </w:tr>
                </w:tbl>
                <w:p w14:paraId="36045AFB" w14:textId="77777777" w:rsidR="007C7E35" w:rsidRDefault="007C7E35" w:rsidP="007C7E35">
                  <w:pPr>
                    <w:rPr>
                      <w:sz w:val="16"/>
                      <w:szCs w:val="16"/>
                    </w:rPr>
                  </w:pPr>
                </w:p>
                <w:p w14:paraId="138988A5" w14:textId="73E91495" w:rsidR="00073DEC" w:rsidRDefault="00073DEC" w:rsidP="00073DEC">
                  <w:pPr>
                    <w:rPr>
                      <w:b/>
                      <w:bCs/>
                      <w:sz w:val="16"/>
                      <w:szCs w:val="16"/>
                    </w:rPr>
                  </w:pPr>
                  <w:r>
                    <w:rPr>
                      <w:b/>
                      <w:bCs/>
                      <w:sz w:val="16"/>
                      <w:szCs w:val="16"/>
                    </w:rPr>
                    <w:t>Service Term (Start/End Dates)</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sidRPr="0051088B">
                    <w:rPr>
                      <w:i/>
                      <w:iCs/>
                      <w:sz w:val="14"/>
                      <w:szCs w:val="14"/>
                      <w:u w:val="single"/>
                    </w:rPr>
                    <w:t>Remove All</w:t>
                  </w:r>
                </w:p>
                <w:p w14:paraId="1E4BDD23" w14:textId="77777777" w:rsidR="00073DEC" w:rsidRPr="006A3F1F" w:rsidRDefault="00073DEC" w:rsidP="00073DE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073DEC" w14:paraId="752A0893" w14:textId="77777777" w:rsidTr="0042620F">
                    <w:tc>
                      <w:tcPr>
                        <w:tcW w:w="1167" w:type="dxa"/>
                        <w:shd w:val="clear" w:color="auto" w:fill="D9D9D9" w:themeFill="background1" w:themeFillShade="D9"/>
                      </w:tcPr>
                      <w:p w14:paraId="5F6F4E39" w14:textId="4595233B" w:rsidR="00073DEC" w:rsidRPr="00E52F01" w:rsidRDefault="00E52F01" w:rsidP="00073DEC">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4C18B7A0" w14:textId="4B92313B" w:rsidR="00073DEC" w:rsidRDefault="00073DEC" w:rsidP="00073DEC">
                        <w:pPr>
                          <w:rPr>
                            <w:sz w:val="16"/>
                            <w:szCs w:val="16"/>
                          </w:rPr>
                        </w:pPr>
                        <w:r>
                          <w:rPr>
                            <w:sz w:val="16"/>
                            <w:szCs w:val="16"/>
                          </w:rPr>
                          <w:t>Source</w:t>
                        </w:r>
                      </w:p>
                    </w:tc>
                    <w:tc>
                      <w:tcPr>
                        <w:tcW w:w="1350" w:type="dxa"/>
                        <w:shd w:val="clear" w:color="auto" w:fill="D9D9D9" w:themeFill="background1" w:themeFillShade="D9"/>
                      </w:tcPr>
                      <w:p w14:paraId="6B494393" w14:textId="77777777" w:rsidR="00073DEC" w:rsidRDefault="00073DEC" w:rsidP="00073DEC">
                        <w:pPr>
                          <w:rPr>
                            <w:sz w:val="16"/>
                            <w:szCs w:val="16"/>
                          </w:rPr>
                        </w:pPr>
                        <w:r>
                          <w:rPr>
                            <w:sz w:val="16"/>
                            <w:szCs w:val="16"/>
                          </w:rPr>
                          <w:t>Format</w:t>
                        </w:r>
                      </w:p>
                    </w:tc>
                    <w:tc>
                      <w:tcPr>
                        <w:tcW w:w="360" w:type="dxa"/>
                        <w:tcBorders>
                          <w:top w:val="nil"/>
                          <w:bottom w:val="nil"/>
                          <w:right w:val="nil"/>
                        </w:tcBorders>
                      </w:tcPr>
                      <w:p w14:paraId="74B23F0F" w14:textId="77777777" w:rsidR="00073DEC" w:rsidRDefault="00073DEC" w:rsidP="00073DEC">
                        <w:pPr>
                          <w:rPr>
                            <w:sz w:val="16"/>
                            <w:szCs w:val="16"/>
                          </w:rPr>
                        </w:pPr>
                      </w:p>
                    </w:tc>
                  </w:tr>
                  <w:tr w:rsidR="00073DEC" w14:paraId="28543CA6" w14:textId="77777777" w:rsidTr="0042620F">
                    <w:tc>
                      <w:tcPr>
                        <w:tcW w:w="1167" w:type="dxa"/>
                      </w:tcPr>
                      <w:p w14:paraId="45963CC0" w14:textId="2CE24B92" w:rsidR="00073DEC" w:rsidRDefault="00073DEC" w:rsidP="00914829">
                        <w:pPr>
                          <w:rPr>
                            <w:sz w:val="16"/>
                            <w:szCs w:val="16"/>
                          </w:rPr>
                        </w:pPr>
                        <w:r>
                          <w:rPr>
                            <w:i/>
                            <w:iCs/>
                            <w:color w:val="ED7D31" w:themeColor="accent2"/>
                            <w:sz w:val="16"/>
                            <w:szCs w:val="16"/>
                          </w:rPr>
                          <w:t>Month</w:t>
                        </w:r>
                      </w:p>
                    </w:tc>
                    <w:tc>
                      <w:tcPr>
                        <w:tcW w:w="1710" w:type="dxa"/>
                      </w:tcPr>
                      <w:p w14:paraId="2FA55F61" w14:textId="0ECA1F8B" w:rsidR="00073DEC" w:rsidRDefault="00073DEC" w:rsidP="00914829">
                        <w:pPr>
                          <w:rPr>
                            <w:sz w:val="16"/>
                            <w:szCs w:val="16"/>
                          </w:rPr>
                        </w:pPr>
                        <w:r>
                          <w:rPr>
                            <w:sz w:val="16"/>
                            <w:szCs w:val="16"/>
                          </w:rPr>
                          <w:t>Labe</w:t>
                        </w:r>
                        <w:r w:rsidR="0042620F">
                          <w:rPr>
                            <w:sz w:val="16"/>
                            <w:szCs w:val="16"/>
                          </w:rPr>
                          <w:t>l</w:t>
                        </w:r>
                        <w:r>
                          <w:rPr>
                            <w:sz w:val="16"/>
                            <w:szCs w:val="16"/>
                          </w:rPr>
                          <w:t xml:space="preserve">     </w:t>
                        </w:r>
                        <w:r w:rsidR="0042620F">
                          <w:rPr>
                            <w:sz w:val="16"/>
                            <w:szCs w:val="16"/>
                          </w:rPr>
                          <w:t xml:space="preserve">            </w:t>
                        </w:r>
                        <w:r>
                          <w:rPr>
                            <w:sz w:val="16"/>
                            <w:szCs w:val="16"/>
                          </w:rPr>
                          <w:t xml:space="preserve">       </w:t>
                        </w:r>
                        <w:r>
                          <w:rPr>
                            <w:rFonts w:ascii="Arial" w:hAnsi="Arial" w:cs="Arial"/>
                            <w:noProof/>
                            <w:color w:val="000000" w:themeColor="text1"/>
                            <w:sz w:val="18"/>
                            <w:szCs w:val="18"/>
                          </w:rPr>
                          <w:t>▼</w:t>
                        </w:r>
                      </w:p>
                    </w:tc>
                    <w:tc>
                      <w:tcPr>
                        <w:tcW w:w="1350" w:type="dxa"/>
                      </w:tcPr>
                      <w:p w14:paraId="7648C69B" w14:textId="77777777" w:rsidR="00073DEC" w:rsidRPr="00C61CEB" w:rsidRDefault="00073DEC" w:rsidP="00914829">
                        <w:pPr>
                          <w:rPr>
                            <w:b/>
                            <w:bCs/>
                            <w:sz w:val="16"/>
                            <w:szCs w:val="16"/>
                          </w:rPr>
                        </w:pPr>
                      </w:p>
                    </w:tc>
                    <w:tc>
                      <w:tcPr>
                        <w:tcW w:w="360" w:type="dxa"/>
                        <w:tcBorders>
                          <w:top w:val="nil"/>
                          <w:bottom w:val="nil"/>
                          <w:right w:val="nil"/>
                        </w:tcBorders>
                      </w:tcPr>
                      <w:p w14:paraId="60F81541" w14:textId="77777777" w:rsidR="00073DEC" w:rsidRPr="00C61CEB" w:rsidRDefault="00073DEC" w:rsidP="00914829">
                        <w:pPr>
                          <w:rPr>
                            <w:b/>
                            <w:bCs/>
                            <w:sz w:val="16"/>
                            <w:szCs w:val="16"/>
                          </w:rPr>
                        </w:pPr>
                        <w:r w:rsidRPr="00C61CEB">
                          <w:rPr>
                            <w:b/>
                            <w:bCs/>
                            <w:sz w:val="16"/>
                            <w:szCs w:val="16"/>
                          </w:rPr>
                          <w:t>-</w:t>
                        </w:r>
                      </w:p>
                    </w:tc>
                  </w:tr>
                  <w:tr w:rsidR="00073DEC" w:rsidRPr="00C61CEB" w14:paraId="36000B28" w14:textId="77777777" w:rsidTr="0042620F">
                    <w:tc>
                      <w:tcPr>
                        <w:tcW w:w="1167" w:type="dxa"/>
                      </w:tcPr>
                      <w:p w14:paraId="42A78492" w14:textId="5E1E9394" w:rsidR="00073DEC" w:rsidRDefault="00073DEC" w:rsidP="00914829">
                        <w:pPr>
                          <w:rPr>
                            <w:sz w:val="16"/>
                            <w:szCs w:val="16"/>
                          </w:rPr>
                        </w:pPr>
                        <w:r>
                          <w:rPr>
                            <w:i/>
                            <w:iCs/>
                            <w:color w:val="ED7D31" w:themeColor="accent2"/>
                            <w:sz w:val="16"/>
                            <w:szCs w:val="16"/>
                          </w:rPr>
                          <w:t>of</w:t>
                        </w:r>
                      </w:p>
                    </w:tc>
                    <w:tc>
                      <w:tcPr>
                        <w:tcW w:w="1710" w:type="dxa"/>
                      </w:tcPr>
                      <w:p w14:paraId="2F95ADD5" w14:textId="105970F4" w:rsidR="00073DEC" w:rsidRDefault="00073DEC" w:rsidP="00914829">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Pr>
                      <w:p w14:paraId="1C3A8139" w14:textId="77777777" w:rsidR="00073DEC" w:rsidRPr="00C61CEB" w:rsidRDefault="00073DEC" w:rsidP="00914829">
                        <w:pPr>
                          <w:rPr>
                            <w:b/>
                            <w:bCs/>
                            <w:sz w:val="16"/>
                            <w:szCs w:val="16"/>
                          </w:rPr>
                        </w:pPr>
                      </w:p>
                    </w:tc>
                    <w:tc>
                      <w:tcPr>
                        <w:tcW w:w="360" w:type="dxa"/>
                        <w:tcBorders>
                          <w:top w:val="nil"/>
                          <w:bottom w:val="nil"/>
                          <w:right w:val="nil"/>
                        </w:tcBorders>
                      </w:tcPr>
                      <w:p w14:paraId="0B7C2E11" w14:textId="77777777" w:rsidR="00073DEC" w:rsidRPr="00C61CEB" w:rsidRDefault="00073DEC" w:rsidP="00914829">
                        <w:pPr>
                          <w:rPr>
                            <w:b/>
                            <w:bCs/>
                            <w:sz w:val="16"/>
                            <w:szCs w:val="16"/>
                          </w:rPr>
                        </w:pPr>
                        <w:r w:rsidRPr="00C61CEB">
                          <w:rPr>
                            <w:b/>
                            <w:bCs/>
                            <w:sz w:val="16"/>
                            <w:szCs w:val="16"/>
                          </w:rPr>
                          <w:t>-</w:t>
                        </w:r>
                      </w:p>
                    </w:tc>
                  </w:tr>
                  <w:tr w:rsidR="00073DEC" w14:paraId="5CE006C2" w14:textId="77777777" w:rsidTr="0042620F">
                    <w:tc>
                      <w:tcPr>
                        <w:tcW w:w="1167" w:type="dxa"/>
                      </w:tcPr>
                      <w:p w14:paraId="3AB8D439" w14:textId="51670B59" w:rsidR="00073DEC" w:rsidRDefault="00073DEC" w:rsidP="00914829">
                        <w:pPr>
                          <w:rPr>
                            <w:sz w:val="16"/>
                            <w:szCs w:val="16"/>
                          </w:rPr>
                        </w:pPr>
                        <w:r>
                          <w:rPr>
                            <w:i/>
                            <w:iCs/>
                            <w:color w:val="ED7D31" w:themeColor="accent2"/>
                            <w:sz w:val="16"/>
                            <w:szCs w:val="16"/>
                          </w:rPr>
                          <w:t>service:</w:t>
                        </w:r>
                      </w:p>
                    </w:tc>
                    <w:tc>
                      <w:tcPr>
                        <w:tcW w:w="1710" w:type="dxa"/>
                      </w:tcPr>
                      <w:p w14:paraId="5FB26E9D" w14:textId="54FA1679" w:rsidR="00073DEC" w:rsidRDefault="00073DEC" w:rsidP="00914829">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Pr>
                      <w:p w14:paraId="5B4A6A0E" w14:textId="77777777" w:rsidR="00073DEC" w:rsidRPr="00C61CEB" w:rsidRDefault="00073DEC" w:rsidP="00914829">
                        <w:pPr>
                          <w:rPr>
                            <w:b/>
                            <w:bCs/>
                            <w:sz w:val="16"/>
                            <w:szCs w:val="16"/>
                          </w:rPr>
                        </w:pPr>
                      </w:p>
                    </w:tc>
                    <w:tc>
                      <w:tcPr>
                        <w:tcW w:w="360" w:type="dxa"/>
                        <w:tcBorders>
                          <w:top w:val="nil"/>
                          <w:bottom w:val="nil"/>
                          <w:right w:val="nil"/>
                        </w:tcBorders>
                      </w:tcPr>
                      <w:p w14:paraId="50D37FF0" w14:textId="77777777" w:rsidR="00073DEC" w:rsidRPr="00C61CEB" w:rsidRDefault="00073DEC" w:rsidP="00914829">
                        <w:pPr>
                          <w:rPr>
                            <w:b/>
                            <w:bCs/>
                            <w:sz w:val="16"/>
                            <w:szCs w:val="16"/>
                          </w:rPr>
                        </w:pPr>
                        <w:r w:rsidRPr="00C61CEB">
                          <w:rPr>
                            <w:b/>
                            <w:bCs/>
                            <w:sz w:val="16"/>
                            <w:szCs w:val="16"/>
                          </w:rPr>
                          <w:t>-</w:t>
                        </w:r>
                      </w:p>
                    </w:tc>
                  </w:tr>
                  <w:tr w:rsidR="00073DEC" w:rsidRPr="00C61CEB" w14:paraId="278B19D7" w14:textId="77777777" w:rsidTr="0042620F">
                    <w:tc>
                      <w:tcPr>
                        <w:tcW w:w="1167" w:type="dxa"/>
                      </w:tcPr>
                      <w:p w14:paraId="197021E3" w14:textId="26E98594" w:rsidR="00073DEC" w:rsidRDefault="00073DEC" w:rsidP="00914829">
                        <w:pPr>
                          <w:rPr>
                            <w:sz w:val="16"/>
                            <w:szCs w:val="16"/>
                          </w:rPr>
                        </w:pPr>
                        <w:r>
                          <w:rPr>
                            <w:i/>
                            <w:iCs/>
                            <w:color w:val="ED7D31" w:themeColor="accent2"/>
                            <w:sz w:val="16"/>
                            <w:szCs w:val="16"/>
                          </w:rPr>
                          <w:lastRenderedPageBreak/>
                          <w:t>May</w:t>
                        </w:r>
                      </w:p>
                    </w:tc>
                    <w:tc>
                      <w:tcPr>
                        <w:tcW w:w="1710" w:type="dxa"/>
                      </w:tcPr>
                      <w:p w14:paraId="7DD0BA08" w14:textId="036943A2" w:rsidR="00073DEC" w:rsidRDefault="00073DEC" w:rsidP="00914829">
                        <w:pPr>
                          <w:rPr>
                            <w:sz w:val="16"/>
                            <w:szCs w:val="16"/>
                          </w:rPr>
                        </w:pPr>
                        <w:r>
                          <w:rPr>
                            <w:sz w:val="16"/>
                            <w:szCs w:val="16"/>
                          </w:rPr>
                          <w:t xml:space="preserve">Value </w:t>
                        </w:r>
                        <w:r w:rsidR="0042620F">
                          <w:rPr>
                            <w:sz w:val="16"/>
                            <w:szCs w:val="16"/>
                          </w:rPr>
                          <w:t xml:space="preserve">                       </w:t>
                        </w:r>
                        <w:r>
                          <w:rPr>
                            <w:rFonts w:ascii="Arial" w:hAnsi="Arial" w:cs="Arial"/>
                            <w:noProof/>
                            <w:color w:val="000000" w:themeColor="text1"/>
                            <w:sz w:val="18"/>
                            <w:szCs w:val="18"/>
                          </w:rPr>
                          <w:t>▼</w:t>
                        </w:r>
                      </w:p>
                    </w:tc>
                    <w:tc>
                      <w:tcPr>
                        <w:tcW w:w="1350" w:type="dxa"/>
                      </w:tcPr>
                      <w:p w14:paraId="4B7DCA6E" w14:textId="11966377" w:rsidR="00073DEC" w:rsidRPr="00073DEC" w:rsidRDefault="00073DEC" w:rsidP="00914829">
                        <w:pPr>
                          <w:rPr>
                            <w:sz w:val="16"/>
                            <w:szCs w:val="16"/>
                          </w:rPr>
                        </w:pPr>
                        <w:r>
                          <w:rPr>
                            <w:sz w:val="16"/>
                            <w:szCs w:val="16"/>
                          </w:rPr>
                          <w:t>FULL:</w:t>
                        </w:r>
                        <w:r w:rsidRPr="00073DEC">
                          <w:rPr>
                            <w:sz w:val="16"/>
                            <w:szCs w:val="16"/>
                          </w:rPr>
                          <w:t>MMM</w:t>
                        </w:r>
                      </w:p>
                    </w:tc>
                    <w:tc>
                      <w:tcPr>
                        <w:tcW w:w="360" w:type="dxa"/>
                        <w:tcBorders>
                          <w:top w:val="nil"/>
                          <w:bottom w:val="nil"/>
                          <w:right w:val="nil"/>
                        </w:tcBorders>
                      </w:tcPr>
                      <w:p w14:paraId="33CBABD0" w14:textId="77777777" w:rsidR="00073DEC" w:rsidRPr="00C61CEB" w:rsidRDefault="00073DEC" w:rsidP="00914829">
                        <w:pPr>
                          <w:rPr>
                            <w:b/>
                            <w:bCs/>
                            <w:sz w:val="16"/>
                            <w:szCs w:val="16"/>
                          </w:rPr>
                        </w:pPr>
                        <w:r w:rsidRPr="00C61CEB">
                          <w:rPr>
                            <w:b/>
                            <w:bCs/>
                            <w:sz w:val="16"/>
                            <w:szCs w:val="16"/>
                          </w:rPr>
                          <w:t>-</w:t>
                        </w:r>
                      </w:p>
                    </w:tc>
                  </w:tr>
                  <w:tr w:rsidR="00073DEC" w14:paraId="5A3CE1BD" w14:textId="77777777" w:rsidTr="0042620F">
                    <w:tc>
                      <w:tcPr>
                        <w:tcW w:w="1167" w:type="dxa"/>
                      </w:tcPr>
                      <w:p w14:paraId="6897DF6B" w14:textId="723374FB" w:rsidR="00073DEC" w:rsidRDefault="00073DEC" w:rsidP="00073DEC">
                        <w:pPr>
                          <w:rPr>
                            <w:sz w:val="16"/>
                            <w:szCs w:val="16"/>
                          </w:rPr>
                        </w:pPr>
                        <w:r>
                          <w:rPr>
                            <w:i/>
                            <w:iCs/>
                            <w:color w:val="ED7D31" w:themeColor="accent2"/>
                            <w:sz w:val="16"/>
                            <w:szCs w:val="16"/>
                          </w:rPr>
                          <w:t>2018</w:t>
                        </w:r>
                      </w:p>
                    </w:tc>
                    <w:tc>
                      <w:tcPr>
                        <w:tcW w:w="1710" w:type="dxa"/>
                      </w:tcPr>
                      <w:p w14:paraId="2562FAFE" w14:textId="0AF8BCA2" w:rsidR="00073DEC" w:rsidRDefault="00073DEC" w:rsidP="00073DEC">
                        <w:pPr>
                          <w:rPr>
                            <w:sz w:val="16"/>
                            <w:szCs w:val="16"/>
                          </w:rPr>
                        </w:pPr>
                        <w:r>
                          <w:rPr>
                            <w:sz w:val="16"/>
                            <w:szCs w:val="16"/>
                          </w:rPr>
                          <w:t xml:space="preserve">Value </w:t>
                        </w:r>
                        <w:r w:rsidR="0042620F">
                          <w:rPr>
                            <w:sz w:val="16"/>
                            <w:szCs w:val="16"/>
                          </w:rPr>
                          <w:t xml:space="preserve">                       </w:t>
                        </w:r>
                        <w:r>
                          <w:rPr>
                            <w:rFonts w:ascii="Arial" w:hAnsi="Arial" w:cs="Arial"/>
                            <w:noProof/>
                            <w:color w:val="000000" w:themeColor="text1"/>
                            <w:sz w:val="18"/>
                            <w:szCs w:val="18"/>
                          </w:rPr>
                          <w:t>▼</w:t>
                        </w:r>
                      </w:p>
                    </w:tc>
                    <w:tc>
                      <w:tcPr>
                        <w:tcW w:w="1350" w:type="dxa"/>
                      </w:tcPr>
                      <w:p w14:paraId="6143A40F" w14:textId="0AFCB49B" w:rsidR="00073DEC" w:rsidRPr="00073DEC" w:rsidRDefault="00073DEC" w:rsidP="00073DEC">
                        <w:pPr>
                          <w:rPr>
                            <w:sz w:val="16"/>
                            <w:szCs w:val="16"/>
                          </w:rPr>
                        </w:pPr>
                        <w:r>
                          <w:rPr>
                            <w:sz w:val="16"/>
                            <w:szCs w:val="16"/>
                          </w:rPr>
                          <w:t>FULL:</w:t>
                        </w:r>
                        <w:r w:rsidRPr="00073DEC">
                          <w:rPr>
                            <w:sz w:val="16"/>
                            <w:szCs w:val="16"/>
                          </w:rPr>
                          <w:t>YYYY</w:t>
                        </w:r>
                      </w:p>
                    </w:tc>
                    <w:tc>
                      <w:tcPr>
                        <w:tcW w:w="360" w:type="dxa"/>
                        <w:tcBorders>
                          <w:top w:val="nil"/>
                          <w:bottom w:val="nil"/>
                          <w:right w:val="nil"/>
                        </w:tcBorders>
                      </w:tcPr>
                      <w:p w14:paraId="7AF9BFB8" w14:textId="4BF80391" w:rsidR="00073DEC" w:rsidRPr="00C61CEB" w:rsidRDefault="00073DEC" w:rsidP="00073DEC">
                        <w:pPr>
                          <w:rPr>
                            <w:b/>
                            <w:bCs/>
                            <w:sz w:val="16"/>
                            <w:szCs w:val="16"/>
                          </w:rPr>
                        </w:pPr>
                        <w:r>
                          <w:rPr>
                            <w:b/>
                            <w:bCs/>
                            <w:sz w:val="16"/>
                            <w:szCs w:val="16"/>
                          </w:rPr>
                          <w:t>+</w:t>
                        </w:r>
                      </w:p>
                    </w:tc>
                  </w:tr>
                </w:tbl>
                <w:p w14:paraId="7FB17DB3" w14:textId="77777777" w:rsidR="00073DEC" w:rsidRDefault="00073DEC" w:rsidP="00073DEC">
                  <w:pPr>
                    <w:rPr>
                      <w:sz w:val="16"/>
                      <w:szCs w:val="16"/>
                    </w:rPr>
                  </w:pPr>
                </w:p>
                <w:p w14:paraId="1E37A5C2" w14:textId="0134751F" w:rsidR="008A1AFF" w:rsidRDefault="008A1AFF" w:rsidP="008A1AFF">
                  <w:pPr>
                    <w:rPr>
                      <w:b/>
                      <w:bCs/>
                      <w:sz w:val="16"/>
                      <w:szCs w:val="16"/>
                    </w:rPr>
                  </w:pPr>
                  <w:r>
                    <w:rPr>
                      <w:b/>
                      <w:bCs/>
                      <w:sz w:val="16"/>
                      <w:szCs w:val="16"/>
                    </w:rPr>
                    <w:t>Payment Term</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57DEB2FB" w14:textId="77777777" w:rsidR="008A1AFF" w:rsidRPr="006A3F1F" w:rsidRDefault="008A1AFF" w:rsidP="008A1AFF">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8A1AFF" w14:paraId="1592AADB" w14:textId="77777777" w:rsidTr="00914829">
                    <w:tc>
                      <w:tcPr>
                        <w:tcW w:w="1167" w:type="dxa"/>
                        <w:shd w:val="clear" w:color="auto" w:fill="D9D9D9" w:themeFill="background1" w:themeFillShade="D9"/>
                      </w:tcPr>
                      <w:p w14:paraId="1585272B" w14:textId="05506A0B" w:rsidR="008A1AFF" w:rsidRPr="00E52F01" w:rsidRDefault="00E52F01" w:rsidP="008A1AFF">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303C6A40" w14:textId="42777282" w:rsidR="008A1AFF" w:rsidRDefault="008A1AFF" w:rsidP="008A1AFF">
                        <w:pPr>
                          <w:rPr>
                            <w:sz w:val="16"/>
                            <w:szCs w:val="16"/>
                          </w:rPr>
                        </w:pPr>
                        <w:r>
                          <w:rPr>
                            <w:sz w:val="16"/>
                            <w:szCs w:val="16"/>
                          </w:rPr>
                          <w:t>Source</w:t>
                        </w:r>
                      </w:p>
                    </w:tc>
                    <w:tc>
                      <w:tcPr>
                        <w:tcW w:w="1350" w:type="dxa"/>
                        <w:shd w:val="clear" w:color="auto" w:fill="D9D9D9" w:themeFill="background1" w:themeFillShade="D9"/>
                      </w:tcPr>
                      <w:p w14:paraId="18C4D39F" w14:textId="01B05454" w:rsidR="008A1AFF" w:rsidRDefault="00F67240" w:rsidP="008A1AFF">
                        <w:pPr>
                          <w:rPr>
                            <w:sz w:val="16"/>
                            <w:szCs w:val="16"/>
                          </w:rPr>
                        </w:pPr>
                        <w:r>
                          <w:rPr>
                            <w:sz w:val="16"/>
                            <w:szCs w:val="16"/>
                          </w:rPr>
                          <w:t>Alignment</w:t>
                        </w:r>
                      </w:p>
                    </w:tc>
                    <w:tc>
                      <w:tcPr>
                        <w:tcW w:w="360" w:type="dxa"/>
                        <w:tcBorders>
                          <w:top w:val="nil"/>
                          <w:bottom w:val="nil"/>
                          <w:right w:val="nil"/>
                        </w:tcBorders>
                      </w:tcPr>
                      <w:p w14:paraId="51F74158" w14:textId="77777777" w:rsidR="008A1AFF" w:rsidRDefault="008A1AFF" w:rsidP="008A1AFF">
                        <w:pPr>
                          <w:rPr>
                            <w:sz w:val="16"/>
                            <w:szCs w:val="16"/>
                          </w:rPr>
                        </w:pPr>
                      </w:p>
                    </w:tc>
                  </w:tr>
                  <w:tr w:rsidR="008A1AFF" w14:paraId="3DE48397" w14:textId="77777777" w:rsidTr="00F67240">
                    <w:tc>
                      <w:tcPr>
                        <w:tcW w:w="1167" w:type="dxa"/>
                      </w:tcPr>
                      <w:p w14:paraId="36B15DE3" w14:textId="4C8DB56B" w:rsidR="008A1AFF" w:rsidRDefault="008A1AFF" w:rsidP="008A1AFF">
                        <w:pPr>
                          <w:rPr>
                            <w:sz w:val="16"/>
                            <w:szCs w:val="16"/>
                          </w:rPr>
                        </w:pPr>
                        <w:r>
                          <w:rPr>
                            <w:i/>
                            <w:iCs/>
                            <w:color w:val="ED7D31" w:themeColor="accent2"/>
                            <w:sz w:val="16"/>
                            <w:szCs w:val="16"/>
                          </w:rPr>
                          <w:t>Term:</w:t>
                        </w:r>
                      </w:p>
                    </w:tc>
                    <w:tc>
                      <w:tcPr>
                        <w:tcW w:w="1710" w:type="dxa"/>
                      </w:tcPr>
                      <w:p w14:paraId="4D6BAE7F" w14:textId="005540CE" w:rsidR="008A1AFF" w:rsidRDefault="008A1AFF" w:rsidP="008A1AFF">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Borders>
                          <w:bottom w:val="single" w:sz="4" w:space="0" w:color="auto"/>
                        </w:tcBorders>
                      </w:tcPr>
                      <w:p w14:paraId="37122098" w14:textId="4746B1E4" w:rsidR="008A1AFF" w:rsidRPr="00C61CEB" w:rsidRDefault="00F67240" w:rsidP="008A1AFF">
                        <w:pPr>
                          <w:rPr>
                            <w:b/>
                            <w:bCs/>
                            <w:sz w:val="16"/>
                            <w:szCs w:val="16"/>
                          </w:rPr>
                        </w:pPr>
                        <w:r w:rsidRPr="00F67240">
                          <w:rPr>
                            <w:sz w:val="16"/>
                            <w:szCs w:val="16"/>
                          </w:rPr>
                          <w:t>Left</w:t>
                        </w:r>
                      </w:p>
                    </w:tc>
                    <w:tc>
                      <w:tcPr>
                        <w:tcW w:w="360" w:type="dxa"/>
                        <w:tcBorders>
                          <w:top w:val="nil"/>
                          <w:bottom w:val="nil"/>
                          <w:right w:val="nil"/>
                        </w:tcBorders>
                      </w:tcPr>
                      <w:p w14:paraId="4D79349F" w14:textId="77777777" w:rsidR="008A1AFF" w:rsidRPr="00C61CEB" w:rsidRDefault="008A1AFF" w:rsidP="008A1AFF">
                        <w:pPr>
                          <w:rPr>
                            <w:b/>
                            <w:bCs/>
                            <w:sz w:val="16"/>
                            <w:szCs w:val="16"/>
                          </w:rPr>
                        </w:pPr>
                        <w:r w:rsidRPr="00C61CEB">
                          <w:rPr>
                            <w:b/>
                            <w:bCs/>
                            <w:sz w:val="16"/>
                            <w:szCs w:val="16"/>
                          </w:rPr>
                          <w:t>-</w:t>
                        </w:r>
                      </w:p>
                    </w:tc>
                  </w:tr>
                  <w:tr w:rsidR="008A1AFF" w:rsidRPr="00C61CEB" w14:paraId="364F7171" w14:textId="77777777" w:rsidTr="00F67240">
                    <w:tc>
                      <w:tcPr>
                        <w:tcW w:w="1167" w:type="dxa"/>
                      </w:tcPr>
                      <w:p w14:paraId="02990ACE" w14:textId="216871C1" w:rsidR="008A1AFF" w:rsidRDefault="00F7424F" w:rsidP="008A1AFF">
                        <w:pPr>
                          <w:rPr>
                            <w:sz w:val="16"/>
                            <w:szCs w:val="16"/>
                          </w:rPr>
                        </w:pPr>
                        <w:r>
                          <w:rPr>
                            <w:i/>
                            <w:iCs/>
                            <w:color w:val="ED7D31" w:themeColor="accent2"/>
                            <w:sz w:val="16"/>
                            <w:szCs w:val="16"/>
                          </w:rPr>
                          <w:t>Net</w:t>
                        </w:r>
                        <w:r w:rsidR="00F67240">
                          <w:rPr>
                            <w:i/>
                            <w:iCs/>
                            <w:color w:val="ED7D31" w:themeColor="accent2"/>
                            <w:sz w:val="16"/>
                            <w:szCs w:val="16"/>
                          </w:rPr>
                          <w:t xml:space="preserve"> 45</w:t>
                        </w:r>
                      </w:p>
                    </w:tc>
                    <w:tc>
                      <w:tcPr>
                        <w:tcW w:w="1710" w:type="dxa"/>
                      </w:tcPr>
                      <w:p w14:paraId="4440373C" w14:textId="6ACABFC1" w:rsidR="008A1AFF" w:rsidRDefault="00F7424F" w:rsidP="008A1AFF">
                        <w:pPr>
                          <w:rPr>
                            <w:sz w:val="16"/>
                            <w:szCs w:val="16"/>
                          </w:rPr>
                        </w:pPr>
                        <w:r>
                          <w:rPr>
                            <w:sz w:val="16"/>
                            <w:szCs w:val="16"/>
                          </w:rPr>
                          <w:t>Value</w:t>
                        </w:r>
                        <w:r w:rsidR="008A1AFF">
                          <w:rPr>
                            <w:sz w:val="16"/>
                            <w:szCs w:val="16"/>
                          </w:rPr>
                          <w:t xml:space="preserve"> </w:t>
                        </w:r>
                        <w:r w:rsidR="0042620F">
                          <w:rPr>
                            <w:sz w:val="16"/>
                            <w:szCs w:val="16"/>
                          </w:rPr>
                          <w:t xml:space="preserve">                        </w:t>
                        </w:r>
                        <w:r w:rsidR="008A1AFF">
                          <w:rPr>
                            <w:rFonts w:ascii="Arial" w:hAnsi="Arial" w:cs="Arial"/>
                            <w:noProof/>
                            <w:color w:val="000000" w:themeColor="text1"/>
                            <w:sz w:val="18"/>
                            <w:szCs w:val="18"/>
                          </w:rPr>
                          <w:t>▼</w:t>
                        </w:r>
                      </w:p>
                    </w:tc>
                    <w:tc>
                      <w:tcPr>
                        <w:tcW w:w="1350" w:type="dxa"/>
                        <w:shd w:val="clear" w:color="auto" w:fill="auto"/>
                      </w:tcPr>
                      <w:p w14:paraId="6E93CDB1" w14:textId="2EAA2025" w:rsidR="008A1AFF" w:rsidRPr="00F7424F" w:rsidRDefault="00F67240" w:rsidP="008A1AFF">
                        <w:pPr>
                          <w:rPr>
                            <w:sz w:val="16"/>
                            <w:szCs w:val="16"/>
                          </w:rPr>
                        </w:pPr>
                        <w:r w:rsidRPr="00F67240">
                          <w:rPr>
                            <w:sz w:val="16"/>
                            <w:szCs w:val="16"/>
                          </w:rPr>
                          <w:t>Left</w:t>
                        </w:r>
                      </w:p>
                    </w:tc>
                    <w:tc>
                      <w:tcPr>
                        <w:tcW w:w="360" w:type="dxa"/>
                        <w:tcBorders>
                          <w:top w:val="nil"/>
                          <w:bottom w:val="nil"/>
                          <w:right w:val="nil"/>
                        </w:tcBorders>
                      </w:tcPr>
                      <w:p w14:paraId="3746E86D" w14:textId="77777777" w:rsidR="008A1AFF" w:rsidRPr="00C61CEB" w:rsidRDefault="008A1AFF" w:rsidP="008A1AFF">
                        <w:pPr>
                          <w:rPr>
                            <w:b/>
                            <w:bCs/>
                            <w:sz w:val="16"/>
                            <w:szCs w:val="16"/>
                          </w:rPr>
                        </w:pPr>
                        <w:r w:rsidRPr="00C61CEB">
                          <w:rPr>
                            <w:b/>
                            <w:bCs/>
                            <w:sz w:val="16"/>
                            <w:szCs w:val="16"/>
                          </w:rPr>
                          <w:t>-</w:t>
                        </w:r>
                      </w:p>
                    </w:tc>
                  </w:tr>
                </w:tbl>
                <w:p w14:paraId="57302740" w14:textId="44657F97" w:rsidR="00073DEC" w:rsidRDefault="00073DEC" w:rsidP="00073DEC">
                  <w:pPr>
                    <w:rPr>
                      <w:sz w:val="16"/>
                      <w:szCs w:val="16"/>
                    </w:rPr>
                  </w:pPr>
                </w:p>
                <w:p w14:paraId="2B6DF1D9" w14:textId="2DCAAADB" w:rsidR="00F7424F" w:rsidRDefault="00F7424F" w:rsidP="00F7424F">
                  <w:pPr>
                    <w:rPr>
                      <w:b/>
                      <w:bCs/>
                      <w:sz w:val="16"/>
                      <w:szCs w:val="16"/>
                    </w:rPr>
                  </w:pPr>
                  <w:r>
                    <w:rPr>
                      <w:b/>
                      <w:bCs/>
                      <w:sz w:val="16"/>
                      <w:szCs w:val="16"/>
                    </w:rPr>
                    <w:t>Currency</w:t>
                  </w:r>
                  <w:r w:rsidR="0051088B">
                    <w:rPr>
                      <w:b/>
                      <w:bCs/>
                      <w:sz w:val="16"/>
                      <w:szCs w:val="16"/>
                    </w:rPr>
                    <w:tab/>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33E3DAE3" w14:textId="77777777" w:rsidR="00F7424F" w:rsidRPr="006A3F1F" w:rsidRDefault="00F7424F" w:rsidP="00F7424F">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F7424F" w14:paraId="49DCE832" w14:textId="77777777" w:rsidTr="00914829">
                    <w:tc>
                      <w:tcPr>
                        <w:tcW w:w="1167" w:type="dxa"/>
                        <w:shd w:val="clear" w:color="auto" w:fill="D9D9D9" w:themeFill="background1" w:themeFillShade="D9"/>
                      </w:tcPr>
                      <w:p w14:paraId="47511420" w14:textId="31BC9973" w:rsidR="00F7424F" w:rsidRPr="00E52F01" w:rsidRDefault="00E52F01" w:rsidP="00F7424F">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0C7DEB6A" w14:textId="7B70C967" w:rsidR="00F7424F" w:rsidRDefault="00F7424F" w:rsidP="00F7424F">
                        <w:pPr>
                          <w:rPr>
                            <w:sz w:val="16"/>
                            <w:szCs w:val="16"/>
                          </w:rPr>
                        </w:pPr>
                        <w:r>
                          <w:rPr>
                            <w:sz w:val="16"/>
                            <w:szCs w:val="16"/>
                          </w:rPr>
                          <w:t>Source</w:t>
                        </w:r>
                      </w:p>
                    </w:tc>
                    <w:tc>
                      <w:tcPr>
                        <w:tcW w:w="1350" w:type="dxa"/>
                        <w:shd w:val="clear" w:color="auto" w:fill="D9D9D9" w:themeFill="background1" w:themeFillShade="D9"/>
                      </w:tcPr>
                      <w:p w14:paraId="55BD088A" w14:textId="6A08B948" w:rsidR="00F7424F" w:rsidRDefault="00F67240" w:rsidP="00F7424F">
                        <w:pPr>
                          <w:rPr>
                            <w:sz w:val="16"/>
                            <w:szCs w:val="16"/>
                          </w:rPr>
                        </w:pPr>
                        <w:r>
                          <w:rPr>
                            <w:sz w:val="16"/>
                            <w:szCs w:val="16"/>
                          </w:rPr>
                          <w:t>Alignment</w:t>
                        </w:r>
                      </w:p>
                    </w:tc>
                    <w:tc>
                      <w:tcPr>
                        <w:tcW w:w="360" w:type="dxa"/>
                        <w:tcBorders>
                          <w:top w:val="nil"/>
                          <w:bottom w:val="nil"/>
                          <w:right w:val="nil"/>
                        </w:tcBorders>
                      </w:tcPr>
                      <w:p w14:paraId="4FFD7777" w14:textId="77777777" w:rsidR="00F7424F" w:rsidRDefault="00F7424F" w:rsidP="00F7424F">
                        <w:pPr>
                          <w:rPr>
                            <w:sz w:val="16"/>
                            <w:szCs w:val="16"/>
                          </w:rPr>
                        </w:pPr>
                      </w:p>
                    </w:tc>
                  </w:tr>
                  <w:tr w:rsidR="00F7424F" w14:paraId="13055703" w14:textId="77777777" w:rsidTr="00914829">
                    <w:tc>
                      <w:tcPr>
                        <w:tcW w:w="1167" w:type="dxa"/>
                      </w:tcPr>
                      <w:p w14:paraId="3AC4A972" w14:textId="17246A2C" w:rsidR="00F7424F" w:rsidRDefault="00F7424F" w:rsidP="00F7424F">
                        <w:pPr>
                          <w:rPr>
                            <w:sz w:val="16"/>
                            <w:szCs w:val="16"/>
                          </w:rPr>
                        </w:pPr>
                        <w:r>
                          <w:rPr>
                            <w:i/>
                            <w:iCs/>
                            <w:color w:val="ED7D31" w:themeColor="accent2"/>
                            <w:sz w:val="16"/>
                            <w:szCs w:val="16"/>
                          </w:rPr>
                          <w:t>Invoice</w:t>
                        </w:r>
                      </w:p>
                    </w:tc>
                    <w:tc>
                      <w:tcPr>
                        <w:tcW w:w="1710" w:type="dxa"/>
                      </w:tcPr>
                      <w:p w14:paraId="25A547BE" w14:textId="043E149D" w:rsidR="00F7424F" w:rsidRDefault="00F7424F" w:rsidP="00F7424F">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Pr>
                      <w:p w14:paraId="50BE08E2" w14:textId="0FA8453B" w:rsidR="00F7424F" w:rsidRPr="00F67240" w:rsidRDefault="00F67240" w:rsidP="00F7424F">
                        <w:pPr>
                          <w:rPr>
                            <w:sz w:val="16"/>
                            <w:szCs w:val="16"/>
                          </w:rPr>
                        </w:pPr>
                        <w:r w:rsidRPr="00F67240">
                          <w:rPr>
                            <w:sz w:val="16"/>
                            <w:szCs w:val="16"/>
                          </w:rPr>
                          <w:t>Left</w:t>
                        </w:r>
                      </w:p>
                    </w:tc>
                    <w:tc>
                      <w:tcPr>
                        <w:tcW w:w="360" w:type="dxa"/>
                        <w:tcBorders>
                          <w:top w:val="nil"/>
                          <w:bottom w:val="nil"/>
                          <w:right w:val="nil"/>
                        </w:tcBorders>
                      </w:tcPr>
                      <w:p w14:paraId="25679D2C" w14:textId="77777777" w:rsidR="00F7424F" w:rsidRPr="00C61CEB" w:rsidRDefault="00F7424F" w:rsidP="00F7424F">
                        <w:pPr>
                          <w:rPr>
                            <w:b/>
                            <w:bCs/>
                            <w:sz w:val="16"/>
                            <w:szCs w:val="16"/>
                          </w:rPr>
                        </w:pPr>
                        <w:r w:rsidRPr="00C61CEB">
                          <w:rPr>
                            <w:b/>
                            <w:bCs/>
                            <w:sz w:val="16"/>
                            <w:szCs w:val="16"/>
                          </w:rPr>
                          <w:t>-</w:t>
                        </w:r>
                      </w:p>
                    </w:tc>
                  </w:tr>
                  <w:tr w:rsidR="00F7424F" w:rsidRPr="00C61CEB" w14:paraId="5F1AB124" w14:textId="77777777" w:rsidTr="00F67240">
                    <w:tc>
                      <w:tcPr>
                        <w:tcW w:w="1167" w:type="dxa"/>
                      </w:tcPr>
                      <w:p w14:paraId="4EE7C024" w14:textId="6B09E12A" w:rsidR="00F7424F" w:rsidRDefault="00F7424F" w:rsidP="00F7424F">
                        <w:pPr>
                          <w:rPr>
                            <w:sz w:val="16"/>
                            <w:szCs w:val="16"/>
                          </w:rPr>
                        </w:pPr>
                        <w:r>
                          <w:rPr>
                            <w:i/>
                            <w:iCs/>
                            <w:color w:val="ED7D31" w:themeColor="accent2"/>
                            <w:sz w:val="16"/>
                            <w:szCs w:val="16"/>
                          </w:rPr>
                          <w:t>Currency:</w:t>
                        </w:r>
                      </w:p>
                    </w:tc>
                    <w:tc>
                      <w:tcPr>
                        <w:tcW w:w="1710" w:type="dxa"/>
                      </w:tcPr>
                      <w:p w14:paraId="2BC30BCE" w14:textId="38692296" w:rsidR="00F7424F" w:rsidRDefault="00F7424F" w:rsidP="00F7424F">
                        <w:pPr>
                          <w:rPr>
                            <w:sz w:val="16"/>
                            <w:szCs w:val="16"/>
                          </w:rPr>
                        </w:pPr>
                        <w:r>
                          <w:rPr>
                            <w:sz w:val="16"/>
                            <w:szCs w:val="16"/>
                          </w:rPr>
                          <w:t xml:space="preserve">Label </w:t>
                        </w:r>
                        <w:r w:rsidR="0042620F">
                          <w:rPr>
                            <w:sz w:val="16"/>
                            <w:szCs w:val="16"/>
                          </w:rPr>
                          <w:t xml:space="preserve">                        </w:t>
                        </w:r>
                        <w:r>
                          <w:rPr>
                            <w:rFonts w:ascii="Arial" w:hAnsi="Arial" w:cs="Arial"/>
                            <w:noProof/>
                            <w:color w:val="000000" w:themeColor="text1"/>
                            <w:sz w:val="18"/>
                            <w:szCs w:val="18"/>
                          </w:rPr>
                          <w:t>▼</w:t>
                        </w:r>
                      </w:p>
                    </w:tc>
                    <w:tc>
                      <w:tcPr>
                        <w:tcW w:w="1350" w:type="dxa"/>
                        <w:tcBorders>
                          <w:bottom w:val="single" w:sz="4" w:space="0" w:color="auto"/>
                        </w:tcBorders>
                      </w:tcPr>
                      <w:p w14:paraId="74A8B8CC" w14:textId="250E185E" w:rsidR="00F7424F" w:rsidRPr="00F67240" w:rsidRDefault="00F67240" w:rsidP="00F7424F">
                        <w:pPr>
                          <w:rPr>
                            <w:sz w:val="16"/>
                            <w:szCs w:val="16"/>
                          </w:rPr>
                        </w:pPr>
                        <w:r w:rsidRPr="00F67240">
                          <w:rPr>
                            <w:sz w:val="16"/>
                            <w:szCs w:val="16"/>
                          </w:rPr>
                          <w:t>Left</w:t>
                        </w:r>
                      </w:p>
                    </w:tc>
                    <w:tc>
                      <w:tcPr>
                        <w:tcW w:w="360" w:type="dxa"/>
                        <w:tcBorders>
                          <w:top w:val="nil"/>
                          <w:bottom w:val="nil"/>
                          <w:right w:val="nil"/>
                        </w:tcBorders>
                      </w:tcPr>
                      <w:p w14:paraId="07C65795" w14:textId="77777777" w:rsidR="00F7424F" w:rsidRPr="00C61CEB" w:rsidRDefault="00F7424F" w:rsidP="00F7424F">
                        <w:pPr>
                          <w:rPr>
                            <w:b/>
                            <w:bCs/>
                            <w:sz w:val="16"/>
                            <w:szCs w:val="16"/>
                          </w:rPr>
                        </w:pPr>
                        <w:r w:rsidRPr="00C61CEB">
                          <w:rPr>
                            <w:b/>
                            <w:bCs/>
                            <w:sz w:val="16"/>
                            <w:szCs w:val="16"/>
                          </w:rPr>
                          <w:t>-</w:t>
                        </w:r>
                      </w:p>
                    </w:tc>
                  </w:tr>
                  <w:tr w:rsidR="00F7424F" w14:paraId="3647065A" w14:textId="77777777" w:rsidTr="00F67240">
                    <w:tc>
                      <w:tcPr>
                        <w:tcW w:w="1167" w:type="dxa"/>
                      </w:tcPr>
                      <w:p w14:paraId="1E0A8CE5" w14:textId="3BF3D359" w:rsidR="00F7424F" w:rsidRDefault="00F7424F" w:rsidP="00F7424F">
                        <w:pPr>
                          <w:rPr>
                            <w:sz w:val="16"/>
                            <w:szCs w:val="16"/>
                          </w:rPr>
                        </w:pPr>
                        <w:r>
                          <w:rPr>
                            <w:i/>
                            <w:iCs/>
                            <w:color w:val="ED7D31" w:themeColor="accent2"/>
                            <w:sz w:val="16"/>
                            <w:szCs w:val="16"/>
                          </w:rPr>
                          <w:t>USD</w:t>
                        </w:r>
                      </w:p>
                    </w:tc>
                    <w:tc>
                      <w:tcPr>
                        <w:tcW w:w="1710" w:type="dxa"/>
                      </w:tcPr>
                      <w:p w14:paraId="15CBE65D" w14:textId="560ABE9B" w:rsidR="00F7424F" w:rsidRDefault="00F7424F" w:rsidP="00F7424F">
                        <w:pPr>
                          <w:rPr>
                            <w:sz w:val="16"/>
                            <w:szCs w:val="16"/>
                          </w:rPr>
                        </w:pPr>
                        <w:r>
                          <w:rPr>
                            <w:sz w:val="16"/>
                            <w:szCs w:val="16"/>
                          </w:rPr>
                          <w:t xml:space="preserve">Value </w:t>
                        </w:r>
                        <w:r w:rsidR="0042620F">
                          <w:rPr>
                            <w:sz w:val="16"/>
                            <w:szCs w:val="16"/>
                          </w:rPr>
                          <w:t xml:space="preserve">                       </w:t>
                        </w:r>
                        <w:r>
                          <w:rPr>
                            <w:rFonts w:ascii="Arial" w:hAnsi="Arial" w:cs="Arial"/>
                            <w:noProof/>
                            <w:color w:val="000000" w:themeColor="text1"/>
                            <w:sz w:val="18"/>
                            <w:szCs w:val="18"/>
                          </w:rPr>
                          <w:t>▼</w:t>
                        </w:r>
                      </w:p>
                    </w:tc>
                    <w:tc>
                      <w:tcPr>
                        <w:tcW w:w="1350" w:type="dxa"/>
                        <w:shd w:val="clear" w:color="auto" w:fill="auto"/>
                      </w:tcPr>
                      <w:p w14:paraId="4A5147F7" w14:textId="3D0A3A78" w:rsidR="00F7424F" w:rsidRPr="00F67240" w:rsidRDefault="00F67240" w:rsidP="00F7424F">
                        <w:pPr>
                          <w:rPr>
                            <w:sz w:val="16"/>
                            <w:szCs w:val="16"/>
                          </w:rPr>
                        </w:pPr>
                        <w:r w:rsidRPr="00F67240">
                          <w:rPr>
                            <w:sz w:val="16"/>
                            <w:szCs w:val="16"/>
                          </w:rPr>
                          <w:t>Left</w:t>
                        </w:r>
                      </w:p>
                    </w:tc>
                    <w:tc>
                      <w:tcPr>
                        <w:tcW w:w="360" w:type="dxa"/>
                        <w:tcBorders>
                          <w:top w:val="nil"/>
                          <w:bottom w:val="nil"/>
                          <w:right w:val="nil"/>
                        </w:tcBorders>
                      </w:tcPr>
                      <w:p w14:paraId="2B42A1D4" w14:textId="77777777" w:rsidR="00F7424F" w:rsidRPr="00C61CEB" w:rsidRDefault="00F7424F" w:rsidP="00F7424F">
                        <w:pPr>
                          <w:rPr>
                            <w:b/>
                            <w:bCs/>
                            <w:sz w:val="16"/>
                            <w:szCs w:val="16"/>
                          </w:rPr>
                        </w:pPr>
                        <w:r>
                          <w:rPr>
                            <w:b/>
                            <w:bCs/>
                            <w:sz w:val="16"/>
                            <w:szCs w:val="16"/>
                          </w:rPr>
                          <w:t>+</w:t>
                        </w:r>
                      </w:p>
                    </w:tc>
                  </w:tr>
                </w:tbl>
                <w:p w14:paraId="7290788F" w14:textId="77777777" w:rsidR="00F7424F" w:rsidRDefault="00F7424F" w:rsidP="00073DEC">
                  <w:pPr>
                    <w:rPr>
                      <w:sz w:val="16"/>
                      <w:szCs w:val="16"/>
                    </w:rPr>
                  </w:pPr>
                </w:p>
                <w:p w14:paraId="0BD30B3D" w14:textId="757E19E8" w:rsidR="00ED7EB3" w:rsidRDefault="00ED7EB3" w:rsidP="00ED7EB3">
                  <w:pPr>
                    <w:rPr>
                      <w:b/>
                      <w:bCs/>
                      <w:sz w:val="16"/>
                      <w:szCs w:val="16"/>
                    </w:rPr>
                  </w:pPr>
                  <w:r>
                    <w:rPr>
                      <w:b/>
                      <w:bCs/>
                      <w:sz w:val="16"/>
                      <w:szCs w:val="16"/>
                    </w:rPr>
                    <w:t>IO/PO Number</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A62DB95" w14:textId="77777777" w:rsidR="00ED7EB3" w:rsidRPr="006A3F1F" w:rsidRDefault="00ED7EB3" w:rsidP="00ED7EB3">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E52F01" w14:paraId="5EEA079F" w14:textId="77777777" w:rsidTr="0042620F">
                    <w:tc>
                      <w:tcPr>
                        <w:tcW w:w="1617" w:type="dxa"/>
                        <w:shd w:val="clear" w:color="auto" w:fill="D9D9D9" w:themeFill="background1" w:themeFillShade="D9"/>
                      </w:tcPr>
                      <w:p w14:paraId="7D8EB459" w14:textId="59902B3B" w:rsidR="00E52F01" w:rsidRPr="00E52F01" w:rsidRDefault="00E52F01" w:rsidP="00ED7EB3">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66A9B6A3" w14:textId="1E1C4252" w:rsidR="00E52F01" w:rsidRDefault="00E52F01" w:rsidP="00ED7EB3">
                        <w:pPr>
                          <w:rPr>
                            <w:sz w:val="16"/>
                            <w:szCs w:val="16"/>
                          </w:rPr>
                        </w:pPr>
                        <w:r>
                          <w:rPr>
                            <w:sz w:val="16"/>
                            <w:szCs w:val="16"/>
                          </w:rPr>
                          <w:t>Source</w:t>
                        </w:r>
                      </w:p>
                    </w:tc>
                    <w:tc>
                      <w:tcPr>
                        <w:tcW w:w="614" w:type="dxa"/>
                        <w:tcBorders>
                          <w:top w:val="nil"/>
                          <w:bottom w:val="nil"/>
                          <w:right w:val="nil"/>
                        </w:tcBorders>
                      </w:tcPr>
                      <w:p w14:paraId="32BB84FF" w14:textId="77777777" w:rsidR="00E52F01" w:rsidRDefault="00E52F01" w:rsidP="00ED7EB3">
                        <w:pPr>
                          <w:rPr>
                            <w:sz w:val="16"/>
                            <w:szCs w:val="16"/>
                          </w:rPr>
                        </w:pPr>
                      </w:p>
                    </w:tc>
                  </w:tr>
                  <w:tr w:rsidR="00E52F01" w14:paraId="7D046BD5" w14:textId="77777777" w:rsidTr="0042620F">
                    <w:tc>
                      <w:tcPr>
                        <w:tcW w:w="1617" w:type="dxa"/>
                      </w:tcPr>
                      <w:p w14:paraId="5333488F" w14:textId="73DA3D43" w:rsidR="00E52F01" w:rsidRDefault="00E52F01" w:rsidP="00ED7EB3">
                        <w:pPr>
                          <w:rPr>
                            <w:sz w:val="16"/>
                            <w:szCs w:val="16"/>
                          </w:rPr>
                        </w:pPr>
                        <w:r>
                          <w:rPr>
                            <w:i/>
                            <w:iCs/>
                            <w:color w:val="ED7D31" w:themeColor="accent2"/>
                            <w:sz w:val="16"/>
                            <w:szCs w:val="16"/>
                          </w:rPr>
                          <w:t>IO#</w:t>
                        </w:r>
                      </w:p>
                    </w:tc>
                    <w:tc>
                      <w:tcPr>
                        <w:tcW w:w="2405" w:type="dxa"/>
                      </w:tcPr>
                      <w:p w14:paraId="71738211" w14:textId="6E0C9EBF" w:rsidR="00E52F01" w:rsidRDefault="00E52F01" w:rsidP="00ED7EB3">
                        <w:pPr>
                          <w:rPr>
                            <w:sz w:val="16"/>
                            <w:szCs w:val="16"/>
                          </w:rPr>
                        </w:pPr>
                        <w:r>
                          <w:rPr>
                            <w:sz w:val="16"/>
                            <w:szCs w:val="16"/>
                          </w:rPr>
                          <w:t xml:space="preserve">Label-Table-Header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17D261F3" w14:textId="77777777" w:rsidR="00E52F01" w:rsidRPr="00C61CEB" w:rsidRDefault="00E52F01" w:rsidP="00ED7EB3">
                        <w:pPr>
                          <w:rPr>
                            <w:b/>
                            <w:bCs/>
                            <w:sz w:val="16"/>
                            <w:szCs w:val="16"/>
                          </w:rPr>
                        </w:pPr>
                        <w:r w:rsidRPr="00C61CEB">
                          <w:rPr>
                            <w:b/>
                            <w:bCs/>
                            <w:sz w:val="16"/>
                            <w:szCs w:val="16"/>
                          </w:rPr>
                          <w:t>-</w:t>
                        </w:r>
                      </w:p>
                    </w:tc>
                  </w:tr>
                  <w:tr w:rsidR="00E52F01" w:rsidRPr="00C61CEB" w14:paraId="7EE3ECD3" w14:textId="77777777" w:rsidTr="0042620F">
                    <w:trPr>
                      <w:trHeight w:val="224"/>
                    </w:trPr>
                    <w:tc>
                      <w:tcPr>
                        <w:tcW w:w="1617" w:type="dxa"/>
                      </w:tcPr>
                      <w:p w14:paraId="2DA9D24D" w14:textId="0249FCF5" w:rsidR="00E52F01" w:rsidRDefault="00B109E7" w:rsidP="00ED7EB3">
                        <w:pPr>
                          <w:rPr>
                            <w:sz w:val="16"/>
                            <w:szCs w:val="16"/>
                          </w:rPr>
                        </w:pPr>
                        <w:r>
                          <w:rPr>
                            <w:i/>
                            <w:iCs/>
                            <w:color w:val="ED7D31" w:themeColor="accent2"/>
                            <w:sz w:val="16"/>
                            <w:szCs w:val="16"/>
                          </w:rPr>
                          <w:t>123456</w:t>
                        </w:r>
                      </w:p>
                    </w:tc>
                    <w:tc>
                      <w:tcPr>
                        <w:tcW w:w="2405" w:type="dxa"/>
                      </w:tcPr>
                      <w:p w14:paraId="66F59AA1" w14:textId="3DCB122C" w:rsidR="00E52F01" w:rsidRDefault="00E52F01" w:rsidP="00ED7EB3">
                        <w:pPr>
                          <w:rPr>
                            <w:sz w:val="16"/>
                            <w:szCs w:val="16"/>
                          </w:rPr>
                        </w:pPr>
                        <w:r>
                          <w:rPr>
                            <w:sz w:val="16"/>
                            <w:szCs w:val="16"/>
                          </w:rPr>
                          <w:t xml:space="preserve">Value-Table-Detail      </w:t>
                        </w:r>
                        <w:r w:rsidR="0042620F">
                          <w:rPr>
                            <w:sz w:val="16"/>
                            <w:szCs w:val="16"/>
                          </w:rPr>
                          <w:t xml:space="preserve">             </w:t>
                        </w:r>
                        <w:r>
                          <w:rPr>
                            <w:rFonts w:ascii="Arial" w:hAnsi="Arial" w:cs="Arial"/>
                            <w:noProof/>
                            <w:color w:val="000000" w:themeColor="text1"/>
                            <w:sz w:val="18"/>
                            <w:szCs w:val="18"/>
                          </w:rPr>
                          <w:t>▼</w:t>
                        </w:r>
                      </w:p>
                    </w:tc>
                    <w:tc>
                      <w:tcPr>
                        <w:tcW w:w="614" w:type="dxa"/>
                        <w:tcBorders>
                          <w:top w:val="nil"/>
                          <w:bottom w:val="nil"/>
                          <w:right w:val="nil"/>
                        </w:tcBorders>
                      </w:tcPr>
                      <w:p w14:paraId="05D2B12E" w14:textId="5F9F49CE" w:rsidR="00E52F01" w:rsidRPr="00C61CEB" w:rsidRDefault="00E52F01" w:rsidP="00ED7EB3">
                        <w:pPr>
                          <w:rPr>
                            <w:b/>
                            <w:bCs/>
                            <w:sz w:val="16"/>
                            <w:szCs w:val="16"/>
                          </w:rPr>
                        </w:pPr>
                        <w:r>
                          <w:rPr>
                            <w:b/>
                            <w:bCs/>
                            <w:sz w:val="16"/>
                            <w:szCs w:val="16"/>
                          </w:rPr>
                          <w:t>+</w:t>
                        </w:r>
                        <w:r w:rsidR="0042620F">
                          <w:rPr>
                            <w:b/>
                            <w:bCs/>
                            <w:sz w:val="16"/>
                            <w:szCs w:val="16"/>
                          </w:rPr>
                          <w:t xml:space="preserve">  […]</w:t>
                        </w:r>
                      </w:p>
                    </w:tc>
                  </w:tr>
                </w:tbl>
                <w:p w14:paraId="167FF9B1" w14:textId="77777777" w:rsidR="00ED7EB3" w:rsidRDefault="00ED7EB3" w:rsidP="00ED7EB3">
                  <w:pPr>
                    <w:rPr>
                      <w:sz w:val="16"/>
                      <w:szCs w:val="16"/>
                    </w:rPr>
                  </w:pPr>
                </w:p>
                <w:p w14:paraId="5C87F5F4" w14:textId="21803B83" w:rsidR="00B109E7" w:rsidRDefault="00912656" w:rsidP="00B109E7">
                  <w:pPr>
                    <w:rPr>
                      <w:b/>
                      <w:bCs/>
                      <w:sz w:val="16"/>
                      <w:szCs w:val="16"/>
                    </w:rPr>
                  </w:pPr>
                  <w:r>
                    <w:rPr>
                      <w:b/>
                      <w:bCs/>
                      <w:sz w:val="16"/>
                      <w:szCs w:val="16"/>
                    </w:rPr>
                    <w:t xml:space="preserve">IO/PO </w:t>
                  </w:r>
                  <w:r w:rsidR="00B109E7">
                    <w:rPr>
                      <w:b/>
                      <w:bCs/>
                      <w:sz w:val="16"/>
                      <w:szCs w:val="16"/>
                    </w:rPr>
                    <w:t>Description</w:t>
                  </w:r>
                  <w:r w:rsidR="0051088B">
                    <w:rPr>
                      <w:b/>
                      <w:bCs/>
                      <w:sz w:val="16"/>
                      <w:szCs w:val="16"/>
                    </w:rPr>
                    <w:tab/>
                  </w:r>
                  <w:r w:rsidR="0051088B">
                    <w:rPr>
                      <w:b/>
                      <w:bCs/>
                      <w:sz w:val="16"/>
                      <w:szCs w:val="16"/>
                    </w:rPr>
                    <w:tab/>
                  </w:r>
                  <w:r w:rsidR="0051088B">
                    <w:rPr>
                      <w:b/>
                      <w:bCs/>
                      <w:sz w:val="16"/>
                      <w:szCs w:val="16"/>
                    </w:rPr>
                    <w:tab/>
                  </w:r>
                  <w:r w:rsidR="0051088B" w:rsidRPr="0051088B">
                    <w:rPr>
                      <w:i/>
                      <w:iCs/>
                      <w:sz w:val="14"/>
                      <w:szCs w:val="14"/>
                      <w:u w:val="single"/>
                    </w:rPr>
                    <w:t>Remove All</w:t>
                  </w:r>
                </w:p>
                <w:p w14:paraId="66F3687B" w14:textId="77777777" w:rsidR="00B109E7" w:rsidRPr="006A3F1F" w:rsidRDefault="00B109E7" w:rsidP="00B109E7">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B109E7" w14:paraId="490BE45B" w14:textId="77777777" w:rsidTr="0042620F">
                    <w:tc>
                      <w:tcPr>
                        <w:tcW w:w="1617" w:type="dxa"/>
                        <w:shd w:val="clear" w:color="auto" w:fill="D9D9D9" w:themeFill="background1" w:themeFillShade="D9"/>
                      </w:tcPr>
                      <w:p w14:paraId="22FC2488" w14:textId="77777777" w:rsidR="00B109E7" w:rsidRPr="00E52F01" w:rsidRDefault="00B109E7" w:rsidP="00B109E7">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3E1233D2" w14:textId="77777777" w:rsidR="00B109E7" w:rsidRDefault="00B109E7" w:rsidP="00B109E7">
                        <w:pPr>
                          <w:rPr>
                            <w:sz w:val="16"/>
                            <w:szCs w:val="16"/>
                          </w:rPr>
                        </w:pPr>
                        <w:r>
                          <w:rPr>
                            <w:sz w:val="16"/>
                            <w:szCs w:val="16"/>
                          </w:rPr>
                          <w:t>Source</w:t>
                        </w:r>
                      </w:p>
                    </w:tc>
                    <w:tc>
                      <w:tcPr>
                        <w:tcW w:w="565" w:type="dxa"/>
                        <w:tcBorders>
                          <w:top w:val="nil"/>
                          <w:bottom w:val="nil"/>
                          <w:right w:val="nil"/>
                        </w:tcBorders>
                      </w:tcPr>
                      <w:p w14:paraId="5B5AE4E4" w14:textId="77777777" w:rsidR="00B109E7" w:rsidRDefault="00B109E7" w:rsidP="00B109E7">
                        <w:pPr>
                          <w:rPr>
                            <w:sz w:val="16"/>
                            <w:szCs w:val="16"/>
                          </w:rPr>
                        </w:pPr>
                      </w:p>
                    </w:tc>
                  </w:tr>
                  <w:tr w:rsidR="00B109E7" w14:paraId="04103CDF" w14:textId="77777777" w:rsidTr="0042620F">
                    <w:tc>
                      <w:tcPr>
                        <w:tcW w:w="1617" w:type="dxa"/>
                      </w:tcPr>
                      <w:p w14:paraId="6844559E" w14:textId="23A4BF82" w:rsidR="00B109E7" w:rsidRDefault="004B4C48" w:rsidP="00B109E7">
                        <w:pPr>
                          <w:rPr>
                            <w:sz w:val="16"/>
                            <w:szCs w:val="16"/>
                          </w:rPr>
                        </w:pPr>
                        <w:r>
                          <w:rPr>
                            <w:i/>
                            <w:iCs/>
                            <w:color w:val="ED7D31" w:themeColor="accent2"/>
                            <w:sz w:val="16"/>
                            <w:szCs w:val="16"/>
                          </w:rPr>
                          <w:t>CAMPAIGN</w:t>
                        </w:r>
                      </w:p>
                    </w:tc>
                    <w:tc>
                      <w:tcPr>
                        <w:tcW w:w="2405" w:type="dxa"/>
                      </w:tcPr>
                      <w:p w14:paraId="20957115" w14:textId="22252068" w:rsidR="00B109E7" w:rsidRDefault="00B109E7" w:rsidP="00B109E7">
                        <w:pPr>
                          <w:rPr>
                            <w:sz w:val="16"/>
                            <w:szCs w:val="16"/>
                          </w:rPr>
                        </w:pPr>
                        <w:r>
                          <w:rPr>
                            <w:sz w:val="16"/>
                            <w:szCs w:val="16"/>
                          </w:rPr>
                          <w:t xml:space="preserve">Label-Table-Header   </w:t>
                        </w:r>
                        <w:r w:rsidR="004B4C48">
                          <w:rPr>
                            <w:sz w:val="16"/>
                            <w:szCs w:val="16"/>
                          </w:rPr>
                          <w:t xml:space="preserve"> </w:t>
                        </w:r>
                        <w:r>
                          <w:rPr>
                            <w:sz w:val="16"/>
                            <w:szCs w:val="16"/>
                          </w:rPr>
                          <w:t xml:space="preserve">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201FEE93" w14:textId="77777777" w:rsidR="00B109E7" w:rsidRPr="00C61CEB" w:rsidRDefault="00B109E7" w:rsidP="00B109E7">
                        <w:pPr>
                          <w:rPr>
                            <w:b/>
                            <w:bCs/>
                            <w:sz w:val="16"/>
                            <w:szCs w:val="16"/>
                          </w:rPr>
                        </w:pPr>
                        <w:r w:rsidRPr="00C61CEB">
                          <w:rPr>
                            <w:b/>
                            <w:bCs/>
                            <w:sz w:val="16"/>
                            <w:szCs w:val="16"/>
                          </w:rPr>
                          <w:t>-</w:t>
                        </w:r>
                      </w:p>
                    </w:tc>
                  </w:tr>
                  <w:tr w:rsidR="00B109E7" w:rsidRPr="00C61CEB" w14:paraId="3E60384D" w14:textId="77777777" w:rsidTr="0042620F">
                    <w:tc>
                      <w:tcPr>
                        <w:tcW w:w="1617" w:type="dxa"/>
                      </w:tcPr>
                      <w:p w14:paraId="7DFBE4B7" w14:textId="14ABAC14" w:rsidR="00B109E7" w:rsidRDefault="004B4C48" w:rsidP="00B109E7">
                        <w:pPr>
                          <w:rPr>
                            <w:sz w:val="16"/>
                            <w:szCs w:val="16"/>
                          </w:rPr>
                        </w:pPr>
                        <w:r>
                          <w:rPr>
                            <w:i/>
                            <w:iCs/>
                            <w:color w:val="ED7D31" w:themeColor="accent2"/>
                            <w:sz w:val="16"/>
                            <w:szCs w:val="16"/>
                          </w:rPr>
                          <w:t>CANON EOS-Q2-2018</w:t>
                        </w:r>
                      </w:p>
                    </w:tc>
                    <w:tc>
                      <w:tcPr>
                        <w:tcW w:w="2405" w:type="dxa"/>
                      </w:tcPr>
                      <w:p w14:paraId="4382390A" w14:textId="5DC7A4B9" w:rsidR="00B109E7" w:rsidRDefault="00B109E7" w:rsidP="00B109E7">
                        <w:pPr>
                          <w:rPr>
                            <w:sz w:val="16"/>
                            <w:szCs w:val="16"/>
                          </w:rPr>
                        </w:pPr>
                        <w:r>
                          <w:rPr>
                            <w:sz w:val="16"/>
                            <w:szCs w:val="16"/>
                          </w:rPr>
                          <w:t xml:space="preserve">Value-Table-Detail           </w:t>
                        </w:r>
                        <w:r w:rsidR="00041674">
                          <w:rPr>
                            <w:sz w:val="16"/>
                            <w:szCs w:val="16"/>
                          </w:rPr>
                          <w:t xml:space="preserve">           </w:t>
                        </w:r>
                        <w:r>
                          <w:rPr>
                            <w:rFonts w:ascii="Arial" w:hAnsi="Arial" w:cs="Arial"/>
                            <w:noProof/>
                            <w:color w:val="000000" w:themeColor="text1"/>
                            <w:sz w:val="18"/>
                            <w:szCs w:val="18"/>
                          </w:rPr>
                          <w:t>▼</w:t>
                        </w:r>
                      </w:p>
                    </w:tc>
                    <w:tc>
                      <w:tcPr>
                        <w:tcW w:w="565" w:type="dxa"/>
                        <w:tcBorders>
                          <w:top w:val="nil"/>
                          <w:bottom w:val="nil"/>
                          <w:right w:val="nil"/>
                        </w:tcBorders>
                      </w:tcPr>
                      <w:p w14:paraId="75D31882" w14:textId="191C7D29" w:rsidR="00B109E7" w:rsidRPr="00C61CEB" w:rsidRDefault="00B109E7" w:rsidP="00B109E7">
                        <w:pPr>
                          <w:rPr>
                            <w:b/>
                            <w:bCs/>
                            <w:sz w:val="16"/>
                            <w:szCs w:val="16"/>
                          </w:rPr>
                        </w:pPr>
                        <w:r>
                          <w:rPr>
                            <w:b/>
                            <w:bCs/>
                            <w:sz w:val="16"/>
                            <w:szCs w:val="16"/>
                          </w:rPr>
                          <w:t>+</w:t>
                        </w:r>
                        <w:r w:rsidR="0042620F">
                          <w:rPr>
                            <w:b/>
                            <w:bCs/>
                            <w:sz w:val="16"/>
                            <w:szCs w:val="16"/>
                          </w:rPr>
                          <w:t xml:space="preserve"> […]</w:t>
                        </w:r>
                      </w:p>
                    </w:tc>
                  </w:tr>
                </w:tbl>
                <w:p w14:paraId="0C5CAC3B" w14:textId="77777777" w:rsidR="00B109E7" w:rsidRDefault="00B109E7" w:rsidP="00B109E7">
                  <w:pPr>
                    <w:rPr>
                      <w:sz w:val="16"/>
                      <w:szCs w:val="16"/>
                    </w:rPr>
                  </w:pPr>
                </w:p>
                <w:p w14:paraId="2345650D" w14:textId="3EBAF52B" w:rsidR="00912656" w:rsidRDefault="00912656" w:rsidP="00912656">
                  <w:pPr>
                    <w:rPr>
                      <w:b/>
                      <w:bCs/>
                      <w:sz w:val="16"/>
                      <w:szCs w:val="16"/>
                    </w:rPr>
                  </w:pPr>
                  <w:r>
                    <w:rPr>
                      <w:b/>
                      <w:bCs/>
                      <w:sz w:val="16"/>
                      <w:szCs w:val="16"/>
                    </w:rPr>
                    <w:t>IO/PO Net Amount</w:t>
                  </w:r>
                  <w:r w:rsidR="00DE2047">
                    <w:rPr>
                      <w:b/>
                      <w:bCs/>
                      <w:sz w:val="16"/>
                      <w:szCs w:val="16"/>
                    </w:rPr>
                    <w:t xml:space="preserve"> </w:t>
                  </w:r>
                  <w:r w:rsidR="00DE2047" w:rsidRPr="00DE2047">
                    <w:rPr>
                      <w:b/>
                      <w:bCs/>
                      <w:color w:val="FF0000"/>
                      <w:sz w:val="16"/>
                      <w:szCs w:val="16"/>
                    </w:rPr>
                    <w:t>*</w:t>
                  </w:r>
                  <w:r w:rsidR="0051088B">
                    <w:rPr>
                      <w:b/>
                      <w:bCs/>
                      <w:color w:val="FF0000"/>
                      <w:sz w:val="16"/>
                      <w:szCs w:val="16"/>
                    </w:rPr>
                    <w:tab/>
                  </w:r>
                  <w:r w:rsidR="0051088B">
                    <w:rPr>
                      <w:b/>
                      <w:bCs/>
                      <w:color w:val="FF0000"/>
                      <w:sz w:val="16"/>
                      <w:szCs w:val="16"/>
                    </w:rPr>
                    <w:tab/>
                  </w:r>
                  <w:r w:rsidR="0051088B">
                    <w:rPr>
                      <w:b/>
                      <w:bCs/>
                      <w:color w:val="FF0000"/>
                      <w:sz w:val="16"/>
                      <w:szCs w:val="16"/>
                    </w:rPr>
                    <w:tab/>
                  </w:r>
                  <w:r w:rsidR="0051088B" w:rsidRPr="0051088B">
                    <w:rPr>
                      <w:i/>
                      <w:iCs/>
                      <w:sz w:val="14"/>
                      <w:szCs w:val="14"/>
                      <w:u w:val="single"/>
                    </w:rPr>
                    <w:t>Remove All</w:t>
                  </w:r>
                </w:p>
                <w:p w14:paraId="38427AB7" w14:textId="77777777" w:rsidR="00912656" w:rsidRPr="006A3F1F" w:rsidRDefault="00912656" w:rsidP="00912656">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665058" w14:paraId="4D41C93D" w14:textId="77777777" w:rsidTr="00665058">
                    <w:tc>
                      <w:tcPr>
                        <w:tcW w:w="1142" w:type="dxa"/>
                        <w:shd w:val="clear" w:color="auto" w:fill="D9D9D9" w:themeFill="background1" w:themeFillShade="D9"/>
                      </w:tcPr>
                      <w:p w14:paraId="696A93E6" w14:textId="77777777" w:rsidR="00665058" w:rsidRPr="00E52F01" w:rsidRDefault="00665058" w:rsidP="00912656">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38B8BB18" w14:textId="77777777" w:rsidR="00665058" w:rsidRDefault="00665058" w:rsidP="00912656">
                        <w:pPr>
                          <w:rPr>
                            <w:sz w:val="16"/>
                            <w:szCs w:val="16"/>
                          </w:rPr>
                        </w:pPr>
                        <w:r>
                          <w:rPr>
                            <w:sz w:val="16"/>
                            <w:szCs w:val="16"/>
                          </w:rPr>
                          <w:t>Source</w:t>
                        </w:r>
                      </w:p>
                    </w:tc>
                    <w:tc>
                      <w:tcPr>
                        <w:tcW w:w="1260" w:type="dxa"/>
                        <w:shd w:val="clear" w:color="auto" w:fill="D9D9D9" w:themeFill="background1" w:themeFillShade="D9"/>
                      </w:tcPr>
                      <w:p w14:paraId="36A5D4AD" w14:textId="402351D9" w:rsidR="00665058" w:rsidRDefault="00BB18B7" w:rsidP="00912656">
                        <w:pPr>
                          <w:rPr>
                            <w:sz w:val="16"/>
                            <w:szCs w:val="16"/>
                          </w:rPr>
                        </w:pPr>
                        <w:r>
                          <w:rPr>
                            <w:sz w:val="16"/>
                            <w:szCs w:val="16"/>
                          </w:rPr>
                          <w:t>Alignment</w:t>
                        </w:r>
                      </w:p>
                    </w:tc>
                    <w:tc>
                      <w:tcPr>
                        <w:tcW w:w="707" w:type="dxa"/>
                        <w:tcBorders>
                          <w:top w:val="nil"/>
                          <w:bottom w:val="nil"/>
                          <w:right w:val="nil"/>
                        </w:tcBorders>
                      </w:tcPr>
                      <w:p w14:paraId="21EE47B6" w14:textId="6B40F938" w:rsidR="00665058" w:rsidRDefault="00665058" w:rsidP="00912656">
                        <w:pPr>
                          <w:rPr>
                            <w:sz w:val="16"/>
                            <w:szCs w:val="16"/>
                          </w:rPr>
                        </w:pPr>
                      </w:p>
                    </w:tc>
                  </w:tr>
                  <w:tr w:rsidR="00665058" w14:paraId="6315FF8A" w14:textId="77777777" w:rsidTr="00665058">
                    <w:tc>
                      <w:tcPr>
                        <w:tcW w:w="1142" w:type="dxa"/>
                      </w:tcPr>
                      <w:p w14:paraId="6FD204DF" w14:textId="05095C48" w:rsidR="00665058" w:rsidRDefault="00665058" w:rsidP="00912656">
                        <w:pPr>
                          <w:rPr>
                            <w:sz w:val="16"/>
                            <w:szCs w:val="16"/>
                          </w:rPr>
                        </w:pPr>
                        <w:r>
                          <w:rPr>
                            <w:i/>
                            <w:iCs/>
                            <w:color w:val="ED7D31" w:themeColor="accent2"/>
                            <w:sz w:val="16"/>
                            <w:szCs w:val="16"/>
                          </w:rPr>
                          <w:t>AMOUNT</w:t>
                        </w:r>
                      </w:p>
                    </w:tc>
                    <w:tc>
                      <w:tcPr>
                        <w:tcW w:w="1800" w:type="dxa"/>
                      </w:tcPr>
                      <w:p w14:paraId="6711C570" w14:textId="5247938F" w:rsidR="00665058" w:rsidRDefault="00665058" w:rsidP="00912656">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3B4194A5" w14:textId="77777777" w:rsidR="00665058" w:rsidRPr="00C61CEB" w:rsidRDefault="00665058" w:rsidP="00912656">
                        <w:pPr>
                          <w:rPr>
                            <w:b/>
                            <w:bCs/>
                            <w:sz w:val="16"/>
                            <w:szCs w:val="16"/>
                          </w:rPr>
                        </w:pPr>
                      </w:p>
                    </w:tc>
                    <w:tc>
                      <w:tcPr>
                        <w:tcW w:w="707" w:type="dxa"/>
                        <w:tcBorders>
                          <w:top w:val="nil"/>
                          <w:bottom w:val="nil"/>
                          <w:right w:val="nil"/>
                        </w:tcBorders>
                      </w:tcPr>
                      <w:p w14:paraId="2FD03F37" w14:textId="12DCCA17" w:rsidR="00665058" w:rsidRPr="00C61CEB" w:rsidRDefault="00665058" w:rsidP="00912656">
                        <w:pPr>
                          <w:rPr>
                            <w:b/>
                            <w:bCs/>
                            <w:sz w:val="16"/>
                            <w:szCs w:val="16"/>
                          </w:rPr>
                        </w:pPr>
                        <w:r w:rsidRPr="00C61CEB">
                          <w:rPr>
                            <w:b/>
                            <w:bCs/>
                            <w:sz w:val="16"/>
                            <w:szCs w:val="16"/>
                          </w:rPr>
                          <w:t>-</w:t>
                        </w:r>
                      </w:p>
                    </w:tc>
                  </w:tr>
                  <w:tr w:rsidR="00665058" w:rsidRPr="00C61CEB" w14:paraId="72059263" w14:textId="77777777" w:rsidTr="00665058">
                    <w:tc>
                      <w:tcPr>
                        <w:tcW w:w="1142" w:type="dxa"/>
                      </w:tcPr>
                      <w:p w14:paraId="5DF933D0" w14:textId="68D9EF9A" w:rsidR="00665058" w:rsidRDefault="00665058" w:rsidP="00912656">
                        <w:pPr>
                          <w:rPr>
                            <w:sz w:val="16"/>
                            <w:szCs w:val="16"/>
                          </w:rPr>
                        </w:pPr>
                        <w:r>
                          <w:rPr>
                            <w:i/>
                            <w:iCs/>
                            <w:color w:val="ED7D31" w:themeColor="accent2"/>
                            <w:sz w:val="16"/>
                            <w:szCs w:val="16"/>
                          </w:rPr>
                          <w:t>$15,133.41</w:t>
                        </w:r>
                      </w:p>
                    </w:tc>
                    <w:tc>
                      <w:tcPr>
                        <w:tcW w:w="1800" w:type="dxa"/>
                      </w:tcPr>
                      <w:p w14:paraId="3C4594DE" w14:textId="1EF4B802" w:rsidR="00665058" w:rsidRDefault="00665058" w:rsidP="00912656">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67842F6A" w14:textId="6D9F884A" w:rsidR="00665058" w:rsidRPr="00665058" w:rsidRDefault="00665058" w:rsidP="00912656">
                        <w:pPr>
                          <w:rPr>
                            <w:sz w:val="16"/>
                            <w:szCs w:val="16"/>
                          </w:rPr>
                        </w:pPr>
                        <w:r w:rsidRPr="00665058">
                          <w:rPr>
                            <w:sz w:val="16"/>
                            <w:szCs w:val="16"/>
                          </w:rPr>
                          <w:t>Right Justified</w:t>
                        </w:r>
                      </w:p>
                    </w:tc>
                    <w:tc>
                      <w:tcPr>
                        <w:tcW w:w="707" w:type="dxa"/>
                        <w:tcBorders>
                          <w:top w:val="nil"/>
                          <w:bottom w:val="nil"/>
                          <w:right w:val="nil"/>
                        </w:tcBorders>
                      </w:tcPr>
                      <w:p w14:paraId="546CEE7A" w14:textId="3F0112D0" w:rsidR="00665058" w:rsidRPr="00C61CEB" w:rsidRDefault="00665058" w:rsidP="00912656">
                        <w:pPr>
                          <w:rPr>
                            <w:b/>
                            <w:bCs/>
                            <w:sz w:val="16"/>
                            <w:szCs w:val="16"/>
                          </w:rPr>
                        </w:pPr>
                        <w:r>
                          <w:rPr>
                            <w:b/>
                            <w:bCs/>
                            <w:sz w:val="16"/>
                            <w:szCs w:val="16"/>
                          </w:rPr>
                          <w:t>+</w:t>
                        </w:r>
                        <w:r w:rsidR="0042620F">
                          <w:rPr>
                            <w:b/>
                            <w:bCs/>
                            <w:sz w:val="16"/>
                            <w:szCs w:val="16"/>
                          </w:rPr>
                          <w:t xml:space="preserve"> […]</w:t>
                        </w:r>
                      </w:p>
                    </w:tc>
                  </w:tr>
                </w:tbl>
                <w:p w14:paraId="5A480722" w14:textId="77777777" w:rsidR="00B109E7" w:rsidRDefault="00B109E7" w:rsidP="00B109E7">
                  <w:pPr>
                    <w:rPr>
                      <w:sz w:val="16"/>
                      <w:szCs w:val="16"/>
                    </w:rPr>
                  </w:pPr>
                </w:p>
                <w:p w14:paraId="5CE9CFFC" w14:textId="36AB3CD4" w:rsidR="006B18E0" w:rsidRPr="002B0093" w:rsidRDefault="008D677E" w:rsidP="006B18E0">
                  <w:pPr>
                    <w:rPr>
                      <w:sz w:val="16"/>
                      <w:szCs w:val="16"/>
                    </w:rPr>
                  </w:pPr>
                  <w:r>
                    <w:rPr>
                      <w:sz w:val="16"/>
                      <w:szCs w:val="16"/>
                    </w:rPr>
                    <w:t xml:space="preserve"> </w:t>
                  </w:r>
                </w:p>
              </w:tc>
            </w:tr>
          </w:tbl>
          <w:p w14:paraId="052FD53D" w14:textId="77777777" w:rsidR="007445CA" w:rsidRDefault="007445CA" w:rsidP="00914829"/>
          <w:tbl>
            <w:tblPr>
              <w:tblStyle w:val="TableGrid"/>
              <w:tblW w:w="0" w:type="auto"/>
              <w:tblLook w:val="04A0" w:firstRow="1" w:lastRow="0" w:firstColumn="1" w:lastColumn="0" w:noHBand="0" w:noVBand="1"/>
            </w:tblPr>
            <w:tblGrid>
              <w:gridCol w:w="1687"/>
              <w:gridCol w:w="3690"/>
            </w:tblGrid>
            <w:tr w:rsidR="003C78D8" w14:paraId="7E55E296" w14:textId="77777777" w:rsidTr="00C660E1">
              <w:trPr>
                <w:trHeight w:val="278"/>
              </w:trPr>
              <w:tc>
                <w:tcPr>
                  <w:tcW w:w="1687" w:type="dxa"/>
                  <w:tcBorders>
                    <w:top w:val="nil"/>
                    <w:left w:val="nil"/>
                    <w:bottom w:val="nil"/>
                    <w:right w:val="nil"/>
                  </w:tcBorders>
                </w:tcPr>
                <w:p w14:paraId="0EB0862F" w14:textId="77777777" w:rsidR="00C660E1" w:rsidRDefault="00C660E1" w:rsidP="00C660E1">
                  <w:pPr>
                    <w:jc w:val="right"/>
                    <w:rPr>
                      <w:sz w:val="16"/>
                      <w:szCs w:val="16"/>
                    </w:rPr>
                  </w:pPr>
                  <w:r>
                    <w:rPr>
                      <w:sz w:val="16"/>
                      <w:szCs w:val="16"/>
                    </w:rPr>
                    <w:t>Mark as Completed</w:t>
                  </w:r>
                </w:p>
                <w:p w14:paraId="25186968" w14:textId="6B232EFD" w:rsidR="00C660E1" w:rsidRDefault="00C660E1" w:rsidP="00C660E1">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499FBE1D" w14:textId="58DC18CE" w:rsidR="003C78D8" w:rsidRDefault="003C78D8" w:rsidP="003C78D8">
                  <w:pPr>
                    <w:jc w:val="right"/>
                    <w:rPr>
                      <w:sz w:val="16"/>
                      <w:szCs w:val="16"/>
                    </w:rPr>
                  </w:pPr>
                </w:p>
              </w:tc>
              <w:tc>
                <w:tcPr>
                  <w:tcW w:w="3690" w:type="dxa"/>
                  <w:tcBorders>
                    <w:top w:val="nil"/>
                    <w:left w:val="nil"/>
                    <w:bottom w:val="nil"/>
                    <w:right w:val="nil"/>
                  </w:tcBorders>
                </w:tcPr>
                <w:p w14:paraId="5BAE6D17" w14:textId="77777777" w:rsidR="003C78D8" w:rsidRDefault="003C78D8" w:rsidP="003C78D8">
                  <w:pPr>
                    <w:rPr>
                      <w:sz w:val="16"/>
                      <w:szCs w:val="16"/>
                    </w:rPr>
                  </w:pPr>
                  <w:r w:rsidRPr="003E7526">
                    <w:rPr>
                      <w:sz w:val="16"/>
                      <w:szCs w:val="16"/>
                    </w:rPr>
                    <w:t>[</w:t>
                  </w:r>
                  <w:r w:rsidR="003E7526">
                    <w:rPr>
                      <w:sz w:val="16"/>
                      <w:szCs w:val="16"/>
                    </w:rPr>
                    <w:t>X</w:t>
                  </w:r>
                  <w:r w:rsidRPr="003E7526">
                    <w:rPr>
                      <w:sz w:val="16"/>
                      <w:szCs w:val="16"/>
                    </w:rPr>
                    <w:t>]</w:t>
                  </w:r>
                </w:p>
                <w:p w14:paraId="104D3E26" w14:textId="20A4571B" w:rsidR="00F21FEA" w:rsidRPr="00E120C6" w:rsidRDefault="00F21FEA" w:rsidP="003C78D8">
                  <w:pPr>
                    <w:rPr>
                      <w:color w:val="A6A6A6" w:themeColor="background1" w:themeShade="A6"/>
                      <w:sz w:val="16"/>
                      <w:szCs w:val="16"/>
                    </w:rPr>
                  </w:pPr>
                </w:p>
              </w:tc>
            </w:tr>
            <w:tr w:rsidR="00266710" w14:paraId="6E47E50C" w14:textId="77777777" w:rsidTr="00C660E1">
              <w:trPr>
                <w:trHeight w:val="584"/>
              </w:trPr>
              <w:tc>
                <w:tcPr>
                  <w:tcW w:w="1687" w:type="dxa"/>
                  <w:tcBorders>
                    <w:top w:val="nil"/>
                    <w:left w:val="nil"/>
                    <w:bottom w:val="nil"/>
                    <w:right w:val="single" w:sz="4" w:space="0" w:color="auto"/>
                  </w:tcBorders>
                </w:tcPr>
                <w:p w14:paraId="336EEED3" w14:textId="0CC435A7" w:rsidR="00266710" w:rsidRDefault="00266710" w:rsidP="00266710">
                  <w:pPr>
                    <w:jc w:val="right"/>
                    <w:rPr>
                      <w:sz w:val="16"/>
                      <w:szCs w:val="16"/>
                    </w:rPr>
                  </w:pPr>
                  <w:r>
                    <w:rPr>
                      <w:sz w:val="16"/>
                      <w:szCs w:val="16"/>
                    </w:rPr>
                    <w:t>Comments:</w:t>
                  </w:r>
                </w:p>
              </w:tc>
              <w:tc>
                <w:tcPr>
                  <w:tcW w:w="3690" w:type="dxa"/>
                  <w:tcBorders>
                    <w:top w:val="single" w:sz="4" w:space="0" w:color="auto"/>
                    <w:left w:val="single" w:sz="4" w:space="0" w:color="auto"/>
                    <w:bottom w:val="single" w:sz="4" w:space="0" w:color="auto"/>
                    <w:right w:val="single" w:sz="4" w:space="0" w:color="auto"/>
                  </w:tcBorders>
                </w:tcPr>
                <w:p w14:paraId="41CCF10A" w14:textId="25D74432" w:rsidR="00266710" w:rsidRPr="00E120C6" w:rsidRDefault="00266710" w:rsidP="00266710">
                  <w:pPr>
                    <w:rPr>
                      <w:color w:val="A6A6A6" w:themeColor="background1" w:themeShade="A6"/>
                      <w:sz w:val="16"/>
                      <w:szCs w:val="16"/>
                    </w:rPr>
                  </w:pPr>
                </w:p>
              </w:tc>
            </w:tr>
          </w:tbl>
          <w:p w14:paraId="17144886" w14:textId="65654F17" w:rsidR="007445CA" w:rsidRDefault="007C62F8" w:rsidP="00914829">
            <w:r>
              <w:rPr>
                <w:noProof/>
              </w:rPr>
              <mc:AlternateContent>
                <mc:Choice Requires="wps">
                  <w:drawing>
                    <wp:anchor distT="0" distB="0" distL="114300" distR="114300" simplePos="0" relativeHeight="251681792" behindDoc="0" locked="0" layoutInCell="1" allowOverlap="1" wp14:anchorId="348860C8" wp14:editId="0325C50A">
                      <wp:simplePos x="0" y="0"/>
                      <wp:positionH relativeFrom="column">
                        <wp:posOffset>3022130</wp:posOffset>
                      </wp:positionH>
                      <wp:positionV relativeFrom="paragraph">
                        <wp:posOffset>155575</wp:posOffset>
                      </wp:positionV>
                      <wp:extent cx="707666" cy="262393"/>
                      <wp:effectExtent l="0" t="0" r="16510" b="23495"/>
                      <wp:wrapNone/>
                      <wp:docPr id="15" name="Rectangle: Rounded Corners 15"/>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D6790" w14:textId="5288EEFC" w:rsidR="006D6EEB" w:rsidRPr="00E578DF" w:rsidRDefault="006D6EEB" w:rsidP="007C62F8">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860C8" id="Rectangle: Rounded Corners 15" o:spid="_x0000_s1031" style="position:absolute;margin-left:237.95pt;margin-top:12.25pt;width:55.7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" fillcolor="#4472c4 [3204]" strokecolor="#1f3763 [1604]" strokeweight="1pt">
                      <v:stroke joinstyle="miter"/>
                      <v:textbox>
                        <w:txbxContent>
                          <w:p w14:paraId="395D6790" w14:textId="5288EEFC" w:rsidR="006D6EEB" w:rsidRPr="00E578DF" w:rsidRDefault="006D6EEB" w:rsidP="007C62F8">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7F388CD8" wp14:editId="232CD2AD">
                      <wp:simplePos x="0" y="0"/>
                      <wp:positionH relativeFrom="column">
                        <wp:posOffset>2211539</wp:posOffset>
                      </wp:positionH>
                      <wp:positionV relativeFrom="paragraph">
                        <wp:posOffset>155575</wp:posOffset>
                      </wp:positionV>
                      <wp:extent cx="707666" cy="262393"/>
                      <wp:effectExtent l="0" t="0" r="16510" b="23495"/>
                      <wp:wrapNone/>
                      <wp:docPr id="13" name="Rectangle: Rounded Corners 13"/>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E749A" w14:textId="317B9765" w:rsidR="006D6EEB" w:rsidRPr="00E578DF" w:rsidRDefault="006D6EEB" w:rsidP="00FB381B">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88CD8" id="Rectangle: Rounded Corners 13" o:spid="_x0000_s1032" style="position:absolute;margin-left:174.15pt;margin-top:12.25pt;width:55.7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" fillcolor="#4472c4 [3204]" strokecolor="#1f3763 [1604]" strokeweight="1pt">
                      <v:stroke joinstyle="miter"/>
                      <v:textbox>
                        <w:txbxContent>
                          <w:p w14:paraId="15CE749A" w14:textId="317B9765" w:rsidR="006D6EEB" w:rsidRPr="00E578DF" w:rsidRDefault="006D6EEB" w:rsidP="00FB381B">
                            <w:pPr>
                              <w:jc w:val="center"/>
                              <w:rPr>
                                <w:sz w:val="18"/>
                                <w:szCs w:val="18"/>
                              </w:rPr>
                            </w:pPr>
                            <w:r w:rsidRPr="00E578DF">
                              <w:rPr>
                                <w:sz w:val="18"/>
                                <w:szCs w:val="18"/>
                              </w:rPr>
                              <w:t>S</w:t>
                            </w:r>
                            <w:r>
                              <w:rPr>
                                <w:sz w:val="18"/>
                                <w:szCs w:val="18"/>
                              </w:rPr>
                              <w:t>ave</w:t>
                            </w:r>
                          </w:p>
                        </w:txbxContent>
                      </v:textbox>
                    </v:roundrect>
                  </w:pict>
                </mc:Fallback>
              </mc:AlternateContent>
            </w:r>
            <w:r w:rsidR="00FB381B">
              <w:rPr>
                <w:noProof/>
              </w:rPr>
              <mc:AlternateContent>
                <mc:Choice Requires="wps">
                  <w:drawing>
                    <wp:anchor distT="0" distB="0" distL="114300" distR="114300" simplePos="0" relativeHeight="251679744" behindDoc="0" locked="0" layoutInCell="1" allowOverlap="1" wp14:anchorId="0BC5086D" wp14:editId="34904E0D">
                      <wp:simplePos x="0" y="0"/>
                      <wp:positionH relativeFrom="column">
                        <wp:posOffset>3818227</wp:posOffset>
                      </wp:positionH>
                      <wp:positionV relativeFrom="paragraph">
                        <wp:posOffset>148204</wp:posOffset>
                      </wp:positionV>
                      <wp:extent cx="707666" cy="262393"/>
                      <wp:effectExtent l="0" t="0" r="16510" b="23495"/>
                      <wp:wrapNone/>
                      <wp:docPr id="14" name="Rectangle: Rounded Corners 14"/>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C1C364" w14:textId="303CC556" w:rsidR="006D6EEB" w:rsidRPr="00E578DF" w:rsidRDefault="006D6EEB" w:rsidP="00FB381B">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5086D" id="Rectangle: Rounded Corners 14" o:spid="_x0000_s1033" style="position:absolute;margin-left:300.65pt;margin-top:11.65pt;width:55.7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" fillcolor="#7f7f7f [1612]" strokecolor="#1f3763 [1604]" strokeweight="1pt">
                      <v:stroke joinstyle="miter"/>
                      <v:textbox>
                        <w:txbxContent>
                          <w:p w14:paraId="3AC1C364" w14:textId="303CC556" w:rsidR="006D6EEB" w:rsidRPr="00E578DF" w:rsidRDefault="006D6EEB" w:rsidP="00FB381B">
                            <w:pPr>
                              <w:jc w:val="center"/>
                              <w:rPr>
                                <w:sz w:val="18"/>
                                <w:szCs w:val="18"/>
                              </w:rPr>
                            </w:pPr>
                            <w:r>
                              <w:rPr>
                                <w:sz w:val="18"/>
                                <w:szCs w:val="18"/>
                              </w:rPr>
                              <w:t>Cancel</w:t>
                            </w:r>
                          </w:p>
                        </w:txbxContent>
                      </v:textbox>
                    </v:roundrect>
                  </w:pict>
                </mc:Fallback>
              </mc:AlternateContent>
            </w:r>
          </w:p>
        </w:tc>
      </w:tr>
    </w:tbl>
    <w:p w14:paraId="25720CAD" w14:textId="0F8D73F7" w:rsidR="004B4C48" w:rsidRDefault="004B4C48" w:rsidP="007445CA"/>
    <w:p w14:paraId="21890DBC" w14:textId="516F2338" w:rsidR="00014FA0" w:rsidRDefault="00014FA0">
      <w:r>
        <w:br w:type="page"/>
      </w:r>
    </w:p>
    <w:p w14:paraId="26595FFA" w14:textId="071339D1" w:rsidR="00014FA0" w:rsidRDefault="00014FA0">
      <w:r>
        <w:lastRenderedPageBreak/>
        <w:t>When user clicks Test button, the pop-up screen below is displayed:</w:t>
      </w:r>
    </w:p>
    <w:tbl>
      <w:tblPr>
        <w:tblStyle w:val="TableGrid"/>
        <w:tblW w:w="0" w:type="auto"/>
        <w:tblLook w:val="04A0" w:firstRow="1" w:lastRow="0" w:firstColumn="1" w:lastColumn="0" w:noHBand="0" w:noVBand="1"/>
      </w:tblPr>
      <w:tblGrid>
        <w:gridCol w:w="10790"/>
      </w:tblGrid>
      <w:tr w:rsidR="00014FA0" w14:paraId="4907140E" w14:textId="77777777" w:rsidTr="00014FA0">
        <w:trPr>
          <w:trHeight w:val="4760"/>
        </w:trPr>
        <w:tc>
          <w:tcPr>
            <w:tcW w:w="10790" w:type="dxa"/>
          </w:tcPr>
          <w:p w14:paraId="60A22F8D" w14:textId="1ED1A9AB" w:rsidR="00014FA0" w:rsidRDefault="00E27E30">
            <w:r>
              <w:rPr>
                <w:noProof/>
              </w:rPr>
              <mc:AlternateContent>
                <mc:Choice Requires="wps">
                  <w:drawing>
                    <wp:anchor distT="0" distB="0" distL="114300" distR="114300" simplePos="0" relativeHeight="251699200" behindDoc="0" locked="0" layoutInCell="1" allowOverlap="1" wp14:anchorId="0207076E" wp14:editId="1BDB7B1B">
                      <wp:simplePos x="0" y="0"/>
                      <wp:positionH relativeFrom="column">
                        <wp:posOffset>178711</wp:posOffset>
                      </wp:positionH>
                      <wp:positionV relativeFrom="paragraph">
                        <wp:posOffset>264491</wp:posOffset>
                      </wp:positionV>
                      <wp:extent cx="3418840" cy="262255"/>
                      <wp:effectExtent l="0" t="0" r="10160" b="23495"/>
                      <wp:wrapNone/>
                      <wp:docPr id="66" name="Rectangle: Rounded Corners 66"/>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9952FE" w14:textId="136D22B4" w:rsidR="006D6EEB" w:rsidRPr="00E578DF" w:rsidRDefault="006D6EEB" w:rsidP="00014FA0">
                                  <w:pPr>
                                    <w:jc w:val="center"/>
                                    <w:rPr>
                                      <w:sz w:val="18"/>
                                      <w:szCs w:val="18"/>
                                    </w:rPr>
                                  </w:pPr>
                                  <w:r>
                                    <w:rPr>
                                      <w:sz w:val="18"/>
                                      <w:szCs w:val="18"/>
                                    </w:rPr>
                                    <w:t>Test the same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7076E" id="Rectangle: Rounded Corners 66" o:spid="_x0000_s1034" style="position:absolute;margin-left:14.05pt;margin-top:20.85pt;width:269.2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" fillcolor="#4472c4 [3204]" strokecolor="#1f3763 [1604]" strokeweight="1pt">
                      <v:stroke joinstyle="miter"/>
                      <v:textbox>
                        <w:txbxContent>
                          <w:p w14:paraId="199952FE" w14:textId="136D22B4" w:rsidR="006D6EEB" w:rsidRPr="00E578DF" w:rsidRDefault="006D6EEB" w:rsidP="00014FA0">
                            <w:pPr>
                              <w:jc w:val="center"/>
                              <w:rPr>
                                <w:sz w:val="18"/>
                                <w:szCs w:val="18"/>
                              </w:rPr>
                            </w:pPr>
                            <w:r>
                              <w:rPr>
                                <w:sz w:val="18"/>
                                <w:szCs w:val="18"/>
                              </w:rPr>
                              <w:t>Test the same Invoice Document</w:t>
                            </w:r>
                          </w:p>
                        </w:txbxContent>
                      </v:textbox>
                    </v:roundrect>
                  </w:pict>
                </mc:Fallback>
              </mc:AlternateContent>
            </w:r>
            <w:r>
              <w:rPr>
                <w:noProof/>
              </w:rPr>
              <mc:AlternateContent>
                <mc:Choice Requires="wps">
                  <w:drawing>
                    <wp:anchor distT="0" distB="0" distL="114300" distR="114300" simplePos="0" relativeHeight="251701248" behindDoc="0" locked="0" layoutInCell="1" allowOverlap="1" wp14:anchorId="116F3393" wp14:editId="42B5A7D1">
                      <wp:simplePos x="0" y="0"/>
                      <wp:positionH relativeFrom="column">
                        <wp:posOffset>178711</wp:posOffset>
                      </wp:positionH>
                      <wp:positionV relativeFrom="paragraph">
                        <wp:posOffset>741570</wp:posOffset>
                      </wp:positionV>
                      <wp:extent cx="3418840" cy="262255"/>
                      <wp:effectExtent l="0" t="0" r="10160" b="23495"/>
                      <wp:wrapNone/>
                      <wp:docPr id="67" name="Rectangle: Rounded Corners 67"/>
                      <wp:cNvGraphicFramePr/>
                      <a:graphic xmlns:a="http://schemas.openxmlformats.org/drawingml/2006/main">
                        <a:graphicData uri="http://schemas.microsoft.com/office/word/2010/wordprocessingShape">
                          <wps:wsp>
                            <wps:cNvSpPr/>
                            <wps:spPr>
                              <a:xfrm>
                                <a:off x="0" y="0"/>
                                <a:ext cx="3418840"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E83D3" w14:textId="3FAE0918" w:rsidR="006D6EEB" w:rsidRPr="00E578DF" w:rsidRDefault="006D6EEB" w:rsidP="00014FA0">
                                  <w:pPr>
                                    <w:jc w:val="center"/>
                                    <w:rPr>
                                      <w:sz w:val="18"/>
                                      <w:szCs w:val="18"/>
                                    </w:rPr>
                                  </w:pPr>
                                  <w:r>
                                    <w:rPr>
                                      <w:sz w:val="18"/>
                                      <w:szCs w:val="18"/>
                                    </w:rPr>
                                    <w:t>Upload and Test another Invoice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F3393" id="Rectangle: Rounded Corners 67" o:spid="_x0000_s1035" style="position:absolute;margin-left:14.05pt;margin-top:58.4pt;width:269.2pt;height:20.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" fillcolor="#4472c4 [3204]" strokecolor="#1f3763 [1604]" strokeweight="1pt">
                      <v:stroke joinstyle="miter"/>
                      <v:textbox>
                        <w:txbxContent>
                          <w:p w14:paraId="135E83D3" w14:textId="3FAE0918" w:rsidR="006D6EEB" w:rsidRPr="00E578DF" w:rsidRDefault="006D6EEB" w:rsidP="00014FA0">
                            <w:pPr>
                              <w:jc w:val="center"/>
                              <w:rPr>
                                <w:sz w:val="18"/>
                                <w:szCs w:val="18"/>
                              </w:rPr>
                            </w:pPr>
                            <w:r>
                              <w:rPr>
                                <w:sz w:val="18"/>
                                <w:szCs w:val="18"/>
                              </w:rPr>
                              <w:t>Upload and Test another Invoice Document</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34454CBB" wp14:editId="621CF1A0">
                      <wp:simplePos x="0" y="0"/>
                      <wp:positionH relativeFrom="column">
                        <wp:posOffset>178711</wp:posOffset>
                      </wp:positionH>
                      <wp:positionV relativeFrom="paragraph">
                        <wp:posOffset>1210697</wp:posOffset>
                      </wp:positionV>
                      <wp:extent cx="3419061" cy="262255"/>
                      <wp:effectExtent l="0" t="0" r="10160" b="23495"/>
                      <wp:wrapNone/>
                      <wp:docPr id="68" name="Rectangle: Rounded Corners 68"/>
                      <wp:cNvGraphicFramePr/>
                      <a:graphic xmlns:a="http://schemas.openxmlformats.org/drawingml/2006/main">
                        <a:graphicData uri="http://schemas.microsoft.com/office/word/2010/wordprocessingShape">
                          <wps:wsp>
                            <wps:cNvSpPr/>
                            <wps:spPr>
                              <a:xfrm>
                                <a:off x="0" y="0"/>
                                <a:ext cx="3419061" cy="262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51E68" w14:textId="5C529A38" w:rsidR="006D6EEB" w:rsidRPr="00E578DF" w:rsidRDefault="006D6EEB" w:rsidP="000B3B3A">
                                  <w:pPr>
                                    <w:jc w:val="center"/>
                                    <w:rPr>
                                      <w:sz w:val="18"/>
                                      <w:szCs w:val="18"/>
                                    </w:rPr>
                                  </w:pPr>
                                  <w:r>
                                    <w:rPr>
                                      <w:sz w:val="18"/>
                                      <w:szCs w:val="18"/>
                                    </w:rPr>
                                    <w:t>Find Invoice Document in stage directory matching to this Model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54CBB" id="Rectangle: Rounded Corners 68" o:spid="_x0000_s1036" style="position:absolute;margin-left:14.05pt;margin-top:95.35pt;width:269.2pt;height:20.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" fillcolor="#4472c4 [3204]" strokecolor="#1f3763 [1604]" strokeweight="1pt">
                      <v:stroke joinstyle="miter"/>
                      <v:textbox>
                        <w:txbxContent>
                          <w:p w14:paraId="0A951E68" w14:textId="5C529A38" w:rsidR="006D6EEB" w:rsidRPr="00E578DF" w:rsidRDefault="006D6EEB" w:rsidP="000B3B3A">
                            <w:pPr>
                              <w:jc w:val="center"/>
                              <w:rPr>
                                <w:sz w:val="18"/>
                                <w:szCs w:val="18"/>
                              </w:rPr>
                            </w:pPr>
                            <w:r>
                              <w:rPr>
                                <w:sz w:val="18"/>
                                <w:szCs w:val="18"/>
                              </w:rPr>
                              <w:t>Find Invoice Document in stage directory matching to this Model directory</w:t>
                            </w:r>
                          </w:p>
                        </w:txbxContent>
                      </v:textbox>
                    </v:roundrect>
                  </w:pict>
                </mc:Fallback>
              </mc:AlternateContent>
            </w:r>
            <w:r w:rsidR="000B3B3A">
              <w:rPr>
                <w:noProof/>
              </w:rPr>
              <mc:AlternateContent>
                <mc:Choice Requires="wps">
                  <w:drawing>
                    <wp:anchor distT="0" distB="0" distL="114300" distR="114300" simplePos="0" relativeHeight="251705344" behindDoc="0" locked="0" layoutInCell="1" allowOverlap="1" wp14:anchorId="7924CC84" wp14:editId="75F87921">
                      <wp:simplePos x="0" y="0"/>
                      <wp:positionH relativeFrom="column">
                        <wp:posOffset>3086708</wp:posOffset>
                      </wp:positionH>
                      <wp:positionV relativeFrom="paragraph">
                        <wp:posOffset>2422276</wp:posOffset>
                      </wp:positionV>
                      <wp:extent cx="707666" cy="262393"/>
                      <wp:effectExtent l="0" t="0" r="16510" b="23495"/>
                      <wp:wrapNone/>
                      <wp:docPr id="69" name="Rectangle: Rounded Corners 6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02F5E" w14:textId="6F94EED3" w:rsidR="006D6EEB" w:rsidRPr="00E578DF" w:rsidRDefault="006D6EEB" w:rsidP="000B3B3A">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4CC84" id="Rectangle: Rounded Corners 69" o:spid="_x0000_s1037" style="position:absolute;margin-left:243.05pt;margin-top:190.75pt;width:55.7pt;height:2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" fillcolor="#7f7f7f [1612]" strokecolor="#1f3763 [1604]" strokeweight="1pt">
                      <v:stroke joinstyle="miter"/>
                      <v:textbox>
                        <w:txbxContent>
                          <w:p w14:paraId="72B02F5E" w14:textId="6F94EED3" w:rsidR="006D6EEB" w:rsidRPr="00E578DF" w:rsidRDefault="006D6EEB" w:rsidP="000B3B3A">
                            <w:pPr>
                              <w:jc w:val="center"/>
                              <w:rPr>
                                <w:sz w:val="18"/>
                                <w:szCs w:val="18"/>
                              </w:rPr>
                            </w:pPr>
                            <w:r>
                              <w:rPr>
                                <w:sz w:val="18"/>
                                <w:szCs w:val="18"/>
                              </w:rPr>
                              <w:t>Close</w:t>
                            </w:r>
                          </w:p>
                        </w:txbxContent>
                      </v:textbox>
                    </v:roundrect>
                  </w:pict>
                </mc:Fallback>
              </mc:AlternateContent>
            </w:r>
          </w:p>
        </w:tc>
      </w:tr>
    </w:tbl>
    <w:p w14:paraId="40A68553" w14:textId="6C0BE611" w:rsidR="004B4C48" w:rsidRDefault="004B4C48">
      <w:r>
        <w:br w:type="page"/>
      </w:r>
    </w:p>
    <w:p w14:paraId="604FCD1D" w14:textId="08362B2B" w:rsidR="00B324E3" w:rsidRDefault="00B324E3" w:rsidP="00387E71">
      <w:pPr>
        <w:pStyle w:val="Heading1"/>
        <w:numPr>
          <w:ilvl w:val="0"/>
          <w:numId w:val="1"/>
        </w:numPr>
      </w:pPr>
      <w:bookmarkStart w:id="39" w:name="_Toc29933285"/>
      <w:r>
        <w:lastRenderedPageBreak/>
        <w:t>New Invoice Model Setup (Test)</w:t>
      </w:r>
      <w:bookmarkEnd w:id="39"/>
    </w:p>
    <w:p w14:paraId="7FEDDABB" w14:textId="2122B351" w:rsidR="00914829" w:rsidRPr="003E7526" w:rsidRDefault="00914829" w:rsidP="00914829">
      <w:pPr>
        <w:jc w:val="center"/>
        <w:rPr>
          <w:b/>
          <w:bCs/>
          <w:sz w:val="40"/>
          <w:szCs w:val="40"/>
        </w:rPr>
      </w:pPr>
    </w:p>
    <w:tbl>
      <w:tblPr>
        <w:tblStyle w:val="TableGrid"/>
        <w:tblW w:w="11065" w:type="dxa"/>
        <w:tblLook w:val="04A0" w:firstRow="1" w:lastRow="0" w:firstColumn="1" w:lastColumn="0" w:noHBand="0" w:noVBand="1"/>
      </w:tblPr>
      <w:tblGrid>
        <w:gridCol w:w="11065"/>
      </w:tblGrid>
      <w:tr w:rsidR="00914829" w14:paraId="422201F1" w14:textId="77777777" w:rsidTr="00914829">
        <w:tc>
          <w:tcPr>
            <w:tcW w:w="11065" w:type="dxa"/>
          </w:tcPr>
          <w:p w14:paraId="62ED3BF5" w14:textId="77777777" w:rsidR="00914829" w:rsidRDefault="00914829" w:rsidP="00914829">
            <w:r>
              <w:t xml:space="preserve">   AP Automation</w:t>
            </w:r>
            <w:r>
              <w:tab/>
            </w:r>
            <w:r>
              <w:tab/>
            </w:r>
            <w:r>
              <w:tab/>
            </w:r>
            <w:r>
              <w:tab/>
              <w:t>John Doe</w:t>
            </w:r>
            <w:r>
              <w:tab/>
            </w:r>
          </w:p>
        </w:tc>
      </w:tr>
    </w:tbl>
    <w:p w14:paraId="2DB14F85" w14:textId="77777777" w:rsidR="00914829" w:rsidRDefault="00914829" w:rsidP="00914829"/>
    <w:tbl>
      <w:tblPr>
        <w:tblStyle w:val="TableGrid"/>
        <w:tblW w:w="11065" w:type="dxa"/>
        <w:tblLook w:val="04A0" w:firstRow="1" w:lastRow="0" w:firstColumn="1" w:lastColumn="0" w:noHBand="0" w:noVBand="1"/>
      </w:tblPr>
      <w:tblGrid>
        <w:gridCol w:w="11065"/>
      </w:tblGrid>
      <w:tr w:rsidR="00914829" w14:paraId="26A50010" w14:textId="77777777" w:rsidTr="00416D6F">
        <w:trPr>
          <w:trHeight w:val="8000"/>
        </w:trPr>
        <w:tc>
          <w:tcPr>
            <w:tcW w:w="11065" w:type="dxa"/>
          </w:tcPr>
          <w:p w14:paraId="06447A69" w14:textId="23DBFF5E" w:rsidR="00914829" w:rsidRDefault="00914829" w:rsidP="00914829">
            <w:pPr>
              <w:jc w:val="center"/>
            </w:pPr>
            <w:r>
              <w:t xml:space="preserve">New Invoice Model Setup – Testing on </w:t>
            </w:r>
            <w:r w:rsidRPr="00914829">
              <w:rPr>
                <w:color w:val="ED7D31" w:themeColor="accent2"/>
                <w:sz w:val="18"/>
                <w:szCs w:val="18"/>
              </w:rPr>
              <w:t xml:space="preserve">TD_555_TEST.pdf </w:t>
            </w:r>
            <w:r>
              <w:rPr>
                <w:sz w:val="18"/>
                <w:szCs w:val="18"/>
              </w:rPr>
              <w:t>file</w:t>
            </w:r>
            <w:r w:rsidR="00730297">
              <w:rPr>
                <w:sz w:val="18"/>
                <w:szCs w:val="18"/>
              </w:rPr>
              <w:t xml:space="preserve"> (another Invoice Document)</w:t>
            </w:r>
          </w:p>
          <w:p w14:paraId="2C9DA460" w14:textId="77777777" w:rsidR="00914829" w:rsidRPr="00633E60" w:rsidRDefault="00914829" w:rsidP="00914829">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914829" w14:paraId="7F198436" w14:textId="77777777" w:rsidTr="00914829">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36B7C15B" w14:textId="77777777" w:rsidR="00914829" w:rsidRPr="00B72FFB" w:rsidRDefault="00914829" w:rsidP="00914829">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428188AA"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7E64BBF8"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798C0D9B" w14:textId="77777777" w:rsidR="00914829" w:rsidRPr="00B72FFB" w:rsidRDefault="00914829" w:rsidP="00914829">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0CF2DE89" w14:textId="77777777" w:rsidR="00914829" w:rsidRDefault="00914829" w:rsidP="00914829">
                  <w:r>
                    <w:rPr>
                      <w:noProof/>
                    </w:rPr>
                    <w:drawing>
                      <wp:inline distT="0" distB="0" distL="0" distR="0" wp14:anchorId="5A7A2824" wp14:editId="1B62DED2">
                        <wp:extent cx="659959" cy="248241"/>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5C4FDE8C" w14:textId="70A0F424" w:rsidR="00914829" w:rsidRPr="00AA299E" w:rsidRDefault="00914829" w:rsidP="00914829">
                  <w:pPr>
                    <w:jc w:val="center"/>
                    <w:rPr>
                      <w:sz w:val="18"/>
                      <w:szCs w:val="18"/>
                    </w:rPr>
                  </w:pPr>
                </w:p>
              </w:tc>
            </w:tr>
          </w:tbl>
          <w:p w14:paraId="10F20647" w14:textId="77777777" w:rsidR="00914829" w:rsidRDefault="00914829" w:rsidP="00914829">
            <w:r>
              <w:t xml:space="preserve">                                                       </w:t>
            </w:r>
          </w:p>
          <w:tbl>
            <w:tblPr>
              <w:tblStyle w:val="TableGrid"/>
              <w:tblW w:w="10772" w:type="dxa"/>
              <w:tblLook w:val="04A0" w:firstRow="1" w:lastRow="0" w:firstColumn="1" w:lastColumn="0" w:noHBand="0" w:noVBand="1"/>
            </w:tblPr>
            <w:tblGrid>
              <w:gridCol w:w="5642"/>
              <w:gridCol w:w="5130"/>
            </w:tblGrid>
            <w:tr w:rsidR="00914829" w14:paraId="166803A6" w14:textId="77777777" w:rsidTr="00914829">
              <w:trPr>
                <w:trHeight w:val="6659"/>
              </w:trPr>
              <w:tc>
                <w:tcPr>
                  <w:tcW w:w="5642" w:type="dxa"/>
                </w:tcPr>
                <w:p w14:paraId="2FE7929B" w14:textId="77777777" w:rsidR="00914829" w:rsidRPr="00E578DF" w:rsidRDefault="00914829" w:rsidP="00914829">
                  <w:pPr>
                    <w:jc w:val="center"/>
                    <w:rPr>
                      <w:sz w:val="16"/>
                      <w:szCs w:val="16"/>
                    </w:rPr>
                  </w:pPr>
                  <w:r>
                    <w:rPr>
                      <w:noProof/>
                    </w:rPr>
                    <w:drawing>
                      <wp:inline distT="0" distB="0" distL="0" distR="0" wp14:anchorId="1E4BA6E0" wp14:editId="574DA043">
                        <wp:extent cx="3331597" cy="47242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1597" cy="4724265"/>
                                </a:xfrm>
                                <a:prstGeom prst="rect">
                                  <a:avLst/>
                                </a:prstGeom>
                              </pic:spPr>
                            </pic:pic>
                          </a:graphicData>
                        </a:graphic>
                      </wp:inline>
                    </w:drawing>
                  </w:r>
                </w:p>
              </w:tc>
              <w:tc>
                <w:tcPr>
                  <w:tcW w:w="5130" w:type="dxa"/>
                </w:tcPr>
                <w:p w14:paraId="61F022B7" w14:textId="77777777" w:rsidR="00914829" w:rsidRPr="00222011" w:rsidRDefault="00914829" w:rsidP="00914829">
                  <w:pPr>
                    <w:pBdr>
                      <w:bottom w:val="single" w:sz="6" w:space="1" w:color="auto"/>
                    </w:pBdr>
                    <w:rPr>
                      <w:b/>
                      <w:bCs/>
                      <w:sz w:val="16"/>
                      <w:szCs w:val="16"/>
                    </w:rPr>
                  </w:pPr>
                  <w:r w:rsidRPr="00222011">
                    <w:rPr>
                      <w:b/>
                      <w:bCs/>
                      <w:sz w:val="16"/>
                      <w:szCs w:val="16"/>
                    </w:rPr>
                    <w:t>Model Properties</w:t>
                  </w:r>
                </w:p>
                <w:p w14:paraId="5470C196" w14:textId="77777777" w:rsidR="00914829" w:rsidRDefault="00914829" w:rsidP="00914829">
                  <w:pPr>
                    <w:rPr>
                      <w:sz w:val="16"/>
                      <w:szCs w:val="16"/>
                    </w:rPr>
                  </w:pPr>
                </w:p>
                <w:tbl>
                  <w:tblPr>
                    <w:tblStyle w:val="TableGrid"/>
                    <w:tblW w:w="0" w:type="auto"/>
                    <w:tblLook w:val="04A0" w:firstRow="1" w:lastRow="0" w:firstColumn="1" w:lastColumn="0" w:noHBand="0" w:noVBand="1"/>
                  </w:tblPr>
                  <w:tblGrid>
                    <w:gridCol w:w="1412"/>
                    <w:gridCol w:w="2520"/>
                    <w:gridCol w:w="360"/>
                  </w:tblGrid>
                  <w:tr w:rsidR="00914829" w14:paraId="42FDB77A" w14:textId="77777777" w:rsidTr="00914829">
                    <w:trPr>
                      <w:trHeight w:val="278"/>
                    </w:trPr>
                    <w:tc>
                      <w:tcPr>
                        <w:tcW w:w="1412" w:type="dxa"/>
                        <w:tcBorders>
                          <w:top w:val="nil"/>
                          <w:left w:val="nil"/>
                          <w:bottom w:val="nil"/>
                          <w:right w:val="single" w:sz="4" w:space="0" w:color="A6A6A6" w:themeColor="background1" w:themeShade="A6"/>
                        </w:tcBorders>
                      </w:tcPr>
                      <w:p w14:paraId="04BF820B" w14:textId="77777777" w:rsidR="00914829" w:rsidRDefault="00914829" w:rsidP="00914829">
                        <w:pPr>
                          <w:jc w:val="right"/>
                          <w:rPr>
                            <w:sz w:val="16"/>
                            <w:szCs w:val="16"/>
                          </w:rPr>
                        </w:pPr>
                        <w:r>
                          <w:rPr>
                            <w:sz w:val="16"/>
                            <w:szCs w:val="16"/>
                          </w:rPr>
                          <w:t>Model Name: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EC9EB6" w14:textId="19393116" w:rsidR="00914829" w:rsidRPr="00E120C6" w:rsidRDefault="00914829" w:rsidP="00914829">
                        <w:pPr>
                          <w:rPr>
                            <w:color w:val="A6A6A6" w:themeColor="background1" w:themeShade="A6"/>
                            <w:sz w:val="16"/>
                            <w:szCs w:val="16"/>
                          </w:rPr>
                        </w:pPr>
                        <w:r>
                          <w:rPr>
                            <w:color w:val="A6A6A6" w:themeColor="background1" w:themeShade="A6"/>
                            <w:sz w:val="16"/>
                            <w:szCs w:val="16"/>
                          </w:rPr>
                          <w:t>Trade Desk Model</w:t>
                        </w:r>
                      </w:p>
                    </w:tc>
                    <w:tc>
                      <w:tcPr>
                        <w:tcW w:w="360" w:type="dxa"/>
                        <w:tcBorders>
                          <w:top w:val="nil"/>
                          <w:left w:val="single" w:sz="4" w:space="0" w:color="A6A6A6" w:themeColor="background1" w:themeShade="A6"/>
                          <w:bottom w:val="nil"/>
                          <w:right w:val="nil"/>
                        </w:tcBorders>
                      </w:tcPr>
                      <w:p w14:paraId="2D91873B" w14:textId="77777777" w:rsidR="00914829" w:rsidRDefault="00914829" w:rsidP="00914829">
                        <w:pPr>
                          <w:rPr>
                            <w:sz w:val="16"/>
                            <w:szCs w:val="16"/>
                          </w:rPr>
                        </w:pPr>
                        <w:r>
                          <w:rPr>
                            <w:noProof/>
                          </w:rPr>
                          <w:drawing>
                            <wp:anchor distT="0" distB="0" distL="114300" distR="114300" simplePos="0" relativeHeight="251683840" behindDoc="0" locked="0" layoutInCell="1" allowOverlap="1" wp14:anchorId="580A0FB7" wp14:editId="1509D678">
                              <wp:simplePos x="0" y="0"/>
                              <wp:positionH relativeFrom="column">
                                <wp:posOffset>-12700</wp:posOffset>
                              </wp:positionH>
                              <wp:positionV relativeFrom="paragraph">
                                <wp:posOffset>8890</wp:posOffset>
                              </wp:positionV>
                              <wp:extent cx="127221" cy="133917"/>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A74A362"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BC5563A" w14:textId="77777777" w:rsidTr="00914829">
                    <w:trPr>
                      <w:trHeight w:val="278"/>
                    </w:trPr>
                    <w:tc>
                      <w:tcPr>
                        <w:tcW w:w="1412" w:type="dxa"/>
                        <w:tcBorders>
                          <w:top w:val="nil"/>
                          <w:left w:val="nil"/>
                          <w:bottom w:val="nil"/>
                          <w:right w:val="single" w:sz="4" w:space="0" w:color="A6A6A6" w:themeColor="background1" w:themeShade="A6"/>
                        </w:tcBorders>
                      </w:tcPr>
                      <w:p w14:paraId="07AC94D6" w14:textId="77777777" w:rsidR="00914829" w:rsidRDefault="00914829" w:rsidP="00914829">
                        <w:pPr>
                          <w:jc w:val="right"/>
                          <w:rPr>
                            <w:sz w:val="16"/>
                            <w:szCs w:val="16"/>
                          </w:rPr>
                        </w:pPr>
                        <w:r>
                          <w:rPr>
                            <w:sz w:val="16"/>
                            <w:szCs w:val="16"/>
                          </w:rPr>
                          <w:t>Model Tag:</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D68BFF" w14:textId="67A034F6" w:rsidR="00914829" w:rsidRDefault="00914829" w:rsidP="00914829">
                        <w:pPr>
                          <w:rPr>
                            <w:sz w:val="16"/>
                            <w:szCs w:val="16"/>
                          </w:rPr>
                        </w:pPr>
                        <w:r w:rsidRPr="00914829">
                          <w:rPr>
                            <w:color w:val="A6A6A6" w:themeColor="background1" w:themeShade="A6"/>
                            <w:sz w:val="16"/>
                            <w:szCs w:val="16"/>
                          </w:rPr>
                          <w:t>V2</w:t>
                        </w:r>
                      </w:p>
                    </w:tc>
                  </w:tr>
                </w:tbl>
                <w:p w14:paraId="5C89EFCC"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2A4D2FB6" w14:textId="77777777" w:rsidTr="00914829">
                    <w:trPr>
                      <w:trHeight w:val="278"/>
                    </w:trPr>
                    <w:tc>
                      <w:tcPr>
                        <w:tcW w:w="1412" w:type="dxa"/>
                        <w:tcBorders>
                          <w:top w:val="nil"/>
                          <w:left w:val="nil"/>
                          <w:bottom w:val="nil"/>
                          <w:right w:val="single" w:sz="4" w:space="0" w:color="A6A6A6" w:themeColor="background1" w:themeShade="A6"/>
                        </w:tcBorders>
                      </w:tcPr>
                      <w:p w14:paraId="32C15846" w14:textId="77777777" w:rsidR="00914829" w:rsidRDefault="00914829" w:rsidP="00914829">
                        <w:pPr>
                          <w:jc w:val="right"/>
                          <w:rPr>
                            <w:sz w:val="16"/>
                            <w:szCs w:val="16"/>
                          </w:rPr>
                        </w:pPr>
                        <w:r>
                          <w:rPr>
                            <w:sz w:val="16"/>
                            <w:szCs w:val="16"/>
                          </w:rPr>
                          <w:t>Status:</w:t>
                        </w:r>
                      </w:p>
                    </w:tc>
                    <w:tc>
                      <w:tcPr>
                        <w:tcW w:w="28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64563D" w14:textId="0CD3617B" w:rsidR="00914829" w:rsidRDefault="00914829" w:rsidP="00914829">
                        <w:pPr>
                          <w:rPr>
                            <w:sz w:val="16"/>
                            <w:szCs w:val="16"/>
                          </w:rPr>
                        </w:pPr>
                        <w:r>
                          <w:rPr>
                            <w:color w:val="A6A6A6" w:themeColor="background1" w:themeShade="A6"/>
                            <w:sz w:val="16"/>
                            <w:szCs w:val="16"/>
                          </w:rPr>
                          <w:t>Testing…</w:t>
                        </w:r>
                      </w:p>
                    </w:tc>
                  </w:tr>
                </w:tbl>
                <w:p w14:paraId="6E2C32E1"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880"/>
                  </w:tblGrid>
                  <w:tr w:rsidR="00914829" w14:paraId="7D7F320D" w14:textId="77777777" w:rsidTr="00914829">
                    <w:trPr>
                      <w:trHeight w:val="278"/>
                    </w:trPr>
                    <w:tc>
                      <w:tcPr>
                        <w:tcW w:w="1412" w:type="dxa"/>
                        <w:tcBorders>
                          <w:top w:val="nil"/>
                          <w:left w:val="nil"/>
                          <w:bottom w:val="nil"/>
                          <w:right w:val="nil"/>
                        </w:tcBorders>
                      </w:tcPr>
                      <w:p w14:paraId="30A8D2CE" w14:textId="77777777" w:rsidR="00914829" w:rsidRDefault="00914829" w:rsidP="00914829">
                        <w:pPr>
                          <w:jc w:val="right"/>
                          <w:rPr>
                            <w:sz w:val="16"/>
                            <w:szCs w:val="16"/>
                          </w:rPr>
                        </w:pPr>
                        <w:r>
                          <w:rPr>
                            <w:sz w:val="16"/>
                            <w:szCs w:val="16"/>
                          </w:rPr>
                          <w:t>Is Active:</w:t>
                        </w:r>
                      </w:p>
                    </w:tc>
                    <w:tc>
                      <w:tcPr>
                        <w:tcW w:w="2880" w:type="dxa"/>
                        <w:tcBorders>
                          <w:top w:val="nil"/>
                          <w:left w:val="nil"/>
                          <w:bottom w:val="nil"/>
                          <w:right w:val="nil"/>
                        </w:tcBorders>
                      </w:tcPr>
                      <w:p w14:paraId="57AC066C" w14:textId="77777777" w:rsidR="00914829" w:rsidRPr="00E120C6" w:rsidRDefault="00914829" w:rsidP="00914829">
                        <w:pPr>
                          <w:rPr>
                            <w:color w:val="A6A6A6" w:themeColor="background1" w:themeShade="A6"/>
                            <w:sz w:val="16"/>
                            <w:szCs w:val="16"/>
                          </w:rPr>
                        </w:pPr>
                        <w:r w:rsidRPr="00E120C6">
                          <w:rPr>
                            <w:color w:val="A6A6A6" w:themeColor="background1" w:themeShade="A6"/>
                            <w:sz w:val="16"/>
                            <w:szCs w:val="16"/>
                          </w:rPr>
                          <w:t>[   ]</w:t>
                        </w:r>
                      </w:p>
                    </w:tc>
                  </w:tr>
                </w:tbl>
                <w:p w14:paraId="13B00E3E"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4B06B311" w14:textId="77777777" w:rsidTr="00914829">
                    <w:trPr>
                      <w:trHeight w:val="278"/>
                    </w:trPr>
                    <w:tc>
                      <w:tcPr>
                        <w:tcW w:w="1412" w:type="dxa"/>
                        <w:tcBorders>
                          <w:top w:val="nil"/>
                          <w:left w:val="nil"/>
                          <w:bottom w:val="nil"/>
                          <w:right w:val="single" w:sz="4" w:space="0" w:color="A6A6A6" w:themeColor="background1" w:themeShade="A6"/>
                        </w:tcBorders>
                      </w:tcPr>
                      <w:p w14:paraId="641F1B31" w14:textId="77777777" w:rsidR="00914829" w:rsidRDefault="00914829" w:rsidP="00914829">
                        <w:pPr>
                          <w:jc w:val="right"/>
                          <w:rPr>
                            <w:sz w:val="16"/>
                            <w:szCs w:val="16"/>
                          </w:rPr>
                        </w:pPr>
                        <w:r>
                          <w:rPr>
                            <w:sz w:val="16"/>
                            <w:szCs w:val="16"/>
                          </w:rPr>
                          <w:t>ERP Vendor:</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630942" w14:textId="03028F14" w:rsidR="00914829" w:rsidRPr="00E120C6" w:rsidRDefault="00914829" w:rsidP="00914829">
                        <w:pPr>
                          <w:rPr>
                            <w:color w:val="A6A6A6" w:themeColor="background1" w:themeShade="A6"/>
                            <w:sz w:val="16"/>
                            <w:szCs w:val="16"/>
                          </w:rPr>
                        </w:pPr>
                        <w:r>
                          <w:rPr>
                            <w:color w:val="A6A6A6" w:themeColor="background1" w:themeShade="A6"/>
                            <w:sz w:val="16"/>
                            <w:szCs w:val="16"/>
                          </w:rPr>
                          <w:t>TD0025</w:t>
                        </w:r>
                      </w:p>
                    </w:tc>
                    <w:tc>
                      <w:tcPr>
                        <w:tcW w:w="360" w:type="dxa"/>
                        <w:tcBorders>
                          <w:top w:val="nil"/>
                          <w:left w:val="single" w:sz="4" w:space="0" w:color="A6A6A6" w:themeColor="background1" w:themeShade="A6"/>
                          <w:bottom w:val="nil"/>
                          <w:right w:val="nil"/>
                        </w:tcBorders>
                      </w:tcPr>
                      <w:p w14:paraId="2A66F661" w14:textId="77777777" w:rsidR="00914829" w:rsidRDefault="00914829" w:rsidP="00914829">
                        <w:pPr>
                          <w:rPr>
                            <w:sz w:val="16"/>
                            <w:szCs w:val="16"/>
                          </w:rPr>
                        </w:pPr>
                        <w:r>
                          <w:rPr>
                            <w:noProof/>
                          </w:rPr>
                          <w:drawing>
                            <wp:anchor distT="0" distB="0" distL="114300" distR="114300" simplePos="0" relativeHeight="251684864" behindDoc="0" locked="0" layoutInCell="1" allowOverlap="1" wp14:anchorId="35757E27" wp14:editId="77757FB9">
                              <wp:simplePos x="0" y="0"/>
                              <wp:positionH relativeFrom="column">
                                <wp:posOffset>-19061</wp:posOffset>
                              </wp:positionH>
                              <wp:positionV relativeFrom="paragraph">
                                <wp:posOffset>2194</wp:posOffset>
                              </wp:positionV>
                              <wp:extent cx="139943" cy="147309"/>
                              <wp:effectExtent l="0" t="0" r="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5B10661F" w14:textId="77777777" w:rsidR="00914829" w:rsidRPr="00572B41" w:rsidRDefault="00914829" w:rsidP="00914829">
                  <w:pPr>
                    <w:rPr>
                      <w:sz w:val="8"/>
                      <w:szCs w:val="8"/>
                    </w:rPr>
                  </w:pPr>
                </w:p>
                <w:tbl>
                  <w:tblPr>
                    <w:tblStyle w:val="TableGrid"/>
                    <w:tblW w:w="0" w:type="auto"/>
                    <w:tblLook w:val="04A0" w:firstRow="1" w:lastRow="0" w:firstColumn="1" w:lastColumn="0" w:noHBand="0" w:noVBand="1"/>
                  </w:tblPr>
                  <w:tblGrid>
                    <w:gridCol w:w="1412"/>
                    <w:gridCol w:w="2520"/>
                    <w:gridCol w:w="360"/>
                  </w:tblGrid>
                  <w:tr w:rsidR="00914829" w14:paraId="354C8504" w14:textId="77777777" w:rsidTr="00914829">
                    <w:trPr>
                      <w:trHeight w:val="278"/>
                    </w:trPr>
                    <w:tc>
                      <w:tcPr>
                        <w:tcW w:w="1412" w:type="dxa"/>
                        <w:tcBorders>
                          <w:top w:val="nil"/>
                          <w:left w:val="nil"/>
                          <w:bottom w:val="nil"/>
                          <w:right w:val="single" w:sz="4" w:space="0" w:color="A6A6A6" w:themeColor="background1" w:themeShade="A6"/>
                        </w:tcBorders>
                      </w:tcPr>
                      <w:p w14:paraId="1F2A9006" w14:textId="77777777" w:rsidR="00914829" w:rsidRDefault="00914829" w:rsidP="00914829">
                        <w:pPr>
                          <w:jc w:val="right"/>
                          <w:rPr>
                            <w:sz w:val="16"/>
                            <w:szCs w:val="16"/>
                          </w:rPr>
                        </w:pPr>
                        <w:r>
                          <w:rPr>
                            <w:sz w:val="16"/>
                            <w:szCs w:val="16"/>
                          </w:rPr>
                          <w:t>ERP Vendor Site:</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E40B13" w14:textId="6E3DD937" w:rsidR="00914829" w:rsidRDefault="00914829" w:rsidP="00914829">
                        <w:pPr>
                          <w:rPr>
                            <w:sz w:val="16"/>
                            <w:szCs w:val="16"/>
                          </w:rPr>
                        </w:pPr>
                        <w:r>
                          <w:rPr>
                            <w:color w:val="A6A6A6" w:themeColor="background1" w:themeShade="A6"/>
                            <w:sz w:val="16"/>
                            <w:szCs w:val="16"/>
                          </w:rPr>
                          <w:t>0001</w:t>
                        </w:r>
                      </w:p>
                    </w:tc>
                    <w:tc>
                      <w:tcPr>
                        <w:tcW w:w="360" w:type="dxa"/>
                        <w:tcBorders>
                          <w:top w:val="nil"/>
                          <w:left w:val="single" w:sz="4" w:space="0" w:color="A6A6A6" w:themeColor="background1" w:themeShade="A6"/>
                          <w:bottom w:val="nil"/>
                          <w:right w:val="nil"/>
                        </w:tcBorders>
                      </w:tcPr>
                      <w:p w14:paraId="4D89AA06" w14:textId="77777777" w:rsidR="00914829" w:rsidRDefault="00914829" w:rsidP="00914829">
                        <w:pPr>
                          <w:rPr>
                            <w:sz w:val="16"/>
                            <w:szCs w:val="16"/>
                          </w:rPr>
                        </w:pPr>
                        <w:r>
                          <w:rPr>
                            <w:noProof/>
                          </w:rPr>
                          <w:drawing>
                            <wp:anchor distT="0" distB="0" distL="114300" distR="114300" simplePos="0" relativeHeight="251685888" behindDoc="0" locked="0" layoutInCell="1" allowOverlap="1" wp14:anchorId="71B1C913" wp14:editId="4C7BDB42">
                              <wp:simplePos x="0" y="0"/>
                              <wp:positionH relativeFrom="column">
                                <wp:posOffset>-12700</wp:posOffset>
                              </wp:positionH>
                              <wp:positionV relativeFrom="paragraph">
                                <wp:posOffset>8890</wp:posOffset>
                              </wp:positionV>
                              <wp:extent cx="127221" cy="133917"/>
                              <wp:effectExtent l="0" t="0" r="635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5397C650" w14:textId="77777777" w:rsidR="00914829" w:rsidRDefault="00914829" w:rsidP="00914829">
                  <w:pPr>
                    <w:rPr>
                      <w:sz w:val="16"/>
                      <w:szCs w:val="16"/>
                    </w:rPr>
                  </w:pPr>
                </w:p>
                <w:p w14:paraId="009FDF6E" w14:textId="77777777" w:rsidR="00914829" w:rsidRPr="00222011" w:rsidRDefault="00914829" w:rsidP="00914829">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104B35D0" w14:textId="77777777" w:rsidR="00914829" w:rsidRDefault="00914829" w:rsidP="00914829">
                  <w:pPr>
                    <w:rPr>
                      <w:sz w:val="16"/>
                      <w:szCs w:val="16"/>
                    </w:rPr>
                  </w:pPr>
                </w:p>
                <w:p w14:paraId="305C1E8B" w14:textId="594AEDA9" w:rsidR="00914829" w:rsidRPr="0099151F" w:rsidRDefault="00A8721B" w:rsidP="00914829">
                  <w:pPr>
                    <w:rPr>
                      <w:sz w:val="16"/>
                      <w:szCs w:val="16"/>
                    </w:rPr>
                  </w:pPr>
                  <w:r w:rsidRPr="00222011">
                    <w:rPr>
                      <w:b/>
                      <w:bCs/>
                      <w:sz w:val="16"/>
                      <w:szCs w:val="16"/>
                    </w:rPr>
                    <w:t xml:space="preserve">Vendor Classifier   </w:t>
                  </w:r>
                  <w:r w:rsidRPr="00DE2047">
                    <w:rPr>
                      <w:b/>
                      <w:bCs/>
                      <w:color w:val="FF0000"/>
                      <w:sz w:val="16"/>
                      <w:szCs w:val="16"/>
                    </w:rPr>
                    <w:t>*</w:t>
                  </w:r>
                  <w:r w:rsidRPr="00222011">
                    <w:rPr>
                      <w:b/>
                      <w:bCs/>
                      <w:sz w:val="16"/>
                      <w:szCs w:val="16"/>
                    </w:rPr>
                    <w:t xml:space="preserve"> </w:t>
                  </w:r>
                  <w:r>
                    <w:rPr>
                      <w:b/>
                      <w:bCs/>
                      <w:sz w:val="16"/>
                      <w:szCs w:val="16"/>
                    </w:rPr>
                    <w:tab/>
                  </w:r>
                  <w:r>
                    <w:rPr>
                      <w:b/>
                      <w:bCs/>
                      <w:sz w:val="16"/>
                      <w:szCs w:val="16"/>
                    </w:rPr>
                    <w:tab/>
                  </w:r>
                  <w:r>
                    <w:rPr>
                      <w:b/>
                      <w:bCs/>
                      <w:sz w:val="16"/>
                      <w:szCs w:val="16"/>
                    </w:rPr>
                    <w:tab/>
                  </w:r>
                  <w:r w:rsidRPr="0051088B">
                    <w:rPr>
                      <w:i/>
                      <w:iCs/>
                      <w:sz w:val="14"/>
                      <w:szCs w:val="14"/>
                      <w:u w:val="single"/>
                    </w:rPr>
                    <w:t>Remove All</w:t>
                  </w:r>
                  <w:r w:rsidRPr="00222011">
                    <w:rPr>
                      <w:b/>
                      <w:bCs/>
                      <w:sz w:val="16"/>
                      <w:szCs w:val="16"/>
                    </w:rPr>
                    <w:t xml:space="preserve"> </w:t>
                  </w:r>
                  <w:r w:rsidRPr="0099151F">
                    <w:rPr>
                      <w:color w:val="FFFFFF" w:themeColor="background1"/>
                      <w:sz w:val="16"/>
                      <w:szCs w:val="16"/>
                    </w:rPr>
                    <w:t>1</w:t>
                  </w:r>
                </w:p>
                <w:p w14:paraId="590C7F64" w14:textId="77777777" w:rsidR="00914829" w:rsidRPr="00BD542F" w:rsidRDefault="00914829" w:rsidP="00914829">
                  <w:pPr>
                    <w:rPr>
                      <w:sz w:val="8"/>
                      <w:szCs w:val="8"/>
                    </w:rPr>
                  </w:pPr>
                  <w:r>
                    <w:rPr>
                      <w:sz w:val="16"/>
                      <w:szCs w:val="16"/>
                    </w:rPr>
                    <w:t xml:space="preserve"> </w:t>
                  </w:r>
                  <w:r w:rsidRPr="00BD542F">
                    <w:rPr>
                      <w:sz w:val="8"/>
                      <w:szCs w:val="8"/>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390144C" w14:textId="77777777" w:rsidTr="00914829">
                    <w:trPr>
                      <w:trHeight w:val="278"/>
                    </w:trPr>
                    <w:tc>
                      <w:tcPr>
                        <w:tcW w:w="992" w:type="dxa"/>
                        <w:tcBorders>
                          <w:top w:val="nil"/>
                          <w:left w:val="nil"/>
                          <w:bottom w:val="nil"/>
                          <w:right w:val="single" w:sz="4" w:space="0" w:color="A6A6A6" w:themeColor="background1" w:themeShade="A6"/>
                        </w:tcBorders>
                      </w:tcPr>
                      <w:p w14:paraId="4F800D0F" w14:textId="77777777" w:rsidR="00914829" w:rsidRDefault="00914829" w:rsidP="00914829">
                        <w:pPr>
                          <w:jc w:val="right"/>
                          <w:rPr>
                            <w:sz w:val="16"/>
                            <w:szCs w:val="16"/>
                          </w:rPr>
                        </w:pPr>
                        <w:r>
                          <w:rPr>
                            <w:sz w:val="16"/>
                            <w:szCs w:val="16"/>
                          </w:rPr>
                          <w:t>Keyword 1:</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81E5FE" w14:textId="77777777" w:rsidR="00914829" w:rsidRPr="00222011" w:rsidRDefault="00914829" w:rsidP="00914829">
                        <w:pPr>
                          <w:rPr>
                            <w:i/>
                            <w:iCs/>
                            <w:color w:val="A6A6A6" w:themeColor="background1" w:themeShade="A6"/>
                            <w:sz w:val="16"/>
                            <w:szCs w:val="16"/>
                          </w:rPr>
                        </w:pPr>
                        <w:r w:rsidRPr="00914829">
                          <w:rPr>
                            <w:i/>
                            <w:iCs/>
                            <w:color w:val="F4B083" w:themeColor="accent2" w:themeTint="99"/>
                            <w:sz w:val="16"/>
                            <w:szCs w:val="16"/>
                          </w:rPr>
                          <w:t>theTradeDesk</w:t>
                        </w:r>
                      </w:p>
                    </w:tc>
                    <w:tc>
                      <w:tcPr>
                        <w:tcW w:w="270" w:type="dxa"/>
                        <w:tcBorders>
                          <w:top w:val="nil"/>
                          <w:left w:val="single" w:sz="4" w:space="0" w:color="A6A6A6" w:themeColor="background1" w:themeShade="A6"/>
                          <w:bottom w:val="nil"/>
                          <w:right w:val="nil"/>
                        </w:tcBorders>
                      </w:tcPr>
                      <w:p w14:paraId="5861308A" w14:textId="6471467A" w:rsidR="00914829" w:rsidRPr="00521525" w:rsidRDefault="00914829" w:rsidP="00914829">
                        <w:pPr>
                          <w:rPr>
                            <w:sz w:val="16"/>
                            <w:szCs w:val="16"/>
                          </w:rPr>
                        </w:pPr>
                      </w:p>
                    </w:tc>
                  </w:tr>
                </w:tbl>
                <w:p w14:paraId="69676C3E" w14:textId="77777777" w:rsidR="00914829" w:rsidRPr="00572B41" w:rsidRDefault="00914829" w:rsidP="00914829">
                  <w:pPr>
                    <w:rPr>
                      <w:sz w:val="8"/>
                      <w:szCs w:val="8"/>
                    </w:rPr>
                  </w:pPr>
                  <w:r>
                    <w:rPr>
                      <w:sz w:val="16"/>
                      <w:szCs w:val="16"/>
                    </w:rPr>
                    <w:t xml:space="preserve">   </w:t>
                  </w:r>
                </w:p>
                <w:tbl>
                  <w:tblPr>
                    <w:tblStyle w:val="TableGrid"/>
                    <w:tblW w:w="4232" w:type="dxa"/>
                    <w:tblLook w:val="04A0" w:firstRow="1" w:lastRow="0" w:firstColumn="1" w:lastColumn="0" w:noHBand="0" w:noVBand="1"/>
                  </w:tblPr>
                  <w:tblGrid>
                    <w:gridCol w:w="992"/>
                    <w:gridCol w:w="2970"/>
                    <w:gridCol w:w="270"/>
                  </w:tblGrid>
                  <w:tr w:rsidR="00914829" w:rsidRPr="00E120C6" w14:paraId="2EFC2D3C" w14:textId="77777777" w:rsidTr="00914829">
                    <w:trPr>
                      <w:trHeight w:val="278"/>
                    </w:trPr>
                    <w:tc>
                      <w:tcPr>
                        <w:tcW w:w="992" w:type="dxa"/>
                        <w:tcBorders>
                          <w:top w:val="nil"/>
                          <w:left w:val="nil"/>
                          <w:bottom w:val="nil"/>
                          <w:right w:val="single" w:sz="4" w:space="0" w:color="A6A6A6" w:themeColor="background1" w:themeShade="A6"/>
                        </w:tcBorders>
                      </w:tcPr>
                      <w:p w14:paraId="3FB06F0C" w14:textId="77777777" w:rsidR="00914829" w:rsidRDefault="00914829" w:rsidP="00914829">
                        <w:pPr>
                          <w:jc w:val="right"/>
                          <w:rPr>
                            <w:sz w:val="16"/>
                            <w:szCs w:val="16"/>
                          </w:rPr>
                        </w:pPr>
                        <w:r>
                          <w:rPr>
                            <w:sz w:val="16"/>
                            <w:szCs w:val="16"/>
                          </w:rPr>
                          <w:t>Keyword 2:</w:t>
                        </w:r>
                      </w:p>
                    </w:tc>
                    <w:tc>
                      <w:tcPr>
                        <w:tcW w:w="29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A1081B" w14:textId="77777777" w:rsidR="00914829" w:rsidRPr="00222011" w:rsidRDefault="00914829" w:rsidP="00914829">
                        <w:pPr>
                          <w:rPr>
                            <w:i/>
                            <w:iCs/>
                            <w:color w:val="A6A6A6" w:themeColor="background1" w:themeShade="A6"/>
                            <w:sz w:val="16"/>
                            <w:szCs w:val="16"/>
                          </w:rPr>
                        </w:pPr>
                        <w:r w:rsidRPr="00914829">
                          <w:rPr>
                            <w:i/>
                            <w:iCs/>
                            <w:color w:val="F4B083" w:themeColor="accent2" w:themeTint="99"/>
                            <w:sz w:val="16"/>
                            <w:szCs w:val="16"/>
                          </w:rPr>
                          <w:t>The Trade Desk</w:t>
                        </w:r>
                      </w:p>
                    </w:tc>
                    <w:tc>
                      <w:tcPr>
                        <w:tcW w:w="270" w:type="dxa"/>
                        <w:tcBorders>
                          <w:top w:val="nil"/>
                          <w:left w:val="single" w:sz="4" w:space="0" w:color="A6A6A6" w:themeColor="background1" w:themeShade="A6"/>
                          <w:bottom w:val="nil"/>
                          <w:right w:val="nil"/>
                        </w:tcBorders>
                      </w:tcPr>
                      <w:p w14:paraId="32C0F177" w14:textId="68A99E9E" w:rsidR="00914829" w:rsidRPr="00521525" w:rsidRDefault="00914829" w:rsidP="00914829">
                        <w:pPr>
                          <w:rPr>
                            <w:color w:val="ED7D31" w:themeColor="accent2"/>
                            <w:sz w:val="16"/>
                            <w:szCs w:val="16"/>
                          </w:rPr>
                        </w:pPr>
                      </w:p>
                    </w:tc>
                  </w:tr>
                </w:tbl>
                <w:p w14:paraId="1B6029D2" w14:textId="77777777" w:rsidR="00914829" w:rsidRPr="00572B41" w:rsidRDefault="00914829" w:rsidP="00914829">
                  <w:pPr>
                    <w:rPr>
                      <w:sz w:val="8"/>
                      <w:szCs w:val="8"/>
                    </w:rPr>
                  </w:pPr>
                  <w:r>
                    <w:rPr>
                      <w:sz w:val="16"/>
                      <w:szCs w:val="16"/>
                    </w:rPr>
                    <w:t xml:space="preserve">   </w:t>
                  </w:r>
                </w:p>
                <w:p w14:paraId="0E90E76D" w14:textId="77777777" w:rsidR="00914829" w:rsidRPr="00572B41" w:rsidRDefault="00914829" w:rsidP="00914829">
                  <w:pPr>
                    <w:rPr>
                      <w:sz w:val="8"/>
                      <w:szCs w:val="8"/>
                    </w:rPr>
                  </w:pPr>
                  <w:r>
                    <w:rPr>
                      <w:sz w:val="16"/>
                      <w:szCs w:val="16"/>
                    </w:rPr>
                    <w:t xml:space="preserve">   </w:t>
                  </w:r>
                </w:p>
                <w:p w14:paraId="05C40E25" w14:textId="77777777" w:rsidR="00914829" w:rsidRDefault="00914829" w:rsidP="00914829">
                  <w:pPr>
                    <w:rPr>
                      <w:b/>
                      <w:bCs/>
                      <w:sz w:val="16"/>
                      <w:szCs w:val="16"/>
                    </w:rPr>
                  </w:pPr>
                  <w:r w:rsidRPr="00222011">
                    <w:rPr>
                      <w:b/>
                      <w:bCs/>
                      <w:sz w:val="16"/>
                      <w:szCs w:val="16"/>
                    </w:rPr>
                    <w:t xml:space="preserve">Vendor </w:t>
                  </w:r>
                  <w:r>
                    <w:rPr>
                      <w:b/>
                      <w:bCs/>
                      <w:sz w:val="16"/>
                      <w:szCs w:val="16"/>
                    </w:rPr>
                    <w:t>Invoice Number</w:t>
                  </w:r>
                </w:p>
                <w:p w14:paraId="4D5F628E" w14:textId="77777777" w:rsidR="00914829" w:rsidRPr="006A3F1F" w:rsidRDefault="00914829" w:rsidP="00914829">
                  <w:pPr>
                    <w:rPr>
                      <w:b/>
                      <w:bCs/>
                      <w:sz w:val="8"/>
                      <w:szCs w:val="8"/>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09"/>
                    <w:gridCol w:w="1250"/>
                    <w:gridCol w:w="1608"/>
                    <w:gridCol w:w="742"/>
                  </w:tblGrid>
                  <w:tr w:rsidR="0031407C" w14:paraId="3D16D30A" w14:textId="77777777" w:rsidTr="0031407C">
                    <w:tc>
                      <w:tcPr>
                        <w:tcW w:w="1317" w:type="dxa"/>
                        <w:shd w:val="clear" w:color="auto" w:fill="D9D9D9" w:themeFill="background1" w:themeFillShade="D9"/>
                      </w:tcPr>
                      <w:p w14:paraId="6BC344DC" w14:textId="77777777" w:rsidR="0031407C" w:rsidRPr="00416198" w:rsidRDefault="0031407C" w:rsidP="0031407C">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3D358EE7" w14:textId="77777777" w:rsidR="0031407C" w:rsidRDefault="0031407C" w:rsidP="0031407C">
                        <w:pPr>
                          <w:rPr>
                            <w:sz w:val="16"/>
                            <w:szCs w:val="16"/>
                          </w:rPr>
                        </w:pPr>
                        <w:r>
                          <w:rPr>
                            <w:sz w:val="16"/>
                            <w:szCs w:val="16"/>
                          </w:rPr>
                          <w:t>Source</w:t>
                        </w:r>
                      </w:p>
                    </w:tc>
                    <w:tc>
                      <w:tcPr>
                        <w:tcW w:w="1620" w:type="dxa"/>
                        <w:shd w:val="clear" w:color="auto" w:fill="D9D9D9" w:themeFill="background1" w:themeFillShade="D9"/>
                      </w:tcPr>
                      <w:p w14:paraId="4AB80BCF" w14:textId="77777777" w:rsidR="0031407C" w:rsidRDefault="0031407C" w:rsidP="0031407C">
                        <w:pPr>
                          <w:jc w:val="center"/>
                          <w:rPr>
                            <w:sz w:val="16"/>
                            <w:szCs w:val="16"/>
                          </w:rPr>
                        </w:pPr>
                        <w:r>
                          <w:rPr>
                            <w:sz w:val="16"/>
                            <w:szCs w:val="16"/>
                          </w:rPr>
                          <w:t>Alignment</w:t>
                        </w:r>
                      </w:p>
                    </w:tc>
                    <w:tc>
                      <w:tcPr>
                        <w:tcW w:w="750" w:type="dxa"/>
                        <w:tcBorders>
                          <w:top w:val="nil"/>
                          <w:bottom w:val="nil"/>
                          <w:right w:val="nil"/>
                        </w:tcBorders>
                      </w:tcPr>
                      <w:p w14:paraId="11A9E084" w14:textId="77777777" w:rsidR="0031407C" w:rsidRDefault="0031407C" w:rsidP="0031407C">
                        <w:pPr>
                          <w:rPr>
                            <w:sz w:val="16"/>
                            <w:szCs w:val="16"/>
                          </w:rPr>
                        </w:pPr>
                      </w:p>
                    </w:tc>
                  </w:tr>
                  <w:tr w:rsidR="0031407C" w14:paraId="1AB09C66" w14:textId="77777777" w:rsidTr="0031407C">
                    <w:tc>
                      <w:tcPr>
                        <w:tcW w:w="1317" w:type="dxa"/>
                      </w:tcPr>
                      <w:p w14:paraId="2FAAEB1E" w14:textId="77777777" w:rsidR="0031407C" w:rsidRDefault="0031407C" w:rsidP="0031407C">
                        <w:pPr>
                          <w:rPr>
                            <w:sz w:val="16"/>
                            <w:szCs w:val="16"/>
                          </w:rPr>
                        </w:pPr>
                        <w:r>
                          <w:rPr>
                            <w:i/>
                            <w:iCs/>
                            <w:color w:val="ED7D31" w:themeColor="accent2"/>
                            <w:sz w:val="16"/>
                            <w:szCs w:val="16"/>
                          </w:rPr>
                          <w:t>Invoice</w:t>
                        </w:r>
                      </w:p>
                    </w:tc>
                    <w:tc>
                      <w:tcPr>
                        <w:tcW w:w="1260" w:type="dxa"/>
                      </w:tcPr>
                      <w:p w14:paraId="4B0AB87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75545E09"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40A87C2D" w14:textId="13F71CD1" w:rsidR="0031407C" w:rsidRPr="00C61CEB" w:rsidRDefault="0031407C" w:rsidP="0031407C">
                        <w:pPr>
                          <w:rPr>
                            <w:b/>
                            <w:bCs/>
                            <w:sz w:val="16"/>
                            <w:szCs w:val="16"/>
                          </w:rPr>
                        </w:pPr>
                      </w:p>
                    </w:tc>
                  </w:tr>
                  <w:tr w:rsidR="0031407C" w:rsidRPr="00C61CEB" w14:paraId="2A8C072D" w14:textId="77777777" w:rsidTr="0031407C">
                    <w:tc>
                      <w:tcPr>
                        <w:tcW w:w="1317" w:type="dxa"/>
                      </w:tcPr>
                      <w:p w14:paraId="046CA490" w14:textId="77777777" w:rsidR="0031407C" w:rsidRDefault="0031407C" w:rsidP="0031407C">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56F1E1EE"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620" w:type="dxa"/>
                      </w:tcPr>
                      <w:p w14:paraId="18755B74"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9422B82" w14:textId="0A1930BB" w:rsidR="0031407C" w:rsidRPr="00C61CEB" w:rsidRDefault="0031407C" w:rsidP="0031407C">
                        <w:pPr>
                          <w:rPr>
                            <w:b/>
                            <w:bCs/>
                            <w:sz w:val="16"/>
                            <w:szCs w:val="16"/>
                          </w:rPr>
                        </w:pPr>
                      </w:p>
                    </w:tc>
                  </w:tr>
                  <w:tr w:rsidR="0031407C" w:rsidRPr="00C61CEB" w14:paraId="5A9409E2" w14:textId="77777777" w:rsidTr="0031407C">
                    <w:tc>
                      <w:tcPr>
                        <w:tcW w:w="1317" w:type="dxa"/>
                      </w:tcPr>
                      <w:p w14:paraId="58FC00DE" w14:textId="77777777" w:rsidR="0031407C" w:rsidRDefault="0031407C" w:rsidP="0031407C">
                        <w:pPr>
                          <w:rPr>
                            <w:sz w:val="16"/>
                            <w:szCs w:val="16"/>
                          </w:rPr>
                        </w:pPr>
                        <w:r>
                          <w:rPr>
                            <w:i/>
                            <w:iCs/>
                            <w:color w:val="ED7D31" w:themeColor="accent2"/>
                            <w:sz w:val="16"/>
                            <w:szCs w:val="16"/>
                          </w:rPr>
                          <w:t>INV-0085778</w:t>
                        </w:r>
                      </w:p>
                    </w:tc>
                    <w:tc>
                      <w:tcPr>
                        <w:tcW w:w="1260" w:type="dxa"/>
                      </w:tcPr>
                      <w:p w14:paraId="56BA3557"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620" w:type="dxa"/>
                      </w:tcPr>
                      <w:p w14:paraId="409D2BA3"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750" w:type="dxa"/>
                        <w:tcBorders>
                          <w:top w:val="nil"/>
                          <w:bottom w:val="nil"/>
                          <w:right w:val="nil"/>
                        </w:tcBorders>
                      </w:tcPr>
                      <w:p w14:paraId="689FEEAB" w14:textId="036F2F42" w:rsidR="0031407C" w:rsidRPr="00C61CEB" w:rsidRDefault="0031407C" w:rsidP="0031407C">
                        <w:pPr>
                          <w:rPr>
                            <w:b/>
                            <w:bCs/>
                            <w:sz w:val="16"/>
                            <w:szCs w:val="16"/>
                          </w:rPr>
                        </w:pPr>
                      </w:p>
                    </w:tc>
                  </w:tr>
                </w:tbl>
                <w:p w14:paraId="7C4C154A" w14:textId="77777777" w:rsidR="0031407C" w:rsidRDefault="0031407C" w:rsidP="0031407C">
                  <w:pPr>
                    <w:rPr>
                      <w:sz w:val="16"/>
                      <w:szCs w:val="16"/>
                    </w:rPr>
                  </w:pPr>
                </w:p>
                <w:p w14:paraId="0DD9B132" w14:textId="77777777" w:rsidR="0031407C" w:rsidRDefault="0031407C" w:rsidP="0031407C">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736F81A2"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89"/>
                    <w:gridCol w:w="955"/>
                    <w:gridCol w:w="972"/>
                    <w:gridCol w:w="1122"/>
                    <w:gridCol w:w="771"/>
                  </w:tblGrid>
                  <w:tr w:rsidR="0031407C" w14:paraId="4C4F5B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7CD261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43A9B6B" w14:textId="77777777" w:rsidR="0031407C" w:rsidRDefault="0031407C" w:rsidP="0031407C">
                        <w:pPr>
                          <w:rPr>
                            <w:sz w:val="16"/>
                            <w:szCs w:val="16"/>
                          </w:rPr>
                        </w:pPr>
                        <w:r>
                          <w:rPr>
                            <w:sz w:val="16"/>
                            <w:szCs w:val="16"/>
                          </w:rPr>
                          <w:t>Source</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7691CA8" w14:textId="77777777" w:rsidR="0031407C" w:rsidRDefault="0031407C" w:rsidP="0031407C">
                        <w:pPr>
                          <w:jc w:val="center"/>
                          <w:rPr>
                            <w:sz w:val="16"/>
                            <w:szCs w:val="16"/>
                          </w:rPr>
                        </w:pPr>
                        <w:r>
                          <w:rPr>
                            <w:sz w:val="16"/>
                            <w:szCs w:val="16"/>
                          </w:rPr>
                          <w:t>Alignment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67D2922" w14:textId="77777777" w:rsidR="0031407C" w:rsidRDefault="0031407C" w:rsidP="0031407C">
                        <w:pPr>
                          <w:rPr>
                            <w:sz w:val="16"/>
                            <w:szCs w:val="16"/>
                          </w:rPr>
                        </w:pPr>
                        <w:r>
                          <w:rPr>
                            <w:sz w:val="16"/>
                            <w:szCs w:val="16"/>
                          </w:rPr>
                          <w:t>Format</w:t>
                        </w:r>
                      </w:p>
                    </w:tc>
                    <w:tc>
                      <w:tcPr>
                        <w:tcW w:w="888" w:type="dxa"/>
                        <w:tcBorders>
                          <w:top w:val="nil"/>
                          <w:left w:val="single" w:sz="4" w:space="0" w:color="BFBFBF" w:themeColor="background1" w:themeShade="BF"/>
                          <w:bottom w:val="nil"/>
                          <w:right w:val="nil"/>
                        </w:tcBorders>
                      </w:tcPr>
                      <w:p w14:paraId="2A9FB77F" w14:textId="77777777" w:rsidR="0031407C" w:rsidRDefault="0031407C" w:rsidP="0031407C">
                        <w:pPr>
                          <w:rPr>
                            <w:sz w:val="16"/>
                            <w:szCs w:val="16"/>
                          </w:rPr>
                        </w:pPr>
                      </w:p>
                    </w:tc>
                  </w:tr>
                  <w:tr w:rsidR="0031407C" w14:paraId="170E38F5"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9B799" w14:textId="77777777" w:rsidR="0031407C" w:rsidRDefault="0031407C" w:rsidP="0031407C">
                        <w:pPr>
                          <w:rPr>
                            <w:sz w:val="16"/>
                            <w:szCs w:val="16"/>
                          </w:rPr>
                        </w:pPr>
                        <w:r>
                          <w:rPr>
                            <w:i/>
                            <w:iCs/>
                            <w:color w:val="ED7D31" w:themeColor="accent2"/>
                            <w:sz w:val="16"/>
                            <w:szCs w:val="16"/>
                          </w:rPr>
                          <w:t>Invoice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B531C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3D79D"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B39BF1"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2D725AB2" w14:textId="5B74A8BA" w:rsidR="0031407C" w:rsidRPr="00C61CEB" w:rsidRDefault="0031407C" w:rsidP="0031407C">
                        <w:pPr>
                          <w:rPr>
                            <w:b/>
                            <w:bCs/>
                            <w:sz w:val="16"/>
                            <w:szCs w:val="16"/>
                          </w:rPr>
                        </w:pPr>
                      </w:p>
                    </w:tc>
                  </w:tr>
                  <w:tr w:rsidR="0031407C" w:rsidRPr="00C61CEB" w14:paraId="03A0DDC6"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ABBDC3"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9BA281"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B5FF57" w14:textId="77777777" w:rsidR="0031407C" w:rsidRPr="0031407C" w:rsidRDefault="0031407C" w:rsidP="0031407C">
                        <w:pPr>
                          <w:jc w:val="center"/>
                          <w:rPr>
                            <w:b/>
                            <w:bCs/>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11633B" w14:textId="77777777" w:rsidR="0031407C" w:rsidRPr="0031407C" w:rsidRDefault="0031407C" w:rsidP="0031407C">
                        <w:pPr>
                          <w:rPr>
                            <w:b/>
                            <w:bCs/>
                            <w:color w:val="BFBFBF" w:themeColor="background1" w:themeShade="BF"/>
                            <w:sz w:val="16"/>
                            <w:szCs w:val="16"/>
                          </w:rPr>
                        </w:pPr>
                      </w:p>
                    </w:tc>
                    <w:tc>
                      <w:tcPr>
                        <w:tcW w:w="888" w:type="dxa"/>
                        <w:tcBorders>
                          <w:top w:val="nil"/>
                          <w:left w:val="single" w:sz="4" w:space="0" w:color="BFBFBF" w:themeColor="background1" w:themeShade="BF"/>
                          <w:bottom w:val="nil"/>
                          <w:right w:val="nil"/>
                        </w:tcBorders>
                      </w:tcPr>
                      <w:p w14:paraId="021891E0" w14:textId="2579D8CA" w:rsidR="0031407C" w:rsidRPr="00C61CEB" w:rsidRDefault="0031407C" w:rsidP="0031407C">
                        <w:pPr>
                          <w:rPr>
                            <w:b/>
                            <w:bCs/>
                            <w:sz w:val="16"/>
                            <w:szCs w:val="16"/>
                          </w:rPr>
                        </w:pPr>
                      </w:p>
                    </w:tc>
                  </w:tr>
                  <w:tr w:rsidR="0031407C" w:rsidRPr="00C61CEB" w14:paraId="70662A6C"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68AC87" w14:textId="77777777" w:rsidR="0031407C" w:rsidRDefault="0031407C" w:rsidP="0031407C">
                        <w:pPr>
                          <w:rPr>
                            <w:sz w:val="16"/>
                            <w:szCs w:val="16"/>
                          </w:rPr>
                        </w:pPr>
                        <w:r>
                          <w:rPr>
                            <w:i/>
                            <w:iCs/>
                            <w:color w:val="ED7D31" w:themeColor="accent2"/>
                            <w:sz w:val="16"/>
                            <w:szCs w:val="16"/>
                          </w:rPr>
                          <w:t>05/31/2018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AF9F5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806ACD" w14:textId="77777777" w:rsidR="0031407C" w:rsidRPr="0031407C" w:rsidRDefault="0031407C" w:rsidP="0031407C">
                        <w:pPr>
                          <w:jc w:val="center"/>
                          <w:rPr>
                            <w:color w:val="BFBFBF" w:themeColor="background1" w:themeShade="BF"/>
                            <w:sz w:val="16"/>
                            <w:szCs w:val="16"/>
                          </w:rPr>
                        </w:pPr>
                        <w:r w:rsidRPr="0031407C">
                          <w:rPr>
                            <w:color w:val="BFBFBF" w:themeColor="background1" w:themeShade="BF"/>
                            <w:sz w:val="16"/>
                            <w:szCs w:val="16"/>
                          </w:rPr>
                          <w:t>Left</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8E1C0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888" w:type="dxa"/>
                        <w:tcBorders>
                          <w:top w:val="nil"/>
                          <w:left w:val="single" w:sz="4" w:space="0" w:color="BFBFBF" w:themeColor="background1" w:themeShade="BF"/>
                          <w:bottom w:val="nil"/>
                          <w:right w:val="nil"/>
                        </w:tcBorders>
                      </w:tcPr>
                      <w:p w14:paraId="56D6256A" w14:textId="4E7E8277" w:rsidR="0031407C" w:rsidRPr="00C61CEB" w:rsidRDefault="0031407C" w:rsidP="0031407C">
                        <w:pPr>
                          <w:rPr>
                            <w:b/>
                            <w:bCs/>
                            <w:sz w:val="16"/>
                            <w:szCs w:val="16"/>
                          </w:rPr>
                        </w:pPr>
                      </w:p>
                    </w:tc>
                  </w:tr>
                </w:tbl>
                <w:p w14:paraId="1A76660D" w14:textId="77777777" w:rsidR="0031407C" w:rsidRDefault="0031407C" w:rsidP="0031407C">
                  <w:pPr>
                    <w:rPr>
                      <w:sz w:val="16"/>
                      <w:szCs w:val="16"/>
                    </w:rPr>
                  </w:pPr>
                </w:p>
                <w:p w14:paraId="4B35BB17" w14:textId="45AE9ADE" w:rsidR="0031407C" w:rsidRDefault="0031407C" w:rsidP="0031407C">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67574E4D"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092"/>
                    <w:gridCol w:w="965"/>
                    <w:gridCol w:w="898"/>
                    <w:gridCol w:w="1317"/>
                    <w:gridCol w:w="637"/>
                  </w:tblGrid>
                  <w:tr w:rsidR="0031407C" w14:paraId="561B9741"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B63BDDC"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C776B40" w14:textId="77777777" w:rsidR="0031407C" w:rsidRDefault="0031407C" w:rsidP="0031407C">
                        <w:pPr>
                          <w:rPr>
                            <w:sz w:val="16"/>
                            <w:szCs w:val="16"/>
                          </w:rPr>
                        </w:pPr>
                        <w:r>
                          <w:rPr>
                            <w:sz w:val="16"/>
                            <w:szCs w:val="16"/>
                          </w:rPr>
                          <w:t>Source</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C5A5748" w14:textId="77777777" w:rsidR="0031407C" w:rsidRDefault="0031407C" w:rsidP="0031407C">
                        <w:pPr>
                          <w:rPr>
                            <w:sz w:val="16"/>
                            <w:szCs w:val="16"/>
                          </w:rPr>
                        </w:pPr>
                        <w:r>
                          <w:rPr>
                            <w:sz w:val="16"/>
                            <w:szCs w:val="16"/>
                          </w:rPr>
                          <w:t>Alignment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0D3479C" w14:textId="77777777" w:rsidR="0031407C" w:rsidRDefault="0031407C" w:rsidP="0031407C">
                        <w:pPr>
                          <w:rPr>
                            <w:sz w:val="16"/>
                            <w:szCs w:val="16"/>
                          </w:rPr>
                        </w:pPr>
                        <w:r>
                          <w:rPr>
                            <w:sz w:val="16"/>
                            <w:szCs w:val="16"/>
                          </w:rPr>
                          <w:t>Format</w:t>
                        </w:r>
                      </w:p>
                    </w:tc>
                    <w:tc>
                      <w:tcPr>
                        <w:tcW w:w="708" w:type="dxa"/>
                        <w:tcBorders>
                          <w:top w:val="nil"/>
                          <w:left w:val="single" w:sz="4" w:space="0" w:color="BFBFBF" w:themeColor="background1" w:themeShade="BF"/>
                          <w:bottom w:val="nil"/>
                          <w:right w:val="nil"/>
                        </w:tcBorders>
                      </w:tcPr>
                      <w:p w14:paraId="246F1F97" w14:textId="77777777" w:rsidR="0031407C" w:rsidRDefault="0031407C" w:rsidP="0031407C">
                        <w:pPr>
                          <w:rPr>
                            <w:sz w:val="16"/>
                            <w:szCs w:val="16"/>
                          </w:rPr>
                        </w:pPr>
                      </w:p>
                    </w:tc>
                  </w:tr>
                  <w:tr w:rsidR="0031407C" w14:paraId="4DD48948"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8689AD" w14:textId="77777777" w:rsidR="0031407C" w:rsidRDefault="0031407C" w:rsidP="0031407C">
                        <w:pPr>
                          <w:rPr>
                            <w:sz w:val="16"/>
                            <w:szCs w:val="16"/>
                          </w:rPr>
                        </w:pPr>
                        <w:r>
                          <w:rPr>
                            <w:i/>
                            <w:iCs/>
                            <w:color w:val="ED7D31" w:themeColor="accent2"/>
                            <w:sz w:val="16"/>
                            <w:szCs w:val="16"/>
                          </w:rPr>
                          <w:t>Due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5CB5B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B448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3D36CD"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006C17AA" w14:textId="665FFB33" w:rsidR="0031407C" w:rsidRPr="00C61CEB" w:rsidRDefault="0031407C" w:rsidP="0031407C">
                        <w:pPr>
                          <w:rPr>
                            <w:b/>
                            <w:bCs/>
                            <w:sz w:val="16"/>
                            <w:szCs w:val="16"/>
                          </w:rPr>
                        </w:pPr>
                      </w:p>
                    </w:tc>
                  </w:tr>
                  <w:tr w:rsidR="0031407C" w:rsidRPr="00C61CEB" w14:paraId="3CB44FB9"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A375A8" w14:textId="77777777" w:rsidR="0031407C" w:rsidRDefault="0031407C" w:rsidP="0031407C">
                        <w:pPr>
                          <w:rPr>
                            <w:sz w:val="16"/>
                            <w:szCs w:val="16"/>
                          </w:rPr>
                        </w:pPr>
                        <w:r>
                          <w:rPr>
                            <w:i/>
                            <w:iCs/>
                            <w:color w:val="ED7D31" w:themeColor="accent2"/>
                            <w:sz w:val="16"/>
                            <w:szCs w:val="16"/>
                          </w:rPr>
                          <w:t>Date:</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E5A5E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1AF3D3"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08BC1F" w14:textId="77777777" w:rsidR="0031407C" w:rsidRPr="0031407C" w:rsidRDefault="0031407C" w:rsidP="0031407C">
                        <w:pPr>
                          <w:rPr>
                            <w:b/>
                            <w:bCs/>
                            <w:color w:val="BFBFBF" w:themeColor="background1" w:themeShade="BF"/>
                            <w:sz w:val="16"/>
                            <w:szCs w:val="16"/>
                          </w:rPr>
                        </w:pPr>
                      </w:p>
                    </w:tc>
                    <w:tc>
                      <w:tcPr>
                        <w:tcW w:w="708" w:type="dxa"/>
                        <w:tcBorders>
                          <w:top w:val="nil"/>
                          <w:left w:val="single" w:sz="4" w:space="0" w:color="BFBFBF" w:themeColor="background1" w:themeShade="BF"/>
                          <w:bottom w:val="nil"/>
                          <w:right w:val="nil"/>
                        </w:tcBorders>
                      </w:tcPr>
                      <w:p w14:paraId="4225BC44" w14:textId="0B34C9EB" w:rsidR="0031407C" w:rsidRPr="00C61CEB" w:rsidRDefault="0031407C" w:rsidP="0031407C">
                        <w:pPr>
                          <w:rPr>
                            <w:b/>
                            <w:bCs/>
                            <w:sz w:val="16"/>
                            <w:szCs w:val="16"/>
                          </w:rPr>
                        </w:pPr>
                      </w:p>
                    </w:tc>
                  </w:tr>
                  <w:tr w:rsidR="0031407C" w:rsidRPr="00C61CEB" w14:paraId="202FBE2D" w14:textId="77777777" w:rsidTr="0031407C">
                    <w:tc>
                      <w:tcPr>
                        <w:tcW w:w="1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634FEF" w14:textId="77777777" w:rsidR="0031407C" w:rsidRDefault="0031407C" w:rsidP="0031407C">
                        <w:pPr>
                          <w:rPr>
                            <w:sz w:val="16"/>
                            <w:szCs w:val="16"/>
                          </w:rPr>
                        </w:pPr>
                        <w:r>
                          <w:rPr>
                            <w:i/>
                            <w:iCs/>
                            <w:color w:val="ED7D31" w:themeColor="accent2"/>
                            <w:sz w:val="16"/>
                            <w:szCs w:val="16"/>
                          </w:rPr>
                          <w:t>07/15/2018</w:t>
                        </w:r>
                      </w:p>
                    </w:tc>
                    <w:tc>
                      <w:tcPr>
                        <w:tcW w:w="10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FE7AF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C0020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1A145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MM/DD/YYYY</w:t>
                        </w:r>
                      </w:p>
                    </w:tc>
                    <w:tc>
                      <w:tcPr>
                        <w:tcW w:w="708" w:type="dxa"/>
                        <w:tcBorders>
                          <w:top w:val="nil"/>
                          <w:left w:val="single" w:sz="4" w:space="0" w:color="BFBFBF" w:themeColor="background1" w:themeShade="BF"/>
                          <w:bottom w:val="nil"/>
                          <w:right w:val="nil"/>
                        </w:tcBorders>
                      </w:tcPr>
                      <w:p w14:paraId="3D8B32FC" w14:textId="0332EF8D" w:rsidR="0031407C" w:rsidRPr="00C61CEB" w:rsidRDefault="0031407C" w:rsidP="0031407C">
                        <w:pPr>
                          <w:rPr>
                            <w:b/>
                            <w:bCs/>
                            <w:sz w:val="16"/>
                            <w:szCs w:val="16"/>
                          </w:rPr>
                        </w:pPr>
                      </w:p>
                    </w:tc>
                  </w:tr>
                </w:tbl>
                <w:p w14:paraId="629F798C" w14:textId="77777777" w:rsidR="0031407C" w:rsidRDefault="0031407C" w:rsidP="0031407C">
                  <w:pPr>
                    <w:rPr>
                      <w:sz w:val="16"/>
                      <w:szCs w:val="16"/>
                    </w:rPr>
                  </w:pPr>
                </w:p>
                <w:p w14:paraId="1B06C85A" w14:textId="693F8A6E" w:rsidR="0031407C" w:rsidRDefault="0031407C" w:rsidP="0031407C">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p>
                <w:p w14:paraId="6E40EC0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D33F827"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BAB9F62"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20E6086" w14:textId="77777777" w:rsidR="0031407C" w:rsidRDefault="0031407C" w:rsidP="0031407C">
                        <w:pPr>
                          <w:rPr>
                            <w:sz w:val="16"/>
                            <w:szCs w:val="16"/>
                          </w:rPr>
                        </w:pPr>
                        <w:r>
                          <w:rPr>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C99BA10" w14:textId="77777777" w:rsidR="0031407C" w:rsidRDefault="0031407C" w:rsidP="0031407C">
                        <w:pPr>
                          <w:rPr>
                            <w:sz w:val="16"/>
                            <w:szCs w:val="16"/>
                          </w:rPr>
                        </w:pPr>
                        <w:r>
                          <w:rPr>
                            <w:sz w:val="16"/>
                            <w:szCs w:val="16"/>
                          </w:rPr>
                          <w:t>Format</w:t>
                        </w:r>
                      </w:p>
                    </w:tc>
                    <w:tc>
                      <w:tcPr>
                        <w:tcW w:w="360" w:type="dxa"/>
                        <w:tcBorders>
                          <w:top w:val="nil"/>
                          <w:left w:val="single" w:sz="4" w:space="0" w:color="BFBFBF" w:themeColor="background1" w:themeShade="BF"/>
                          <w:bottom w:val="nil"/>
                          <w:right w:val="nil"/>
                        </w:tcBorders>
                      </w:tcPr>
                      <w:p w14:paraId="4083D94B" w14:textId="77777777" w:rsidR="0031407C" w:rsidRDefault="0031407C" w:rsidP="0031407C">
                        <w:pPr>
                          <w:rPr>
                            <w:sz w:val="16"/>
                            <w:szCs w:val="16"/>
                          </w:rPr>
                        </w:pPr>
                      </w:p>
                    </w:tc>
                  </w:tr>
                  <w:tr w:rsidR="0031407C" w14:paraId="799E9516"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C3A4D7" w14:textId="77777777" w:rsidR="0031407C" w:rsidRDefault="0031407C" w:rsidP="0031407C">
                        <w:pPr>
                          <w:rPr>
                            <w:sz w:val="16"/>
                            <w:szCs w:val="16"/>
                          </w:rPr>
                        </w:pPr>
                        <w:r>
                          <w:rPr>
                            <w:i/>
                            <w:iCs/>
                            <w:color w:val="ED7D31" w:themeColor="accent2"/>
                            <w:sz w:val="16"/>
                            <w:szCs w:val="16"/>
                          </w:rPr>
                          <w:t>Month</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97C0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C278D4"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24A218CF" w14:textId="541CAA05" w:rsidR="0031407C" w:rsidRPr="00C61CEB" w:rsidRDefault="0031407C" w:rsidP="0031407C">
                        <w:pPr>
                          <w:rPr>
                            <w:b/>
                            <w:bCs/>
                            <w:sz w:val="16"/>
                            <w:szCs w:val="16"/>
                          </w:rPr>
                        </w:pPr>
                      </w:p>
                    </w:tc>
                  </w:tr>
                  <w:tr w:rsidR="0031407C" w:rsidRPr="00C61CEB" w14:paraId="448255B2"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CA6FAB" w14:textId="77777777" w:rsidR="0031407C" w:rsidRDefault="0031407C" w:rsidP="0031407C">
                        <w:pPr>
                          <w:rPr>
                            <w:sz w:val="16"/>
                            <w:szCs w:val="16"/>
                          </w:rPr>
                        </w:pPr>
                        <w:r>
                          <w:rPr>
                            <w:i/>
                            <w:iCs/>
                            <w:color w:val="ED7D31" w:themeColor="accent2"/>
                            <w:sz w:val="16"/>
                            <w:szCs w:val="16"/>
                          </w:rPr>
                          <w:t>of</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2AC4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C3D986"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637CC444" w14:textId="6AB36BB1" w:rsidR="0031407C" w:rsidRPr="00C61CEB" w:rsidRDefault="0031407C" w:rsidP="0031407C">
                        <w:pPr>
                          <w:rPr>
                            <w:b/>
                            <w:bCs/>
                            <w:sz w:val="16"/>
                            <w:szCs w:val="16"/>
                          </w:rPr>
                        </w:pPr>
                      </w:p>
                    </w:tc>
                  </w:tr>
                  <w:tr w:rsidR="0031407C" w14:paraId="20C6B1C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1E6435" w14:textId="77777777" w:rsidR="0031407C" w:rsidRDefault="0031407C" w:rsidP="0031407C">
                        <w:pPr>
                          <w:rPr>
                            <w:sz w:val="16"/>
                            <w:szCs w:val="16"/>
                          </w:rPr>
                        </w:pPr>
                        <w:r>
                          <w:rPr>
                            <w:i/>
                            <w:iCs/>
                            <w:color w:val="ED7D31" w:themeColor="accent2"/>
                            <w:sz w:val="16"/>
                            <w:szCs w:val="16"/>
                          </w:rPr>
                          <w:t>service: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F7173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42DAF7" w14:textId="77777777" w:rsidR="0031407C" w:rsidRPr="0031407C" w:rsidRDefault="0031407C" w:rsidP="0031407C">
                        <w:pPr>
                          <w:rPr>
                            <w:b/>
                            <w:bCs/>
                            <w:color w:val="BFBFBF" w:themeColor="background1" w:themeShade="BF"/>
                            <w:sz w:val="16"/>
                            <w:szCs w:val="16"/>
                          </w:rPr>
                        </w:pPr>
                      </w:p>
                    </w:tc>
                    <w:tc>
                      <w:tcPr>
                        <w:tcW w:w="360" w:type="dxa"/>
                        <w:tcBorders>
                          <w:top w:val="nil"/>
                          <w:left w:val="single" w:sz="4" w:space="0" w:color="BFBFBF" w:themeColor="background1" w:themeShade="BF"/>
                          <w:bottom w:val="nil"/>
                          <w:right w:val="nil"/>
                        </w:tcBorders>
                      </w:tcPr>
                      <w:p w14:paraId="14D74033" w14:textId="00374909" w:rsidR="0031407C" w:rsidRPr="00C61CEB" w:rsidRDefault="0031407C" w:rsidP="0031407C">
                        <w:pPr>
                          <w:rPr>
                            <w:b/>
                            <w:bCs/>
                            <w:sz w:val="16"/>
                            <w:szCs w:val="16"/>
                          </w:rPr>
                        </w:pPr>
                      </w:p>
                    </w:tc>
                  </w:tr>
                  <w:tr w:rsidR="0031407C" w:rsidRPr="00C61CEB" w14:paraId="69A71DF5"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9F038D" w14:textId="77777777" w:rsidR="0031407C" w:rsidRDefault="0031407C" w:rsidP="0031407C">
                        <w:pPr>
                          <w:rPr>
                            <w:sz w:val="16"/>
                            <w:szCs w:val="16"/>
                          </w:rPr>
                        </w:pPr>
                        <w:r>
                          <w:rPr>
                            <w:i/>
                            <w:iCs/>
                            <w:color w:val="ED7D31" w:themeColor="accent2"/>
                            <w:sz w:val="16"/>
                            <w:szCs w:val="16"/>
                          </w:rPr>
                          <w:lastRenderedPageBreak/>
                          <w:t>May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57ED0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2DC15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FULL:MMM</w:t>
                        </w:r>
                      </w:p>
                    </w:tc>
                    <w:tc>
                      <w:tcPr>
                        <w:tcW w:w="360" w:type="dxa"/>
                        <w:tcBorders>
                          <w:top w:val="nil"/>
                          <w:left w:val="single" w:sz="4" w:space="0" w:color="BFBFBF" w:themeColor="background1" w:themeShade="BF"/>
                          <w:bottom w:val="nil"/>
                          <w:right w:val="nil"/>
                        </w:tcBorders>
                      </w:tcPr>
                      <w:p w14:paraId="4A6040EA" w14:textId="63F988AD" w:rsidR="0031407C" w:rsidRPr="00C61CEB" w:rsidRDefault="0031407C" w:rsidP="0031407C">
                        <w:pPr>
                          <w:rPr>
                            <w:b/>
                            <w:bCs/>
                            <w:sz w:val="16"/>
                            <w:szCs w:val="16"/>
                          </w:rPr>
                        </w:pPr>
                      </w:p>
                    </w:tc>
                  </w:tr>
                  <w:tr w:rsidR="0031407C" w14:paraId="045F07F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352EBF" w14:textId="77777777" w:rsidR="0031407C" w:rsidRDefault="0031407C" w:rsidP="0031407C">
                        <w:pPr>
                          <w:rPr>
                            <w:sz w:val="16"/>
                            <w:szCs w:val="16"/>
                          </w:rPr>
                        </w:pPr>
                        <w:r>
                          <w:rPr>
                            <w:i/>
                            <w:iCs/>
                            <w:color w:val="ED7D31" w:themeColor="accent2"/>
                            <w:sz w:val="16"/>
                            <w:szCs w:val="16"/>
                          </w:rPr>
                          <w:t>2018</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4F410F"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7FB6F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FULL:YYYY</w:t>
                        </w:r>
                      </w:p>
                    </w:tc>
                    <w:tc>
                      <w:tcPr>
                        <w:tcW w:w="360" w:type="dxa"/>
                        <w:tcBorders>
                          <w:top w:val="nil"/>
                          <w:left w:val="single" w:sz="4" w:space="0" w:color="BFBFBF" w:themeColor="background1" w:themeShade="BF"/>
                          <w:bottom w:val="nil"/>
                          <w:right w:val="nil"/>
                        </w:tcBorders>
                      </w:tcPr>
                      <w:p w14:paraId="4F9AE564" w14:textId="76FD4DB5" w:rsidR="0031407C" w:rsidRPr="00C61CEB" w:rsidRDefault="0031407C" w:rsidP="0031407C">
                        <w:pPr>
                          <w:rPr>
                            <w:b/>
                            <w:bCs/>
                            <w:sz w:val="16"/>
                            <w:szCs w:val="16"/>
                          </w:rPr>
                        </w:pPr>
                      </w:p>
                    </w:tc>
                  </w:tr>
                </w:tbl>
                <w:p w14:paraId="4CC26CDF" w14:textId="77777777" w:rsidR="0031407C" w:rsidRDefault="0031407C" w:rsidP="0031407C">
                  <w:pPr>
                    <w:rPr>
                      <w:sz w:val="16"/>
                      <w:szCs w:val="16"/>
                    </w:rPr>
                  </w:pPr>
                </w:p>
                <w:p w14:paraId="59D7796E" w14:textId="04346627" w:rsidR="0031407C" w:rsidRDefault="0031407C" w:rsidP="0031407C">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3A5A69AC"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1ACB6E3F"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994B6DD" w14:textId="77777777" w:rsidR="0031407C" w:rsidRPr="0031407C" w:rsidRDefault="0031407C" w:rsidP="0031407C">
                        <w:pPr>
                          <w:rPr>
                            <w:b/>
                            <w:bCs/>
                            <w:color w:val="BFBFBF" w:themeColor="background1" w:themeShade="BF"/>
                            <w:sz w:val="16"/>
                            <w:szCs w:val="16"/>
                          </w:rPr>
                        </w:pPr>
                        <w:r w:rsidRPr="0031407C">
                          <w:rPr>
                            <w:b/>
                            <w:bCs/>
                            <w:color w:val="BFBFBF" w:themeColor="background1" w:themeShade="BF"/>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9380BC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628ED2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3B1E7717" w14:textId="77777777" w:rsidR="0031407C" w:rsidRDefault="0031407C" w:rsidP="0031407C">
                        <w:pPr>
                          <w:rPr>
                            <w:sz w:val="16"/>
                            <w:szCs w:val="16"/>
                          </w:rPr>
                        </w:pPr>
                      </w:p>
                    </w:tc>
                  </w:tr>
                  <w:tr w:rsidR="0031407C" w14:paraId="0C07CE74"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5125E8"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Term:</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27DF8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B79C0E" w14:textId="77777777" w:rsidR="0031407C" w:rsidRPr="0031407C" w:rsidRDefault="0031407C" w:rsidP="0031407C">
                        <w:pPr>
                          <w:rPr>
                            <w:b/>
                            <w:bCs/>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73EAA6A4" w14:textId="6E9B0074" w:rsidR="0031407C" w:rsidRPr="00C61CEB" w:rsidRDefault="0031407C" w:rsidP="0031407C">
                        <w:pPr>
                          <w:rPr>
                            <w:b/>
                            <w:bCs/>
                            <w:sz w:val="16"/>
                            <w:szCs w:val="16"/>
                          </w:rPr>
                        </w:pPr>
                      </w:p>
                    </w:tc>
                  </w:tr>
                  <w:tr w:rsidR="0031407C" w:rsidRPr="00C61CEB" w14:paraId="17F844AC"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87E8C5" w14:textId="77777777" w:rsidR="0031407C" w:rsidRPr="0031407C" w:rsidRDefault="0031407C" w:rsidP="0031407C">
                        <w:pPr>
                          <w:rPr>
                            <w:color w:val="BFBFBF" w:themeColor="background1" w:themeShade="BF"/>
                            <w:sz w:val="16"/>
                            <w:szCs w:val="16"/>
                          </w:rPr>
                        </w:pPr>
                        <w:r w:rsidRPr="0031407C">
                          <w:rPr>
                            <w:i/>
                            <w:iCs/>
                            <w:color w:val="BFBFBF" w:themeColor="background1" w:themeShade="BF"/>
                            <w:sz w:val="16"/>
                            <w:szCs w:val="16"/>
                          </w:rPr>
                          <w:t>Net 45</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F9A2F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EE7A15"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0CE5DFB" w14:textId="4B6D4AF7" w:rsidR="0031407C" w:rsidRPr="00C61CEB" w:rsidRDefault="0031407C" w:rsidP="0031407C">
                        <w:pPr>
                          <w:rPr>
                            <w:b/>
                            <w:bCs/>
                            <w:sz w:val="16"/>
                            <w:szCs w:val="16"/>
                          </w:rPr>
                        </w:pPr>
                      </w:p>
                    </w:tc>
                  </w:tr>
                </w:tbl>
                <w:p w14:paraId="2A6F2FD6" w14:textId="77777777" w:rsidR="0031407C" w:rsidRDefault="0031407C" w:rsidP="0031407C">
                  <w:pPr>
                    <w:rPr>
                      <w:sz w:val="16"/>
                      <w:szCs w:val="16"/>
                    </w:rPr>
                  </w:pPr>
                </w:p>
                <w:p w14:paraId="068AE4CF" w14:textId="4C0202DB" w:rsidR="0031407C" w:rsidRDefault="0031407C" w:rsidP="0031407C">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p>
                <w:p w14:paraId="1978984B"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1407C" w14:paraId="59C89F88"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2772679"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00BD6C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13AB26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360" w:type="dxa"/>
                        <w:tcBorders>
                          <w:top w:val="nil"/>
                          <w:left w:val="single" w:sz="4" w:space="0" w:color="BFBFBF" w:themeColor="background1" w:themeShade="BF"/>
                          <w:bottom w:val="nil"/>
                          <w:right w:val="nil"/>
                        </w:tcBorders>
                      </w:tcPr>
                      <w:p w14:paraId="13DB2935" w14:textId="77777777" w:rsidR="0031407C" w:rsidRDefault="0031407C" w:rsidP="0031407C">
                        <w:pPr>
                          <w:rPr>
                            <w:sz w:val="16"/>
                            <w:szCs w:val="16"/>
                          </w:rPr>
                        </w:pPr>
                      </w:p>
                    </w:tc>
                  </w:tr>
                  <w:tr w:rsidR="0031407C" w14:paraId="273A1503"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9D16FA" w14:textId="77777777" w:rsidR="0031407C" w:rsidRDefault="0031407C" w:rsidP="0031407C">
                        <w:pPr>
                          <w:rPr>
                            <w:sz w:val="16"/>
                            <w:szCs w:val="16"/>
                          </w:rPr>
                        </w:pPr>
                        <w:r>
                          <w:rPr>
                            <w:i/>
                            <w:iCs/>
                            <w:color w:val="ED7D31" w:themeColor="accent2"/>
                            <w:sz w:val="16"/>
                            <w:szCs w:val="16"/>
                          </w:rPr>
                          <w:t>Invoice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871DE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22F4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422BD93F" w14:textId="3AE1C411" w:rsidR="0031407C" w:rsidRPr="00C61CEB" w:rsidRDefault="0031407C" w:rsidP="0031407C">
                        <w:pPr>
                          <w:rPr>
                            <w:b/>
                            <w:bCs/>
                            <w:sz w:val="16"/>
                            <w:szCs w:val="16"/>
                          </w:rPr>
                        </w:pPr>
                      </w:p>
                    </w:tc>
                  </w:tr>
                  <w:tr w:rsidR="0031407C" w:rsidRPr="00C61CEB" w14:paraId="1351605D"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44E6BC" w14:textId="77777777" w:rsidR="0031407C" w:rsidRDefault="0031407C" w:rsidP="0031407C">
                        <w:pPr>
                          <w:rPr>
                            <w:sz w:val="16"/>
                            <w:szCs w:val="16"/>
                          </w:rPr>
                        </w:pPr>
                        <w:r>
                          <w:rPr>
                            <w:i/>
                            <w:iCs/>
                            <w:color w:val="ED7D31" w:themeColor="accent2"/>
                            <w:sz w:val="16"/>
                            <w:szCs w:val="16"/>
                          </w:rPr>
                          <w:t>Currency: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4A18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C65D64"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19F97D87" w14:textId="022B8DF5" w:rsidR="0031407C" w:rsidRPr="00C61CEB" w:rsidRDefault="0031407C" w:rsidP="0031407C">
                        <w:pPr>
                          <w:rPr>
                            <w:b/>
                            <w:bCs/>
                            <w:sz w:val="16"/>
                            <w:szCs w:val="16"/>
                          </w:rPr>
                        </w:pPr>
                      </w:p>
                    </w:tc>
                  </w:tr>
                  <w:tr w:rsidR="0031407C" w14:paraId="1C787E19" w14:textId="77777777" w:rsidTr="0031407C">
                    <w:tc>
                      <w:tcPr>
                        <w:tcW w:w="11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EA8BBB" w14:textId="77777777" w:rsidR="0031407C" w:rsidRDefault="0031407C" w:rsidP="0031407C">
                        <w:pPr>
                          <w:rPr>
                            <w:sz w:val="16"/>
                            <w:szCs w:val="16"/>
                          </w:rPr>
                        </w:pPr>
                        <w:r>
                          <w:rPr>
                            <w:i/>
                            <w:iCs/>
                            <w:color w:val="ED7D31" w:themeColor="accent2"/>
                            <w:sz w:val="16"/>
                            <w:szCs w:val="16"/>
                          </w:rPr>
                          <w:t>USD</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FF446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                        </w:t>
                        </w:r>
                        <w:r w:rsidRPr="0031407C">
                          <w:rPr>
                            <w:rFonts w:ascii="Arial" w:hAnsi="Arial" w:cs="Arial"/>
                            <w:noProof/>
                            <w:color w:val="BFBFBF" w:themeColor="background1" w:themeShade="BF"/>
                            <w:sz w:val="18"/>
                            <w:szCs w:val="18"/>
                          </w:rPr>
                          <w:t>▼</w:t>
                        </w:r>
                      </w:p>
                    </w:tc>
                    <w:tc>
                      <w:tcPr>
                        <w:tcW w:w="1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EFD12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Left</w:t>
                        </w:r>
                      </w:p>
                    </w:tc>
                    <w:tc>
                      <w:tcPr>
                        <w:tcW w:w="360" w:type="dxa"/>
                        <w:tcBorders>
                          <w:top w:val="nil"/>
                          <w:left w:val="single" w:sz="4" w:space="0" w:color="BFBFBF" w:themeColor="background1" w:themeShade="BF"/>
                          <w:bottom w:val="nil"/>
                          <w:right w:val="nil"/>
                        </w:tcBorders>
                      </w:tcPr>
                      <w:p w14:paraId="59368AD2" w14:textId="5BF191F2" w:rsidR="0031407C" w:rsidRPr="00C61CEB" w:rsidRDefault="0031407C" w:rsidP="0031407C">
                        <w:pPr>
                          <w:rPr>
                            <w:b/>
                            <w:bCs/>
                            <w:sz w:val="16"/>
                            <w:szCs w:val="16"/>
                          </w:rPr>
                        </w:pPr>
                      </w:p>
                    </w:tc>
                  </w:tr>
                </w:tbl>
                <w:p w14:paraId="558A3675" w14:textId="77777777" w:rsidR="0031407C" w:rsidRDefault="0031407C" w:rsidP="0031407C">
                  <w:pPr>
                    <w:rPr>
                      <w:sz w:val="16"/>
                      <w:szCs w:val="16"/>
                    </w:rPr>
                  </w:pPr>
                </w:p>
                <w:p w14:paraId="32581B3E" w14:textId="300BB3EB" w:rsidR="0031407C" w:rsidRDefault="0031407C" w:rsidP="0031407C">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7919F336"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1407C" w14:paraId="344F99C2"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39448B6"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AB6761D"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614" w:type="dxa"/>
                        <w:tcBorders>
                          <w:top w:val="nil"/>
                          <w:left w:val="single" w:sz="4" w:space="0" w:color="BFBFBF" w:themeColor="background1" w:themeShade="BF"/>
                          <w:bottom w:val="nil"/>
                          <w:right w:val="nil"/>
                        </w:tcBorders>
                      </w:tcPr>
                      <w:p w14:paraId="64DE0416" w14:textId="77777777" w:rsidR="0031407C" w:rsidRDefault="0031407C" w:rsidP="0031407C">
                        <w:pPr>
                          <w:rPr>
                            <w:sz w:val="16"/>
                            <w:szCs w:val="16"/>
                          </w:rPr>
                        </w:pPr>
                      </w:p>
                    </w:tc>
                  </w:tr>
                  <w:tr w:rsidR="0031407C" w14:paraId="72B4C1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CA722D" w14:textId="77777777" w:rsidR="0031407C" w:rsidRDefault="0031407C" w:rsidP="0031407C">
                        <w:pPr>
                          <w:rPr>
                            <w:sz w:val="16"/>
                            <w:szCs w:val="16"/>
                          </w:rPr>
                        </w:pPr>
                        <w:r>
                          <w:rPr>
                            <w:i/>
                            <w:iCs/>
                            <w:color w:val="ED7D31" w:themeColor="accent2"/>
                            <w:sz w:val="16"/>
                            <w:szCs w:val="16"/>
                          </w:rPr>
                          <w:t>IO#</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8B2C39"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4F2C548F" w14:textId="5D78D59E" w:rsidR="0031407C" w:rsidRPr="00C61CEB" w:rsidRDefault="0031407C" w:rsidP="0031407C">
                        <w:pPr>
                          <w:rPr>
                            <w:b/>
                            <w:bCs/>
                            <w:sz w:val="16"/>
                            <w:szCs w:val="16"/>
                          </w:rPr>
                        </w:pPr>
                      </w:p>
                    </w:tc>
                  </w:tr>
                  <w:tr w:rsidR="0031407C" w:rsidRPr="00C61CEB" w14:paraId="19DCBF7A" w14:textId="77777777" w:rsidTr="0031407C">
                    <w:trPr>
                      <w:trHeight w:val="224"/>
                    </w:trPr>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5884B" w14:textId="77777777" w:rsidR="0031407C" w:rsidRDefault="0031407C" w:rsidP="0031407C">
                        <w:pPr>
                          <w:rPr>
                            <w:sz w:val="16"/>
                            <w:szCs w:val="16"/>
                          </w:rPr>
                        </w:pPr>
                        <w:r>
                          <w:rPr>
                            <w:i/>
                            <w:iCs/>
                            <w:color w:val="ED7D31" w:themeColor="accent2"/>
                            <w:sz w:val="16"/>
                            <w:szCs w:val="16"/>
                          </w:rPr>
                          <w:t>123456</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2A5DF8"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614" w:type="dxa"/>
                        <w:tcBorders>
                          <w:top w:val="nil"/>
                          <w:left w:val="single" w:sz="4" w:space="0" w:color="BFBFBF" w:themeColor="background1" w:themeShade="BF"/>
                          <w:bottom w:val="nil"/>
                          <w:right w:val="nil"/>
                        </w:tcBorders>
                      </w:tcPr>
                      <w:p w14:paraId="7163B9D3" w14:textId="6BAFADDA" w:rsidR="0031407C" w:rsidRPr="00C61CEB" w:rsidRDefault="0031407C" w:rsidP="0031407C">
                        <w:pPr>
                          <w:rPr>
                            <w:b/>
                            <w:bCs/>
                            <w:sz w:val="16"/>
                            <w:szCs w:val="16"/>
                          </w:rPr>
                        </w:pPr>
                        <w:r>
                          <w:rPr>
                            <w:b/>
                            <w:bCs/>
                            <w:sz w:val="16"/>
                            <w:szCs w:val="16"/>
                          </w:rPr>
                          <w:t xml:space="preserve"> […]</w:t>
                        </w:r>
                      </w:p>
                    </w:tc>
                  </w:tr>
                </w:tbl>
                <w:p w14:paraId="44AA6D7B" w14:textId="77777777" w:rsidR="0031407C" w:rsidRDefault="0031407C" w:rsidP="0031407C">
                  <w:pPr>
                    <w:rPr>
                      <w:sz w:val="16"/>
                      <w:szCs w:val="16"/>
                    </w:rPr>
                  </w:pPr>
                </w:p>
                <w:p w14:paraId="5936F06F" w14:textId="14E854D9" w:rsidR="0031407C" w:rsidRDefault="0031407C" w:rsidP="0031407C">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p>
                <w:p w14:paraId="2BB2A99E"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1407C" w14:paraId="595B36D3"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021DD55"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E34AB92"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565" w:type="dxa"/>
                        <w:tcBorders>
                          <w:top w:val="nil"/>
                          <w:left w:val="single" w:sz="4" w:space="0" w:color="BFBFBF" w:themeColor="background1" w:themeShade="BF"/>
                          <w:bottom w:val="nil"/>
                          <w:right w:val="nil"/>
                        </w:tcBorders>
                      </w:tcPr>
                      <w:p w14:paraId="35A6C187" w14:textId="77777777" w:rsidR="0031407C" w:rsidRDefault="0031407C" w:rsidP="0031407C">
                        <w:pPr>
                          <w:rPr>
                            <w:sz w:val="16"/>
                            <w:szCs w:val="16"/>
                          </w:rPr>
                        </w:pPr>
                      </w:p>
                    </w:tc>
                  </w:tr>
                  <w:tr w:rsidR="0031407C" w14:paraId="57917C8F"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53343E" w14:textId="77777777" w:rsidR="0031407C" w:rsidRDefault="0031407C" w:rsidP="0031407C">
                        <w:pPr>
                          <w:rPr>
                            <w:sz w:val="16"/>
                            <w:szCs w:val="16"/>
                          </w:rPr>
                        </w:pPr>
                        <w:r>
                          <w:rPr>
                            <w:i/>
                            <w:iCs/>
                            <w:color w:val="ED7D31" w:themeColor="accent2"/>
                            <w:sz w:val="16"/>
                            <w:szCs w:val="16"/>
                          </w:rPr>
                          <w:t>CAMPAIGN</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07DE1A"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62E07265" w14:textId="4DAD6347" w:rsidR="0031407C" w:rsidRPr="00C61CEB" w:rsidRDefault="0031407C" w:rsidP="0031407C">
                        <w:pPr>
                          <w:rPr>
                            <w:b/>
                            <w:bCs/>
                            <w:sz w:val="16"/>
                            <w:szCs w:val="16"/>
                          </w:rPr>
                        </w:pPr>
                      </w:p>
                    </w:tc>
                  </w:tr>
                  <w:tr w:rsidR="0031407C" w:rsidRPr="00C61CEB" w14:paraId="10011238" w14:textId="77777777" w:rsidTr="0031407C">
                    <w:tc>
                      <w:tcPr>
                        <w:tcW w:w="16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645B0F" w14:textId="77777777" w:rsidR="0031407C" w:rsidRDefault="0031407C" w:rsidP="0031407C">
                        <w:pPr>
                          <w:rPr>
                            <w:sz w:val="16"/>
                            <w:szCs w:val="16"/>
                          </w:rPr>
                        </w:pPr>
                        <w:r>
                          <w:rPr>
                            <w:i/>
                            <w:iCs/>
                            <w:color w:val="ED7D31" w:themeColor="accent2"/>
                            <w:sz w:val="16"/>
                            <w:szCs w:val="16"/>
                          </w:rPr>
                          <w:t>CANON EOS-Q2-2018</w:t>
                        </w:r>
                      </w:p>
                    </w:tc>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061183"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565" w:type="dxa"/>
                        <w:tcBorders>
                          <w:top w:val="nil"/>
                          <w:left w:val="single" w:sz="4" w:space="0" w:color="BFBFBF" w:themeColor="background1" w:themeShade="BF"/>
                          <w:bottom w:val="nil"/>
                          <w:right w:val="nil"/>
                        </w:tcBorders>
                      </w:tcPr>
                      <w:p w14:paraId="4FDA97DE" w14:textId="4E5ADB28" w:rsidR="0031407C" w:rsidRPr="00C61CEB" w:rsidRDefault="0031407C" w:rsidP="0031407C">
                        <w:pPr>
                          <w:rPr>
                            <w:b/>
                            <w:bCs/>
                            <w:sz w:val="16"/>
                            <w:szCs w:val="16"/>
                          </w:rPr>
                        </w:pPr>
                        <w:r>
                          <w:rPr>
                            <w:b/>
                            <w:bCs/>
                            <w:sz w:val="16"/>
                            <w:szCs w:val="16"/>
                          </w:rPr>
                          <w:t>[…]</w:t>
                        </w:r>
                      </w:p>
                    </w:tc>
                  </w:tr>
                </w:tbl>
                <w:p w14:paraId="14249768" w14:textId="77777777" w:rsidR="0031407C" w:rsidRDefault="0031407C" w:rsidP="0031407C">
                  <w:pPr>
                    <w:rPr>
                      <w:sz w:val="16"/>
                      <w:szCs w:val="16"/>
                    </w:rPr>
                  </w:pPr>
                </w:p>
                <w:p w14:paraId="5AD138F0" w14:textId="1D9FC229" w:rsidR="0031407C" w:rsidRDefault="0031407C" w:rsidP="0031407C">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p>
                <w:p w14:paraId="278225F5" w14:textId="77777777" w:rsidR="0031407C" w:rsidRPr="006A3F1F" w:rsidRDefault="0031407C" w:rsidP="0031407C">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1407C" w14:paraId="185E5D5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6F6E884" w14:textId="77777777" w:rsidR="0031407C" w:rsidRPr="00E52F01" w:rsidRDefault="0031407C" w:rsidP="0031407C">
                        <w:pPr>
                          <w:rPr>
                            <w:b/>
                            <w:bCs/>
                            <w:sz w:val="16"/>
                            <w:szCs w:val="16"/>
                          </w:rPr>
                        </w:pPr>
                        <w:r w:rsidRPr="00E52F01">
                          <w:rPr>
                            <w:b/>
                            <w:bCs/>
                            <w:color w:val="ED7D31" w:themeColor="accent2"/>
                            <w:sz w:val="16"/>
                            <w:szCs w:val="16"/>
                          </w:rPr>
                          <w:t>Invoice Input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942F8DB"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Source</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951A86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Alignment</w:t>
                        </w:r>
                      </w:p>
                    </w:tc>
                    <w:tc>
                      <w:tcPr>
                        <w:tcW w:w="707" w:type="dxa"/>
                        <w:tcBorders>
                          <w:top w:val="nil"/>
                          <w:left w:val="single" w:sz="4" w:space="0" w:color="BFBFBF" w:themeColor="background1" w:themeShade="BF"/>
                          <w:bottom w:val="nil"/>
                          <w:right w:val="nil"/>
                        </w:tcBorders>
                      </w:tcPr>
                      <w:p w14:paraId="7CB72048" w14:textId="77777777" w:rsidR="0031407C" w:rsidRDefault="0031407C" w:rsidP="0031407C">
                        <w:pPr>
                          <w:rPr>
                            <w:sz w:val="16"/>
                            <w:szCs w:val="16"/>
                          </w:rPr>
                        </w:pPr>
                      </w:p>
                    </w:tc>
                  </w:tr>
                  <w:tr w:rsidR="0031407C" w14:paraId="3A8759D3"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2EF3AB" w14:textId="77777777" w:rsidR="0031407C" w:rsidRDefault="0031407C" w:rsidP="0031407C">
                        <w:pPr>
                          <w:rPr>
                            <w:sz w:val="16"/>
                            <w:szCs w:val="16"/>
                          </w:rPr>
                        </w:pPr>
                        <w:r>
                          <w:rPr>
                            <w:i/>
                            <w:iCs/>
                            <w:color w:val="ED7D31" w:themeColor="accent2"/>
                            <w:sz w:val="16"/>
                            <w:szCs w:val="16"/>
                          </w:rPr>
                          <w:t>AMOUNT</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6E200"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Label-Table-Header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591602" w14:textId="77777777" w:rsidR="0031407C" w:rsidRPr="0031407C" w:rsidRDefault="0031407C" w:rsidP="0031407C">
                        <w:pPr>
                          <w:rPr>
                            <w:b/>
                            <w:bCs/>
                            <w:color w:val="BFBFBF" w:themeColor="background1" w:themeShade="BF"/>
                            <w:sz w:val="16"/>
                            <w:szCs w:val="16"/>
                          </w:rPr>
                        </w:pPr>
                      </w:p>
                    </w:tc>
                    <w:tc>
                      <w:tcPr>
                        <w:tcW w:w="707" w:type="dxa"/>
                        <w:tcBorders>
                          <w:top w:val="nil"/>
                          <w:left w:val="single" w:sz="4" w:space="0" w:color="BFBFBF" w:themeColor="background1" w:themeShade="BF"/>
                          <w:bottom w:val="nil"/>
                          <w:right w:val="nil"/>
                        </w:tcBorders>
                      </w:tcPr>
                      <w:p w14:paraId="1DAE15CF" w14:textId="0E9671DD" w:rsidR="0031407C" w:rsidRPr="00C61CEB" w:rsidRDefault="0031407C" w:rsidP="0031407C">
                        <w:pPr>
                          <w:rPr>
                            <w:b/>
                            <w:bCs/>
                            <w:sz w:val="16"/>
                            <w:szCs w:val="16"/>
                          </w:rPr>
                        </w:pPr>
                      </w:p>
                    </w:tc>
                  </w:tr>
                  <w:tr w:rsidR="0031407C" w:rsidRPr="00C61CEB" w14:paraId="522DF5DE" w14:textId="77777777" w:rsidTr="0031407C">
                    <w:tc>
                      <w:tcPr>
                        <w:tcW w:w="11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8DD342" w14:textId="77777777" w:rsidR="0031407C" w:rsidRDefault="0031407C" w:rsidP="0031407C">
                        <w:pPr>
                          <w:rPr>
                            <w:sz w:val="16"/>
                            <w:szCs w:val="16"/>
                          </w:rPr>
                        </w:pPr>
                        <w:r>
                          <w:rPr>
                            <w:i/>
                            <w:iCs/>
                            <w:color w:val="ED7D31" w:themeColor="accent2"/>
                            <w:sz w:val="16"/>
                            <w:szCs w:val="16"/>
                          </w:rPr>
                          <w:t>$15,133.41</w:t>
                        </w:r>
                      </w:p>
                    </w:tc>
                    <w:tc>
                      <w:tcPr>
                        <w:tcW w:w="18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EE827C"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 xml:space="preserve">Value-Table-Detail     </w:t>
                        </w:r>
                        <w:r w:rsidRPr="0031407C">
                          <w:rPr>
                            <w:rFonts w:ascii="Arial" w:hAnsi="Arial" w:cs="Arial"/>
                            <w:noProof/>
                            <w:color w:val="BFBFBF" w:themeColor="background1" w:themeShade="BF"/>
                            <w:sz w:val="18"/>
                            <w:szCs w:val="18"/>
                          </w:rPr>
                          <w:t>▼</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10C476" w14:textId="77777777" w:rsidR="0031407C" w:rsidRPr="0031407C" w:rsidRDefault="0031407C" w:rsidP="0031407C">
                        <w:pPr>
                          <w:rPr>
                            <w:color w:val="BFBFBF" w:themeColor="background1" w:themeShade="BF"/>
                            <w:sz w:val="16"/>
                            <w:szCs w:val="16"/>
                          </w:rPr>
                        </w:pPr>
                        <w:r w:rsidRPr="0031407C">
                          <w:rPr>
                            <w:color w:val="BFBFBF" w:themeColor="background1" w:themeShade="BF"/>
                            <w:sz w:val="16"/>
                            <w:szCs w:val="16"/>
                          </w:rPr>
                          <w:t>Right Justified</w:t>
                        </w:r>
                      </w:p>
                    </w:tc>
                    <w:tc>
                      <w:tcPr>
                        <w:tcW w:w="707" w:type="dxa"/>
                        <w:tcBorders>
                          <w:top w:val="nil"/>
                          <w:left w:val="single" w:sz="4" w:space="0" w:color="BFBFBF" w:themeColor="background1" w:themeShade="BF"/>
                          <w:bottom w:val="nil"/>
                          <w:right w:val="nil"/>
                        </w:tcBorders>
                      </w:tcPr>
                      <w:p w14:paraId="2F4DAE8C" w14:textId="3C9AE714" w:rsidR="0031407C" w:rsidRPr="00C61CEB" w:rsidRDefault="0031407C" w:rsidP="0031407C">
                        <w:pPr>
                          <w:rPr>
                            <w:b/>
                            <w:bCs/>
                            <w:sz w:val="16"/>
                            <w:szCs w:val="16"/>
                          </w:rPr>
                        </w:pPr>
                        <w:r>
                          <w:rPr>
                            <w:b/>
                            <w:bCs/>
                            <w:sz w:val="16"/>
                            <w:szCs w:val="16"/>
                          </w:rPr>
                          <w:t xml:space="preserve"> […]</w:t>
                        </w:r>
                      </w:p>
                    </w:tc>
                  </w:tr>
                </w:tbl>
                <w:p w14:paraId="483E2AA7" w14:textId="77777777" w:rsidR="0031407C" w:rsidRDefault="0031407C" w:rsidP="0031407C">
                  <w:pPr>
                    <w:rPr>
                      <w:sz w:val="16"/>
                      <w:szCs w:val="16"/>
                    </w:rPr>
                  </w:pPr>
                </w:p>
                <w:p w14:paraId="0CEA5FC0" w14:textId="2235246E" w:rsidR="00914829" w:rsidRPr="002B0093" w:rsidRDefault="00914829" w:rsidP="00914829">
                  <w:pPr>
                    <w:rPr>
                      <w:sz w:val="16"/>
                      <w:szCs w:val="16"/>
                    </w:rPr>
                  </w:pPr>
                </w:p>
              </w:tc>
            </w:tr>
          </w:tbl>
          <w:p w14:paraId="2F60A1F1" w14:textId="77777777" w:rsidR="00914829" w:rsidRDefault="00914829" w:rsidP="00914829"/>
          <w:p w14:paraId="645832E2" w14:textId="3B293CC2" w:rsidR="00914829" w:rsidRDefault="00914829" w:rsidP="00914829">
            <w:r>
              <w:rPr>
                <w:noProof/>
              </w:rPr>
              <mc:AlternateContent>
                <mc:Choice Requires="wps">
                  <w:drawing>
                    <wp:anchor distT="0" distB="0" distL="114300" distR="114300" simplePos="0" relativeHeight="251688960" behindDoc="0" locked="0" layoutInCell="1" allowOverlap="1" wp14:anchorId="3BF150ED" wp14:editId="49DB31C7">
                      <wp:simplePos x="0" y="0"/>
                      <wp:positionH relativeFrom="column">
                        <wp:posOffset>3245126</wp:posOffset>
                      </wp:positionH>
                      <wp:positionV relativeFrom="paragraph">
                        <wp:posOffset>147955</wp:posOffset>
                      </wp:positionV>
                      <wp:extent cx="707666" cy="262393"/>
                      <wp:effectExtent l="0" t="0" r="16510" b="23495"/>
                      <wp:wrapNone/>
                      <wp:docPr id="19" name="Rectangle: Rounded Corners 19"/>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307220" w14:textId="489B2B3F" w:rsidR="006D6EEB" w:rsidRPr="00E578DF" w:rsidRDefault="006D6EEB" w:rsidP="00914829">
                                  <w:pPr>
                                    <w:jc w:val="center"/>
                                    <w:rPr>
                                      <w:sz w:val="18"/>
                                      <w:szCs w:val="18"/>
                                    </w:rPr>
                                  </w:pPr>
                                  <w:r>
                                    <w:rPr>
                                      <w:sz w:val="18"/>
                                      <w:szCs w:val="18"/>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F150ED" id="Rectangle: Rounded Corners 19" o:spid="_x0000_s1038" style="position:absolute;margin-left:255.5pt;margin-top:11.65pt;width:55.7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" fillcolor="#7f7f7f [1612]" strokecolor="#1f3763 [1604]" strokeweight="1pt">
                      <v:stroke joinstyle="miter"/>
                      <v:textbox>
                        <w:txbxContent>
                          <w:p w14:paraId="46307220" w14:textId="489B2B3F" w:rsidR="006D6EEB" w:rsidRPr="00E578DF" w:rsidRDefault="006D6EEB" w:rsidP="00914829">
                            <w:pPr>
                              <w:jc w:val="center"/>
                              <w:rPr>
                                <w:sz w:val="18"/>
                                <w:szCs w:val="18"/>
                              </w:rPr>
                            </w:pPr>
                            <w:r>
                              <w:rPr>
                                <w:sz w:val="18"/>
                                <w:szCs w:val="18"/>
                              </w:rPr>
                              <w:t>Back</w:t>
                            </w:r>
                          </w:p>
                        </w:txbxContent>
                      </v:textbox>
                    </v:roundrect>
                  </w:pict>
                </mc:Fallback>
              </mc:AlternateContent>
            </w:r>
          </w:p>
        </w:tc>
      </w:tr>
    </w:tbl>
    <w:p w14:paraId="2300383C" w14:textId="77777777" w:rsidR="00914829" w:rsidRDefault="00914829" w:rsidP="00914829"/>
    <w:p w14:paraId="18EE37E0" w14:textId="0DBE1BA7" w:rsidR="00416D6F" w:rsidRDefault="00416D6F">
      <w:r>
        <w:br w:type="page"/>
      </w:r>
    </w:p>
    <w:p w14:paraId="3B0ACB4A" w14:textId="642E9F01" w:rsidR="00096CC5" w:rsidRDefault="00096CC5" w:rsidP="00387E71">
      <w:pPr>
        <w:pStyle w:val="Heading1"/>
        <w:numPr>
          <w:ilvl w:val="0"/>
          <w:numId w:val="1"/>
        </w:numPr>
      </w:pPr>
      <w:bookmarkStart w:id="40" w:name="_Toc29933286"/>
      <w:r>
        <w:lastRenderedPageBreak/>
        <w:t>Invoice Model Setup - Request_&lt;N&gt;</w:t>
      </w:r>
      <w:bookmarkEnd w:id="40"/>
    </w:p>
    <w:p w14:paraId="2F4F0893" w14:textId="698096DF" w:rsidR="001E63BF" w:rsidRPr="001E63BF" w:rsidRDefault="001E63BF" w:rsidP="00416D6F">
      <w:pPr>
        <w:jc w:val="center"/>
        <w:rPr>
          <w:b/>
          <w:bCs/>
        </w:rPr>
      </w:pPr>
    </w:p>
    <w:tbl>
      <w:tblPr>
        <w:tblStyle w:val="TableGrid"/>
        <w:tblW w:w="11065" w:type="dxa"/>
        <w:tblLook w:val="04A0" w:firstRow="1" w:lastRow="0" w:firstColumn="1" w:lastColumn="0" w:noHBand="0" w:noVBand="1"/>
      </w:tblPr>
      <w:tblGrid>
        <w:gridCol w:w="11065"/>
      </w:tblGrid>
      <w:tr w:rsidR="00416D6F" w14:paraId="399F9432" w14:textId="77777777" w:rsidTr="0064399D">
        <w:tc>
          <w:tcPr>
            <w:tcW w:w="11065" w:type="dxa"/>
          </w:tcPr>
          <w:p w14:paraId="356332C6" w14:textId="77777777" w:rsidR="00416D6F" w:rsidRDefault="00416D6F" w:rsidP="0064399D">
            <w:r>
              <w:t xml:space="preserve">   AP Automation</w:t>
            </w:r>
            <w:r>
              <w:tab/>
            </w:r>
            <w:r>
              <w:tab/>
            </w:r>
            <w:r>
              <w:tab/>
            </w:r>
            <w:r>
              <w:tab/>
              <w:t>John Doe</w:t>
            </w:r>
            <w:r>
              <w:tab/>
            </w:r>
          </w:p>
        </w:tc>
      </w:tr>
    </w:tbl>
    <w:p w14:paraId="3A0519D5" w14:textId="77777777" w:rsidR="00416D6F" w:rsidRDefault="00416D6F" w:rsidP="00416D6F"/>
    <w:tbl>
      <w:tblPr>
        <w:tblStyle w:val="TableGrid"/>
        <w:tblW w:w="11065" w:type="dxa"/>
        <w:tblLook w:val="04A0" w:firstRow="1" w:lastRow="0" w:firstColumn="1" w:lastColumn="0" w:noHBand="0" w:noVBand="1"/>
      </w:tblPr>
      <w:tblGrid>
        <w:gridCol w:w="11065"/>
      </w:tblGrid>
      <w:tr w:rsidR="00416D6F" w14:paraId="78181449" w14:textId="77777777" w:rsidTr="00F21FEA">
        <w:trPr>
          <w:trHeight w:val="11060"/>
        </w:trPr>
        <w:tc>
          <w:tcPr>
            <w:tcW w:w="11065" w:type="dxa"/>
          </w:tcPr>
          <w:p w14:paraId="70BCC7C8" w14:textId="427BF6F6" w:rsidR="00416D6F" w:rsidRDefault="00416D6F" w:rsidP="0064399D">
            <w:pPr>
              <w:jc w:val="center"/>
            </w:pPr>
            <w:r>
              <w:t>Invoice Model Setup</w:t>
            </w:r>
            <w:r w:rsidR="00E74186">
              <w:t xml:space="preserve"> – Request_123</w:t>
            </w:r>
          </w:p>
          <w:p w14:paraId="154947D5" w14:textId="052EF3C2" w:rsidR="00416D6F" w:rsidRPr="001E63BF" w:rsidRDefault="001E63BF" w:rsidP="0064399D">
            <w:pPr>
              <w:rPr>
                <w:sz w:val="18"/>
                <w:szCs w:val="18"/>
              </w:rPr>
            </w:pPr>
            <w:r>
              <w:rPr>
                <w:sz w:val="18"/>
                <w:szCs w:val="18"/>
              </w:rPr>
              <w:t xml:space="preserve">Loaded </w:t>
            </w:r>
            <w:r w:rsidR="00416D6F" w:rsidRPr="001E63BF">
              <w:rPr>
                <w:sz w:val="18"/>
                <w:szCs w:val="18"/>
              </w:rPr>
              <w:t xml:space="preserve">File Name: </w:t>
            </w:r>
            <w:r w:rsidRPr="001E63BF">
              <w:rPr>
                <w:sz w:val="18"/>
                <w:szCs w:val="18"/>
              </w:rPr>
              <w:t>/S3/360I/Staged_AP_Invoices</w:t>
            </w:r>
            <w:r w:rsidR="00E74186">
              <w:rPr>
                <w:sz w:val="18"/>
                <w:szCs w:val="18"/>
              </w:rPr>
              <w:t>/</w:t>
            </w:r>
            <w:r w:rsidR="00416D6F" w:rsidRPr="001E63BF">
              <w:rPr>
                <w:sz w:val="18"/>
                <w:szCs w:val="18"/>
              </w:rPr>
              <w:t>TD_123</w:t>
            </w:r>
            <w:r w:rsidRPr="001E63BF">
              <w:rPr>
                <w:sz w:val="18"/>
                <w:szCs w:val="18"/>
              </w:rPr>
              <w:t>334455</w:t>
            </w:r>
            <w:r w:rsidR="00416D6F" w:rsidRPr="001E63BF">
              <w:rPr>
                <w:sz w:val="18"/>
                <w:szCs w:val="18"/>
              </w:rPr>
              <w:t xml:space="preserve">.pdf </w:t>
            </w:r>
          </w:p>
          <w:p w14:paraId="375579BE" w14:textId="77777777" w:rsidR="00416D6F" w:rsidRPr="00633E60" w:rsidRDefault="00416D6F" w:rsidP="0064399D">
            <w:pPr>
              <w:rPr>
                <w:sz w:val="10"/>
                <w:szCs w:val="10"/>
              </w:rPr>
            </w:pPr>
          </w:p>
          <w:tbl>
            <w:tblPr>
              <w:tblStyle w:val="TableGrid"/>
              <w:tblW w:w="0" w:type="auto"/>
              <w:jc w:val="center"/>
              <w:tblLook w:val="04A0" w:firstRow="1" w:lastRow="0" w:firstColumn="1" w:lastColumn="0" w:noHBand="0" w:noVBand="1"/>
            </w:tblPr>
            <w:tblGrid>
              <w:gridCol w:w="1592"/>
              <w:gridCol w:w="1800"/>
              <w:gridCol w:w="1350"/>
              <w:gridCol w:w="2160"/>
              <w:gridCol w:w="1445"/>
              <w:gridCol w:w="2497"/>
            </w:tblGrid>
            <w:tr w:rsidR="00416D6F" w14:paraId="6917A511" w14:textId="77777777" w:rsidTr="0064399D">
              <w:trPr>
                <w:trHeight w:val="377"/>
                <w:jc w:val="center"/>
              </w:trPr>
              <w:tc>
                <w:tcPr>
                  <w:tcW w:w="1592" w:type="dxa"/>
                  <w:tcBorders>
                    <w:top w:val="single" w:sz="4" w:space="0" w:color="auto"/>
                    <w:left w:val="single" w:sz="4" w:space="0" w:color="auto"/>
                    <w:bottom w:val="single" w:sz="4" w:space="0" w:color="auto"/>
                  </w:tcBorders>
                  <w:shd w:val="clear" w:color="auto" w:fill="2F5496" w:themeFill="accent1" w:themeFillShade="BF"/>
                  <w:vAlign w:val="center"/>
                </w:tcPr>
                <w:p w14:paraId="652C2CD0" w14:textId="77777777" w:rsidR="00416D6F" w:rsidRPr="00B72FFB" w:rsidRDefault="00416D6F" w:rsidP="0064399D">
                  <w:pPr>
                    <w:rPr>
                      <w:b/>
                      <w:bCs/>
                    </w:rPr>
                  </w:pPr>
                  <w:r w:rsidRPr="00B72FFB">
                    <w:rPr>
                      <w:b/>
                      <w:bCs/>
                      <w:color w:val="FFFFFF" w:themeColor="background1"/>
                      <w:sz w:val="18"/>
                      <w:szCs w:val="18"/>
                    </w:rPr>
                    <w:t>View Raw Invoice</w:t>
                  </w:r>
                </w:p>
              </w:tc>
              <w:tc>
                <w:tcPr>
                  <w:tcW w:w="1800" w:type="dxa"/>
                  <w:tcBorders>
                    <w:top w:val="single" w:sz="4" w:space="0" w:color="auto"/>
                    <w:left w:val="nil"/>
                    <w:bottom w:val="single" w:sz="4" w:space="0" w:color="auto"/>
                  </w:tcBorders>
                  <w:shd w:val="clear" w:color="auto" w:fill="4472C4" w:themeFill="accent1"/>
                  <w:vAlign w:val="center"/>
                </w:tcPr>
                <w:p w14:paraId="6AC009A4"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Markup Fields</w:t>
                  </w:r>
                </w:p>
              </w:tc>
              <w:tc>
                <w:tcPr>
                  <w:tcW w:w="1350" w:type="dxa"/>
                  <w:tcBorders>
                    <w:top w:val="single" w:sz="4" w:space="0" w:color="auto"/>
                    <w:left w:val="nil"/>
                    <w:bottom w:val="single" w:sz="4" w:space="0" w:color="auto"/>
                    <w:right w:val="single" w:sz="4" w:space="0" w:color="auto"/>
                  </w:tcBorders>
                  <w:shd w:val="clear" w:color="auto" w:fill="4472C4" w:themeFill="accent1"/>
                  <w:vAlign w:val="center"/>
                </w:tcPr>
                <w:p w14:paraId="643ECFDD"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Tables</w:t>
                  </w:r>
                </w:p>
              </w:tc>
              <w:tc>
                <w:tcPr>
                  <w:tcW w:w="2160" w:type="dxa"/>
                  <w:tcBorders>
                    <w:top w:val="single" w:sz="4" w:space="0" w:color="auto"/>
                    <w:left w:val="nil"/>
                    <w:bottom w:val="single" w:sz="4" w:space="0" w:color="auto"/>
                    <w:right w:val="single" w:sz="4" w:space="0" w:color="auto"/>
                  </w:tcBorders>
                  <w:shd w:val="clear" w:color="auto" w:fill="4472C4" w:themeFill="accent1"/>
                  <w:vAlign w:val="center"/>
                </w:tcPr>
                <w:p w14:paraId="58B931B7" w14:textId="77777777" w:rsidR="00416D6F" w:rsidRPr="00B72FFB" w:rsidRDefault="00416D6F" w:rsidP="0064399D">
                  <w:pPr>
                    <w:jc w:val="center"/>
                    <w:rPr>
                      <w:b/>
                      <w:bCs/>
                    </w:rPr>
                  </w:pPr>
                  <w:r>
                    <w:rPr>
                      <w:b/>
                      <w:bCs/>
                      <w:color w:val="FFFFFF" w:themeColor="background1"/>
                      <w:sz w:val="18"/>
                      <w:szCs w:val="18"/>
                    </w:rPr>
                    <w:t>Show</w:t>
                  </w:r>
                  <w:r w:rsidRPr="00B72FFB">
                    <w:rPr>
                      <w:b/>
                      <w:bCs/>
                      <w:color w:val="FFFFFF" w:themeColor="background1"/>
                      <w:sz w:val="18"/>
                      <w:szCs w:val="18"/>
                    </w:rPr>
                    <w:t xml:space="preserve"> </w:t>
                  </w:r>
                  <w:r>
                    <w:rPr>
                      <w:b/>
                      <w:bCs/>
                      <w:color w:val="FFFFFF" w:themeColor="background1"/>
                      <w:sz w:val="18"/>
                      <w:szCs w:val="18"/>
                    </w:rPr>
                    <w:t>Key-Value Pairs</w:t>
                  </w:r>
                </w:p>
              </w:tc>
              <w:tc>
                <w:tcPr>
                  <w:tcW w:w="1445" w:type="dxa"/>
                  <w:tcBorders>
                    <w:top w:val="nil"/>
                    <w:left w:val="single" w:sz="4" w:space="0" w:color="auto"/>
                    <w:bottom w:val="nil"/>
                    <w:right w:val="nil"/>
                  </w:tcBorders>
                </w:tcPr>
                <w:p w14:paraId="53B530EA" w14:textId="77777777" w:rsidR="00416D6F" w:rsidRDefault="00416D6F" w:rsidP="0064399D">
                  <w:r>
                    <w:rPr>
                      <w:noProof/>
                    </w:rPr>
                    <w:drawing>
                      <wp:inline distT="0" distB="0" distL="0" distR="0" wp14:anchorId="4ECF3ADE" wp14:editId="7F122458">
                        <wp:extent cx="659959" cy="248241"/>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8456" cy="262721"/>
                                </a:xfrm>
                                <a:prstGeom prst="rect">
                                  <a:avLst/>
                                </a:prstGeom>
                              </pic:spPr>
                            </pic:pic>
                          </a:graphicData>
                        </a:graphic>
                      </wp:inline>
                    </w:drawing>
                  </w:r>
                </w:p>
              </w:tc>
              <w:tc>
                <w:tcPr>
                  <w:tcW w:w="2497" w:type="dxa"/>
                  <w:tcBorders>
                    <w:top w:val="nil"/>
                    <w:left w:val="nil"/>
                    <w:bottom w:val="nil"/>
                    <w:right w:val="nil"/>
                  </w:tcBorders>
                  <w:shd w:val="clear" w:color="auto" w:fill="FFFFFF" w:themeFill="background1"/>
                </w:tcPr>
                <w:p w14:paraId="69226F60" w14:textId="215CCB9D" w:rsidR="00416D6F" w:rsidRPr="00AA299E" w:rsidRDefault="00416D6F" w:rsidP="0064399D">
                  <w:pPr>
                    <w:jc w:val="center"/>
                    <w:rPr>
                      <w:sz w:val="18"/>
                      <w:szCs w:val="18"/>
                    </w:rPr>
                  </w:pPr>
                </w:p>
              </w:tc>
            </w:tr>
          </w:tbl>
          <w:p w14:paraId="4B246C4B" w14:textId="77777777" w:rsidR="00416D6F" w:rsidRDefault="00416D6F" w:rsidP="0064399D">
            <w:r>
              <w:t xml:space="preserve">                                                       </w:t>
            </w:r>
          </w:p>
          <w:tbl>
            <w:tblPr>
              <w:tblStyle w:val="TableGrid"/>
              <w:tblW w:w="10772" w:type="dxa"/>
              <w:tblLook w:val="04A0" w:firstRow="1" w:lastRow="0" w:firstColumn="1" w:lastColumn="0" w:noHBand="0" w:noVBand="1"/>
            </w:tblPr>
            <w:tblGrid>
              <w:gridCol w:w="5642"/>
              <w:gridCol w:w="5130"/>
            </w:tblGrid>
            <w:tr w:rsidR="00416D6F" w14:paraId="3F645CA2" w14:textId="77777777" w:rsidTr="0064399D">
              <w:trPr>
                <w:trHeight w:val="6659"/>
              </w:trPr>
              <w:tc>
                <w:tcPr>
                  <w:tcW w:w="5642" w:type="dxa"/>
                </w:tcPr>
                <w:p w14:paraId="4F5B6165" w14:textId="77777777" w:rsidR="00416D6F" w:rsidRPr="00E578DF" w:rsidRDefault="00416D6F" w:rsidP="0064399D">
                  <w:pPr>
                    <w:jc w:val="center"/>
                    <w:rPr>
                      <w:sz w:val="16"/>
                      <w:szCs w:val="16"/>
                    </w:rPr>
                  </w:pPr>
                  <w:r>
                    <w:rPr>
                      <w:noProof/>
                    </w:rPr>
                    <w:drawing>
                      <wp:inline distT="0" distB="0" distL="0" distR="0" wp14:anchorId="44261545" wp14:editId="040AC5D9">
                        <wp:extent cx="3331597" cy="472426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1597" cy="4724265"/>
                                </a:xfrm>
                                <a:prstGeom prst="rect">
                                  <a:avLst/>
                                </a:prstGeom>
                              </pic:spPr>
                            </pic:pic>
                          </a:graphicData>
                        </a:graphic>
                      </wp:inline>
                    </w:drawing>
                  </w:r>
                </w:p>
              </w:tc>
              <w:tc>
                <w:tcPr>
                  <w:tcW w:w="5130" w:type="dxa"/>
                </w:tcPr>
                <w:p w14:paraId="7FB44BF6" w14:textId="77777777" w:rsidR="00416D6F" w:rsidRPr="00222011" w:rsidRDefault="00416D6F" w:rsidP="0064399D">
                  <w:pPr>
                    <w:pBdr>
                      <w:bottom w:val="single" w:sz="6" w:space="1" w:color="auto"/>
                    </w:pBdr>
                    <w:rPr>
                      <w:b/>
                      <w:bCs/>
                      <w:sz w:val="16"/>
                      <w:szCs w:val="16"/>
                    </w:rPr>
                  </w:pPr>
                  <w:r w:rsidRPr="00222011">
                    <w:rPr>
                      <w:b/>
                      <w:bCs/>
                      <w:sz w:val="16"/>
                      <w:szCs w:val="16"/>
                    </w:rPr>
                    <w:t>Model Properties</w:t>
                  </w:r>
                </w:p>
                <w:p w14:paraId="42D30844" w14:textId="77777777" w:rsidR="00416D6F" w:rsidRDefault="00416D6F" w:rsidP="0064399D">
                  <w:pPr>
                    <w:rPr>
                      <w:sz w:val="16"/>
                      <w:szCs w:val="16"/>
                    </w:rPr>
                  </w:pPr>
                </w:p>
                <w:tbl>
                  <w:tblPr>
                    <w:tblStyle w:val="TableGrid"/>
                    <w:tblW w:w="0" w:type="auto"/>
                    <w:tblLook w:val="04A0" w:firstRow="1" w:lastRow="0" w:firstColumn="1" w:lastColumn="0" w:noHBand="0" w:noVBand="1"/>
                  </w:tblPr>
                  <w:tblGrid>
                    <w:gridCol w:w="1412"/>
                    <w:gridCol w:w="2520"/>
                    <w:gridCol w:w="360"/>
                  </w:tblGrid>
                  <w:tr w:rsidR="00416D6F" w14:paraId="262962E6" w14:textId="77777777" w:rsidTr="0064399D">
                    <w:trPr>
                      <w:trHeight w:val="278"/>
                    </w:trPr>
                    <w:tc>
                      <w:tcPr>
                        <w:tcW w:w="1412" w:type="dxa"/>
                        <w:tcBorders>
                          <w:top w:val="nil"/>
                          <w:left w:val="nil"/>
                          <w:bottom w:val="nil"/>
                        </w:tcBorders>
                      </w:tcPr>
                      <w:p w14:paraId="34F0E1C2" w14:textId="77777777" w:rsidR="00416D6F" w:rsidRDefault="00416D6F" w:rsidP="0064399D">
                        <w:pPr>
                          <w:jc w:val="right"/>
                          <w:rPr>
                            <w:sz w:val="16"/>
                            <w:szCs w:val="16"/>
                          </w:rPr>
                        </w:pPr>
                        <w:r>
                          <w:rPr>
                            <w:sz w:val="16"/>
                            <w:szCs w:val="16"/>
                          </w:rPr>
                          <w:t>Model Name:</w:t>
                        </w:r>
                      </w:p>
                    </w:tc>
                    <w:tc>
                      <w:tcPr>
                        <w:tcW w:w="2520" w:type="dxa"/>
                      </w:tcPr>
                      <w:p w14:paraId="1811AD24"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Enter new model or select from list</w:t>
                        </w:r>
                      </w:p>
                    </w:tc>
                    <w:tc>
                      <w:tcPr>
                        <w:tcW w:w="360" w:type="dxa"/>
                        <w:tcBorders>
                          <w:top w:val="nil"/>
                          <w:bottom w:val="nil"/>
                          <w:right w:val="nil"/>
                        </w:tcBorders>
                      </w:tcPr>
                      <w:p w14:paraId="792BF380" w14:textId="77777777" w:rsidR="00416D6F" w:rsidRDefault="00416D6F" w:rsidP="0064399D">
                        <w:pPr>
                          <w:rPr>
                            <w:sz w:val="16"/>
                            <w:szCs w:val="16"/>
                          </w:rPr>
                        </w:pPr>
                        <w:r>
                          <w:rPr>
                            <w:noProof/>
                          </w:rPr>
                          <w:drawing>
                            <wp:anchor distT="0" distB="0" distL="114300" distR="114300" simplePos="0" relativeHeight="251691008" behindDoc="0" locked="0" layoutInCell="1" allowOverlap="1" wp14:anchorId="2C54B7C7" wp14:editId="491B0BA2">
                              <wp:simplePos x="0" y="0"/>
                              <wp:positionH relativeFrom="column">
                                <wp:posOffset>-12700</wp:posOffset>
                              </wp:positionH>
                              <wp:positionV relativeFrom="paragraph">
                                <wp:posOffset>8890</wp:posOffset>
                              </wp:positionV>
                              <wp:extent cx="127221" cy="133917"/>
                              <wp:effectExtent l="0" t="0" r="635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1CC3CC87"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755A908" w14:textId="77777777" w:rsidTr="0064399D">
                    <w:trPr>
                      <w:trHeight w:val="278"/>
                    </w:trPr>
                    <w:tc>
                      <w:tcPr>
                        <w:tcW w:w="1412" w:type="dxa"/>
                        <w:tcBorders>
                          <w:top w:val="nil"/>
                          <w:left w:val="nil"/>
                          <w:bottom w:val="nil"/>
                        </w:tcBorders>
                      </w:tcPr>
                      <w:p w14:paraId="1E8A08A6" w14:textId="77777777" w:rsidR="00416D6F" w:rsidRDefault="00416D6F" w:rsidP="0064399D">
                        <w:pPr>
                          <w:jc w:val="right"/>
                          <w:rPr>
                            <w:sz w:val="16"/>
                            <w:szCs w:val="16"/>
                          </w:rPr>
                        </w:pPr>
                        <w:r>
                          <w:rPr>
                            <w:sz w:val="16"/>
                            <w:szCs w:val="16"/>
                          </w:rPr>
                          <w:t>Model Tag:</w:t>
                        </w:r>
                      </w:p>
                    </w:tc>
                    <w:tc>
                      <w:tcPr>
                        <w:tcW w:w="2880" w:type="dxa"/>
                      </w:tcPr>
                      <w:p w14:paraId="307A8539" w14:textId="77777777" w:rsidR="00416D6F" w:rsidRDefault="00416D6F" w:rsidP="0064399D">
                        <w:pPr>
                          <w:rPr>
                            <w:sz w:val="16"/>
                            <w:szCs w:val="16"/>
                          </w:rPr>
                        </w:pPr>
                      </w:p>
                    </w:tc>
                  </w:tr>
                </w:tbl>
                <w:p w14:paraId="5C428321"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3DEC5B73" w14:textId="77777777" w:rsidTr="0064399D">
                    <w:trPr>
                      <w:trHeight w:val="278"/>
                    </w:trPr>
                    <w:tc>
                      <w:tcPr>
                        <w:tcW w:w="1412" w:type="dxa"/>
                        <w:tcBorders>
                          <w:top w:val="nil"/>
                          <w:left w:val="nil"/>
                          <w:bottom w:val="nil"/>
                        </w:tcBorders>
                      </w:tcPr>
                      <w:p w14:paraId="7EAD600D" w14:textId="77777777" w:rsidR="00416D6F" w:rsidRDefault="00416D6F" w:rsidP="0064399D">
                        <w:pPr>
                          <w:jc w:val="right"/>
                          <w:rPr>
                            <w:sz w:val="16"/>
                            <w:szCs w:val="16"/>
                          </w:rPr>
                        </w:pPr>
                        <w:r>
                          <w:rPr>
                            <w:sz w:val="16"/>
                            <w:szCs w:val="16"/>
                          </w:rPr>
                          <w:t>Status:</w:t>
                        </w:r>
                      </w:p>
                    </w:tc>
                    <w:tc>
                      <w:tcPr>
                        <w:tcW w:w="2880" w:type="dxa"/>
                      </w:tcPr>
                      <w:p w14:paraId="5C4AD579" w14:textId="77777777" w:rsidR="00416D6F" w:rsidRDefault="00416D6F" w:rsidP="0064399D">
                        <w:pPr>
                          <w:rPr>
                            <w:sz w:val="16"/>
                            <w:szCs w:val="16"/>
                          </w:rPr>
                        </w:pPr>
                        <w:r w:rsidRPr="00E120C6">
                          <w:rPr>
                            <w:color w:val="A6A6A6" w:themeColor="background1" w:themeShade="A6"/>
                            <w:sz w:val="16"/>
                            <w:szCs w:val="16"/>
                          </w:rPr>
                          <w:t>Unknown</w:t>
                        </w:r>
                      </w:p>
                    </w:tc>
                  </w:tr>
                </w:tbl>
                <w:p w14:paraId="2F7D121C"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880"/>
                  </w:tblGrid>
                  <w:tr w:rsidR="00416D6F" w14:paraId="6FD300C0" w14:textId="77777777" w:rsidTr="0064399D">
                    <w:trPr>
                      <w:trHeight w:val="278"/>
                    </w:trPr>
                    <w:tc>
                      <w:tcPr>
                        <w:tcW w:w="1412" w:type="dxa"/>
                        <w:tcBorders>
                          <w:top w:val="nil"/>
                          <w:left w:val="nil"/>
                          <w:bottom w:val="nil"/>
                          <w:right w:val="nil"/>
                        </w:tcBorders>
                      </w:tcPr>
                      <w:p w14:paraId="6C2C9303" w14:textId="77777777" w:rsidR="00416D6F" w:rsidRDefault="00416D6F" w:rsidP="0064399D">
                        <w:pPr>
                          <w:jc w:val="right"/>
                          <w:rPr>
                            <w:sz w:val="16"/>
                            <w:szCs w:val="16"/>
                          </w:rPr>
                        </w:pPr>
                        <w:r>
                          <w:rPr>
                            <w:sz w:val="16"/>
                            <w:szCs w:val="16"/>
                          </w:rPr>
                          <w:t>Is Active:</w:t>
                        </w:r>
                      </w:p>
                    </w:tc>
                    <w:tc>
                      <w:tcPr>
                        <w:tcW w:w="2880" w:type="dxa"/>
                        <w:tcBorders>
                          <w:top w:val="nil"/>
                          <w:left w:val="nil"/>
                          <w:bottom w:val="nil"/>
                          <w:right w:val="nil"/>
                        </w:tcBorders>
                      </w:tcPr>
                      <w:p w14:paraId="0510C7F0"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   ]</w:t>
                        </w:r>
                      </w:p>
                    </w:tc>
                  </w:tr>
                </w:tbl>
                <w:p w14:paraId="0CD0B94B"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555589F2" w14:textId="77777777" w:rsidTr="0064399D">
                    <w:trPr>
                      <w:trHeight w:val="278"/>
                    </w:trPr>
                    <w:tc>
                      <w:tcPr>
                        <w:tcW w:w="1412" w:type="dxa"/>
                        <w:tcBorders>
                          <w:top w:val="nil"/>
                          <w:left w:val="nil"/>
                          <w:bottom w:val="nil"/>
                        </w:tcBorders>
                      </w:tcPr>
                      <w:p w14:paraId="3E612952" w14:textId="77777777" w:rsidR="00416D6F" w:rsidRDefault="00416D6F" w:rsidP="0064399D">
                        <w:pPr>
                          <w:jc w:val="right"/>
                          <w:rPr>
                            <w:sz w:val="16"/>
                            <w:szCs w:val="16"/>
                          </w:rPr>
                        </w:pPr>
                        <w:r>
                          <w:rPr>
                            <w:sz w:val="16"/>
                            <w:szCs w:val="16"/>
                          </w:rPr>
                          <w:t>ERP Vendor:</w:t>
                        </w:r>
                      </w:p>
                    </w:tc>
                    <w:tc>
                      <w:tcPr>
                        <w:tcW w:w="2520" w:type="dxa"/>
                      </w:tcPr>
                      <w:p w14:paraId="307AF5AC" w14:textId="77777777" w:rsidR="00416D6F" w:rsidRPr="00E120C6" w:rsidRDefault="00416D6F" w:rsidP="0064399D">
                        <w:pPr>
                          <w:rPr>
                            <w:color w:val="A6A6A6" w:themeColor="background1" w:themeShade="A6"/>
                            <w:sz w:val="16"/>
                            <w:szCs w:val="16"/>
                          </w:rPr>
                        </w:pPr>
                        <w:r w:rsidRPr="00E120C6">
                          <w:rPr>
                            <w:color w:val="A6A6A6" w:themeColor="background1" w:themeShade="A6"/>
                            <w:sz w:val="16"/>
                            <w:szCs w:val="16"/>
                          </w:rPr>
                          <w:t>Select ERP Vendor from list</w:t>
                        </w:r>
                      </w:p>
                    </w:tc>
                    <w:tc>
                      <w:tcPr>
                        <w:tcW w:w="360" w:type="dxa"/>
                        <w:tcBorders>
                          <w:top w:val="nil"/>
                          <w:bottom w:val="nil"/>
                          <w:right w:val="nil"/>
                        </w:tcBorders>
                      </w:tcPr>
                      <w:p w14:paraId="782F9AE0" w14:textId="77777777" w:rsidR="00416D6F" w:rsidRDefault="00416D6F" w:rsidP="0064399D">
                        <w:pPr>
                          <w:rPr>
                            <w:sz w:val="16"/>
                            <w:szCs w:val="16"/>
                          </w:rPr>
                        </w:pPr>
                        <w:r>
                          <w:rPr>
                            <w:noProof/>
                          </w:rPr>
                          <w:drawing>
                            <wp:anchor distT="0" distB="0" distL="114300" distR="114300" simplePos="0" relativeHeight="251692032" behindDoc="0" locked="0" layoutInCell="1" allowOverlap="1" wp14:anchorId="2D9A247D" wp14:editId="0D7692B3">
                              <wp:simplePos x="0" y="0"/>
                              <wp:positionH relativeFrom="column">
                                <wp:posOffset>-19061</wp:posOffset>
                              </wp:positionH>
                              <wp:positionV relativeFrom="paragraph">
                                <wp:posOffset>2194</wp:posOffset>
                              </wp:positionV>
                              <wp:extent cx="139943" cy="147309"/>
                              <wp:effectExtent l="0" t="0" r="0" b="571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9943" cy="147309"/>
                                      </a:xfrm>
                                      <a:prstGeom prst="rect">
                                        <a:avLst/>
                                      </a:prstGeom>
                                    </pic:spPr>
                                  </pic:pic>
                                </a:graphicData>
                              </a:graphic>
                              <wp14:sizeRelH relativeFrom="margin">
                                <wp14:pctWidth>0</wp14:pctWidth>
                              </wp14:sizeRelH>
                              <wp14:sizeRelV relativeFrom="margin">
                                <wp14:pctHeight>0</wp14:pctHeight>
                              </wp14:sizeRelV>
                            </wp:anchor>
                          </w:drawing>
                        </w:r>
                      </w:p>
                    </w:tc>
                  </w:tr>
                </w:tbl>
                <w:p w14:paraId="4D99EB72" w14:textId="77777777" w:rsidR="00416D6F" w:rsidRPr="00572B41" w:rsidRDefault="00416D6F" w:rsidP="0064399D">
                  <w:pPr>
                    <w:rPr>
                      <w:sz w:val="8"/>
                      <w:szCs w:val="8"/>
                    </w:rPr>
                  </w:pPr>
                </w:p>
                <w:tbl>
                  <w:tblPr>
                    <w:tblStyle w:val="TableGrid"/>
                    <w:tblW w:w="0" w:type="auto"/>
                    <w:tblLook w:val="04A0" w:firstRow="1" w:lastRow="0" w:firstColumn="1" w:lastColumn="0" w:noHBand="0" w:noVBand="1"/>
                  </w:tblPr>
                  <w:tblGrid>
                    <w:gridCol w:w="1412"/>
                    <w:gridCol w:w="2520"/>
                    <w:gridCol w:w="360"/>
                  </w:tblGrid>
                  <w:tr w:rsidR="00416D6F" w14:paraId="36B3AC12" w14:textId="77777777" w:rsidTr="0064399D">
                    <w:trPr>
                      <w:trHeight w:val="278"/>
                    </w:trPr>
                    <w:tc>
                      <w:tcPr>
                        <w:tcW w:w="1412" w:type="dxa"/>
                        <w:tcBorders>
                          <w:top w:val="nil"/>
                          <w:left w:val="nil"/>
                          <w:bottom w:val="nil"/>
                        </w:tcBorders>
                      </w:tcPr>
                      <w:p w14:paraId="24EA48C9" w14:textId="77777777" w:rsidR="00416D6F" w:rsidRDefault="00416D6F" w:rsidP="0064399D">
                        <w:pPr>
                          <w:jc w:val="right"/>
                          <w:rPr>
                            <w:sz w:val="16"/>
                            <w:szCs w:val="16"/>
                          </w:rPr>
                        </w:pPr>
                        <w:r>
                          <w:rPr>
                            <w:sz w:val="16"/>
                            <w:szCs w:val="16"/>
                          </w:rPr>
                          <w:t>ERP Vendor Site:</w:t>
                        </w:r>
                      </w:p>
                    </w:tc>
                    <w:tc>
                      <w:tcPr>
                        <w:tcW w:w="2520" w:type="dxa"/>
                      </w:tcPr>
                      <w:p w14:paraId="4AF70EBA" w14:textId="77777777" w:rsidR="00416D6F" w:rsidRDefault="00416D6F" w:rsidP="0064399D">
                        <w:pPr>
                          <w:rPr>
                            <w:sz w:val="16"/>
                            <w:szCs w:val="16"/>
                          </w:rPr>
                        </w:pPr>
                        <w:r w:rsidRPr="00E120C6">
                          <w:rPr>
                            <w:color w:val="A6A6A6" w:themeColor="background1" w:themeShade="A6"/>
                            <w:sz w:val="16"/>
                            <w:szCs w:val="16"/>
                          </w:rPr>
                          <w:t>Select ERP Vendor</w:t>
                        </w:r>
                        <w:r>
                          <w:rPr>
                            <w:color w:val="A6A6A6" w:themeColor="background1" w:themeShade="A6"/>
                            <w:sz w:val="16"/>
                            <w:szCs w:val="16"/>
                          </w:rPr>
                          <w:t xml:space="preserve"> Site</w:t>
                        </w:r>
                        <w:r w:rsidRPr="00E120C6">
                          <w:rPr>
                            <w:color w:val="A6A6A6" w:themeColor="background1" w:themeShade="A6"/>
                            <w:sz w:val="16"/>
                            <w:szCs w:val="16"/>
                          </w:rPr>
                          <w:t xml:space="preserve"> from list</w:t>
                        </w:r>
                      </w:p>
                    </w:tc>
                    <w:tc>
                      <w:tcPr>
                        <w:tcW w:w="360" w:type="dxa"/>
                        <w:tcBorders>
                          <w:top w:val="nil"/>
                          <w:bottom w:val="nil"/>
                          <w:right w:val="nil"/>
                        </w:tcBorders>
                      </w:tcPr>
                      <w:p w14:paraId="02FCC8E5" w14:textId="77777777" w:rsidR="00416D6F" w:rsidRDefault="00416D6F" w:rsidP="0064399D">
                        <w:pPr>
                          <w:rPr>
                            <w:sz w:val="16"/>
                            <w:szCs w:val="16"/>
                          </w:rPr>
                        </w:pPr>
                        <w:r>
                          <w:rPr>
                            <w:noProof/>
                          </w:rPr>
                          <w:drawing>
                            <wp:anchor distT="0" distB="0" distL="114300" distR="114300" simplePos="0" relativeHeight="251693056" behindDoc="0" locked="0" layoutInCell="1" allowOverlap="1" wp14:anchorId="18E694DA" wp14:editId="60E92F08">
                              <wp:simplePos x="0" y="0"/>
                              <wp:positionH relativeFrom="column">
                                <wp:posOffset>-12700</wp:posOffset>
                              </wp:positionH>
                              <wp:positionV relativeFrom="paragraph">
                                <wp:posOffset>8890</wp:posOffset>
                              </wp:positionV>
                              <wp:extent cx="127221" cy="133917"/>
                              <wp:effectExtent l="0" t="0" r="635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25DCEED5" w14:textId="77777777" w:rsidR="00416D6F" w:rsidRDefault="00416D6F" w:rsidP="0064399D">
                  <w:pPr>
                    <w:rPr>
                      <w:sz w:val="16"/>
                      <w:szCs w:val="16"/>
                    </w:rPr>
                  </w:pPr>
                </w:p>
                <w:p w14:paraId="27C32604" w14:textId="77777777" w:rsidR="00416D6F" w:rsidRPr="00222011" w:rsidRDefault="00416D6F" w:rsidP="0064399D">
                  <w:pPr>
                    <w:pBdr>
                      <w:bottom w:val="single" w:sz="6" w:space="1" w:color="auto"/>
                    </w:pBdr>
                    <w:rPr>
                      <w:b/>
                      <w:bCs/>
                      <w:sz w:val="16"/>
                      <w:szCs w:val="16"/>
                    </w:rPr>
                  </w:pPr>
                  <w:r w:rsidRPr="00222011">
                    <w:rPr>
                      <w:b/>
                      <w:bCs/>
                      <w:sz w:val="16"/>
                      <w:szCs w:val="16"/>
                    </w:rPr>
                    <w:t>Map</w:t>
                  </w:r>
                  <w:r>
                    <w:rPr>
                      <w:b/>
                      <w:bCs/>
                      <w:sz w:val="16"/>
                      <w:szCs w:val="16"/>
                    </w:rPr>
                    <w:t>ped</w:t>
                  </w:r>
                  <w:r w:rsidRPr="00222011">
                    <w:rPr>
                      <w:b/>
                      <w:bCs/>
                      <w:sz w:val="16"/>
                      <w:szCs w:val="16"/>
                    </w:rPr>
                    <w:t xml:space="preserve"> Invoice Fields</w:t>
                  </w:r>
                </w:p>
                <w:p w14:paraId="0496299E" w14:textId="77777777" w:rsidR="00416D6F" w:rsidRDefault="00416D6F" w:rsidP="0064399D">
                  <w:pPr>
                    <w:rPr>
                      <w:sz w:val="16"/>
                      <w:szCs w:val="16"/>
                    </w:rPr>
                  </w:pPr>
                </w:p>
                <w:p w14:paraId="01B074CD"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Number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697D7D8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308"/>
                    <w:gridCol w:w="1250"/>
                    <w:gridCol w:w="1608"/>
                    <w:gridCol w:w="743"/>
                  </w:tblGrid>
                  <w:tr w:rsidR="003A13D8" w14:paraId="28BA903C" w14:textId="77777777" w:rsidTr="0042172F">
                    <w:tc>
                      <w:tcPr>
                        <w:tcW w:w="1317" w:type="dxa"/>
                        <w:shd w:val="clear" w:color="auto" w:fill="D9D9D9" w:themeFill="background1" w:themeFillShade="D9"/>
                      </w:tcPr>
                      <w:p w14:paraId="0E450EC5" w14:textId="77777777" w:rsidR="003A13D8" w:rsidRPr="00416198" w:rsidRDefault="003A13D8" w:rsidP="003A13D8">
                        <w:pPr>
                          <w:rPr>
                            <w:b/>
                            <w:bCs/>
                            <w:sz w:val="16"/>
                            <w:szCs w:val="16"/>
                          </w:rPr>
                        </w:pPr>
                        <w:r w:rsidRPr="00416198">
                          <w:rPr>
                            <w:b/>
                            <w:bCs/>
                            <w:color w:val="ED7D31" w:themeColor="accent2"/>
                            <w:sz w:val="16"/>
                            <w:szCs w:val="16"/>
                          </w:rPr>
                          <w:t>Invoice Input</w:t>
                        </w:r>
                      </w:p>
                    </w:tc>
                    <w:tc>
                      <w:tcPr>
                        <w:tcW w:w="1260" w:type="dxa"/>
                        <w:shd w:val="clear" w:color="auto" w:fill="D9D9D9" w:themeFill="background1" w:themeFillShade="D9"/>
                      </w:tcPr>
                      <w:p w14:paraId="0A544F92" w14:textId="77777777" w:rsidR="003A13D8" w:rsidRDefault="003A13D8" w:rsidP="003A13D8">
                        <w:pPr>
                          <w:rPr>
                            <w:sz w:val="16"/>
                            <w:szCs w:val="16"/>
                          </w:rPr>
                        </w:pPr>
                        <w:r>
                          <w:rPr>
                            <w:sz w:val="16"/>
                            <w:szCs w:val="16"/>
                          </w:rPr>
                          <w:t>Source</w:t>
                        </w:r>
                      </w:p>
                    </w:tc>
                    <w:tc>
                      <w:tcPr>
                        <w:tcW w:w="1620" w:type="dxa"/>
                        <w:shd w:val="clear" w:color="auto" w:fill="D9D9D9" w:themeFill="background1" w:themeFillShade="D9"/>
                      </w:tcPr>
                      <w:p w14:paraId="5F7D49C3" w14:textId="77777777" w:rsidR="003A13D8" w:rsidRDefault="003A13D8" w:rsidP="003A13D8">
                        <w:pPr>
                          <w:jc w:val="center"/>
                          <w:rPr>
                            <w:sz w:val="16"/>
                            <w:szCs w:val="16"/>
                          </w:rPr>
                        </w:pPr>
                        <w:r>
                          <w:rPr>
                            <w:sz w:val="16"/>
                            <w:szCs w:val="16"/>
                          </w:rPr>
                          <w:t>Alignment</w:t>
                        </w:r>
                      </w:p>
                    </w:tc>
                    <w:tc>
                      <w:tcPr>
                        <w:tcW w:w="750" w:type="dxa"/>
                        <w:tcBorders>
                          <w:top w:val="nil"/>
                          <w:bottom w:val="nil"/>
                          <w:right w:val="nil"/>
                        </w:tcBorders>
                      </w:tcPr>
                      <w:p w14:paraId="6483A0BE" w14:textId="77777777" w:rsidR="003A13D8" w:rsidRDefault="003A13D8" w:rsidP="003A13D8">
                        <w:pPr>
                          <w:rPr>
                            <w:sz w:val="16"/>
                            <w:szCs w:val="16"/>
                          </w:rPr>
                        </w:pPr>
                      </w:p>
                    </w:tc>
                  </w:tr>
                  <w:tr w:rsidR="003A13D8" w14:paraId="0A1F0AEE" w14:textId="77777777" w:rsidTr="0042172F">
                    <w:tc>
                      <w:tcPr>
                        <w:tcW w:w="1317" w:type="dxa"/>
                      </w:tcPr>
                      <w:p w14:paraId="183C2744" w14:textId="77777777" w:rsidR="003A13D8" w:rsidRDefault="003A13D8" w:rsidP="003A13D8">
                        <w:pPr>
                          <w:rPr>
                            <w:sz w:val="16"/>
                            <w:szCs w:val="16"/>
                          </w:rPr>
                        </w:pPr>
                        <w:r>
                          <w:rPr>
                            <w:i/>
                            <w:iCs/>
                            <w:color w:val="ED7D31" w:themeColor="accent2"/>
                            <w:sz w:val="16"/>
                            <w:szCs w:val="16"/>
                          </w:rPr>
                          <w:t>Invoice</w:t>
                        </w:r>
                      </w:p>
                    </w:tc>
                    <w:tc>
                      <w:tcPr>
                        <w:tcW w:w="1260" w:type="dxa"/>
                      </w:tcPr>
                      <w:p w14:paraId="56BB0A88"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608FF166"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0D2CC8C6" w14:textId="77777777" w:rsidR="003A13D8" w:rsidRPr="00C61CEB" w:rsidRDefault="003A13D8" w:rsidP="003A13D8">
                        <w:pPr>
                          <w:rPr>
                            <w:b/>
                            <w:bCs/>
                            <w:sz w:val="16"/>
                            <w:szCs w:val="16"/>
                          </w:rPr>
                        </w:pPr>
                        <w:r w:rsidRPr="00C61CEB">
                          <w:rPr>
                            <w:b/>
                            <w:bCs/>
                            <w:sz w:val="16"/>
                            <w:szCs w:val="16"/>
                          </w:rPr>
                          <w:t>-</w:t>
                        </w:r>
                      </w:p>
                    </w:tc>
                  </w:tr>
                  <w:tr w:rsidR="003A13D8" w:rsidRPr="00C61CEB" w14:paraId="40FF58C2" w14:textId="77777777" w:rsidTr="0042172F">
                    <w:tc>
                      <w:tcPr>
                        <w:tcW w:w="1317" w:type="dxa"/>
                      </w:tcPr>
                      <w:p w14:paraId="63F30C5F" w14:textId="77777777" w:rsidR="003A13D8" w:rsidRDefault="003A13D8" w:rsidP="003A13D8">
                        <w:pPr>
                          <w:rPr>
                            <w:sz w:val="16"/>
                            <w:szCs w:val="16"/>
                          </w:rPr>
                        </w:pPr>
                        <w:r w:rsidRPr="00222011">
                          <w:rPr>
                            <w:i/>
                            <w:iCs/>
                            <w:color w:val="ED7D31" w:themeColor="accent2"/>
                            <w:sz w:val="16"/>
                            <w:szCs w:val="16"/>
                          </w:rPr>
                          <w:t xml:space="preserve"> </w:t>
                        </w:r>
                        <w:r>
                          <w:rPr>
                            <w:i/>
                            <w:iCs/>
                            <w:color w:val="ED7D31" w:themeColor="accent2"/>
                            <w:sz w:val="16"/>
                            <w:szCs w:val="16"/>
                          </w:rPr>
                          <w:t>#:</w:t>
                        </w:r>
                      </w:p>
                    </w:tc>
                    <w:tc>
                      <w:tcPr>
                        <w:tcW w:w="1260" w:type="dxa"/>
                      </w:tcPr>
                      <w:p w14:paraId="7E2E9663"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620" w:type="dxa"/>
                      </w:tcPr>
                      <w:p w14:paraId="5C4C5A29"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82BBD05" w14:textId="77777777" w:rsidR="003A13D8" w:rsidRPr="00C61CEB" w:rsidRDefault="003A13D8" w:rsidP="003A13D8">
                        <w:pPr>
                          <w:rPr>
                            <w:b/>
                            <w:bCs/>
                            <w:sz w:val="16"/>
                            <w:szCs w:val="16"/>
                          </w:rPr>
                        </w:pPr>
                        <w:r w:rsidRPr="00C61CEB">
                          <w:rPr>
                            <w:b/>
                            <w:bCs/>
                            <w:sz w:val="16"/>
                            <w:szCs w:val="16"/>
                          </w:rPr>
                          <w:t>-</w:t>
                        </w:r>
                      </w:p>
                    </w:tc>
                  </w:tr>
                  <w:tr w:rsidR="003A13D8" w:rsidRPr="00C61CEB" w14:paraId="6FE8D2AC" w14:textId="77777777" w:rsidTr="0042172F">
                    <w:tc>
                      <w:tcPr>
                        <w:tcW w:w="1317" w:type="dxa"/>
                      </w:tcPr>
                      <w:p w14:paraId="1EFCF2B4" w14:textId="77777777" w:rsidR="003A13D8" w:rsidRDefault="003A13D8" w:rsidP="003A13D8">
                        <w:pPr>
                          <w:rPr>
                            <w:sz w:val="16"/>
                            <w:szCs w:val="16"/>
                          </w:rPr>
                        </w:pPr>
                        <w:r>
                          <w:rPr>
                            <w:i/>
                            <w:iCs/>
                            <w:color w:val="ED7D31" w:themeColor="accent2"/>
                            <w:sz w:val="16"/>
                            <w:szCs w:val="16"/>
                          </w:rPr>
                          <w:t>INV-0085778</w:t>
                        </w:r>
                      </w:p>
                    </w:tc>
                    <w:tc>
                      <w:tcPr>
                        <w:tcW w:w="1260" w:type="dxa"/>
                      </w:tcPr>
                      <w:p w14:paraId="68F7B044"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620" w:type="dxa"/>
                      </w:tcPr>
                      <w:p w14:paraId="0132087C" w14:textId="77777777" w:rsidR="003A13D8" w:rsidRPr="00BB18B7" w:rsidRDefault="003A13D8" w:rsidP="003A13D8">
                        <w:pPr>
                          <w:jc w:val="center"/>
                          <w:rPr>
                            <w:sz w:val="16"/>
                            <w:szCs w:val="16"/>
                          </w:rPr>
                        </w:pPr>
                        <w:r w:rsidRPr="00BB18B7">
                          <w:rPr>
                            <w:sz w:val="16"/>
                            <w:szCs w:val="16"/>
                          </w:rPr>
                          <w:t>Left</w:t>
                        </w:r>
                      </w:p>
                    </w:tc>
                    <w:tc>
                      <w:tcPr>
                        <w:tcW w:w="750" w:type="dxa"/>
                        <w:tcBorders>
                          <w:top w:val="nil"/>
                          <w:bottom w:val="nil"/>
                          <w:right w:val="nil"/>
                        </w:tcBorders>
                      </w:tcPr>
                      <w:p w14:paraId="777C201C" w14:textId="77777777" w:rsidR="003A13D8" w:rsidRPr="00C61CEB" w:rsidRDefault="003A13D8" w:rsidP="003A13D8">
                        <w:pPr>
                          <w:rPr>
                            <w:b/>
                            <w:bCs/>
                            <w:sz w:val="16"/>
                            <w:szCs w:val="16"/>
                          </w:rPr>
                        </w:pPr>
                        <w:r w:rsidRPr="00C61CEB">
                          <w:rPr>
                            <w:b/>
                            <w:bCs/>
                            <w:sz w:val="16"/>
                            <w:szCs w:val="16"/>
                          </w:rPr>
                          <w:t>+</w:t>
                        </w:r>
                      </w:p>
                    </w:tc>
                  </w:tr>
                </w:tbl>
                <w:p w14:paraId="51E709A5" w14:textId="77777777" w:rsidR="003A13D8" w:rsidRDefault="003A13D8" w:rsidP="003A13D8">
                  <w:pPr>
                    <w:rPr>
                      <w:sz w:val="16"/>
                      <w:szCs w:val="16"/>
                    </w:rPr>
                  </w:pPr>
                </w:p>
                <w:p w14:paraId="2769CDD8" w14:textId="77777777" w:rsidR="003A13D8" w:rsidRDefault="003A13D8" w:rsidP="003A13D8">
                  <w:pPr>
                    <w:rPr>
                      <w:b/>
                      <w:bCs/>
                      <w:sz w:val="16"/>
                      <w:szCs w:val="16"/>
                    </w:rPr>
                  </w:pPr>
                  <w:r w:rsidRPr="00222011">
                    <w:rPr>
                      <w:b/>
                      <w:bCs/>
                      <w:sz w:val="16"/>
                      <w:szCs w:val="16"/>
                    </w:rPr>
                    <w:t xml:space="preserve">Vendor </w:t>
                  </w:r>
                  <w:r>
                    <w:rPr>
                      <w:b/>
                      <w:bCs/>
                      <w:sz w:val="16"/>
                      <w:szCs w:val="16"/>
                    </w:rPr>
                    <w:t xml:space="preserve">Invoice Date </w:t>
                  </w:r>
                  <w:r w:rsidRPr="00DE2047">
                    <w:rPr>
                      <w:b/>
                      <w:bCs/>
                      <w:color w:val="FF0000"/>
                      <w:sz w:val="16"/>
                      <w:szCs w:val="16"/>
                    </w:rPr>
                    <w:t>*</w:t>
                  </w:r>
                  <w:r>
                    <w:rPr>
                      <w:b/>
                      <w:bCs/>
                      <w:color w:val="FF0000"/>
                      <w:sz w:val="16"/>
                      <w:szCs w:val="16"/>
                    </w:rPr>
                    <w:tab/>
                  </w:r>
                  <w:r>
                    <w:rPr>
                      <w:b/>
                      <w:bCs/>
                      <w:color w:val="FF0000"/>
                      <w:sz w:val="16"/>
                      <w:szCs w:val="16"/>
                    </w:rPr>
                    <w:tab/>
                  </w:r>
                  <w:r w:rsidRPr="0051088B">
                    <w:rPr>
                      <w:i/>
                      <w:iCs/>
                      <w:sz w:val="14"/>
                      <w:szCs w:val="14"/>
                      <w:u w:val="single"/>
                    </w:rPr>
                    <w:t>Remove All</w:t>
                  </w:r>
                </w:p>
                <w:p w14:paraId="210A9536"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87"/>
                    <w:gridCol w:w="951"/>
                    <w:gridCol w:w="971"/>
                    <w:gridCol w:w="1122"/>
                    <w:gridCol w:w="778"/>
                  </w:tblGrid>
                  <w:tr w:rsidR="003A13D8" w14:paraId="4ADA78EE" w14:textId="77777777" w:rsidTr="0042172F">
                    <w:tc>
                      <w:tcPr>
                        <w:tcW w:w="1110" w:type="dxa"/>
                        <w:shd w:val="clear" w:color="auto" w:fill="D9D9D9" w:themeFill="background1" w:themeFillShade="D9"/>
                      </w:tcPr>
                      <w:p w14:paraId="2E0B05DF"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7ECF9E6" w14:textId="77777777" w:rsidR="003A13D8" w:rsidRDefault="003A13D8" w:rsidP="003A13D8">
                        <w:pPr>
                          <w:rPr>
                            <w:sz w:val="16"/>
                            <w:szCs w:val="16"/>
                          </w:rPr>
                        </w:pPr>
                        <w:r>
                          <w:rPr>
                            <w:sz w:val="16"/>
                            <w:szCs w:val="16"/>
                          </w:rPr>
                          <w:t>Source</w:t>
                        </w:r>
                      </w:p>
                    </w:tc>
                    <w:tc>
                      <w:tcPr>
                        <w:tcW w:w="990" w:type="dxa"/>
                        <w:shd w:val="clear" w:color="auto" w:fill="D9D9D9" w:themeFill="background1" w:themeFillShade="D9"/>
                      </w:tcPr>
                      <w:p w14:paraId="593BEE1B" w14:textId="77777777" w:rsidR="003A13D8" w:rsidRDefault="003A13D8" w:rsidP="003A13D8">
                        <w:pPr>
                          <w:jc w:val="center"/>
                          <w:rPr>
                            <w:sz w:val="16"/>
                            <w:szCs w:val="16"/>
                          </w:rPr>
                        </w:pPr>
                        <w:r>
                          <w:rPr>
                            <w:sz w:val="16"/>
                            <w:szCs w:val="16"/>
                          </w:rPr>
                          <w:t>Alignment</w:t>
                        </w:r>
                      </w:p>
                    </w:tc>
                    <w:tc>
                      <w:tcPr>
                        <w:tcW w:w="1080" w:type="dxa"/>
                        <w:shd w:val="clear" w:color="auto" w:fill="D9D9D9" w:themeFill="background1" w:themeFillShade="D9"/>
                      </w:tcPr>
                      <w:p w14:paraId="6B2A5DE5" w14:textId="77777777" w:rsidR="003A13D8" w:rsidRDefault="003A13D8" w:rsidP="003A13D8">
                        <w:pPr>
                          <w:rPr>
                            <w:sz w:val="16"/>
                            <w:szCs w:val="16"/>
                          </w:rPr>
                        </w:pPr>
                        <w:r>
                          <w:rPr>
                            <w:sz w:val="16"/>
                            <w:szCs w:val="16"/>
                          </w:rPr>
                          <w:t>Format</w:t>
                        </w:r>
                      </w:p>
                    </w:tc>
                    <w:tc>
                      <w:tcPr>
                        <w:tcW w:w="888" w:type="dxa"/>
                        <w:tcBorders>
                          <w:top w:val="nil"/>
                          <w:bottom w:val="nil"/>
                          <w:right w:val="nil"/>
                        </w:tcBorders>
                      </w:tcPr>
                      <w:p w14:paraId="5360FD19" w14:textId="77777777" w:rsidR="003A13D8" w:rsidRDefault="003A13D8" w:rsidP="003A13D8">
                        <w:pPr>
                          <w:rPr>
                            <w:sz w:val="16"/>
                            <w:szCs w:val="16"/>
                          </w:rPr>
                        </w:pPr>
                      </w:p>
                    </w:tc>
                  </w:tr>
                  <w:tr w:rsidR="003A13D8" w14:paraId="629B65C1" w14:textId="77777777" w:rsidTr="0042172F">
                    <w:tc>
                      <w:tcPr>
                        <w:tcW w:w="1110" w:type="dxa"/>
                      </w:tcPr>
                      <w:p w14:paraId="3A5E1BED" w14:textId="77777777" w:rsidR="003A13D8" w:rsidRDefault="003A13D8" w:rsidP="003A13D8">
                        <w:pPr>
                          <w:rPr>
                            <w:sz w:val="16"/>
                            <w:szCs w:val="16"/>
                          </w:rPr>
                        </w:pPr>
                        <w:r>
                          <w:rPr>
                            <w:i/>
                            <w:iCs/>
                            <w:color w:val="ED7D31" w:themeColor="accent2"/>
                            <w:sz w:val="16"/>
                            <w:szCs w:val="16"/>
                          </w:rPr>
                          <w:t>Invoice</w:t>
                        </w:r>
                      </w:p>
                    </w:tc>
                    <w:tc>
                      <w:tcPr>
                        <w:tcW w:w="1017" w:type="dxa"/>
                      </w:tcPr>
                      <w:p w14:paraId="4762284A"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1BB08CE1" w14:textId="77777777" w:rsidR="003A13D8" w:rsidRPr="00C61CEB" w:rsidRDefault="003A13D8" w:rsidP="003A13D8">
                        <w:pPr>
                          <w:jc w:val="center"/>
                          <w:rPr>
                            <w:b/>
                            <w:bCs/>
                            <w:sz w:val="16"/>
                            <w:szCs w:val="16"/>
                          </w:rPr>
                        </w:pPr>
                        <w:r w:rsidRPr="00BB18B7">
                          <w:rPr>
                            <w:sz w:val="16"/>
                            <w:szCs w:val="16"/>
                          </w:rPr>
                          <w:t>Left</w:t>
                        </w:r>
                      </w:p>
                    </w:tc>
                    <w:tc>
                      <w:tcPr>
                        <w:tcW w:w="1080" w:type="dxa"/>
                      </w:tcPr>
                      <w:p w14:paraId="5F196017" w14:textId="77777777" w:rsidR="003A13D8" w:rsidRPr="00C61CEB" w:rsidRDefault="003A13D8" w:rsidP="003A13D8">
                        <w:pPr>
                          <w:rPr>
                            <w:b/>
                            <w:bCs/>
                            <w:sz w:val="16"/>
                            <w:szCs w:val="16"/>
                          </w:rPr>
                        </w:pPr>
                      </w:p>
                    </w:tc>
                    <w:tc>
                      <w:tcPr>
                        <w:tcW w:w="888" w:type="dxa"/>
                        <w:tcBorders>
                          <w:top w:val="nil"/>
                          <w:bottom w:val="nil"/>
                          <w:right w:val="nil"/>
                        </w:tcBorders>
                      </w:tcPr>
                      <w:p w14:paraId="6B882FB7" w14:textId="77777777" w:rsidR="003A13D8" w:rsidRPr="00C61CEB" w:rsidRDefault="003A13D8" w:rsidP="003A13D8">
                        <w:pPr>
                          <w:rPr>
                            <w:b/>
                            <w:bCs/>
                            <w:sz w:val="16"/>
                            <w:szCs w:val="16"/>
                          </w:rPr>
                        </w:pPr>
                        <w:r w:rsidRPr="00C61CEB">
                          <w:rPr>
                            <w:b/>
                            <w:bCs/>
                            <w:sz w:val="16"/>
                            <w:szCs w:val="16"/>
                          </w:rPr>
                          <w:t>-</w:t>
                        </w:r>
                      </w:p>
                    </w:tc>
                  </w:tr>
                  <w:tr w:rsidR="003A13D8" w:rsidRPr="00C61CEB" w14:paraId="5D063DE0" w14:textId="77777777" w:rsidTr="0042172F">
                    <w:tc>
                      <w:tcPr>
                        <w:tcW w:w="1110" w:type="dxa"/>
                      </w:tcPr>
                      <w:p w14:paraId="7E9B9B10" w14:textId="77777777" w:rsidR="003A13D8" w:rsidRDefault="003A13D8" w:rsidP="003A13D8">
                        <w:pPr>
                          <w:rPr>
                            <w:sz w:val="16"/>
                            <w:szCs w:val="16"/>
                          </w:rPr>
                        </w:pPr>
                        <w:r>
                          <w:rPr>
                            <w:i/>
                            <w:iCs/>
                            <w:color w:val="ED7D31" w:themeColor="accent2"/>
                            <w:sz w:val="16"/>
                            <w:szCs w:val="16"/>
                          </w:rPr>
                          <w:t>Date:</w:t>
                        </w:r>
                      </w:p>
                    </w:tc>
                    <w:tc>
                      <w:tcPr>
                        <w:tcW w:w="1017" w:type="dxa"/>
                      </w:tcPr>
                      <w:p w14:paraId="3298C1FB"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90" w:type="dxa"/>
                      </w:tcPr>
                      <w:p w14:paraId="295675C1" w14:textId="77777777" w:rsidR="003A13D8" w:rsidRPr="00C61CEB" w:rsidRDefault="003A13D8" w:rsidP="003A13D8">
                        <w:pPr>
                          <w:jc w:val="center"/>
                          <w:rPr>
                            <w:b/>
                            <w:bCs/>
                            <w:sz w:val="16"/>
                            <w:szCs w:val="16"/>
                          </w:rPr>
                        </w:pPr>
                        <w:r w:rsidRPr="00BB18B7">
                          <w:rPr>
                            <w:sz w:val="16"/>
                            <w:szCs w:val="16"/>
                          </w:rPr>
                          <w:t>Left</w:t>
                        </w:r>
                      </w:p>
                    </w:tc>
                    <w:tc>
                      <w:tcPr>
                        <w:tcW w:w="1080" w:type="dxa"/>
                      </w:tcPr>
                      <w:p w14:paraId="74F03019" w14:textId="77777777" w:rsidR="003A13D8" w:rsidRPr="00C61CEB" w:rsidRDefault="003A13D8" w:rsidP="003A13D8">
                        <w:pPr>
                          <w:rPr>
                            <w:b/>
                            <w:bCs/>
                            <w:sz w:val="16"/>
                            <w:szCs w:val="16"/>
                          </w:rPr>
                        </w:pPr>
                      </w:p>
                    </w:tc>
                    <w:tc>
                      <w:tcPr>
                        <w:tcW w:w="888" w:type="dxa"/>
                        <w:tcBorders>
                          <w:top w:val="nil"/>
                          <w:bottom w:val="nil"/>
                          <w:right w:val="nil"/>
                        </w:tcBorders>
                      </w:tcPr>
                      <w:p w14:paraId="3D7217C2" w14:textId="77777777" w:rsidR="003A13D8" w:rsidRPr="00C61CEB" w:rsidRDefault="003A13D8" w:rsidP="003A13D8">
                        <w:pPr>
                          <w:rPr>
                            <w:b/>
                            <w:bCs/>
                            <w:sz w:val="16"/>
                            <w:szCs w:val="16"/>
                          </w:rPr>
                        </w:pPr>
                        <w:r w:rsidRPr="00C61CEB">
                          <w:rPr>
                            <w:b/>
                            <w:bCs/>
                            <w:sz w:val="16"/>
                            <w:szCs w:val="16"/>
                          </w:rPr>
                          <w:t>-</w:t>
                        </w:r>
                      </w:p>
                    </w:tc>
                  </w:tr>
                  <w:tr w:rsidR="003A13D8" w:rsidRPr="00C61CEB" w14:paraId="604052B1" w14:textId="77777777" w:rsidTr="0042172F">
                    <w:tc>
                      <w:tcPr>
                        <w:tcW w:w="1110" w:type="dxa"/>
                      </w:tcPr>
                      <w:p w14:paraId="53809064" w14:textId="77777777" w:rsidR="003A13D8" w:rsidRDefault="003A13D8" w:rsidP="003A13D8">
                        <w:pPr>
                          <w:rPr>
                            <w:sz w:val="16"/>
                            <w:szCs w:val="16"/>
                          </w:rPr>
                        </w:pPr>
                        <w:r>
                          <w:rPr>
                            <w:i/>
                            <w:iCs/>
                            <w:color w:val="ED7D31" w:themeColor="accent2"/>
                            <w:sz w:val="16"/>
                            <w:szCs w:val="16"/>
                          </w:rPr>
                          <w:t>05/31/2018</w:t>
                        </w:r>
                      </w:p>
                    </w:tc>
                    <w:tc>
                      <w:tcPr>
                        <w:tcW w:w="1017" w:type="dxa"/>
                      </w:tcPr>
                      <w:p w14:paraId="06303A4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90" w:type="dxa"/>
                      </w:tcPr>
                      <w:p w14:paraId="03376EA3" w14:textId="77777777" w:rsidR="003A13D8" w:rsidRPr="00D80A76" w:rsidRDefault="003A13D8" w:rsidP="003A13D8">
                        <w:pPr>
                          <w:jc w:val="center"/>
                          <w:rPr>
                            <w:sz w:val="16"/>
                            <w:szCs w:val="16"/>
                          </w:rPr>
                        </w:pPr>
                        <w:r w:rsidRPr="00BB18B7">
                          <w:rPr>
                            <w:sz w:val="16"/>
                            <w:szCs w:val="16"/>
                          </w:rPr>
                          <w:t>Left</w:t>
                        </w:r>
                      </w:p>
                    </w:tc>
                    <w:tc>
                      <w:tcPr>
                        <w:tcW w:w="1080" w:type="dxa"/>
                      </w:tcPr>
                      <w:p w14:paraId="009C1E56" w14:textId="77777777" w:rsidR="003A13D8" w:rsidRPr="00D80A76" w:rsidRDefault="003A13D8" w:rsidP="003A13D8">
                        <w:pPr>
                          <w:rPr>
                            <w:sz w:val="16"/>
                            <w:szCs w:val="16"/>
                          </w:rPr>
                        </w:pPr>
                        <w:r w:rsidRPr="00D80A76">
                          <w:rPr>
                            <w:sz w:val="16"/>
                            <w:szCs w:val="16"/>
                          </w:rPr>
                          <w:t>MM/DD/YYYY</w:t>
                        </w:r>
                      </w:p>
                    </w:tc>
                    <w:tc>
                      <w:tcPr>
                        <w:tcW w:w="888" w:type="dxa"/>
                        <w:tcBorders>
                          <w:top w:val="nil"/>
                          <w:bottom w:val="nil"/>
                          <w:right w:val="nil"/>
                        </w:tcBorders>
                      </w:tcPr>
                      <w:p w14:paraId="004488CA" w14:textId="77777777" w:rsidR="003A13D8" w:rsidRPr="00C61CEB" w:rsidRDefault="003A13D8" w:rsidP="003A13D8">
                        <w:pPr>
                          <w:rPr>
                            <w:b/>
                            <w:bCs/>
                            <w:sz w:val="16"/>
                            <w:szCs w:val="16"/>
                          </w:rPr>
                        </w:pPr>
                        <w:r w:rsidRPr="00C61CEB">
                          <w:rPr>
                            <w:b/>
                            <w:bCs/>
                            <w:sz w:val="16"/>
                            <w:szCs w:val="16"/>
                          </w:rPr>
                          <w:t>+</w:t>
                        </w:r>
                      </w:p>
                    </w:tc>
                  </w:tr>
                </w:tbl>
                <w:p w14:paraId="1EB1288D" w14:textId="77777777" w:rsidR="003A13D8" w:rsidRDefault="003A13D8" w:rsidP="003A13D8">
                  <w:pPr>
                    <w:rPr>
                      <w:sz w:val="16"/>
                      <w:szCs w:val="16"/>
                    </w:rPr>
                  </w:pPr>
                </w:p>
                <w:p w14:paraId="0D6D665E" w14:textId="77777777" w:rsidR="003A13D8" w:rsidRDefault="003A13D8" w:rsidP="003A13D8">
                  <w:pPr>
                    <w:rPr>
                      <w:b/>
                      <w:bCs/>
                      <w:sz w:val="16"/>
                      <w:szCs w:val="16"/>
                    </w:rPr>
                  </w:pPr>
                  <w:r>
                    <w:rPr>
                      <w:b/>
                      <w:bCs/>
                      <w:sz w:val="16"/>
                      <w:szCs w:val="16"/>
                    </w:rPr>
                    <w:t xml:space="preserve">Due Date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38FCE004"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091"/>
                    <w:gridCol w:w="962"/>
                    <w:gridCol w:w="898"/>
                    <w:gridCol w:w="1314"/>
                    <w:gridCol w:w="644"/>
                  </w:tblGrid>
                  <w:tr w:rsidR="003A13D8" w14:paraId="0AEA282C" w14:textId="77777777" w:rsidTr="0042172F">
                    <w:tc>
                      <w:tcPr>
                        <w:tcW w:w="1110" w:type="dxa"/>
                        <w:shd w:val="clear" w:color="auto" w:fill="D9D9D9" w:themeFill="background1" w:themeFillShade="D9"/>
                      </w:tcPr>
                      <w:p w14:paraId="582AD850"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017" w:type="dxa"/>
                        <w:shd w:val="clear" w:color="auto" w:fill="D9D9D9" w:themeFill="background1" w:themeFillShade="D9"/>
                      </w:tcPr>
                      <w:p w14:paraId="7EB94D40" w14:textId="77777777" w:rsidR="003A13D8" w:rsidRDefault="003A13D8" w:rsidP="003A13D8">
                        <w:pPr>
                          <w:rPr>
                            <w:sz w:val="16"/>
                            <w:szCs w:val="16"/>
                          </w:rPr>
                        </w:pPr>
                        <w:r>
                          <w:rPr>
                            <w:sz w:val="16"/>
                            <w:szCs w:val="16"/>
                          </w:rPr>
                          <w:t>Source</w:t>
                        </w:r>
                      </w:p>
                    </w:tc>
                    <w:tc>
                      <w:tcPr>
                        <w:tcW w:w="900" w:type="dxa"/>
                        <w:shd w:val="clear" w:color="auto" w:fill="D9D9D9" w:themeFill="background1" w:themeFillShade="D9"/>
                      </w:tcPr>
                      <w:p w14:paraId="25D58870" w14:textId="77777777" w:rsidR="003A13D8" w:rsidRDefault="003A13D8" w:rsidP="003A13D8">
                        <w:pPr>
                          <w:rPr>
                            <w:sz w:val="16"/>
                            <w:szCs w:val="16"/>
                          </w:rPr>
                        </w:pPr>
                        <w:r>
                          <w:rPr>
                            <w:sz w:val="16"/>
                            <w:szCs w:val="16"/>
                          </w:rPr>
                          <w:t>Alignment</w:t>
                        </w:r>
                      </w:p>
                    </w:tc>
                    <w:tc>
                      <w:tcPr>
                        <w:tcW w:w="1350" w:type="dxa"/>
                        <w:shd w:val="clear" w:color="auto" w:fill="D9D9D9" w:themeFill="background1" w:themeFillShade="D9"/>
                      </w:tcPr>
                      <w:p w14:paraId="0BDFF1A7" w14:textId="77777777" w:rsidR="003A13D8" w:rsidRDefault="003A13D8" w:rsidP="003A13D8">
                        <w:pPr>
                          <w:rPr>
                            <w:sz w:val="16"/>
                            <w:szCs w:val="16"/>
                          </w:rPr>
                        </w:pPr>
                        <w:r>
                          <w:rPr>
                            <w:sz w:val="16"/>
                            <w:szCs w:val="16"/>
                          </w:rPr>
                          <w:t>Format</w:t>
                        </w:r>
                      </w:p>
                    </w:tc>
                    <w:tc>
                      <w:tcPr>
                        <w:tcW w:w="708" w:type="dxa"/>
                        <w:tcBorders>
                          <w:top w:val="nil"/>
                          <w:bottom w:val="nil"/>
                          <w:right w:val="nil"/>
                        </w:tcBorders>
                      </w:tcPr>
                      <w:p w14:paraId="294659A7" w14:textId="77777777" w:rsidR="003A13D8" w:rsidRDefault="003A13D8" w:rsidP="003A13D8">
                        <w:pPr>
                          <w:rPr>
                            <w:sz w:val="16"/>
                            <w:szCs w:val="16"/>
                          </w:rPr>
                        </w:pPr>
                      </w:p>
                    </w:tc>
                  </w:tr>
                  <w:tr w:rsidR="003A13D8" w14:paraId="584B2651" w14:textId="77777777" w:rsidTr="0042172F">
                    <w:tc>
                      <w:tcPr>
                        <w:tcW w:w="1110" w:type="dxa"/>
                      </w:tcPr>
                      <w:p w14:paraId="5413E4EB" w14:textId="77777777" w:rsidR="003A13D8" w:rsidRDefault="003A13D8" w:rsidP="003A13D8">
                        <w:pPr>
                          <w:rPr>
                            <w:sz w:val="16"/>
                            <w:szCs w:val="16"/>
                          </w:rPr>
                        </w:pPr>
                        <w:r>
                          <w:rPr>
                            <w:i/>
                            <w:iCs/>
                            <w:color w:val="ED7D31" w:themeColor="accent2"/>
                            <w:sz w:val="16"/>
                            <w:szCs w:val="16"/>
                          </w:rPr>
                          <w:t>Due</w:t>
                        </w:r>
                      </w:p>
                    </w:tc>
                    <w:tc>
                      <w:tcPr>
                        <w:tcW w:w="1017" w:type="dxa"/>
                      </w:tcPr>
                      <w:p w14:paraId="1A41E969"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6DA4130B" w14:textId="77777777" w:rsidR="003A13D8" w:rsidRPr="00F721F7" w:rsidRDefault="003A13D8" w:rsidP="003A13D8">
                        <w:pPr>
                          <w:rPr>
                            <w:sz w:val="16"/>
                            <w:szCs w:val="16"/>
                          </w:rPr>
                        </w:pPr>
                        <w:r w:rsidRPr="00F721F7">
                          <w:rPr>
                            <w:sz w:val="16"/>
                            <w:szCs w:val="16"/>
                          </w:rPr>
                          <w:t>Left</w:t>
                        </w:r>
                      </w:p>
                    </w:tc>
                    <w:tc>
                      <w:tcPr>
                        <w:tcW w:w="1350" w:type="dxa"/>
                      </w:tcPr>
                      <w:p w14:paraId="4A7B8C26" w14:textId="77777777" w:rsidR="003A13D8" w:rsidRPr="00C61CEB" w:rsidRDefault="003A13D8" w:rsidP="003A13D8">
                        <w:pPr>
                          <w:rPr>
                            <w:b/>
                            <w:bCs/>
                            <w:sz w:val="16"/>
                            <w:szCs w:val="16"/>
                          </w:rPr>
                        </w:pPr>
                      </w:p>
                    </w:tc>
                    <w:tc>
                      <w:tcPr>
                        <w:tcW w:w="708" w:type="dxa"/>
                        <w:tcBorders>
                          <w:top w:val="nil"/>
                          <w:bottom w:val="nil"/>
                          <w:right w:val="nil"/>
                        </w:tcBorders>
                      </w:tcPr>
                      <w:p w14:paraId="00BC7117" w14:textId="77777777" w:rsidR="003A13D8" w:rsidRPr="00C61CEB" w:rsidRDefault="003A13D8" w:rsidP="003A13D8">
                        <w:pPr>
                          <w:rPr>
                            <w:b/>
                            <w:bCs/>
                            <w:sz w:val="16"/>
                            <w:szCs w:val="16"/>
                          </w:rPr>
                        </w:pPr>
                        <w:r w:rsidRPr="00C61CEB">
                          <w:rPr>
                            <w:b/>
                            <w:bCs/>
                            <w:sz w:val="16"/>
                            <w:szCs w:val="16"/>
                          </w:rPr>
                          <w:t>-</w:t>
                        </w:r>
                      </w:p>
                    </w:tc>
                  </w:tr>
                  <w:tr w:rsidR="003A13D8" w:rsidRPr="00C61CEB" w14:paraId="34B86CB6" w14:textId="77777777" w:rsidTr="0042172F">
                    <w:tc>
                      <w:tcPr>
                        <w:tcW w:w="1110" w:type="dxa"/>
                      </w:tcPr>
                      <w:p w14:paraId="5609DCA6" w14:textId="77777777" w:rsidR="003A13D8" w:rsidRDefault="003A13D8" w:rsidP="003A13D8">
                        <w:pPr>
                          <w:rPr>
                            <w:sz w:val="16"/>
                            <w:szCs w:val="16"/>
                          </w:rPr>
                        </w:pPr>
                        <w:r>
                          <w:rPr>
                            <w:i/>
                            <w:iCs/>
                            <w:color w:val="ED7D31" w:themeColor="accent2"/>
                            <w:sz w:val="16"/>
                            <w:szCs w:val="16"/>
                          </w:rPr>
                          <w:t>Date:</w:t>
                        </w:r>
                      </w:p>
                    </w:tc>
                    <w:tc>
                      <w:tcPr>
                        <w:tcW w:w="1017" w:type="dxa"/>
                      </w:tcPr>
                      <w:p w14:paraId="5362AED6"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900" w:type="dxa"/>
                      </w:tcPr>
                      <w:p w14:paraId="0BDA1C1D" w14:textId="77777777" w:rsidR="003A13D8" w:rsidRPr="00C61CEB" w:rsidRDefault="003A13D8" w:rsidP="003A13D8">
                        <w:pPr>
                          <w:rPr>
                            <w:b/>
                            <w:bCs/>
                            <w:sz w:val="16"/>
                            <w:szCs w:val="16"/>
                          </w:rPr>
                        </w:pPr>
                        <w:r w:rsidRPr="00BB18B7">
                          <w:rPr>
                            <w:sz w:val="16"/>
                            <w:szCs w:val="16"/>
                          </w:rPr>
                          <w:t>Left</w:t>
                        </w:r>
                      </w:p>
                    </w:tc>
                    <w:tc>
                      <w:tcPr>
                        <w:tcW w:w="1350" w:type="dxa"/>
                      </w:tcPr>
                      <w:p w14:paraId="49754C3E" w14:textId="77777777" w:rsidR="003A13D8" w:rsidRPr="00C61CEB" w:rsidRDefault="003A13D8" w:rsidP="003A13D8">
                        <w:pPr>
                          <w:rPr>
                            <w:b/>
                            <w:bCs/>
                            <w:sz w:val="16"/>
                            <w:szCs w:val="16"/>
                          </w:rPr>
                        </w:pPr>
                      </w:p>
                    </w:tc>
                    <w:tc>
                      <w:tcPr>
                        <w:tcW w:w="708" w:type="dxa"/>
                        <w:tcBorders>
                          <w:top w:val="nil"/>
                          <w:bottom w:val="nil"/>
                          <w:right w:val="nil"/>
                        </w:tcBorders>
                      </w:tcPr>
                      <w:p w14:paraId="33FAB9D8" w14:textId="77777777" w:rsidR="003A13D8" w:rsidRPr="00C61CEB" w:rsidRDefault="003A13D8" w:rsidP="003A13D8">
                        <w:pPr>
                          <w:rPr>
                            <w:b/>
                            <w:bCs/>
                            <w:sz w:val="16"/>
                            <w:szCs w:val="16"/>
                          </w:rPr>
                        </w:pPr>
                        <w:r w:rsidRPr="00C61CEB">
                          <w:rPr>
                            <w:b/>
                            <w:bCs/>
                            <w:sz w:val="16"/>
                            <w:szCs w:val="16"/>
                          </w:rPr>
                          <w:t>-</w:t>
                        </w:r>
                      </w:p>
                    </w:tc>
                  </w:tr>
                  <w:tr w:rsidR="003A13D8" w:rsidRPr="00C61CEB" w14:paraId="100AE3BA" w14:textId="77777777" w:rsidTr="0042172F">
                    <w:tc>
                      <w:tcPr>
                        <w:tcW w:w="1110" w:type="dxa"/>
                      </w:tcPr>
                      <w:p w14:paraId="222F4268" w14:textId="77777777" w:rsidR="003A13D8" w:rsidRDefault="003A13D8" w:rsidP="003A13D8">
                        <w:pPr>
                          <w:rPr>
                            <w:sz w:val="16"/>
                            <w:szCs w:val="16"/>
                          </w:rPr>
                        </w:pPr>
                        <w:r>
                          <w:rPr>
                            <w:i/>
                            <w:iCs/>
                            <w:color w:val="ED7D31" w:themeColor="accent2"/>
                            <w:sz w:val="16"/>
                            <w:szCs w:val="16"/>
                          </w:rPr>
                          <w:t>07/15/2018</w:t>
                        </w:r>
                      </w:p>
                    </w:tc>
                    <w:tc>
                      <w:tcPr>
                        <w:tcW w:w="1017" w:type="dxa"/>
                      </w:tcPr>
                      <w:p w14:paraId="0A1363C8"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900" w:type="dxa"/>
                      </w:tcPr>
                      <w:p w14:paraId="24E79486" w14:textId="77777777" w:rsidR="003A13D8" w:rsidRPr="00D80A76" w:rsidRDefault="003A13D8" w:rsidP="003A13D8">
                        <w:pPr>
                          <w:rPr>
                            <w:sz w:val="16"/>
                            <w:szCs w:val="16"/>
                          </w:rPr>
                        </w:pPr>
                        <w:r w:rsidRPr="00BB18B7">
                          <w:rPr>
                            <w:sz w:val="16"/>
                            <w:szCs w:val="16"/>
                          </w:rPr>
                          <w:t>Left</w:t>
                        </w:r>
                      </w:p>
                    </w:tc>
                    <w:tc>
                      <w:tcPr>
                        <w:tcW w:w="1350" w:type="dxa"/>
                      </w:tcPr>
                      <w:p w14:paraId="63399A3D" w14:textId="77777777" w:rsidR="003A13D8" w:rsidRPr="00D80A76" w:rsidRDefault="003A13D8" w:rsidP="003A13D8">
                        <w:pPr>
                          <w:rPr>
                            <w:sz w:val="16"/>
                            <w:szCs w:val="16"/>
                          </w:rPr>
                        </w:pPr>
                        <w:r w:rsidRPr="00D80A76">
                          <w:rPr>
                            <w:sz w:val="16"/>
                            <w:szCs w:val="16"/>
                          </w:rPr>
                          <w:t>MM/DD/YYYY</w:t>
                        </w:r>
                      </w:p>
                    </w:tc>
                    <w:tc>
                      <w:tcPr>
                        <w:tcW w:w="708" w:type="dxa"/>
                        <w:tcBorders>
                          <w:top w:val="nil"/>
                          <w:bottom w:val="nil"/>
                          <w:right w:val="nil"/>
                        </w:tcBorders>
                      </w:tcPr>
                      <w:p w14:paraId="33DF13E4" w14:textId="77777777" w:rsidR="003A13D8" w:rsidRPr="00C61CEB" w:rsidRDefault="003A13D8" w:rsidP="003A13D8">
                        <w:pPr>
                          <w:rPr>
                            <w:b/>
                            <w:bCs/>
                            <w:sz w:val="16"/>
                            <w:szCs w:val="16"/>
                          </w:rPr>
                        </w:pPr>
                        <w:r w:rsidRPr="00C61CEB">
                          <w:rPr>
                            <w:b/>
                            <w:bCs/>
                            <w:sz w:val="16"/>
                            <w:szCs w:val="16"/>
                          </w:rPr>
                          <w:t>+</w:t>
                        </w:r>
                      </w:p>
                    </w:tc>
                  </w:tr>
                </w:tbl>
                <w:p w14:paraId="0CCF1E81" w14:textId="77777777" w:rsidR="003A13D8" w:rsidRDefault="003A13D8" w:rsidP="003A13D8">
                  <w:pPr>
                    <w:rPr>
                      <w:sz w:val="16"/>
                      <w:szCs w:val="16"/>
                    </w:rPr>
                  </w:pPr>
                </w:p>
                <w:p w14:paraId="00D1FCBB" w14:textId="77777777" w:rsidR="003A13D8" w:rsidRDefault="003A13D8" w:rsidP="003A13D8">
                  <w:pPr>
                    <w:rPr>
                      <w:b/>
                      <w:bCs/>
                      <w:sz w:val="16"/>
                      <w:szCs w:val="16"/>
                    </w:rPr>
                  </w:pPr>
                  <w:r>
                    <w:rPr>
                      <w:b/>
                      <w:bCs/>
                      <w:sz w:val="16"/>
                      <w:szCs w:val="16"/>
                    </w:rPr>
                    <w:t xml:space="preserve">Service Term (Start/End Dates) </w:t>
                  </w:r>
                  <w:r w:rsidRPr="00DE2047">
                    <w:rPr>
                      <w:b/>
                      <w:bCs/>
                      <w:color w:val="FF0000"/>
                      <w:sz w:val="16"/>
                      <w:szCs w:val="16"/>
                    </w:rPr>
                    <w:t>*</w:t>
                  </w:r>
                  <w:r>
                    <w:rPr>
                      <w:b/>
                      <w:bCs/>
                      <w:color w:val="FF0000"/>
                      <w:sz w:val="16"/>
                      <w:szCs w:val="16"/>
                    </w:rPr>
                    <w:tab/>
                  </w:r>
                  <w:r w:rsidRPr="0051088B">
                    <w:rPr>
                      <w:i/>
                      <w:iCs/>
                      <w:sz w:val="14"/>
                      <w:szCs w:val="14"/>
                      <w:u w:val="single"/>
                    </w:rPr>
                    <w:t>Remove All</w:t>
                  </w:r>
                </w:p>
                <w:p w14:paraId="12D93873"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300A376" w14:textId="77777777" w:rsidTr="0042172F">
                    <w:tc>
                      <w:tcPr>
                        <w:tcW w:w="1167" w:type="dxa"/>
                        <w:shd w:val="clear" w:color="auto" w:fill="D9D9D9" w:themeFill="background1" w:themeFillShade="D9"/>
                      </w:tcPr>
                      <w:p w14:paraId="32575531"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6C0DBB"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B57A7B8" w14:textId="77777777" w:rsidR="003A13D8" w:rsidRDefault="003A13D8" w:rsidP="003A13D8">
                        <w:pPr>
                          <w:rPr>
                            <w:sz w:val="16"/>
                            <w:szCs w:val="16"/>
                          </w:rPr>
                        </w:pPr>
                        <w:r>
                          <w:rPr>
                            <w:sz w:val="16"/>
                            <w:szCs w:val="16"/>
                          </w:rPr>
                          <w:t>Format</w:t>
                        </w:r>
                      </w:p>
                    </w:tc>
                    <w:tc>
                      <w:tcPr>
                        <w:tcW w:w="360" w:type="dxa"/>
                        <w:tcBorders>
                          <w:top w:val="nil"/>
                          <w:bottom w:val="nil"/>
                          <w:right w:val="nil"/>
                        </w:tcBorders>
                      </w:tcPr>
                      <w:p w14:paraId="4CCA2BD7" w14:textId="77777777" w:rsidR="003A13D8" w:rsidRDefault="003A13D8" w:rsidP="003A13D8">
                        <w:pPr>
                          <w:rPr>
                            <w:sz w:val="16"/>
                            <w:szCs w:val="16"/>
                          </w:rPr>
                        </w:pPr>
                      </w:p>
                    </w:tc>
                  </w:tr>
                  <w:tr w:rsidR="003A13D8" w14:paraId="33F76E52" w14:textId="77777777" w:rsidTr="0042172F">
                    <w:tc>
                      <w:tcPr>
                        <w:tcW w:w="1167" w:type="dxa"/>
                      </w:tcPr>
                      <w:p w14:paraId="4A8B9CDD" w14:textId="77777777" w:rsidR="003A13D8" w:rsidRDefault="003A13D8" w:rsidP="003A13D8">
                        <w:pPr>
                          <w:rPr>
                            <w:sz w:val="16"/>
                            <w:szCs w:val="16"/>
                          </w:rPr>
                        </w:pPr>
                        <w:r>
                          <w:rPr>
                            <w:i/>
                            <w:iCs/>
                            <w:color w:val="ED7D31" w:themeColor="accent2"/>
                            <w:sz w:val="16"/>
                            <w:szCs w:val="16"/>
                          </w:rPr>
                          <w:t>Month</w:t>
                        </w:r>
                      </w:p>
                    </w:tc>
                    <w:tc>
                      <w:tcPr>
                        <w:tcW w:w="1710" w:type="dxa"/>
                      </w:tcPr>
                      <w:p w14:paraId="690DB090"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4D3B72D5" w14:textId="77777777" w:rsidR="003A13D8" w:rsidRPr="00C61CEB" w:rsidRDefault="003A13D8" w:rsidP="003A13D8">
                        <w:pPr>
                          <w:rPr>
                            <w:b/>
                            <w:bCs/>
                            <w:sz w:val="16"/>
                            <w:szCs w:val="16"/>
                          </w:rPr>
                        </w:pPr>
                      </w:p>
                    </w:tc>
                    <w:tc>
                      <w:tcPr>
                        <w:tcW w:w="360" w:type="dxa"/>
                        <w:tcBorders>
                          <w:top w:val="nil"/>
                          <w:bottom w:val="nil"/>
                          <w:right w:val="nil"/>
                        </w:tcBorders>
                      </w:tcPr>
                      <w:p w14:paraId="7CB12C24" w14:textId="77777777" w:rsidR="003A13D8" w:rsidRPr="00C61CEB" w:rsidRDefault="003A13D8" w:rsidP="003A13D8">
                        <w:pPr>
                          <w:rPr>
                            <w:b/>
                            <w:bCs/>
                            <w:sz w:val="16"/>
                            <w:szCs w:val="16"/>
                          </w:rPr>
                        </w:pPr>
                        <w:r w:rsidRPr="00C61CEB">
                          <w:rPr>
                            <w:b/>
                            <w:bCs/>
                            <w:sz w:val="16"/>
                            <w:szCs w:val="16"/>
                          </w:rPr>
                          <w:t>-</w:t>
                        </w:r>
                      </w:p>
                    </w:tc>
                  </w:tr>
                  <w:tr w:rsidR="003A13D8" w:rsidRPr="00C61CEB" w14:paraId="47E435C0" w14:textId="77777777" w:rsidTr="0042172F">
                    <w:tc>
                      <w:tcPr>
                        <w:tcW w:w="1167" w:type="dxa"/>
                      </w:tcPr>
                      <w:p w14:paraId="36500267" w14:textId="77777777" w:rsidR="003A13D8" w:rsidRDefault="003A13D8" w:rsidP="003A13D8">
                        <w:pPr>
                          <w:rPr>
                            <w:sz w:val="16"/>
                            <w:szCs w:val="16"/>
                          </w:rPr>
                        </w:pPr>
                        <w:r>
                          <w:rPr>
                            <w:i/>
                            <w:iCs/>
                            <w:color w:val="ED7D31" w:themeColor="accent2"/>
                            <w:sz w:val="16"/>
                            <w:szCs w:val="16"/>
                          </w:rPr>
                          <w:t>of</w:t>
                        </w:r>
                      </w:p>
                    </w:tc>
                    <w:tc>
                      <w:tcPr>
                        <w:tcW w:w="1710" w:type="dxa"/>
                      </w:tcPr>
                      <w:p w14:paraId="3678EF4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587F4F2D" w14:textId="77777777" w:rsidR="003A13D8" w:rsidRPr="00C61CEB" w:rsidRDefault="003A13D8" w:rsidP="003A13D8">
                        <w:pPr>
                          <w:rPr>
                            <w:b/>
                            <w:bCs/>
                            <w:sz w:val="16"/>
                            <w:szCs w:val="16"/>
                          </w:rPr>
                        </w:pPr>
                      </w:p>
                    </w:tc>
                    <w:tc>
                      <w:tcPr>
                        <w:tcW w:w="360" w:type="dxa"/>
                        <w:tcBorders>
                          <w:top w:val="nil"/>
                          <w:bottom w:val="nil"/>
                          <w:right w:val="nil"/>
                        </w:tcBorders>
                      </w:tcPr>
                      <w:p w14:paraId="270D64E4" w14:textId="77777777" w:rsidR="003A13D8" w:rsidRPr="00C61CEB" w:rsidRDefault="003A13D8" w:rsidP="003A13D8">
                        <w:pPr>
                          <w:rPr>
                            <w:b/>
                            <w:bCs/>
                            <w:sz w:val="16"/>
                            <w:szCs w:val="16"/>
                          </w:rPr>
                        </w:pPr>
                        <w:r w:rsidRPr="00C61CEB">
                          <w:rPr>
                            <w:b/>
                            <w:bCs/>
                            <w:sz w:val="16"/>
                            <w:szCs w:val="16"/>
                          </w:rPr>
                          <w:t>-</w:t>
                        </w:r>
                      </w:p>
                    </w:tc>
                  </w:tr>
                  <w:tr w:rsidR="003A13D8" w14:paraId="01F3D4EA" w14:textId="77777777" w:rsidTr="0042172F">
                    <w:tc>
                      <w:tcPr>
                        <w:tcW w:w="1167" w:type="dxa"/>
                      </w:tcPr>
                      <w:p w14:paraId="18EEE610" w14:textId="77777777" w:rsidR="003A13D8" w:rsidRDefault="003A13D8" w:rsidP="003A13D8">
                        <w:pPr>
                          <w:rPr>
                            <w:sz w:val="16"/>
                            <w:szCs w:val="16"/>
                          </w:rPr>
                        </w:pPr>
                        <w:r>
                          <w:rPr>
                            <w:i/>
                            <w:iCs/>
                            <w:color w:val="ED7D31" w:themeColor="accent2"/>
                            <w:sz w:val="16"/>
                            <w:szCs w:val="16"/>
                          </w:rPr>
                          <w:t>service:</w:t>
                        </w:r>
                      </w:p>
                    </w:tc>
                    <w:tc>
                      <w:tcPr>
                        <w:tcW w:w="1710" w:type="dxa"/>
                      </w:tcPr>
                      <w:p w14:paraId="1FFCA917"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3AEF9074" w14:textId="77777777" w:rsidR="003A13D8" w:rsidRPr="00C61CEB" w:rsidRDefault="003A13D8" w:rsidP="003A13D8">
                        <w:pPr>
                          <w:rPr>
                            <w:b/>
                            <w:bCs/>
                            <w:sz w:val="16"/>
                            <w:szCs w:val="16"/>
                          </w:rPr>
                        </w:pPr>
                      </w:p>
                    </w:tc>
                    <w:tc>
                      <w:tcPr>
                        <w:tcW w:w="360" w:type="dxa"/>
                        <w:tcBorders>
                          <w:top w:val="nil"/>
                          <w:bottom w:val="nil"/>
                          <w:right w:val="nil"/>
                        </w:tcBorders>
                      </w:tcPr>
                      <w:p w14:paraId="1385755B" w14:textId="77777777" w:rsidR="003A13D8" w:rsidRPr="00C61CEB" w:rsidRDefault="003A13D8" w:rsidP="003A13D8">
                        <w:pPr>
                          <w:rPr>
                            <w:b/>
                            <w:bCs/>
                            <w:sz w:val="16"/>
                            <w:szCs w:val="16"/>
                          </w:rPr>
                        </w:pPr>
                        <w:r w:rsidRPr="00C61CEB">
                          <w:rPr>
                            <w:b/>
                            <w:bCs/>
                            <w:sz w:val="16"/>
                            <w:szCs w:val="16"/>
                          </w:rPr>
                          <w:t>-</w:t>
                        </w:r>
                      </w:p>
                    </w:tc>
                  </w:tr>
                  <w:tr w:rsidR="003A13D8" w:rsidRPr="00C61CEB" w14:paraId="58120106" w14:textId="77777777" w:rsidTr="0042172F">
                    <w:tc>
                      <w:tcPr>
                        <w:tcW w:w="1167" w:type="dxa"/>
                      </w:tcPr>
                      <w:p w14:paraId="023BD8F9" w14:textId="77777777" w:rsidR="003A13D8" w:rsidRDefault="003A13D8" w:rsidP="003A13D8">
                        <w:pPr>
                          <w:rPr>
                            <w:sz w:val="16"/>
                            <w:szCs w:val="16"/>
                          </w:rPr>
                        </w:pPr>
                        <w:r>
                          <w:rPr>
                            <w:i/>
                            <w:iCs/>
                            <w:color w:val="ED7D31" w:themeColor="accent2"/>
                            <w:sz w:val="16"/>
                            <w:szCs w:val="16"/>
                          </w:rPr>
                          <w:t>May</w:t>
                        </w:r>
                      </w:p>
                    </w:tc>
                    <w:tc>
                      <w:tcPr>
                        <w:tcW w:w="1710" w:type="dxa"/>
                      </w:tcPr>
                      <w:p w14:paraId="4CFF724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ECF992D" w14:textId="77777777" w:rsidR="003A13D8" w:rsidRPr="00073DEC" w:rsidRDefault="003A13D8" w:rsidP="003A13D8">
                        <w:pPr>
                          <w:rPr>
                            <w:sz w:val="16"/>
                            <w:szCs w:val="16"/>
                          </w:rPr>
                        </w:pPr>
                        <w:r>
                          <w:rPr>
                            <w:sz w:val="16"/>
                            <w:szCs w:val="16"/>
                          </w:rPr>
                          <w:t>FULL:</w:t>
                        </w:r>
                        <w:r w:rsidRPr="00073DEC">
                          <w:rPr>
                            <w:sz w:val="16"/>
                            <w:szCs w:val="16"/>
                          </w:rPr>
                          <w:t>MMM</w:t>
                        </w:r>
                      </w:p>
                    </w:tc>
                    <w:tc>
                      <w:tcPr>
                        <w:tcW w:w="360" w:type="dxa"/>
                        <w:tcBorders>
                          <w:top w:val="nil"/>
                          <w:bottom w:val="nil"/>
                          <w:right w:val="nil"/>
                        </w:tcBorders>
                      </w:tcPr>
                      <w:p w14:paraId="7D343CEB" w14:textId="77777777" w:rsidR="003A13D8" w:rsidRPr="00C61CEB" w:rsidRDefault="003A13D8" w:rsidP="003A13D8">
                        <w:pPr>
                          <w:rPr>
                            <w:b/>
                            <w:bCs/>
                            <w:sz w:val="16"/>
                            <w:szCs w:val="16"/>
                          </w:rPr>
                        </w:pPr>
                        <w:r w:rsidRPr="00C61CEB">
                          <w:rPr>
                            <w:b/>
                            <w:bCs/>
                            <w:sz w:val="16"/>
                            <w:szCs w:val="16"/>
                          </w:rPr>
                          <w:t>-</w:t>
                        </w:r>
                      </w:p>
                    </w:tc>
                  </w:tr>
                  <w:tr w:rsidR="003A13D8" w14:paraId="4A9F2CCB" w14:textId="77777777" w:rsidTr="0042172F">
                    <w:tc>
                      <w:tcPr>
                        <w:tcW w:w="1167" w:type="dxa"/>
                      </w:tcPr>
                      <w:p w14:paraId="45BE348C" w14:textId="77777777" w:rsidR="003A13D8" w:rsidRDefault="003A13D8" w:rsidP="003A13D8">
                        <w:pPr>
                          <w:rPr>
                            <w:sz w:val="16"/>
                            <w:szCs w:val="16"/>
                          </w:rPr>
                        </w:pPr>
                        <w:r>
                          <w:rPr>
                            <w:i/>
                            <w:iCs/>
                            <w:color w:val="ED7D31" w:themeColor="accent2"/>
                            <w:sz w:val="16"/>
                            <w:szCs w:val="16"/>
                          </w:rPr>
                          <w:t>2018</w:t>
                        </w:r>
                      </w:p>
                    </w:tc>
                    <w:tc>
                      <w:tcPr>
                        <w:tcW w:w="1710" w:type="dxa"/>
                      </w:tcPr>
                      <w:p w14:paraId="2CF2B1E2"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tcPr>
                      <w:p w14:paraId="759EE877" w14:textId="77777777" w:rsidR="003A13D8" w:rsidRPr="00073DEC" w:rsidRDefault="003A13D8" w:rsidP="003A13D8">
                        <w:pPr>
                          <w:rPr>
                            <w:sz w:val="16"/>
                            <w:szCs w:val="16"/>
                          </w:rPr>
                        </w:pPr>
                        <w:r>
                          <w:rPr>
                            <w:sz w:val="16"/>
                            <w:szCs w:val="16"/>
                          </w:rPr>
                          <w:t>FULL:</w:t>
                        </w:r>
                        <w:r w:rsidRPr="00073DEC">
                          <w:rPr>
                            <w:sz w:val="16"/>
                            <w:szCs w:val="16"/>
                          </w:rPr>
                          <w:t>YYYY</w:t>
                        </w:r>
                      </w:p>
                    </w:tc>
                    <w:tc>
                      <w:tcPr>
                        <w:tcW w:w="360" w:type="dxa"/>
                        <w:tcBorders>
                          <w:top w:val="nil"/>
                          <w:bottom w:val="nil"/>
                          <w:right w:val="nil"/>
                        </w:tcBorders>
                      </w:tcPr>
                      <w:p w14:paraId="6C49145D" w14:textId="77777777" w:rsidR="003A13D8" w:rsidRPr="00C61CEB" w:rsidRDefault="003A13D8" w:rsidP="003A13D8">
                        <w:pPr>
                          <w:rPr>
                            <w:b/>
                            <w:bCs/>
                            <w:sz w:val="16"/>
                            <w:szCs w:val="16"/>
                          </w:rPr>
                        </w:pPr>
                        <w:r>
                          <w:rPr>
                            <w:b/>
                            <w:bCs/>
                            <w:sz w:val="16"/>
                            <w:szCs w:val="16"/>
                          </w:rPr>
                          <w:t>+</w:t>
                        </w:r>
                      </w:p>
                    </w:tc>
                  </w:tr>
                </w:tbl>
                <w:p w14:paraId="57864F12" w14:textId="022AACBB" w:rsidR="003A13D8" w:rsidRDefault="003A13D8" w:rsidP="003A13D8">
                  <w:pPr>
                    <w:rPr>
                      <w:sz w:val="16"/>
                      <w:szCs w:val="16"/>
                    </w:rPr>
                  </w:pPr>
                </w:p>
                <w:p w14:paraId="3A312DC4" w14:textId="0BB59C03" w:rsidR="003A13D8" w:rsidRDefault="003A13D8" w:rsidP="003A13D8">
                  <w:pPr>
                    <w:rPr>
                      <w:sz w:val="16"/>
                      <w:szCs w:val="16"/>
                    </w:rPr>
                  </w:pPr>
                </w:p>
                <w:p w14:paraId="512EE778" w14:textId="0F72D245" w:rsidR="003A13D8" w:rsidRDefault="003A13D8" w:rsidP="003A13D8">
                  <w:pPr>
                    <w:rPr>
                      <w:sz w:val="16"/>
                      <w:szCs w:val="16"/>
                    </w:rPr>
                  </w:pPr>
                </w:p>
                <w:p w14:paraId="42F95537" w14:textId="72470900" w:rsidR="003A13D8" w:rsidRDefault="003A13D8" w:rsidP="003A13D8">
                  <w:pPr>
                    <w:rPr>
                      <w:sz w:val="16"/>
                      <w:szCs w:val="16"/>
                    </w:rPr>
                  </w:pPr>
                </w:p>
                <w:p w14:paraId="2A314607" w14:textId="77777777" w:rsidR="003A13D8" w:rsidRPr="003A13D8" w:rsidRDefault="003A13D8" w:rsidP="003A13D8">
                  <w:pPr>
                    <w:rPr>
                      <w:sz w:val="16"/>
                      <w:szCs w:val="16"/>
                    </w:rPr>
                  </w:pPr>
                </w:p>
                <w:p w14:paraId="569451E2" w14:textId="77777777" w:rsidR="003A13D8" w:rsidRDefault="003A13D8" w:rsidP="003A13D8">
                  <w:pPr>
                    <w:rPr>
                      <w:b/>
                      <w:bCs/>
                      <w:sz w:val="16"/>
                      <w:szCs w:val="16"/>
                    </w:rPr>
                  </w:pPr>
                  <w:r>
                    <w:rPr>
                      <w:b/>
                      <w:bCs/>
                      <w:sz w:val="16"/>
                      <w:szCs w:val="16"/>
                    </w:rPr>
                    <w:t xml:space="preserve">Payment Term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3163DF8"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0E366EDF" w14:textId="77777777" w:rsidTr="0042172F">
                    <w:tc>
                      <w:tcPr>
                        <w:tcW w:w="1167" w:type="dxa"/>
                        <w:shd w:val="clear" w:color="auto" w:fill="D9D9D9" w:themeFill="background1" w:themeFillShade="D9"/>
                      </w:tcPr>
                      <w:p w14:paraId="5754180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02AA294"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0EABE009"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72BE6BB2" w14:textId="77777777" w:rsidR="003A13D8" w:rsidRDefault="003A13D8" w:rsidP="003A13D8">
                        <w:pPr>
                          <w:rPr>
                            <w:sz w:val="16"/>
                            <w:szCs w:val="16"/>
                          </w:rPr>
                        </w:pPr>
                      </w:p>
                    </w:tc>
                  </w:tr>
                  <w:tr w:rsidR="003A13D8" w14:paraId="10DF54BD" w14:textId="77777777" w:rsidTr="0042172F">
                    <w:tc>
                      <w:tcPr>
                        <w:tcW w:w="1167" w:type="dxa"/>
                      </w:tcPr>
                      <w:p w14:paraId="5948275E" w14:textId="77777777" w:rsidR="003A13D8" w:rsidRDefault="003A13D8" w:rsidP="003A13D8">
                        <w:pPr>
                          <w:rPr>
                            <w:sz w:val="16"/>
                            <w:szCs w:val="16"/>
                          </w:rPr>
                        </w:pPr>
                        <w:r>
                          <w:rPr>
                            <w:i/>
                            <w:iCs/>
                            <w:color w:val="ED7D31" w:themeColor="accent2"/>
                            <w:sz w:val="16"/>
                            <w:szCs w:val="16"/>
                          </w:rPr>
                          <w:t>Term:</w:t>
                        </w:r>
                      </w:p>
                    </w:tc>
                    <w:tc>
                      <w:tcPr>
                        <w:tcW w:w="1710" w:type="dxa"/>
                      </w:tcPr>
                      <w:p w14:paraId="401B307E"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6E202877" w14:textId="77777777" w:rsidR="003A13D8" w:rsidRPr="00C61CEB" w:rsidRDefault="003A13D8" w:rsidP="003A13D8">
                        <w:pPr>
                          <w:rPr>
                            <w:b/>
                            <w:bCs/>
                            <w:sz w:val="16"/>
                            <w:szCs w:val="16"/>
                          </w:rPr>
                        </w:pPr>
                        <w:r w:rsidRPr="00F67240">
                          <w:rPr>
                            <w:sz w:val="16"/>
                            <w:szCs w:val="16"/>
                          </w:rPr>
                          <w:t>Left</w:t>
                        </w:r>
                      </w:p>
                    </w:tc>
                    <w:tc>
                      <w:tcPr>
                        <w:tcW w:w="360" w:type="dxa"/>
                        <w:tcBorders>
                          <w:top w:val="nil"/>
                          <w:bottom w:val="nil"/>
                          <w:right w:val="nil"/>
                        </w:tcBorders>
                      </w:tcPr>
                      <w:p w14:paraId="62BD3D23" w14:textId="77777777" w:rsidR="003A13D8" w:rsidRPr="00C61CEB" w:rsidRDefault="003A13D8" w:rsidP="003A13D8">
                        <w:pPr>
                          <w:rPr>
                            <w:b/>
                            <w:bCs/>
                            <w:sz w:val="16"/>
                            <w:szCs w:val="16"/>
                          </w:rPr>
                        </w:pPr>
                        <w:r w:rsidRPr="00C61CEB">
                          <w:rPr>
                            <w:b/>
                            <w:bCs/>
                            <w:sz w:val="16"/>
                            <w:szCs w:val="16"/>
                          </w:rPr>
                          <w:t>-</w:t>
                        </w:r>
                      </w:p>
                    </w:tc>
                  </w:tr>
                  <w:tr w:rsidR="003A13D8" w:rsidRPr="00C61CEB" w14:paraId="72F6D583" w14:textId="77777777" w:rsidTr="0042172F">
                    <w:tc>
                      <w:tcPr>
                        <w:tcW w:w="1167" w:type="dxa"/>
                      </w:tcPr>
                      <w:p w14:paraId="62C29526" w14:textId="77777777" w:rsidR="003A13D8" w:rsidRDefault="003A13D8" w:rsidP="003A13D8">
                        <w:pPr>
                          <w:rPr>
                            <w:sz w:val="16"/>
                            <w:szCs w:val="16"/>
                          </w:rPr>
                        </w:pPr>
                        <w:r>
                          <w:rPr>
                            <w:i/>
                            <w:iCs/>
                            <w:color w:val="ED7D31" w:themeColor="accent2"/>
                            <w:sz w:val="16"/>
                            <w:szCs w:val="16"/>
                          </w:rPr>
                          <w:t>Net 45</w:t>
                        </w:r>
                      </w:p>
                    </w:tc>
                    <w:tc>
                      <w:tcPr>
                        <w:tcW w:w="1710" w:type="dxa"/>
                      </w:tcPr>
                      <w:p w14:paraId="5DE0BF60"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121AA749" w14:textId="77777777" w:rsidR="003A13D8" w:rsidRPr="00F7424F" w:rsidRDefault="003A13D8" w:rsidP="003A13D8">
                        <w:pPr>
                          <w:rPr>
                            <w:sz w:val="16"/>
                            <w:szCs w:val="16"/>
                          </w:rPr>
                        </w:pPr>
                        <w:r w:rsidRPr="00F67240">
                          <w:rPr>
                            <w:sz w:val="16"/>
                            <w:szCs w:val="16"/>
                          </w:rPr>
                          <w:t>Left</w:t>
                        </w:r>
                      </w:p>
                    </w:tc>
                    <w:tc>
                      <w:tcPr>
                        <w:tcW w:w="360" w:type="dxa"/>
                        <w:tcBorders>
                          <w:top w:val="nil"/>
                          <w:bottom w:val="nil"/>
                          <w:right w:val="nil"/>
                        </w:tcBorders>
                      </w:tcPr>
                      <w:p w14:paraId="23905418" w14:textId="77777777" w:rsidR="003A13D8" w:rsidRPr="00C61CEB" w:rsidRDefault="003A13D8" w:rsidP="003A13D8">
                        <w:pPr>
                          <w:rPr>
                            <w:b/>
                            <w:bCs/>
                            <w:sz w:val="16"/>
                            <w:szCs w:val="16"/>
                          </w:rPr>
                        </w:pPr>
                        <w:r w:rsidRPr="00C61CEB">
                          <w:rPr>
                            <w:b/>
                            <w:bCs/>
                            <w:sz w:val="16"/>
                            <w:szCs w:val="16"/>
                          </w:rPr>
                          <w:t>-</w:t>
                        </w:r>
                      </w:p>
                    </w:tc>
                  </w:tr>
                </w:tbl>
                <w:p w14:paraId="0269F6A8" w14:textId="77777777" w:rsidR="003A13D8" w:rsidRDefault="003A13D8" w:rsidP="003A13D8">
                  <w:pPr>
                    <w:rPr>
                      <w:sz w:val="16"/>
                      <w:szCs w:val="16"/>
                    </w:rPr>
                  </w:pPr>
                </w:p>
                <w:p w14:paraId="36284C72" w14:textId="77777777" w:rsidR="003A13D8" w:rsidRDefault="003A13D8" w:rsidP="003A13D8">
                  <w:pPr>
                    <w:rPr>
                      <w:b/>
                      <w:bCs/>
                      <w:sz w:val="16"/>
                      <w:szCs w:val="16"/>
                    </w:rPr>
                  </w:pPr>
                  <w:r>
                    <w:rPr>
                      <w:b/>
                      <w:bCs/>
                      <w:sz w:val="16"/>
                      <w:szCs w:val="16"/>
                    </w:rPr>
                    <w:t>Currency</w:t>
                  </w:r>
                  <w:r>
                    <w:rPr>
                      <w:b/>
                      <w:bCs/>
                      <w:sz w:val="16"/>
                      <w:szCs w:val="16"/>
                    </w:rPr>
                    <w:tab/>
                  </w:r>
                  <w:r>
                    <w:rPr>
                      <w:b/>
                      <w:bCs/>
                      <w:sz w:val="16"/>
                      <w:szCs w:val="16"/>
                    </w:rPr>
                    <w:tab/>
                  </w:r>
                  <w:r>
                    <w:rPr>
                      <w:b/>
                      <w:bCs/>
                      <w:sz w:val="16"/>
                      <w:szCs w:val="16"/>
                    </w:rPr>
                    <w:tab/>
                  </w:r>
                  <w:r>
                    <w:rPr>
                      <w:b/>
                      <w:bCs/>
                      <w:sz w:val="16"/>
                      <w:szCs w:val="16"/>
                    </w:rPr>
                    <w:tab/>
                  </w:r>
                  <w:r w:rsidRPr="0051088B">
                    <w:rPr>
                      <w:i/>
                      <w:iCs/>
                      <w:sz w:val="14"/>
                      <w:szCs w:val="14"/>
                      <w:u w:val="single"/>
                    </w:rPr>
                    <w:t>Remove All</w:t>
                  </w:r>
                </w:p>
                <w:p w14:paraId="43097AD9"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67"/>
                    <w:gridCol w:w="1710"/>
                    <w:gridCol w:w="1350"/>
                    <w:gridCol w:w="360"/>
                  </w:tblGrid>
                  <w:tr w:rsidR="003A13D8" w14:paraId="1A0AA5F4" w14:textId="77777777" w:rsidTr="0042172F">
                    <w:tc>
                      <w:tcPr>
                        <w:tcW w:w="1167" w:type="dxa"/>
                        <w:shd w:val="clear" w:color="auto" w:fill="D9D9D9" w:themeFill="background1" w:themeFillShade="D9"/>
                      </w:tcPr>
                      <w:p w14:paraId="5DBAA19C"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710" w:type="dxa"/>
                        <w:shd w:val="clear" w:color="auto" w:fill="D9D9D9" w:themeFill="background1" w:themeFillShade="D9"/>
                      </w:tcPr>
                      <w:p w14:paraId="5BD6C226" w14:textId="77777777" w:rsidR="003A13D8" w:rsidRDefault="003A13D8" w:rsidP="003A13D8">
                        <w:pPr>
                          <w:rPr>
                            <w:sz w:val="16"/>
                            <w:szCs w:val="16"/>
                          </w:rPr>
                        </w:pPr>
                        <w:r>
                          <w:rPr>
                            <w:sz w:val="16"/>
                            <w:szCs w:val="16"/>
                          </w:rPr>
                          <w:t>Source</w:t>
                        </w:r>
                      </w:p>
                    </w:tc>
                    <w:tc>
                      <w:tcPr>
                        <w:tcW w:w="1350" w:type="dxa"/>
                        <w:shd w:val="clear" w:color="auto" w:fill="D9D9D9" w:themeFill="background1" w:themeFillShade="D9"/>
                      </w:tcPr>
                      <w:p w14:paraId="58E31BE5" w14:textId="77777777" w:rsidR="003A13D8" w:rsidRDefault="003A13D8" w:rsidP="003A13D8">
                        <w:pPr>
                          <w:rPr>
                            <w:sz w:val="16"/>
                            <w:szCs w:val="16"/>
                          </w:rPr>
                        </w:pPr>
                        <w:r>
                          <w:rPr>
                            <w:sz w:val="16"/>
                            <w:szCs w:val="16"/>
                          </w:rPr>
                          <w:t>Alignment</w:t>
                        </w:r>
                      </w:p>
                    </w:tc>
                    <w:tc>
                      <w:tcPr>
                        <w:tcW w:w="360" w:type="dxa"/>
                        <w:tcBorders>
                          <w:top w:val="nil"/>
                          <w:bottom w:val="nil"/>
                          <w:right w:val="nil"/>
                        </w:tcBorders>
                      </w:tcPr>
                      <w:p w14:paraId="1BB21635" w14:textId="77777777" w:rsidR="003A13D8" w:rsidRDefault="003A13D8" w:rsidP="003A13D8">
                        <w:pPr>
                          <w:rPr>
                            <w:sz w:val="16"/>
                            <w:szCs w:val="16"/>
                          </w:rPr>
                        </w:pPr>
                      </w:p>
                    </w:tc>
                  </w:tr>
                  <w:tr w:rsidR="003A13D8" w14:paraId="07FD2D1B" w14:textId="77777777" w:rsidTr="0042172F">
                    <w:tc>
                      <w:tcPr>
                        <w:tcW w:w="1167" w:type="dxa"/>
                      </w:tcPr>
                      <w:p w14:paraId="258D4C0C" w14:textId="77777777" w:rsidR="003A13D8" w:rsidRDefault="003A13D8" w:rsidP="003A13D8">
                        <w:pPr>
                          <w:rPr>
                            <w:sz w:val="16"/>
                            <w:szCs w:val="16"/>
                          </w:rPr>
                        </w:pPr>
                        <w:r>
                          <w:rPr>
                            <w:i/>
                            <w:iCs/>
                            <w:color w:val="ED7D31" w:themeColor="accent2"/>
                            <w:sz w:val="16"/>
                            <w:szCs w:val="16"/>
                          </w:rPr>
                          <w:t>Invoice</w:t>
                        </w:r>
                      </w:p>
                    </w:tc>
                    <w:tc>
                      <w:tcPr>
                        <w:tcW w:w="1710" w:type="dxa"/>
                      </w:tcPr>
                      <w:p w14:paraId="38AB29FF"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Pr>
                      <w:p w14:paraId="1976F9F9"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0460933D" w14:textId="77777777" w:rsidR="003A13D8" w:rsidRPr="00C61CEB" w:rsidRDefault="003A13D8" w:rsidP="003A13D8">
                        <w:pPr>
                          <w:rPr>
                            <w:b/>
                            <w:bCs/>
                            <w:sz w:val="16"/>
                            <w:szCs w:val="16"/>
                          </w:rPr>
                        </w:pPr>
                        <w:r w:rsidRPr="00C61CEB">
                          <w:rPr>
                            <w:b/>
                            <w:bCs/>
                            <w:sz w:val="16"/>
                            <w:szCs w:val="16"/>
                          </w:rPr>
                          <w:t>-</w:t>
                        </w:r>
                      </w:p>
                    </w:tc>
                  </w:tr>
                  <w:tr w:rsidR="003A13D8" w:rsidRPr="00C61CEB" w14:paraId="051F7DCE" w14:textId="77777777" w:rsidTr="0042172F">
                    <w:tc>
                      <w:tcPr>
                        <w:tcW w:w="1167" w:type="dxa"/>
                      </w:tcPr>
                      <w:p w14:paraId="16B82327" w14:textId="77777777" w:rsidR="003A13D8" w:rsidRDefault="003A13D8" w:rsidP="003A13D8">
                        <w:pPr>
                          <w:rPr>
                            <w:sz w:val="16"/>
                            <w:szCs w:val="16"/>
                          </w:rPr>
                        </w:pPr>
                        <w:r>
                          <w:rPr>
                            <w:i/>
                            <w:iCs/>
                            <w:color w:val="ED7D31" w:themeColor="accent2"/>
                            <w:sz w:val="16"/>
                            <w:szCs w:val="16"/>
                          </w:rPr>
                          <w:t>Currency:</w:t>
                        </w:r>
                      </w:p>
                    </w:tc>
                    <w:tc>
                      <w:tcPr>
                        <w:tcW w:w="1710" w:type="dxa"/>
                      </w:tcPr>
                      <w:p w14:paraId="31294771" w14:textId="77777777" w:rsidR="003A13D8" w:rsidRDefault="003A13D8" w:rsidP="003A13D8">
                        <w:pPr>
                          <w:rPr>
                            <w:sz w:val="16"/>
                            <w:szCs w:val="16"/>
                          </w:rPr>
                        </w:pPr>
                        <w:r>
                          <w:rPr>
                            <w:sz w:val="16"/>
                            <w:szCs w:val="16"/>
                          </w:rPr>
                          <w:t xml:space="preserve">Label                         </w:t>
                        </w:r>
                        <w:r>
                          <w:rPr>
                            <w:rFonts w:ascii="Arial" w:hAnsi="Arial" w:cs="Arial"/>
                            <w:noProof/>
                            <w:color w:val="000000" w:themeColor="text1"/>
                            <w:sz w:val="18"/>
                            <w:szCs w:val="18"/>
                          </w:rPr>
                          <w:t>▼</w:t>
                        </w:r>
                      </w:p>
                    </w:tc>
                    <w:tc>
                      <w:tcPr>
                        <w:tcW w:w="1350" w:type="dxa"/>
                        <w:tcBorders>
                          <w:bottom w:val="single" w:sz="4" w:space="0" w:color="auto"/>
                        </w:tcBorders>
                      </w:tcPr>
                      <w:p w14:paraId="17A67D57"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69232A6D" w14:textId="77777777" w:rsidR="003A13D8" w:rsidRPr="00C61CEB" w:rsidRDefault="003A13D8" w:rsidP="003A13D8">
                        <w:pPr>
                          <w:rPr>
                            <w:b/>
                            <w:bCs/>
                            <w:sz w:val="16"/>
                            <w:szCs w:val="16"/>
                          </w:rPr>
                        </w:pPr>
                        <w:r w:rsidRPr="00C61CEB">
                          <w:rPr>
                            <w:b/>
                            <w:bCs/>
                            <w:sz w:val="16"/>
                            <w:szCs w:val="16"/>
                          </w:rPr>
                          <w:t>-</w:t>
                        </w:r>
                      </w:p>
                    </w:tc>
                  </w:tr>
                  <w:tr w:rsidR="003A13D8" w14:paraId="66D23920" w14:textId="77777777" w:rsidTr="0042172F">
                    <w:tc>
                      <w:tcPr>
                        <w:tcW w:w="1167" w:type="dxa"/>
                      </w:tcPr>
                      <w:p w14:paraId="2429F206" w14:textId="77777777" w:rsidR="003A13D8" w:rsidRDefault="003A13D8" w:rsidP="003A13D8">
                        <w:pPr>
                          <w:rPr>
                            <w:sz w:val="16"/>
                            <w:szCs w:val="16"/>
                          </w:rPr>
                        </w:pPr>
                        <w:r>
                          <w:rPr>
                            <w:i/>
                            <w:iCs/>
                            <w:color w:val="ED7D31" w:themeColor="accent2"/>
                            <w:sz w:val="16"/>
                            <w:szCs w:val="16"/>
                          </w:rPr>
                          <w:t>USD</w:t>
                        </w:r>
                      </w:p>
                    </w:tc>
                    <w:tc>
                      <w:tcPr>
                        <w:tcW w:w="1710" w:type="dxa"/>
                      </w:tcPr>
                      <w:p w14:paraId="78368DC5" w14:textId="77777777" w:rsidR="003A13D8" w:rsidRDefault="003A13D8" w:rsidP="003A13D8">
                        <w:pPr>
                          <w:rPr>
                            <w:sz w:val="16"/>
                            <w:szCs w:val="16"/>
                          </w:rPr>
                        </w:pPr>
                        <w:r>
                          <w:rPr>
                            <w:sz w:val="16"/>
                            <w:szCs w:val="16"/>
                          </w:rPr>
                          <w:t xml:space="preserve">Value                        </w:t>
                        </w:r>
                        <w:r>
                          <w:rPr>
                            <w:rFonts w:ascii="Arial" w:hAnsi="Arial" w:cs="Arial"/>
                            <w:noProof/>
                            <w:color w:val="000000" w:themeColor="text1"/>
                            <w:sz w:val="18"/>
                            <w:szCs w:val="18"/>
                          </w:rPr>
                          <w:t>▼</w:t>
                        </w:r>
                      </w:p>
                    </w:tc>
                    <w:tc>
                      <w:tcPr>
                        <w:tcW w:w="1350" w:type="dxa"/>
                        <w:shd w:val="clear" w:color="auto" w:fill="auto"/>
                      </w:tcPr>
                      <w:p w14:paraId="5FE9A43E" w14:textId="77777777" w:rsidR="003A13D8" w:rsidRPr="00F67240" w:rsidRDefault="003A13D8" w:rsidP="003A13D8">
                        <w:pPr>
                          <w:rPr>
                            <w:sz w:val="16"/>
                            <w:szCs w:val="16"/>
                          </w:rPr>
                        </w:pPr>
                        <w:r w:rsidRPr="00F67240">
                          <w:rPr>
                            <w:sz w:val="16"/>
                            <w:szCs w:val="16"/>
                          </w:rPr>
                          <w:t>Left</w:t>
                        </w:r>
                      </w:p>
                    </w:tc>
                    <w:tc>
                      <w:tcPr>
                        <w:tcW w:w="360" w:type="dxa"/>
                        <w:tcBorders>
                          <w:top w:val="nil"/>
                          <w:bottom w:val="nil"/>
                          <w:right w:val="nil"/>
                        </w:tcBorders>
                      </w:tcPr>
                      <w:p w14:paraId="214ECB19" w14:textId="77777777" w:rsidR="003A13D8" w:rsidRPr="00C61CEB" w:rsidRDefault="003A13D8" w:rsidP="003A13D8">
                        <w:pPr>
                          <w:rPr>
                            <w:b/>
                            <w:bCs/>
                            <w:sz w:val="16"/>
                            <w:szCs w:val="16"/>
                          </w:rPr>
                        </w:pPr>
                        <w:r>
                          <w:rPr>
                            <w:b/>
                            <w:bCs/>
                            <w:sz w:val="16"/>
                            <w:szCs w:val="16"/>
                          </w:rPr>
                          <w:t>+</w:t>
                        </w:r>
                      </w:p>
                    </w:tc>
                  </w:tr>
                </w:tbl>
                <w:p w14:paraId="29E65F90" w14:textId="77777777" w:rsidR="003A13D8" w:rsidRDefault="003A13D8" w:rsidP="003A13D8">
                  <w:pPr>
                    <w:rPr>
                      <w:sz w:val="16"/>
                      <w:szCs w:val="16"/>
                    </w:rPr>
                  </w:pPr>
                </w:p>
                <w:p w14:paraId="05ECD01D" w14:textId="77777777" w:rsidR="003A13D8" w:rsidRDefault="003A13D8" w:rsidP="003A13D8">
                  <w:pPr>
                    <w:rPr>
                      <w:b/>
                      <w:bCs/>
                      <w:sz w:val="16"/>
                      <w:szCs w:val="16"/>
                    </w:rPr>
                  </w:pPr>
                  <w:r>
                    <w:rPr>
                      <w:b/>
                      <w:bCs/>
                      <w:sz w:val="16"/>
                      <w:szCs w:val="16"/>
                    </w:rPr>
                    <w:t xml:space="preserve">IO/PO Number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68F88FDF"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614"/>
                  </w:tblGrid>
                  <w:tr w:rsidR="003A13D8" w14:paraId="72289884" w14:textId="77777777" w:rsidTr="0042172F">
                    <w:tc>
                      <w:tcPr>
                        <w:tcW w:w="1617" w:type="dxa"/>
                        <w:shd w:val="clear" w:color="auto" w:fill="D9D9D9" w:themeFill="background1" w:themeFillShade="D9"/>
                      </w:tcPr>
                      <w:p w14:paraId="22B445B7"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78E33FF0" w14:textId="77777777" w:rsidR="003A13D8" w:rsidRDefault="003A13D8" w:rsidP="003A13D8">
                        <w:pPr>
                          <w:rPr>
                            <w:sz w:val="16"/>
                            <w:szCs w:val="16"/>
                          </w:rPr>
                        </w:pPr>
                        <w:r>
                          <w:rPr>
                            <w:sz w:val="16"/>
                            <w:szCs w:val="16"/>
                          </w:rPr>
                          <w:t>Source</w:t>
                        </w:r>
                      </w:p>
                    </w:tc>
                    <w:tc>
                      <w:tcPr>
                        <w:tcW w:w="614" w:type="dxa"/>
                        <w:tcBorders>
                          <w:top w:val="nil"/>
                          <w:bottom w:val="nil"/>
                          <w:right w:val="nil"/>
                        </w:tcBorders>
                      </w:tcPr>
                      <w:p w14:paraId="4118DED0" w14:textId="77777777" w:rsidR="003A13D8" w:rsidRDefault="003A13D8" w:rsidP="003A13D8">
                        <w:pPr>
                          <w:rPr>
                            <w:sz w:val="16"/>
                            <w:szCs w:val="16"/>
                          </w:rPr>
                        </w:pPr>
                      </w:p>
                    </w:tc>
                  </w:tr>
                  <w:tr w:rsidR="003A13D8" w14:paraId="4F178195" w14:textId="77777777" w:rsidTr="0042172F">
                    <w:tc>
                      <w:tcPr>
                        <w:tcW w:w="1617" w:type="dxa"/>
                      </w:tcPr>
                      <w:p w14:paraId="1A7000AF" w14:textId="77777777" w:rsidR="003A13D8" w:rsidRDefault="003A13D8" w:rsidP="003A13D8">
                        <w:pPr>
                          <w:rPr>
                            <w:sz w:val="16"/>
                            <w:szCs w:val="16"/>
                          </w:rPr>
                        </w:pPr>
                        <w:r>
                          <w:rPr>
                            <w:i/>
                            <w:iCs/>
                            <w:color w:val="ED7D31" w:themeColor="accent2"/>
                            <w:sz w:val="16"/>
                            <w:szCs w:val="16"/>
                          </w:rPr>
                          <w:t>IO#</w:t>
                        </w:r>
                      </w:p>
                    </w:tc>
                    <w:tc>
                      <w:tcPr>
                        <w:tcW w:w="2405" w:type="dxa"/>
                      </w:tcPr>
                      <w:p w14:paraId="55D6EF72"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614" w:type="dxa"/>
                        <w:tcBorders>
                          <w:top w:val="nil"/>
                          <w:bottom w:val="nil"/>
                          <w:right w:val="nil"/>
                        </w:tcBorders>
                      </w:tcPr>
                      <w:p w14:paraId="31ACD942" w14:textId="77777777" w:rsidR="003A13D8" w:rsidRPr="00C61CEB" w:rsidRDefault="003A13D8" w:rsidP="003A13D8">
                        <w:pPr>
                          <w:rPr>
                            <w:b/>
                            <w:bCs/>
                            <w:sz w:val="16"/>
                            <w:szCs w:val="16"/>
                          </w:rPr>
                        </w:pPr>
                        <w:r w:rsidRPr="00C61CEB">
                          <w:rPr>
                            <w:b/>
                            <w:bCs/>
                            <w:sz w:val="16"/>
                            <w:szCs w:val="16"/>
                          </w:rPr>
                          <w:t>-</w:t>
                        </w:r>
                      </w:p>
                    </w:tc>
                  </w:tr>
                  <w:tr w:rsidR="003A13D8" w:rsidRPr="00C61CEB" w14:paraId="14C3C376" w14:textId="77777777" w:rsidTr="0042172F">
                    <w:trPr>
                      <w:trHeight w:val="224"/>
                    </w:trPr>
                    <w:tc>
                      <w:tcPr>
                        <w:tcW w:w="1617" w:type="dxa"/>
                      </w:tcPr>
                      <w:p w14:paraId="53D30B57" w14:textId="77777777" w:rsidR="003A13D8" w:rsidRDefault="003A13D8" w:rsidP="003A13D8">
                        <w:pPr>
                          <w:rPr>
                            <w:sz w:val="16"/>
                            <w:szCs w:val="16"/>
                          </w:rPr>
                        </w:pPr>
                        <w:r>
                          <w:rPr>
                            <w:i/>
                            <w:iCs/>
                            <w:color w:val="ED7D31" w:themeColor="accent2"/>
                            <w:sz w:val="16"/>
                            <w:szCs w:val="16"/>
                          </w:rPr>
                          <w:t>123456</w:t>
                        </w:r>
                      </w:p>
                    </w:tc>
                    <w:tc>
                      <w:tcPr>
                        <w:tcW w:w="2405" w:type="dxa"/>
                      </w:tcPr>
                      <w:p w14:paraId="6266FD1E"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614" w:type="dxa"/>
                        <w:tcBorders>
                          <w:top w:val="nil"/>
                          <w:bottom w:val="nil"/>
                          <w:right w:val="nil"/>
                        </w:tcBorders>
                      </w:tcPr>
                      <w:p w14:paraId="2409530C" w14:textId="77777777" w:rsidR="003A13D8" w:rsidRPr="00C61CEB" w:rsidRDefault="003A13D8" w:rsidP="003A13D8">
                        <w:pPr>
                          <w:rPr>
                            <w:b/>
                            <w:bCs/>
                            <w:sz w:val="16"/>
                            <w:szCs w:val="16"/>
                          </w:rPr>
                        </w:pPr>
                        <w:r>
                          <w:rPr>
                            <w:b/>
                            <w:bCs/>
                            <w:sz w:val="16"/>
                            <w:szCs w:val="16"/>
                          </w:rPr>
                          <w:t>+  […]</w:t>
                        </w:r>
                      </w:p>
                    </w:tc>
                  </w:tr>
                </w:tbl>
                <w:p w14:paraId="352E4003" w14:textId="77777777" w:rsidR="003A13D8" w:rsidRDefault="003A13D8" w:rsidP="003A13D8">
                  <w:pPr>
                    <w:rPr>
                      <w:sz w:val="16"/>
                      <w:szCs w:val="16"/>
                    </w:rPr>
                  </w:pPr>
                </w:p>
                <w:p w14:paraId="4A5A8B21" w14:textId="77777777" w:rsidR="003A13D8" w:rsidRDefault="003A13D8" w:rsidP="003A13D8">
                  <w:pPr>
                    <w:rPr>
                      <w:b/>
                      <w:bCs/>
                      <w:sz w:val="16"/>
                      <w:szCs w:val="16"/>
                    </w:rPr>
                  </w:pPr>
                  <w:r>
                    <w:rPr>
                      <w:b/>
                      <w:bCs/>
                      <w:sz w:val="16"/>
                      <w:szCs w:val="16"/>
                    </w:rPr>
                    <w:t>IO/PO Description</w:t>
                  </w:r>
                  <w:r>
                    <w:rPr>
                      <w:b/>
                      <w:bCs/>
                      <w:sz w:val="16"/>
                      <w:szCs w:val="16"/>
                    </w:rPr>
                    <w:tab/>
                  </w:r>
                  <w:r>
                    <w:rPr>
                      <w:b/>
                      <w:bCs/>
                      <w:sz w:val="16"/>
                      <w:szCs w:val="16"/>
                    </w:rPr>
                    <w:tab/>
                  </w:r>
                  <w:r>
                    <w:rPr>
                      <w:b/>
                      <w:bCs/>
                      <w:sz w:val="16"/>
                      <w:szCs w:val="16"/>
                    </w:rPr>
                    <w:tab/>
                  </w:r>
                  <w:r w:rsidRPr="0051088B">
                    <w:rPr>
                      <w:i/>
                      <w:iCs/>
                      <w:sz w:val="14"/>
                      <w:szCs w:val="14"/>
                      <w:u w:val="single"/>
                    </w:rPr>
                    <w:t>Remove All</w:t>
                  </w:r>
                </w:p>
                <w:p w14:paraId="0E985B3D"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617"/>
                    <w:gridCol w:w="2405"/>
                    <w:gridCol w:w="565"/>
                  </w:tblGrid>
                  <w:tr w:rsidR="003A13D8" w14:paraId="20DCEF97" w14:textId="77777777" w:rsidTr="0042172F">
                    <w:tc>
                      <w:tcPr>
                        <w:tcW w:w="1617" w:type="dxa"/>
                        <w:shd w:val="clear" w:color="auto" w:fill="D9D9D9" w:themeFill="background1" w:themeFillShade="D9"/>
                      </w:tcPr>
                      <w:p w14:paraId="05F0FC5E"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2405" w:type="dxa"/>
                        <w:shd w:val="clear" w:color="auto" w:fill="D9D9D9" w:themeFill="background1" w:themeFillShade="D9"/>
                      </w:tcPr>
                      <w:p w14:paraId="090E6763" w14:textId="77777777" w:rsidR="003A13D8" w:rsidRDefault="003A13D8" w:rsidP="003A13D8">
                        <w:pPr>
                          <w:rPr>
                            <w:sz w:val="16"/>
                            <w:szCs w:val="16"/>
                          </w:rPr>
                        </w:pPr>
                        <w:r>
                          <w:rPr>
                            <w:sz w:val="16"/>
                            <w:szCs w:val="16"/>
                          </w:rPr>
                          <w:t>Source</w:t>
                        </w:r>
                      </w:p>
                    </w:tc>
                    <w:tc>
                      <w:tcPr>
                        <w:tcW w:w="565" w:type="dxa"/>
                        <w:tcBorders>
                          <w:top w:val="nil"/>
                          <w:bottom w:val="nil"/>
                          <w:right w:val="nil"/>
                        </w:tcBorders>
                      </w:tcPr>
                      <w:p w14:paraId="08A0EE26" w14:textId="77777777" w:rsidR="003A13D8" w:rsidRDefault="003A13D8" w:rsidP="003A13D8">
                        <w:pPr>
                          <w:rPr>
                            <w:sz w:val="16"/>
                            <w:szCs w:val="16"/>
                          </w:rPr>
                        </w:pPr>
                      </w:p>
                    </w:tc>
                  </w:tr>
                  <w:tr w:rsidR="003A13D8" w14:paraId="2221498E" w14:textId="77777777" w:rsidTr="0042172F">
                    <w:tc>
                      <w:tcPr>
                        <w:tcW w:w="1617" w:type="dxa"/>
                      </w:tcPr>
                      <w:p w14:paraId="56E027C8" w14:textId="77777777" w:rsidR="003A13D8" w:rsidRDefault="003A13D8" w:rsidP="003A13D8">
                        <w:pPr>
                          <w:rPr>
                            <w:sz w:val="16"/>
                            <w:szCs w:val="16"/>
                          </w:rPr>
                        </w:pPr>
                        <w:r>
                          <w:rPr>
                            <w:i/>
                            <w:iCs/>
                            <w:color w:val="ED7D31" w:themeColor="accent2"/>
                            <w:sz w:val="16"/>
                            <w:szCs w:val="16"/>
                          </w:rPr>
                          <w:t>CAMPAIGN</w:t>
                        </w:r>
                      </w:p>
                    </w:tc>
                    <w:tc>
                      <w:tcPr>
                        <w:tcW w:w="2405" w:type="dxa"/>
                      </w:tcPr>
                      <w:p w14:paraId="7062F8C6"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565" w:type="dxa"/>
                        <w:tcBorders>
                          <w:top w:val="nil"/>
                          <w:bottom w:val="nil"/>
                          <w:right w:val="nil"/>
                        </w:tcBorders>
                      </w:tcPr>
                      <w:p w14:paraId="1FEEAAF5" w14:textId="77777777" w:rsidR="003A13D8" w:rsidRPr="00C61CEB" w:rsidRDefault="003A13D8" w:rsidP="003A13D8">
                        <w:pPr>
                          <w:rPr>
                            <w:b/>
                            <w:bCs/>
                            <w:sz w:val="16"/>
                            <w:szCs w:val="16"/>
                          </w:rPr>
                        </w:pPr>
                        <w:r w:rsidRPr="00C61CEB">
                          <w:rPr>
                            <w:b/>
                            <w:bCs/>
                            <w:sz w:val="16"/>
                            <w:szCs w:val="16"/>
                          </w:rPr>
                          <w:t>-</w:t>
                        </w:r>
                      </w:p>
                    </w:tc>
                  </w:tr>
                  <w:tr w:rsidR="003A13D8" w:rsidRPr="00C61CEB" w14:paraId="36F86728" w14:textId="77777777" w:rsidTr="0042172F">
                    <w:tc>
                      <w:tcPr>
                        <w:tcW w:w="1617" w:type="dxa"/>
                      </w:tcPr>
                      <w:p w14:paraId="720F8A2D" w14:textId="77777777" w:rsidR="003A13D8" w:rsidRDefault="003A13D8" w:rsidP="003A13D8">
                        <w:pPr>
                          <w:rPr>
                            <w:sz w:val="16"/>
                            <w:szCs w:val="16"/>
                          </w:rPr>
                        </w:pPr>
                        <w:r>
                          <w:rPr>
                            <w:i/>
                            <w:iCs/>
                            <w:color w:val="ED7D31" w:themeColor="accent2"/>
                            <w:sz w:val="16"/>
                            <w:szCs w:val="16"/>
                          </w:rPr>
                          <w:t>CANON EOS-Q2-2018</w:t>
                        </w:r>
                      </w:p>
                    </w:tc>
                    <w:tc>
                      <w:tcPr>
                        <w:tcW w:w="2405" w:type="dxa"/>
                      </w:tcPr>
                      <w:p w14:paraId="5934C606"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565" w:type="dxa"/>
                        <w:tcBorders>
                          <w:top w:val="nil"/>
                          <w:bottom w:val="nil"/>
                          <w:right w:val="nil"/>
                        </w:tcBorders>
                      </w:tcPr>
                      <w:p w14:paraId="589DC0C0" w14:textId="77777777" w:rsidR="003A13D8" w:rsidRPr="00C61CEB" w:rsidRDefault="003A13D8" w:rsidP="003A13D8">
                        <w:pPr>
                          <w:rPr>
                            <w:b/>
                            <w:bCs/>
                            <w:sz w:val="16"/>
                            <w:szCs w:val="16"/>
                          </w:rPr>
                        </w:pPr>
                        <w:r>
                          <w:rPr>
                            <w:b/>
                            <w:bCs/>
                            <w:sz w:val="16"/>
                            <w:szCs w:val="16"/>
                          </w:rPr>
                          <w:t>+ […]</w:t>
                        </w:r>
                      </w:p>
                    </w:tc>
                  </w:tr>
                </w:tbl>
                <w:p w14:paraId="729A4876" w14:textId="77777777" w:rsidR="003A13D8" w:rsidRDefault="003A13D8" w:rsidP="003A13D8">
                  <w:pPr>
                    <w:rPr>
                      <w:sz w:val="16"/>
                      <w:szCs w:val="16"/>
                    </w:rPr>
                  </w:pPr>
                </w:p>
                <w:p w14:paraId="23DADC64" w14:textId="77777777" w:rsidR="003A13D8" w:rsidRDefault="003A13D8" w:rsidP="003A13D8">
                  <w:pPr>
                    <w:rPr>
                      <w:b/>
                      <w:bCs/>
                      <w:sz w:val="16"/>
                      <w:szCs w:val="16"/>
                    </w:rPr>
                  </w:pPr>
                  <w:r>
                    <w:rPr>
                      <w:b/>
                      <w:bCs/>
                      <w:sz w:val="16"/>
                      <w:szCs w:val="16"/>
                    </w:rPr>
                    <w:t xml:space="preserve">IO/PO Net Amount </w:t>
                  </w:r>
                  <w:r w:rsidRPr="00DE2047">
                    <w:rPr>
                      <w:b/>
                      <w:bCs/>
                      <w:color w:val="FF0000"/>
                      <w:sz w:val="16"/>
                      <w:szCs w:val="16"/>
                    </w:rPr>
                    <w:t>*</w:t>
                  </w:r>
                  <w:r>
                    <w:rPr>
                      <w:b/>
                      <w:bCs/>
                      <w:color w:val="FF0000"/>
                      <w:sz w:val="16"/>
                      <w:szCs w:val="16"/>
                    </w:rPr>
                    <w:tab/>
                  </w:r>
                  <w:r>
                    <w:rPr>
                      <w:b/>
                      <w:bCs/>
                      <w:color w:val="FF0000"/>
                      <w:sz w:val="16"/>
                      <w:szCs w:val="16"/>
                    </w:rPr>
                    <w:tab/>
                  </w:r>
                  <w:r>
                    <w:rPr>
                      <w:b/>
                      <w:bCs/>
                      <w:color w:val="FF0000"/>
                      <w:sz w:val="16"/>
                      <w:szCs w:val="16"/>
                    </w:rPr>
                    <w:tab/>
                  </w:r>
                  <w:r w:rsidRPr="0051088B">
                    <w:rPr>
                      <w:i/>
                      <w:iCs/>
                      <w:sz w:val="14"/>
                      <w:szCs w:val="14"/>
                      <w:u w:val="single"/>
                    </w:rPr>
                    <w:t>Remove All</w:t>
                  </w:r>
                </w:p>
                <w:p w14:paraId="1E45B62E" w14:textId="77777777" w:rsidR="003A13D8" w:rsidRPr="006A3F1F" w:rsidRDefault="003A13D8" w:rsidP="003A13D8">
                  <w:pPr>
                    <w:rPr>
                      <w:b/>
                      <w:bCs/>
                      <w:sz w:val="8"/>
                      <w:szCs w:val="8"/>
                    </w:rPr>
                  </w:pPr>
                </w:p>
                <w:tbl>
                  <w:tblPr>
                    <w:tblStyle w:val="TableGrid"/>
                    <w:tblW w:w="0" w:type="auto"/>
                    <w:tblLook w:val="04A0" w:firstRow="1" w:lastRow="0" w:firstColumn="1" w:lastColumn="0" w:noHBand="0" w:noVBand="1"/>
                  </w:tblPr>
                  <w:tblGrid>
                    <w:gridCol w:w="1142"/>
                    <w:gridCol w:w="1800"/>
                    <w:gridCol w:w="1260"/>
                    <w:gridCol w:w="707"/>
                  </w:tblGrid>
                  <w:tr w:rsidR="003A13D8" w14:paraId="311EE3AD" w14:textId="77777777" w:rsidTr="0042172F">
                    <w:tc>
                      <w:tcPr>
                        <w:tcW w:w="1142" w:type="dxa"/>
                        <w:shd w:val="clear" w:color="auto" w:fill="D9D9D9" w:themeFill="background1" w:themeFillShade="D9"/>
                      </w:tcPr>
                      <w:p w14:paraId="736AD1FB" w14:textId="77777777" w:rsidR="003A13D8" w:rsidRPr="00E52F01" w:rsidRDefault="003A13D8" w:rsidP="003A13D8">
                        <w:pPr>
                          <w:rPr>
                            <w:b/>
                            <w:bCs/>
                            <w:sz w:val="16"/>
                            <w:szCs w:val="16"/>
                          </w:rPr>
                        </w:pPr>
                        <w:r w:rsidRPr="00E52F01">
                          <w:rPr>
                            <w:b/>
                            <w:bCs/>
                            <w:color w:val="ED7D31" w:themeColor="accent2"/>
                            <w:sz w:val="16"/>
                            <w:szCs w:val="16"/>
                          </w:rPr>
                          <w:t>Invoice Input</w:t>
                        </w:r>
                      </w:p>
                    </w:tc>
                    <w:tc>
                      <w:tcPr>
                        <w:tcW w:w="1800" w:type="dxa"/>
                        <w:shd w:val="clear" w:color="auto" w:fill="D9D9D9" w:themeFill="background1" w:themeFillShade="D9"/>
                      </w:tcPr>
                      <w:p w14:paraId="64069121" w14:textId="77777777" w:rsidR="003A13D8" w:rsidRDefault="003A13D8" w:rsidP="003A13D8">
                        <w:pPr>
                          <w:rPr>
                            <w:sz w:val="16"/>
                            <w:szCs w:val="16"/>
                          </w:rPr>
                        </w:pPr>
                        <w:r>
                          <w:rPr>
                            <w:sz w:val="16"/>
                            <w:szCs w:val="16"/>
                          </w:rPr>
                          <w:t>Source</w:t>
                        </w:r>
                      </w:p>
                    </w:tc>
                    <w:tc>
                      <w:tcPr>
                        <w:tcW w:w="1260" w:type="dxa"/>
                        <w:shd w:val="clear" w:color="auto" w:fill="D9D9D9" w:themeFill="background1" w:themeFillShade="D9"/>
                      </w:tcPr>
                      <w:p w14:paraId="6AFA7E12" w14:textId="77777777" w:rsidR="003A13D8" w:rsidRDefault="003A13D8" w:rsidP="003A13D8">
                        <w:pPr>
                          <w:rPr>
                            <w:sz w:val="16"/>
                            <w:szCs w:val="16"/>
                          </w:rPr>
                        </w:pPr>
                        <w:r>
                          <w:rPr>
                            <w:sz w:val="16"/>
                            <w:szCs w:val="16"/>
                          </w:rPr>
                          <w:t>Alignment</w:t>
                        </w:r>
                      </w:p>
                    </w:tc>
                    <w:tc>
                      <w:tcPr>
                        <w:tcW w:w="707" w:type="dxa"/>
                        <w:tcBorders>
                          <w:top w:val="nil"/>
                          <w:bottom w:val="nil"/>
                          <w:right w:val="nil"/>
                        </w:tcBorders>
                      </w:tcPr>
                      <w:p w14:paraId="26C365A3" w14:textId="77777777" w:rsidR="003A13D8" w:rsidRDefault="003A13D8" w:rsidP="003A13D8">
                        <w:pPr>
                          <w:rPr>
                            <w:sz w:val="16"/>
                            <w:szCs w:val="16"/>
                          </w:rPr>
                        </w:pPr>
                      </w:p>
                    </w:tc>
                  </w:tr>
                  <w:tr w:rsidR="003A13D8" w14:paraId="500ECB6A" w14:textId="77777777" w:rsidTr="0042172F">
                    <w:tc>
                      <w:tcPr>
                        <w:tcW w:w="1142" w:type="dxa"/>
                      </w:tcPr>
                      <w:p w14:paraId="091125F0" w14:textId="77777777" w:rsidR="003A13D8" w:rsidRDefault="003A13D8" w:rsidP="003A13D8">
                        <w:pPr>
                          <w:rPr>
                            <w:sz w:val="16"/>
                            <w:szCs w:val="16"/>
                          </w:rPr>
                        </w:pPr>
                        <w:r>
                          <w:rPr>
                            <w:i/>
                            <w:iCs/>
                            <w:color w:val="ED7D31" w:themeColor="accent2"/>
                            <w:sz w:val="16"/>
                            <w:szCs w:val="16"/>
                          </w:rPr>
                          <w:t>AMOUNT</w:t>
                        </w:r>
                      </w:p>
                    </w:tc>
                    <w:tc>
                      <w:tcPr>
                        <w:tcW w:w="1800" w:type="dxa"/>
                      </w:tcPr>
                      <w:p w14:paraId="71E9239A" w14:textId="77777777" w:rsidR="003A13D8" w:rsidRDefault="003A13D8" w:rsidP="003A13D8">
                        <w:pPr>
                          <w:rPr>
                            <w:sz w:val="16"/>
                            <w:szCs w:val="16"/>
                          </w:rPr>
                        </w:pPr>
                        <w:r>
                          <w:rPr>
                            <w:sz w:val="16"/>
                            <w:szCs w:val="16"/>
                          </w:rPr>
                          <w:t xml:space="preserve">Label-Table-Header   </w:t>
                        </w:r>
                        <w:r>
                          <w:rPr>
                            <w:rFonts w:ascii="Arial" w:hAnsi="Arial" w:cs="Arial"/>
                            <w:noProof/>
                            <w:color w:val="000000" w:themeColor="text1"/>
                            <w:sz w:val="18"/>
                            <w:szCs w:val="18"/>
                          </w:rPr>
                          <w:t>▼</w:t>
                        </w:r>
                      </w:p>
                    </w:tc>
                    <w:tc>
                      <w:tcPr>
                        <w:tcW w:w="1260" w:type="dxa"/>
                      </w:tcPr>
                      <w:p w14:paraId="1807CCB9" w14:textId="77777777" w:rsidR="003A13D8" w:rsidRPr="00C61CEB" w:rsidRDefault="003A13D8" w:rsidP="003A13D8">
                        <w:pPr>
                          <w:rPr>
                            <w:b/>
                            <w:bCs/>
                            <w:sz w:val="16"/>
                            <w:szCs w:val="16"/>
                          </w:rPr>
                        </w:pPr>
                      </w:p>
                    </w:tc>
                    <w:tc>
                      <w:tcPr>
                        <w:tcW w:w="707" w:type="dxa"/>
                        <w:tcBorders>
                          <w:top w:val="nil"/>
                          <w:bottom w:val="nil"/>
                          <w:right w:val="nil"/>
                        </w:tcBorders>
                      </w:tcPr>
                      <w:p w14:paraId="7E459FC2" w14:textId="77777777" w:rsidR="003A13D8" w:rsidRPr="00C61CEB" w:rsidRDefault="003A13D8" w:rsidP="003A13D8">
                        <w:pPr>
                          <w:rPr>
                            <w:b/>
                            <w:bCs/>
                            <w:sz w:val="16"/>
                            <w:szCs w:val="16"/>
                          </w:rPr>
                        </w:pPr>
                        <w:r w:rsidRPr="00C61CEB">
                          <w:rPr>
                            <w:b/>
                            <w:bCs/>
                            <w:sz w:val="16"/>
                            <w:szCs w:val="16"/>
                          </w:rPr>
                          <w:t>-</w:t>
                        </w:r>
                      </w:p>
                    </w:tc>
                  </w:tr>
                  <w:tr w:rsidR="003A13D8" w:rsidRPr="00C61CEB" w14:paraId="18D24F85" w14:textId="77777777" w:rsidTr="0042172F">
                    <w:tc>
                      <w:tcPr>
                        <w:tcW w:w="1142" w:type="dxa"/>
                      </w:tcPr>
                      <w:p w14:paraId="629E77C0" w14:textId="77777777" w:rsidR="003A13D8" w:rsidRDefault="003A13D8" w:rsidP="003A13D8">
                        <w:pPr>
                          <w:rPr>
                            <w:sz w:val="16"/>
                            <w:szCs w:val="16"/>
                          </w:rPr>
                        </w:pPr>
                        <w:r>
                          <w:rPr>
                            <w:i/>
                            <w:iCs/>
                            <w:color w:val="ED7D31" w:themeColor="accent2"/>
                            <w:sz w:val="16"/>
                            <w:szCs w:val="16"/>
                          </w:rPr>
                          <w:t>$15,133.41</w:t>
                        </w:r>
                      </w:p>
                    </w:tc>
                    <w:tc>
                      <w:tcPr>
                        <w:tcW w:w="1800" w:type="dxa"/>
                      </w:tcPr>
                      <w:p w14:paraId="7464DD35" w14:textId="77777777" w:rsidR="003A13D8" w:rsidRDefault="003A13D8" w:rsidP="003A13D8">
                        <w:pPr>
                          <w:rPr>
                            <w:sz w:val="16"/>
                            <w:szCs w:val="16"/>
                          </w:rPr>
                        </w:pPr>
                        <w:r>
                          <w:rPr>
                            <w:sz w:val="16"/>
                            <w:szCs w:val="16"/>
                          </w:rPr>
                          <w:t xml:space="preserve">Value-Table-Detail     </w:t>
                        </w:r>
                        <w:r>
                          <w:rPr>
                            <w:rFonts w:ascii="Arial" w:hAnsi="Arial" w:cs="Arial"/>
                            <w:noProof/>
                            <w:color w:val="000000" w:themeColor="text1"/>
                            <w:sz w:val="18"/>
                            <w:szCs w:val="18"/>
                          </w:rPr>
                          <w:t>▼</w:t>
                        </w:r>
                      </w:p>
                    </w:tc>
                    <w:tc>
                      <w:tcPr>
                        <w:tcW w:w="1260" w:type="dxa"/>
                      </w:tcPr>
                      <w:p w14:paraId="5C874000" w14:textId="77777777" w:rsidR="003A13D8" w:rsidRPr="00665058" w:rsidRDefault="003A13D8" w:rsidP="003A13D8">
                        <w:pPr>
                          <w:rPr>
                            <w:sz w:val="16"/>
                            <w:szCs w:val="16"/>
                          </w:rPr>
                        </w:pPr>
                        <w:r w:rsidRPr="00665058">
                          <w:rPr>
                            <w:sz w:val="16"/>
                            <w:szCs w:val="16"/>
                          </w:rPr>
                          <w:t>Right Justified</w:t>
                        </w:r>
                      </w:p>
                    </w:tc>
                    <w:tc>
                      <w:tcPr>
                        <w:tcW w:w="707" w:type="dxa"/>
                        <w:tcBorders>
                          <w:top w:val="nil"/>
                          <w:bottom w:val="nil"/>
                          <w:right w:val="nil"/>
                        </w:tcBorders>
                      </w:tcPr>
                      <w:p w14:paraId="4BAF22AE" w14:textId="77777777" w:rsidR="003A13D8" w:rsidRPr="00C61CEB" w:rsidRDefault="003A13D8" w:rsidP="003A13D8">
                        <w:pPr>
                          <w:rPr>
                            <w:b/>
                            <w:bCs/>
                            <w:sz w:val="16"/>
                            <w:szCs w:val="16"/>
                          </w:rPr>
                        </w:pPr>
                        <w:r>
                          <w:rPr>
                            <w:b/>
                            <w:bCs/>
                            <w:sz w:val="16"/>
                            <w:szCs w:val="16"/>
                          </w:rPr>
                          <w:t>+ […]</w:t>
                        </w:r>
                      </w:p>
                    </w:tc>
                  </w:tr>
                </w:tbl>
                <w:p w14:paraId="6361F0EB" w14:textId="574160C8" w:rsidR="00416D6F" w:rsidRPr="002B0093" w:rsidRDefault="00416D6F" w:rsidP="0064399D">
                  <w:pPr>
                    <w:rPr>
                      <w:sz w:val="16"/>
                      <w:szCs w:val="16"/>
                    </w:rPr>
                  </w:pPr>
                </w:p>
              </w:tc>
            </w:tr>
          </w:tbl>
          <w:p w14:paraId="084296F6" w14:textId="77777777" w:rsidR="00416D6F" w:rsidRDefault="00416D6F" w:rsidP="0064399D"/>
          <w:tbl>
            <w:tblPr>
              <w:tblStyle w:val="TableGrid"/>
              <w:tblW w:w="0" w:type="auto"/>
              <w:tblLook w:val="04A0" w:firstRow="1" w:lastRow="0" w:firstColumn="1" w:lastColumn="0" w:noHBand="0" w:noVBand="1"/>
            </w:tblPr>
            <w:tblGrid>
              <w:gridCol w:w="1563"/>
              <w:gridCol w:w="4015"/>
            </w:tblGrid>
            <w:tr w:rsidR="000528CB" w14:paraId="493943BF" w14:textId="77777777" w:rsidTr="000528CB">
              <w:trPr>
                <w:trHeight w:val="304"/>
              </w:trPr>
              <w:tc>
                <w:tcPr>
                  <w:tcW w:w="1563" w:type="dxa"/>
                  <w:tcBorders>
                    <w:top w:val="nil"/>
                    <w:left w:val="nil"/>
                    <w:bottom w:val="nil"/>
                    <w:right w:val="nil"/>
                  </w:tcBorders>
                </w:tcPr>
                <w:p w14:paraId="529D2975" w14:textId="59A6DBCB" w:rsidR="000528CB" w:rsidRDefault="000528CB" w:rsidP="0064399D">
                  <w:pPr>
                    <w:jc w:val="right"/>
                    <w:rPr>
                      <w:sz w:val="16"/>
                      <w:szCs w:val="16"/>
                    </w:rPr>
                  </w:pPr>
                  <w:r>
                    <w:rPr>
                      <w:sz w:val="16"/>
                      <w:szCs w:val="16"/>
                    </w:rPr>
                    <w:t xml:space="preserve">Mark as </w:t>
                  </w:r>
                  <w:r w:rsidR="00C660E1">
                    <w:rPr>
                      <w:sz w:val="16"/>
                      <w:szCs w:val="16"/>
                    </w:rPr>
                    <w:t>Completed</w:t>
                  </w:r>
                </w:p>
                <w:p w14:paraId="724C3CDA" w14:textId="3EE74A0C" w:rsidR="000528CB" w:rsidRDefault="000528CB" w:rsidP="0064399D">
                  <w:pPr>
                    <w:jc w:val="right"/>
                    <w:rPr>
                      <w:sz w:val="16"/>
                      <w:szCs w:val="16"/>
                    </w:rPr>
                  </w:pPr>
                  <w:r>
                    <w:rPr>
                      <w:sz w:val="16"/>
                      <w:szCs w:val="16"/>
                    </w:rPr>
                    <w:t>(</w:t>
                  </w:r>
                  <w:r w:rsidR="00145D26">
                    <w:rPr>
                      <w:sz w:val="16"/>
                      <w:szCs w:val="16"/>
                    </w:rPr>
                    <w:t>F</w:t>
                  </w:r>
                  <w:r>
                    <w:rPr>
                      <w:sz w:val="16"/>
                      <w:szCs w:val="16"/>
                    </w:rPr>
                    <w:t xml:space="preserve">orced </w:t>
                  </w:r>
                  <w:r w:rsidR="00145D26">
                    <w:rPr>
                      <w:sz w:val="16"/>
                      <w:szCs w:val="16"/>
                    </w:rPr>
                    <w:t>M</w:t>
                  </w:r>
                  <w:r>
                    <w:rPr>
                      <w:sz w:val="16"/>
                      <w:szCs w:val="16"/>
                    </w:rPr>
                    <w:t>app</w:t>
                  </w:r>
                  <w:r w:rsidR="00145D26">
                    <w:rPr>
                      <w:sz w:val="16"/>
                      <w:szCs w:val="16"/>
                    </w:rPr>
                    <w:t>ed</w:t>
                  </w:r>
                  <w:r>
                    <w:rPr>
                      <w:sz w:val="16"/>
                      <w:szCs w:val="16"/>
                    </w:rPr>
                    <w:t>):</w:t>
                  </w:r>
                </w:p>
                <w:p w14:paraId="71C75EBE" w14:textId="77777777" w:rsidR="000528CB" w:rsidRDefault="000528CB" w:rsidP="0064399D">
                  <w:pPr>
                    <w:jc w:val="right"/>
                    <w:rPr>
                      <w:sz w:val="16"/>
                      <w:szCs w:val="16"/>
                    </w:rPr>
                  </w:pPr>
                </w:p>
              </w:tc>
              <w:tc>
                <w:tcPr>
                  <w:tcW w:w="4015" w:type="dxa"/>
                  <w:tcBorders>
                    <w:top w:val="nil"/>
                    <w:left w:val="nil"/>
                    <w:bottom w:val="nil"/>
                    <w:right w:val="nil"/>
                  </w:tcBorders>
                </w:tcPr>
                <w:p w14:paraId="088AA06E" w14:textId="77777777" w:rsidR="000528CB" w:rsidRPr="00E120C6" w:rsidRDefault="000528CB" w:rsidP="0064399D">
                  <w:pPr>
                    <w:rPr>
                      <w:color w:val="A6A6A6" w:themeColor="background1" w:themeShade="A6"/>
                      <w:sz w:val="16"/>
                      <w:szCs w:val="16"/>
                    </w:rPr>
                  </w:pPr>
                  <w:r w:rsidRPr="003E7526">
                    <w:rPr>
                      <w:sz w:val="16"/>
                      <w:szCs w:val="16"/>
                    </w:rPr>
                    <w:t>[</w:t>
                  </w:r>
                  <w:r>
                    <w:rPr>
                      <w:sz w:val="16"/>
                      <w:szCs w:val="16"/>
                    </w:rPr>
                    <w:t>X</w:t>
                  </w:r>
                  <w:r w:rsidRPr="003E7526">
                    <w:rPr>
                      <w:sz w:val="16"/>
                      <w:szCs w:val="16"/>
                    </w:rPr>
                    <w:t>]</w:t>
                  </w:r>
                  <w:r>
                    <w:rPr>
                      <w:sz w:val="16"/>
                      <w:szCs w:val="16"/>
                    </w:rPr>
                    <w:t xml:space="preserve">   </w:t>
                  </w:r>
                </w:p>
              </w:tc>
            </w:tr>
            <w:tr w:rsidR="00416D6F" w14:paraId="154B221A" w14:textId="77777777" w:rsidTr="000615D7">
              <w:trPr>
                <w:trHeight w:val="639"/>
              </w:trPr>
              <w:tc>
                <w:tcPr>
                  <w:tcW w:w="1563" w:type="dxa"/>
                  <w:tcBorders>
                    <w:top w:val="nil"/>
                    <w:left w:val="nil"/>
                    <w:bottom w:val="nil"/>
                    <w:right w:val="single" w:sz="4" w:space="0" w:color="auto"/>
                  </w:tcBorders>
                </w:tcPr>
                <w:p w14:paraId="37FD637F" w14:textId="77777777" w:rsidR="00416D6F" w:rsidRDefault="00416D6F" w:rsidP="0064399D">
                  <w:pPr>
                    <w:jc w:val="right"/>
                    <w:rPr>
                      <w:sz w:val="16"/>
                      <w:szCs w:val="16"/>
                    </w:rPr>
                  </w:pPr>
                  <w:r>
                    <w:rPr>
                      <w:sz w:val="16"/>
                      <w:szCs w:val="16"/>
                    </w:rPr>
                    <w:t>Comments:</w:t>
                  </w:r>
                </w:p>
              </w:tc>
              <w:tc>
                <w:tcPr>
                  <w:tcW w:w="4015" w:type="dxa"/>
                  <w:tcBorders>
                    <w:top w:val="single" w:sz="4" w:space="0" w:color="auto"/>
                    <w:left w:val="single" w:sz="4" w:space="0" w:color="auto"/>
                    <w:bottom w:val="single" w:sz="4" w:space="0" w:color="auto"/>
                    <w:right w:val="single" w:sz="4" w:space="0" w:color="auto"/>
                  </w:tcBorders>
                </w:tcPr>
                <w:p w14:paraId="0EDED2D6" w14:textId="77777777" w:rsidR="00416D6F" w:rsidRPr="00E120C6" w:rsidRDefault="00416D6F" w:rsidP="0064399D">
                  <w:pPr>
                    <w:rPr>
                      <w:color w:val="A6A6A6" w:themeColor="background1" w:themeShade="A6"/>
                      <w:sz w:val="16"/>
                      <w:szCs w:val="16"/>
                    </w:rPr>
                  </w:pPr>
                </w:p>
              </w:tc>
            </w:tr>
          </w:tbl>
          <w:p w14:paraId="7E68086C" w14:textId="77777777" w:rsidR="00416D6F" w:rsidRDefault="00416D6F" w:rsidP="0064399D">
            <w:r>
              <w:rPr>
                <w:noProof/>
              </w:rPr>
              <mc:AlternateContent>
                <mc:Choice Requires="wps">
                  <w:drawing>
                    <wp:anchor distT="0" distB="0" distL="114300" distR="114300" simplePos="0" relativeHeight="251697152" behindDoc="0" locked="0" layoutInCell="1" allowOverlap="1" wp14:anchorId="6CBE3CD1" wp14:editId="593001E1">
                      <wp:simplePos x="0" y="0"/>
                      <wp:positionH relativeFrom="column">
                        <wp:posOffset>3022130</wp:posOffset>
                      </wp:positionH>
                      <wp:positionV relativeFrom="paragraph">
                        <wp:posOffset>155575</wp:posOffset>
                      </wp:positionV>
                      <wp:extent cx="707666" cy="262393"/>
                      <wp:effectExtent l="0" t="0" r="16510" b="23495"/>
                      <wp:wrapNone/>
                      <wp:docPr id="26" name="Rectangle: Rounded Corners 26"/>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C6C87" w14:textId="77777777" w:rsidR="006D6EEB" w:rsidRPr="00E578DF" w:rsidRDefault="006D6EEB" w:rsidP="00416D6F">
                                  <w:pPr>
                                    <w:jc w:val="center"/>
                                    <w:rPr>
                                      <w:sz w:val="18"/>
                                      <w:szCs w:val="18"/>
                                    </w:rPr>
                                  </w:pPr>
                                  <w:r>
                                    <w:rPr>
                                      <w:sz w:val="18"/>
                                      <w:szCs w:val="18"/>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E3CD1" id="Rectangle: Rounded Corners 26" o:spid="_x0000_s1039" style="position:absolute;margin-left:237.95pt;margin-top:12.25pt;width:55.7pt;height:20.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" fillcolor="#4472c4 [3204]" strokecolor="#1f3763 [1604]" strokeweight="1pt">
                      <v:stroke joinstyle="miter"/>
                      <v:textbox>
                        <w:txbxContent>
                          <w:p w14:paraId="5D9C6C87" w14:textId="77777777" w:rsidR="006D6EEB" w:rsidRPr="00E578DF" w:rsidRDefault="006D6EEB" w:rsidP="00416D6F">
                            <w:pPr>
                              <w:jc w:val="center"/>
                              <w:rPr>
                                <w:sz w:val="18"/>
                                <w:szCs w:val="18"/>
                              </w:rPr>
                            </w:pPr>
                            <w:r>
                              <w:rPr>
                                <w:sz w:val="18"/>
                                <w:szCs w:val="18"/>
                              </w:rPr>
                              <w:t>Test</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21C4FA91" wp14:editId="1CCD60BF">
                      <wp:simplePos x="0" y="0"/>
                      <wp:positionH relativeFrom="column">
                        <wp:posOffset>2211539</wp:posOffset>
                      </wp:positionH>
                      <wp:positionV relativeFrom="paragraph">
                        <wp:posOffset>155575</wp:posOffset>
                      </wp:positionV>
                      <wp:extent cx="707666" cy="262393"/>
                      <wp:effectExtent l="0" t="0" r="16510" b="23495"/>
                      <wp:wrapNone/>
                      <wp:docPr id="27" name="Rectangle: Rounded Corners 27"/>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C6DA7" w14:textId="77777777" w:rsidR="006D6EEB" w:rsidRPr="00E578DF" w:rsidRDefault="006D6EEB" w:rsidP="00416D6F">
                                  <w:pPr>
                                    <w:jc w:val="center"/>
                                    <w:rPr>
                                      <w:sz w:val="18"/>
                                      <w:szCs w:val="18"/>
                                    </w:rPr>
                                  </w:pPr>
                                  <w:r w:rsidRPr="00E578DF">
                                    <w:rPr>
                                      <w:sz w:val="18"/>
                                      <w:szCs w:val="18"/>
                                    </w:rPr>
                                    <w:t>S</w:t>
                                  </w:r>
                                  <w:r>
                                    <w:rPr>
                                      <w:sz w:val="18"/>
                                      <w:szCs w:val="18"/>
                                    </w:rPr>
                                    <w:t>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4FA91" id="Rectangle: Rounded Corners 27" o:spid="_x0000_s1040" style="position:absolute;margin-left:174.15pt;margin-top:12.25pt;width:55.7pt;height:20.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" fillcolor="#4472c4 [3204]" strokecolor="#1f3763 [1604]" strokeweight="1pt">
                      <v:stroke joinstyle="miter"/>
                      <v:textbox>
                        <w:txbxContent>
                          <w:p w14:paraId="54FC6DA7" w14:textId="77777777" w:rsidR="006D6EEB" w:rsidRPr="00E578DF" w:rsidRDefault="006D6EEB" w:rsidP="00416D6F">
                            <w:pPr>
                              <w:jc w:val="center"/>
                              <w:rPr>
                                <w:sz w:val="18"/>
                                <w:szCs w:val="18"/>
                              </w:rPr>
                            </w:pPr>
                            <w:r w:rsidRPr="00E578DF">
                              <w:rPr>
                                <w:sz w:val="18"/>
                                <w:szCs w:val="18"/>
                              </w:rPr>
                              <w:t>S</w:t>
                            </w:r>
                            <w:r>
                              <w:rPr>
                                <w:sz w:val="18"/>
                                <w:szCs w:val="18"/>
                              </w:rPr>
                              <w:t>ave</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0E055196" wp14:editId="7D17A4EE">
                      <wp:simplePos x="0" y="0"/>
                      <wp:positionH relativeFrom="column">
                        <wp:posOffset>3818227</wp:posOffset>
                      </wp:positionH>
                      <wp:positionV relativeFrom="paragraph">
                        <wp:posOffset>148204</wp:posOffset>
                      </wp:positionV>
                      <wp:extent cx="707666" cy="262393"/>
                      <wp:effectExtent l="0" t="0" r="16510" b="23495"/>
                      <wp:wrapNone/>
                      <wp:docPr id="28" name="Rectangle: Rounded Corners 28"/>
                      <wp:cNvGraphicFramePr/>
                      <a:graphic xmlns:a="http://schemas.openxmlformats.org/drawingml/2006/main">
                        <a:graphicData uri="http://schemas.microsoft.com/office/word/2010/wordprocessingShape">
                          <wps:wsp>
                            <wps:cNvSpPr/>
                            <wps:spPr>
                              <a:xfrm>
                                <a:off x="0" y="0"/>
                                <a:ext cx="707666" cy="262393"/>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078E1C" w14:textId="77777777" w:rsidR="006D6EEB" w:rsidRPr="00E578DF" w:rsidRDefault="006D6EEB" w:rsidP="00416D6F">
                                  <w:pPr>
                                    <w:jc w:val="center"/>
                                    <w:rPr>
                                      <w:sz w:val="18"/>
                                      <w:szCs w:val="18"/>
                                    </w:rPr>
                                  </w:pPr>
                                  <w:r>
                                    <w:rPr>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55196" id="Rectangle: Rounded Corners 28" o:spid="_x0000_s1041" style="position:absolute;margin-left:300.65pt;margin-top:11.65pt;width:55.7pt;height:20.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" fillcolor="#7f7f7f [1612]" strokecolor="#1f3763 [1604]" strokeweight="1pt">
                      <v:stroke joinstyle="miter"/>
                      <v:textbox>
                        <w:txbxContent>
                          <w:p w14:paraId="73078E1C" w14:textId="77777777" w:rsidR="006D6EEB" w:rsidRPr="00E578DF" w:rsidRDefault="006D6EEB" w:rsidP="00416D6F">
                            <w:pPr>
                              <w:jc w:val="center"/>
                              <w:rPr>
                                <w:sz w:val="18"/>
                                <w:szCs w:val="18"/>
                              </w:rPr>
                            </w:pPr>
                            <w:r>
                              <w:rPr>
                                <w:sz w:val="18"/>
                                <w:szCs w:val="18"/>
                              </w:rPr>
                              <w:t>Cancel</w:t>
                            </w:r>
                          </w:p>
                        </w:txbxContent>
                      </v:textbox>
                    </v:roundrect>
                  </w:pict>
                </mc:Fallback>
              </mc:AlternateContent>
            </w:r>
          </w:p>
        </w:tc>
      </w:tr>
    </w:tbl>
    <w:p w14:paraId="513781E0" w14:textId="293AE396" w:rsidR="00DC4419" w:rsidRDefault="00DC4419" w:rsidP="004B4C48">
      <w:pPr>
        <w:pStyle w:val="NoSpacing"/>
      </w:pPr>
    </w:p>
    <w:p w14:paraId="5339C1F7" w14:textId="77777777" w:rsidR="00DC4419" w:rsidRDefault="00DC4419">
      <w:r>
        <w:br w:type="page"/>
      </w:r>
    </w:p>
    <w:p w14:paraId="14FDCFB9" w14:textId="2918FB31" w:rsidR="00096CC5" w:rsidRDefault="00096CC5" w:rsidP="00387E71">
      <w:pPr>
        <w:pStyle w:val="Heading1"/>
        <w:numPr>
          <w:ilvl w:val="0"/>
          <w:numId w:val="1"/>
        </w:numPr>
      </w:pPr>
      <w:bookmarkStart w:id="41" w:name="_Toc29933287"/>
      <w:r>
        <w:lastRenderedPageBreak/>
        <w:t>Manage Invoice Documents</w:t>
      </w:r>
      <w:bookmarkEnd w:id="41"/>
    </w:p>
    <w:p w14:paraId="46DB8B19" w14:textId="77777777" w:rsidR="00F9162B" w:rsidRDefault="00F9162B" w:rsidP="00F9162B"/>
    <w:p w14:paraId="1517052F" w14:textId="6695145F" w:rsidR="00F9162B" w:rsidRDefault="00F9162B" w:rsidP="00F9162B">
      <w:r>
        <w:t>This screen displays the list of invoices from apad_invoice_document table</w:t>
      </w:r>
      <w:r w:rsidR="00386365">
        <w:t xml:space="preserve"> where invoice_document_status_id is not in (10,30,35)</w:t>
      </w:r>
    </w:p>
    <w:p w14:paraId="003B68AB" w14:textId="2EF7E97A" w:rsidR="00386365" w:rsidRDefault="00386365" w:rsidP="00F9162B">
      <w:r w:rsidRPr="00386365">
        <w:rPr>
          <w:u w:val="single"/>
        </w:rPr>
        <w:t>View Invoice</w:t>
      </w:r>
      <w:r>
        <w:t xml:space="preserve"> action allows user to view raw invoice document file (pdf or jpg) </w:t>
      </w:r>
    </w:p>
    <w:p w14:paraId="77C4B998" w14:textId="23145C6B" w:rsidR="00386365" w:rsidRPr="00F9162B" w:rsidRDefault="00386365" w:rsidP="00F9162B">
      <w:r w:rsidRPr="00386365">
        <w:rPr>
          <w:u w:val="single"/>
        </w:rPr>
        <w:t>Review</w:t>
      </w:r>
      <w:r>
        <w:t xml:space="preserve"> / </w:t>
      </w:r>
      <w:r w:rsidRPr="00386365">
        <w:rPr>
          <w:u w:val="single"/>
        </w:rPr>
        <w:t>Make Corrections</w:t>
      </w:r>
      <w:r>
        <w:t xml:space="preserve"> / </w:t>
      </w:r>
      <w:r w:rsidRPr="00386365">
        <w:rPr>
          <w:u w:val="single"/>
        </w:rPr>
        <w:t>Manual Entry</w:t>
      </w:r>
      <w:r>
        <w:t xml:space="preserve"> displays screen described in section Review Invoice Document with various degree of invoice element populated.</w:t>
      </w:r>
    </w:p>
    <w:p w14:paraId="3D536997" w14:textId="77777777" w:rsidR="00096CC5" w:rsidRPr="00096CC5" w:rsidRDefault="00096CC5" w:rsidP="00096CC5"/>
    <w:tbl>
      <w:tblPr>
        <w:tblStyle w:val="TableGrid"/>
        <w:tblW w:w="10885" w:type="dxa"/>
        <w:tblLook w:val="04A0" w:firstRow="1" w:lastRow="0" w:firstColumn="1" w:lastColumn="0" w:noHBand="0" w:noVBand="1"/>
      </w:tblPr>
      <w:tblGrid>
        <w:gridCol w:w="10885"/>
      </w:tblGrid>
      <w:tr w:rsidR="00DC4419" w14:paraId="4A06F364" w14:textId="77777777" w:rsidTr="0064399D">
        <w:tc>
          <w:tcPr>
            <w:tcW w:w="10885" w:type="dxa"/>
          </w:tcPr>
          <w:p w14:paraId="23E958F8" w14:textId="77777777" w:rsidR="00DC4419" w:rsidRDefault="00DC4419" w:rsidP="0064399D">
            <w:r>
              <w:t xml:space="preserve">   AP Automation</w:t>
            </w:r>
            <w:r>
              <w:tab/>
            </w:r>
            <w:r>
              <w:tab/>
            </w:r>
            <w:r>
              <w:tab/>
            </w:r>
            <w:r>
              <w:tab/>
              <w:t>John Doe</w:t>
            </w:r>
            <w:r>
              <w:tab/>
            </w:r>
          </w:p>
        </w:tc>
      </w:tr>
    </w:tbl>
    <w:p w14:paraId="07B4203E" w14:textId="77777777" w:rsidR="00DC4419" w:rsidRDefault="00DC4419" w:rsidP="00DC4419"/>
    <w:tbl>
      <w:tblPr>
        <w:tblStyle w:val="TableGrid"/>
        <w:tblW w:w="10885" w:type="dxa"/>
        <w:tblLook w:val="04A0" w:firstRow="1" w:lastRow="0" w:firstColumn="1" w:lastColumn="0" w:noHBand="0" w:noVBand="1"/>
      </w:tblPr>
      <w:tblGrid>
        <w:gridCol w:w="10885"/>
      </w:tblGrid>
      <w:tr w:rsidR="00DC4419" w14:paraId="60EF4FED" w14:textId="77777777" w:rsidTr="0064399D">
        <w:trPr>
          <w:trHeight w:val="4292"/>
        </w:trPr>
        <w:tc>
          <w:tcPr>
            <w:tcW w:w="10885" w:type="dxa"/>
          </w:tcPr>
          <w:p w14:paraId="2445A6FE" w14:textId="028F9E77" w:rsidR="00DC4419" w:rsidRDefault="00DC4419" w:rsidP="0064399D">
            <w:pPr>
              <w:jc w:val="center"/>
            </w:pPr>
            <w:r>
              <w:t>Manage Invoice Documents</w:t>
            </w:r>
          </w:p>
          <w:p w14:paraId="1F242828" w14:textId="77777777" w:rsidR="00DC4419" w:rsidRDefault="00DC4419" w:rsidP="0064399D"/>
          <w:tbl>
            <w:tblPr>
              <w:tblStyle w:val="TableGrid"/>
              <w:tblW w:w="10597" w:type="dxa"/>
              <w:tblLook w:val="04A0" w:firstRow="1" w:lastRow="0" w:firstColumn="1" w:lastColumn="0" w:noHBand="0" w:noVBand="1"/>
            </w:tblPr>
            <w:tblGrid>
              <w:gridCol w:w="4297"/>
              <w:gridCol w:w="1876"/>
              <w:gridCol w:w="4424"/>
            </w:tblGrid>
            <w:tr w:rsidR="00DC4419" w14:paraId="65C697C7" w14:textId="77777777" w:rsidTr="0064399D">
              <w:tc>
                <w:tcPr>
                  <w:tcW w:w="4297" w:type="dxa"/>
                  <w:tcBorders>
                    <w:top w:val="nil"/>
                    <w:left w:val="nil"/>
                    <w:bottom w:val="nil"/>
                    <w:right w:val="nil"/>
                  </w:tcBorders>
                </w:tcPr>
                <w:p w14:paraId="49253DC1" w14:textId="77777777" w:rsidR="00DC4419" w:rsidRDefault="00DC4419" w:rsidP="0064399D"/>
              </w:tc>
              <w:tc>
                <w:tcPr>
                  <w:tcW w:w="1876" w:type="dxa"/>
                  <w:tcBorders>
                    <w:top w:val="nil"/>
                    <w:left w:val="nil"/>
                    <w:bottom w:val="nil"/>
                    <w:right w:val="single" w:sz="4" w:space="0" w:color="BFBFBF" w:themeColor="background1" w:themeShade="BF"/>
                  </w:tcBorders>
                </w:tcPr>
                <w:p w14:paraId="34BEE9EF" w14:textId="77777777" w:rsidR="00DC4419" w:rsidRDefault="00DC4419" w:rsidP="0064399D">
                  <w:pPr>
                    <w:jc w:val="right"/>
                  </w:pPr>
                  <w:r>
                    <w:t>Scanned Folder:</w:t>
                  </w:r>
                </w:p>
              </w:tc>
              <w:tc>
                <w:tcPr>
                  <w:tcW w:w="44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2140FB" w14:textId="77777777" w:rsidR="00DC4419" w:rsidRDefault="00DC4419" w:rsidP="0064399D">
                  <w:r w:rsidRPr="00CA1F4D">
                    <w:rPr>
                      <w:color w:val="808080" w:themeColor="background1" w:themeShade="80"/>
                    </w:rPr>
                    <w:t>/S3/360I/Staged_AP_Invoices</w:t>
                  </w:r>
                </w:p>
              </w:tc>
            </w:tr>
          </w:tbl>
          <w:p w14:paraId="0EB988C9" w14:textId="00E04502" w:rsidR="00DC4419" w:rsidRPr="00573BF1" w:rsidRDefault="009375D3" w:rsidP="0064399D">
            <w:pPr>
              <w:rPr>
                <w:sz w:val="8"/>
                <w:szCs w:val="8"/>
              </w:rPr>
            </w:pPr>
            <w:r>
              <w:rPr>
                <w:noProof/>
              </w:rPr>
              <mc:AlternateContent>
                <mc:Choice Requires="wps">
                  <w:drawing>
                    <wp:anchor distT="0" distB="0" distL="114300" distR="114300" simplePos="0" relativeHeight="251712512" behindDoc="0" locked="0" layoutInCell="1" allowOverlap="1" wp14:anchorId="2CF1D533" wp14:editId="3211FE4B">
                      <wp:simplePos x="0" y="0"/>
                      <wp:positionH relativeFrom="column">
                        <wp:posOffset>5993931</wp:posOffset>
                      </wp:positionH>
                      <wp:positionV relativeFrom="paragraph">
                        <wp:posOffset>55521</wp:posOffset>
                      </wp:positionV>
                      <wp:extent cx="704088" cy="182880"/>
                      <wp:effectExtent l="0" t="0" r="20320" b="26670"/>
                      <wp:wrapNone/>
                      <wp:docPr id="73" name="Rectangle: Rounded Corners 73"/>
                      <wp:cNvGraphicFramePr/>
                      <a:graphic xmlns:a="http://schemas.openxmlformats.org/drawingml/2006/main">
                        <a:graphicData uri="http://schemas.microsoft.com/office/word/2010/wordprocessingShape">
                          <wps:wsp>
                            <wps:cNvSpPr/>
                            <wps:spPr>
                              <a:xfrm>
                                <a:off x="0" y="0"/>
                                <a:ext cx="704088" cy="182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78674" w14:textId="77777777" w:rsidR="006D6EEB" w:rsidRPr="003529DE" w:rsidRDefault="006D6EEB" w:rsidP="009375D3">
                                  <w:pPr>
                                    <w:jc w:val="center"/>
                                    <w:rPr>
                                      <w:sz w:val="16"/>
                                      <w:szCs w:val="16"/>
                                    </w:rPr>
                                  </w:pPr>
                                  <w:r w:rsidRPr="003529DE">
                                    <w:rPr>
                                      <w:sz w:val="16"/>
                                      <w:szCs w:val="16"/>
                                    </w:rPr>
                                    <w:t>Search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1D533" id="Rectangle: Rounded Corners 73" o:spid="_x0000_s1042" style="position:absolute;margin-left:471.95pt;margin-top:4.35pt;width:55.45pt;height:1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" fillcolor="#4472c4 [3204]" strokecolor="#1f3763 [1604]" strokeweight="1pt">
                      <v:stroke joinstyle="miter"/>
                      <v:textbox inset=",0,,0">
                        <w:txbxContent>
                          <w:p w14:paraId="3DE78674" w14:textId="77777777" w:rsidR="006D6EEB" w:rsidRPr="003529DE" w:rsidRDefault="006D6EEB" w:rsidP="009375D3">
                            <w:pPr>
                              <w:jc w:val="center"/>
                              <w:rPr>
                                <w:sz w:val="16"/>
                                <w:szCs w:val="16"/>
                              </w:rPr>
                            </w:pPr>
                            <w:r w:rsidRPr="003529DE">
                              <w:rPr>
                                <w:sz w:val="16"/>
                                <w:szCs w:val="16"/>
                              </w:rPr>
                              <w:t>Search</w:t>
                            </w:r>
                          </w:p>
                        </w:txbxContent>
                      </v:textbox>
                    </v:roundrect>
                  </w:pict>
                </mc:Fallback>
              </mc:AlternateContent>
            </w:r>
          </w:p>
          <w:tbl>
            <w:tblPr>
              <w:tblStyle w:val="TableGrid"/>
              <w:tblW w:w="9247" w:type="dxa"/>
              <w:tblLook w:val="04A0" w:firstRow="1" w:lastRow="0" w:firstColumn="1" w:lastColumn="0" w:noHBand="0" w:noVBand="1"/>
            </w:tblPr>
            <w:tblGrid>
              <w:gridCol w:w="4297"/>
              <w:gridCol w:w="1876"/>
              <w:gridCol w:w="3074"/>
            </w:tblGrid>
            <w:tr w:rsidR="00DC4419" w14:paraId="023FB173" w14:textId="77777777" w:rsidTr="009375D3">
              <w:tc>
                <w:tcPr>
                  <w:tcW w:w="4297" w:type="dxa"/>
                  <w:tcBorders>
                    <w:top w:val="nil"/>
                    <w:left w:val="nil"/>
                    <w:bottom w:val="nil"/>
                    <w:right w:val="nil"/>
                  </w:tcBorders>
                </w:tcPr>
                <w:p w14:paraId="7EC1322D" w14:textId="77777777" w:rsidR="00DC4419" w:rsidRDefault="00DC4419" w:rsidP="0064399D"/>
              </w:tc>
              <w:tc>
                <w:tcPr>
                  <w:tcW w:w="1876" w:type="dxa"/>
                  <w:tcBorders>
                    <w:top w:val="nil"/>
                    <w:left w:val="nil"/>
                    <w:bottom w:val="nil"/>
                    <w:right w:val="single" w:sz="4" w:space="0" w:color="auto"/>
                  </w:tcBorders>
                </w:tcPr>
                <w:p w14:paraId="54AEDA2A" w14:textId="41F576ED" w:rsidR="00DC4419" w:rsidRDefault="00DC4419" w:rsidP="0064399D">
                  <w:pPr>
                    <w:jc w:val="right"/>
                  </w:pPr>
                  <w:r>
                    <w:t>Search:</w:t>
                  </w:r>
                </w:p>
              </w:tc>
              <w:tc>
                <w:tcPr>
                  <w:tcW w:w="3074" w:type="dxa"/>
                  <w:tcBorders>
                    <w:top w:val="single" w:sz="4" w:space="0" w:color="auto"/>
                    <w:left w:val="single" w:sz="4" w:space="0" w:color="auto"/>
                    <w:bottom w:val="single" w:sz="4" w:space="0" w:color="auto"/>
                    <w:right w:val="single" w:sz="4" w:space="0" w:color="auto"/>
                  </w:tcBorders>
                </w:tcPr>
                <w:p w14:paraId="52F453CD" w14:textId="6D329D6B" w:rsidR="00DC4419" w:rsidRDefault="00DC4419" w:rsidP="0064399D">
                  <w:r>
                    <w:rPr>
                      <w:noProof/>
                    </w:rPr>
                    <w:drawing>
                      <wp:anchor distT="0" distB="0" distL="114300" distR="114300" simplePos="0" relativeHeight="251708416" behindDoc="0" locked="0" layoutInCell="1" allowOverlap="1" wp14:anchorId="51A7CAD3" wp14:editId="2D1CE85B">
                        <wp:simplePos x="0" y="0"/>
                        <wp:positionH relativeFrom="column">
                          <wp:posOffset>-12976</wp:posOffset>
                        </wp:positionH>
                        <wp:positionV relativeFrom="paragraph">
                          <wp:posOffset>13804</wp:posOffset>
                        </wp:positionV>
                        <wp:extent cx="127221" cy="133917"/>
                        <wp:effectExtent l="0" t="0" r="635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1824" cy="138763"/>
                                </a:xfrm>
                                <a:prstGeom prst="rect">
                                  <a:avLst/>
                                </a:prstGeom>
                              </pic:spPr>
                            </pic:pic>
                          </a:graphicData>
                        </a:graphic>
                        <wp14:sizeRelH relativeFrom="margin">
                          <wp14:pctWidth>0</wp14:pctWidth>
                        </wp14:sizeRelH>
                        <wp14:sizeRelV relativeFrom="margin">
                          <wp14:pctHeight>0</wp14:pctHeight>
                        </wp14:sizeRelV>
                      </wp:anchor>
                    </w:drawing>
                  </w:r>
                </w:p>
              </w:tc>
            </w:tr>
          </w:tbl>
          <w:p w14:paraId="60873150" w14:textId="77777777" w:rsidR="00DC4419" w:rsidRDefault="00DC4419" w:rsidP="0064399D"/>
          <w:tbl>
            <w:tblPr>
              <w:tblStyle w:val="TableGrid"/>
              <w:tblW w:w="0" w:type="auto"/>
              <w:tblLook w:val="04A0" w:firstRow="1" w:lastRow="0" w:firstColumn="1" w:lastColumn="0" w:noHBand="0" w:noVBand="1"/>
            </w:tblPr>
            <w:tblGrid>
              <w:gridCol w:w="1590"/>
              <w:gridCol w:w="1179"/>
              <w:gridCol w:w="1343"/>
              <w:gridCol w:w="1440"/>
              <w:gridCol w:w="1620"/>
              <w:gridCol w:w="1080"/>
              <w:gridCol w:w="2345"/>
            </w:tblGrid>
            <w:tr w:rsidR="008023F0" w14:paraId="2A2E7F17" w14:textId="31284ADB" w:rsidTr="00C555BC">
              <w:tc>
                <w:tcPr>
                  <w:tcW w:w="1590" w:type="dxa"/>
                  <w:shd w:val="clear" w:color="auto" w:fill="D9D9D9" w:themeFill="background1" w:themeFillShade="D9"/>
                </w:tcPr>
                <w:p w14:paraId="3D7BAE2B" w14:textId="77777777" w:rsidR="008A5743" w:rsidRPr="00E578DF" w:rsidRDefault="008A5743" w:rsidP="0064399D">
                  <w:pPr>
                    <w:jc w:val="center"/>
                    <w:rPr>
                      <w:sz w:val="16"/>
                      <w:szCs w:val="16"/>
                    </w:rPr>
                  </w:pPr>
                  <w:r w:rsidRPr="00E578DF">
                    <w:rPr>
                      <w:sz w:val="16"/>
                      <w:szCs w:val="16"/>
                    </w:rPr>
                    <w:t>File Name</w:t>
                  </w:r>
                </w:p>
              </w:tc>
              <w:tc>
                <w:tcPr>
                  <w:tcW w:w="1179" w:type="dxa"/>
                  <w:shd w:val="clear" w:color="auto" w:fill="D9D9D9" w:themeFill="background1" w:themeFillShade="D9"/>
                </w:tcPr>
                <w:p w14:paraId="4CD58BE0" w14:textId="77777777" w:rsidR="008A5743" w:rsidRPr="00E578DF" w:rsidRDefault="008A5743" w:rsidP="0064399D">
                  <w:pPr>
                    <w:jc w:val="center"/>
                    <w:rPr>
                      <w:sz w:val="16"/>
                      <w:szCs w:val="16"/>
                    </w:rPr>
                  </w:pPr>
                  <w:r w:rsidRPr="00E578DF">
                    <w:rPr>
                      <w:sz w:val="16"/>
                      <w:szCs w:val="16"/>
                    </w:rPr>
                    <w:t>Timestamp</w:t>
                  </w:r>
                </w:p>
              </w:tc>
              <w:tc>
                <w:tcPr>
                  <w:tcW w:w="1343" w:type="dxa"/>
                  <w:shd w:val="clear" w:color="auto" w:fill="D9D9D9" w:themeFill="background1" w:themeFillShade="D9"/>
                </w:tcPr>
                <w:p w14:paraId="0F50CF54" w14:textId="2EDE1B24" w:rsidR="008A5743" w:rsidRPr="00E578DF" w:rsidRDefault="008A5743" w:rsidP="0064399D">
                  <w:pPr>
                    <w:jc w:val="center"/>
                    <w:rPr>
                      <w:sz w:val="16"/>
                      <w:szCs w:val="16"/>
                    </w:rPr>
                  </w:pPr>
                  <w:r>
                    <w:rPr>
                      <w:sz w:val="16"/>
                      <w:szCs w:val="16"/>
                    </w:rPr>
                    <w:t>ERP Vendor/Site</w:t>
                  </w:r>
                </w:p>
              </w:tc>
              <w:tc>
                <w:tcPr>
                  <w:tcW w:w="1440" w:type="dxa"/>
                  <w:shd w:val="clear" w:color="auto" w:fill="D9D9D9" w:themeFill="background1" w:themeFillShade="D9"/>
                </w:tcPr>
                <w:p w14:paraId="19BF0EA6" w14:textId="71E29CE9" w:rsidR="008A5743" w:rsidRDefault="008A5743" w:rsidP="0064399D">
                  <w:pPr>
                    <w:jc w:val="center"/>
                    <w:rPr>
                      <w:sz w:val="16"/>
                      <w:szCs w:val="16"/>
                    </w:rPr>
                  </w:pPr>
                  <w:r>
                    <w:rPr>
                      <w:sz w:val="16"/>
                      <w:szCs w:val="16"/>
                    </w:rPr>
                    <w:t>Status</w:t>
                  </w:r>
                </w:p>
              </w:tc>
              <w:tc>
                <w:tcPr>
                  <w:tcW w:w="1620" w:type="dxa"/>
                  <w:shd w:val="clear" w:color="auto" w:fill="D9D9D9" w:themeFill="background1" w:themeFillShade="D9"/>
                </w:tcPr>
                <w:p w14:paraId="1C46183F" w14:textId="2E6C5BA2" w:rsidR="008A5743" w:rsidRDefault="008A5743" w:rsidP="0064399D">
                  <w:pPr>
                    <w:jc w:val="center"/>
                    <w:rPr>
                      <w:sz w:val="16"/>
                      <w:szCs w:val="16"/>
                    </w:rPr>
                  </w:pPr>
                  <w:r>
                    <w:rPr>
                      <w:sz w:val="16"/>
                      <w:szCs w:val="16"/>
                    </w:rPr>
                    <w:t xml:space="preserve">Total </w:t>
                  </w:r>
                  <w:r w:rsidR="00706AC2">
                    <w:rPr>
                      <w:sz w:val="16"/>
                      <w:szCs w:val="16"/>
                    </w:rPr>
                    <w:t xml:space="preserve">Invoice </w:t>
                  </w:r>
                  <w:r>
                    <w:rPr>
                      <w:sz w:val="16"/>
                      <w:szCs w:val="16"/>
                    </w:rPr>
                    <w:t>Amount</w:t>
                  </w:r>
                </w:p>
              </w:tc>
              <w:tc>
                <w:tcPr>
                  <w:tcW w:w="1080" w:type="dxa"/>
                  <w:shd w:val="clear" w:color="auto" w:fill="D9D9D9" w:themeFill="background1" w:themeFillShade="D9"/>
                </w:tcPr>
                <w:p w14:paraId="6749A1AE" w14:textId="5CFD80A3" w:rsidR="008A5743" w:rsidRDefault="008A5743" w:rsidP="0064399D">
                  <w:pPr>
                    <w:jc w:val="center"/>
                    <w:rPr>
                      <w:sz w:val="16"/>
                      <w:szCs w:val="16"/>
                    </w:rPr>
                  </w:pPr>
                  <w:r>
                    <w:rPr>
                      <w:sz w:val="16"/>
                      <w:szCs w:val="16"/>
                    </w:rPr>
                    <w:t>Due Date</w:t>
                  </w:r>
                </w:p>
              </w:tc>
              <w:tc>
                <w:tcPr>
                  <w:tcW w:w="2345" w:type="dxa"/>
                  <w:shd w:val="clear" w:color="auto" w:fill="D9D9D9" w:themeFill="background1" w:themeFillShade="D9"/>
                </w:tcPr>
                <w:p w14:paraId="71CC7259" w14:textId="59BA9DEE" w:rsidR="008A5743" w:rsidRDefault="008A5743" w:rsidP="0064399D">
                  <w:pPr>
                    <w:jc w:val="center"/>
                    <w:rPr>
                      <w:sz w:val="16"/>
                      <w:szCs w:val="16"/>
                    </w:rPr>
                  </w:pPr>
                  <w:r>
                    <w:rPr>
                      <w:sz w:val="16"/>
                      <w:szCs w:val="16"/>
                    </w:rPr>
                    <w:t>Actions</w:t>
                  </w:r>
                </w:p>
              </w:tc>
            </w:tr>
            <w:tr w:rsidR="008023F0" w14:paraId="6C038588" w14:textId="4B4BA26A" w:rsidTr="00C555BC">
              <w:tc>
                <w:tcPr>
                  <w:tcW w:w="1590" w:type="dxa"/>
                </w:tcPr>
                <w:p w14:paraId="54CE6A53" w14:textId="77777777" w:rsidR="008A5743" w:rsidRPr="00E578DF" w:rsidRDefault="008A5743" w:rsidP="0064399D">
                  <w:pPr>
                    <w:rPr>
                      <w:sz w:val="16"/>
                      <w:szCs w:val="16"/>
                    </w:rPr>
                  </w:pPr>
                  <w:r w:rsidRPr="00E578DF">
                    <w:rPr>
                      <w:sz w:val="16"/>
                      <w:szCs w:val="16"/>
                    </w:rPr>
                    <w:t>5678.pdf</w:t>
                  </w:r>
                </w:p>
              </w:tc>
              <w:tc>
                <w:tcPr>
                  <w:tcW w:w="1179" w:type="dxa"/>
                </w:tcPr>
                <w:p w14:paraId="0DD1CB3F" w14:textId="77777777" w:rsidR="008A5743" w:rsidRPr="00E578DF" w:rsidRDefault="008A5743" w:rsidP="0064399D">
                  <w:pPr>
                    <w:jc w:val="center"/>
                    <w:rPr>
                      <w:sz w:val="16"/>
                      <w:szCs w:val="16"/>
                    </w:rPr>
                  </w:pPr>
                  <w:r>
                    <w:rPr>
                      <w:sz w:val="16"/>
                      <w:szCs w:val="16"/>
                    </w:rPr>
                    <w:t>2020-01-03 4:15:45 PM</w:t>
                  </w:r>
                </w:p>
              </w:tc>
              <w:tc>
                <w:tcPr>
                  <w:tcW w:w="1343" w:type="dxa"/>
                </w:tcPr>
                <w:p w14:paraId="6CEA1A65" w14:textId="19B21822" w:rsidR="008A5743" w:rsidRPr="00E578DF" w:rsidRDefault="008A5743" w:rsidP="00DC4419">
                  <w:pPr>
                    <w:jc w:val="center"/>
                    <w:rPr>
                      <w:sz w:val="16"/>
                      <w:szCs w:val="16"/>
                    </w:rPr>
                  </w:pPr>
                  <w:r>
                    <w:rPr>
                      <w:sz w:val="16"/>
                      <w:szCs w:val="16"/>
                    </w:rPr>
                    <w:t>Facebook - V0001/0001</w:t>
                  </w:r>
                </w:p>
              </w:tc>
              <w:tc>
                <w:tcPr>
                  <w:tcW w:w="1440" w:type="dxa"/>
                </w:tcPr>
                <w:p w14:paraId="43206223" w14:textId="04BD89D5" w:rsidR="008A5743" w:rsidRDefault="008A5743" w:rsidP="00DC4419">
                  <w:pPr>
                    <w:jc w:val="center"/>
                    <w:rPr>
                      <w:sz w:val="16"/>
                      <w:szCs w:val="16"/>
                    </w:rPr>
                  </w:pPr>
                  <w:r>
                    <w:rPr>
                      <w:sz w:val="16"/>
                      <w:szCs w:val="16"/>
                    </w:rPr>
                    <w:t>Verified</w:t>
                  </w:r>
                  <w:r w:rsidR="00706AC2">
                    <w:rPr>
                      <w:sz w:val="16"/>
                      <w:szCs w:val="16"/>
                    </w:rPr>
                    <w:t xml:space="preserve"> Successfully</w:t>
                  </w:r>
                  <w:r w:rsidR="00EC35DC">
                    <w:rPr>
                      <w:sz w:val="16"/>
                      <w:szCs w:val="16"/>
                    </w:rPr>
                    <w:t xml:space="preserve"> (A)</w:t>
                  </w:r>
                </w:p>
              </w:tc>
              <w:tc>
                <w:tcPr>
                  <w:tcW w:w="1620" w:type="dxa"/>
                </w:tcPr>
                <w:p w14:paraId="1AB0FA3F" w14:textId="55CF2289" w:rsidR="008A5743" w:rsidRDefault="008A5743" w:rsidP="00DC4419">
                  <w:pPr>
                    <w:jc w:val="center"/>
                    <w:rPr>
                      <w:sz w:val="16"/>
                      <w:szCs w:val="16"/>
                    </w:rPr>
                  </w:pPr>
                  <w:r>
                    <w:rPr>
                      <w:sz w:val="16"/>
                      <w:szCs w:val="16"/>
                    </w:rPr>
                    <w:t>$250,900.02</w:t>
                  </w:r>
                </w:p>
              </w:tc>
              <w:tc>
                <w:tcPr>
                  <w:tcW w:w="1080" w:type="dxa"/>
                </w:tcPr>
                <w:p w14:paraId="5429D997" w14:textId="723A98C4" w:rsidR="008A5743" w:rsidRDefault="008A5743" w:rsidP="00DC4419">
                  <w:pPr>
                    <w:jc w:val="center"/>
                    <w:rPr>
                      <w:sz w:val="16"/>
                      <w:szCs w:val="16"/>
                    </w:rPr>
                  </w:pPr>
                  <w:r>
                    <w:rPr>
                      <w:sz w:val="16"/>
                      <w:szCs w:val="16"/>
                    </w:rPr>
                    <w:t>01/15/2020</w:t>
                  </w:r>
                </w:p>
              </w:tc>
              <w:tc>
                <w:tcPr>
                  <w:tcW w:w="2345" w:type="dxa"/>
                </w:tcPr>
                <w:p w14:paraId="2FA28D82" w14:textId="20AA5C90" w:rsidR="008A5743" w:rsidRDefault="008A5743" w:rsidP="00DC4419">
                  <w:pPr>
                    <w:jc w:val="center"/>
                    <w:rPr>
                      <w:sz w:val="16"/>
                      <w:szCs w:val="16"/>
                    </w:rPr>
                  </w:pPr>
                  <w:r w:rsidRPr="008A5743">
                    <w:rPr>
                      <w:sz w:val="16"/>
                      <w:szCs w:val="16"/>
                      <w:u w:val="single"/>
                    </w:rPr>
                    <w:t>View Invoice</w:t>
                  </w:r>
                  <w:r>
                    <w:rPr>
                      <w:sz w:val="16"/>
                      <w:szCs w:val="16"/>
                    </w:rPr>
                    <w:t xml:space="preserve"> / </w:t>
                  </w:r>
                  <w:r w:rsidRPr="008A5743">
                    <w:rPr>
                      <w:sz w:val="16"/>
                      <w:szCs w:val="16"/>
                      <w:u w:val="single"/>
                    </w:rPr>
                    <w:t>Review</w:t>
                  </w:r>
                </w:p>
              </w:tc>
            </w:tr>
            <w:tr w:rsidR="008023F0" w14:paraId="461C6FB4" w14:textId="77777777" w:rsidTr="00C555BC">
              <w:tc>
                <w:tcPr>
                  <w:tcW w:w="1590" w:type="dxa"/>
                </w:tcPr>
                <w:p w14:paraId="7E7E70CB" w14:textId="4CFCC36D" w:rsidR="009265CD" w:rsidRPr="00E578DF" w:rsidRDefault="006A0C3D" w:rsidP="0064399D">
                  <w:pPr>
                    <w:rPr>
                      <w:sz w:val="16"/>
                      <w:szCs w:val="16"/>
                    </w:rPr>
                  </w:pPr>
                  <w:r>
                    <w:rPr>
                      <w:sz w:val="16"/>
                      <w:szCs w:val="16"/>
                    </w:rPr>
                    <w:t>M</w:t>
                  </w:r>
                  <w:r w:rsidR="00BA78A7">
                    <w:rPr>
                      <w:sz w:val="16"/>
                      <w:szCs w:val="16"/>
                    </w:rPr>
                    <w:t>oo_</w:t>
                  </w:r>
                  <w:r>
                    <w:rPr>
                      <w:sz w:val="16"/>
                      <w:szCs w:val="16"/>
                    </w:rPr>
                    <w:t>1243</w:t>
                  </w:r>
                  <w:r w:rsidR="00BA78A7">
                    <w:rPr>
                      <w:sz w:val="16"/>
                      <w:szCs w:val="16"/>
                    </w:rPr>
                    <w:t>_</w:t>
                  </w:r>
                  <w:r>
                    <w:rPr>
                      <w:sz w:val="16"/>
                      <w:szCs w:val="16"/>
                    </w:rPr>
                    <w:t>2</w:t>
                  </w:r>
                  <w:r w:rsidR="00BA78A7">
                    <w:rPr>
                      <w:sz w:val="16"/>
                      <w:szCs w:val="16"/>
                    </w:rPr>
                    <w:t>.</w:t>
                  </w:r>
                  <w:r>
                    <w:rPr>
                      <w:sz w:val="16"/>
                      <w:szCs w:val="16"/>
                    </w:rPr>
                    <w:t>pdf</w:t>
                  </w:r>
                </w:p>
              </w:tc>
              <w:tc>
                <w:tcPr>
                  <w:tcW w:w="1179" w:type="dxa"/>
                </w:tcPr>
                <w:p w14:paraId="53BA18F3" w14:textId="4F5381DA" w:rsidR="009265CD" w:rsidRPr="00E578DF" w:rsidRDefault="00BA78A7" w:rsidP="0064399D">
                  <w:pPr>
                    <w:jc w:val="center"/>
                    <w:rPr>
                      <w:sz w:val="16"/>
                      <w:szCs w:val="16"/>
                    </w:rPr>
                  </w:pPr>
                  <w:r>
                    <w:rPr>
                      <w:sz w:val="16"/>
                      <w:szCs w:val="16"/>
                    </w:rPr>
                    <w:t>2020-01-0</w:t>
                  </w:r>
                  <w:r w:rsidR="006A0C3D">
                    <w:rPr>
                      <w:sz w:val="16"/>
                      <w:szCs w:val="16"/>
                    </w:rPr>
                    <w:t>1</w:t>
                  </w:r>
                  <w:r>
                    <w:rPr>
                      <w:sz w:val="16"/>
                      <w:szCs w:val="16"/>
                    </w:rPr>
                    <w:t xml:space="preserve"> </w:t>
                  </w:r>
                  <w:r w:rsidR="006A0C3D">
                    <w:rPr>
                      <w:sz w:val="16"/>
                      <w:szCs w:val="16"/>
                    </w:rPr>
                    <w:t>1</w:t>
                  </w:r>
                  <w:r>
                    <w:rPr>
                      <w:sz w:val="16"/>
                      <w:szCs w:val="16"/>
                    </w:rPr>
                    <w:t>:45:03 PM</w:t>
                  </w:r>
                </w:p>
              </w:tc>
              <w:tc>
                <w:tcPr>
                  <w:tcW w:w="1343" w:type="dxa"/>
                </w:tcPr>
                <w:p w14:paraId="255C1033" w14:textId="6BB72272" w:rsidR="009265CD" w:rsidRPr="00E578DF" w:rsidRDefault="006A0C3D" w:rsidP="0064399D">
                  <w:pPr>
                    <w:jc w:val="center"/>
                    <w:rPr>
                      <w:sz w:val="16"/>
                      <w:szCs w:val="16"/>
                    </w:rPr>
                  </w:pPr>
                  <w:r>
                    <w:rPr>
                      <w:sz w:val="16"/>
                      <w:szCs w:val="16"/>
                    </w:rPr>
                    <w:t>Google - G0001/0001</w:t>
                  </w:r>
                </w:p>
              </w:tc>
              <w:tc>
                <w:tcPr>
                  <w:tcW w:w="1440" w:type="dxa"/>
                </w:tcPr>
                <w:p w14:paraId="57E639E9" w14:textId="0492F44B" w:rsidR="009265CD" w:rsidRDefault="006A0C3D" w:rsidP="0064399D">
                  <w:pPr>
                    <w:jc w:val="center"/>
                    <w:rPr>
                      <w:sz w:val="16"/>
                      <w:szCs w:val="16"/>
                    </w:rPr>
                  </w:pPr>
                  <w:r>
                    <w:rPr>
                      <w:sz w:val="16"/>
                      <w:szCs w:val="16"/>
                    </w:rPr>
                    <w:t>Verified with Errors</w:t>
                  </w:r>
                </w:p>
              </w:tc>
              <w:tc>
                <w:tcPr>
                  <w:tcW w:w="1620" w:type="dxa"/>
                </w:tcPr>
                <w:p w14:paraId="36488121" w14:textId="7E6D7B5E" w:rsidR="009265CD" w:rsidRDefault="00C2166F" w:rsidP="0064399D">
                  <w:pPr>
                    <w:jc w:val="center"/>
                    <w:rPr>
                      <w:sz w:val="16"/>
                      <w:szCs w:val="16"/>
                    </w:rPr>
                  </w:pPr>
                  <w:r>
                    <w:rPr>
                      <w:sz w:val="16"/>
                      <w:szCs w:val="16"/>
                    </w:rPr>
                    <w:t>$40,110.22</w:t>
                  </w:r>
                </w:p>
              </w:tc>
              <w:tc>
                <w:tcPr>
                  <w:tcW w:w="1080" w:type="dxa"/>
                </w:tcPr>
                <w:p w14:paraId="168E8E88" w14:textId="465244B9" w:rsidR="009265CD" w:rsidRDefault="00C2166F" w:rsidP="0064399D">
                  <w:pPr>
                    <w:jc w:val="center"/>
                    <w:rPr>
                      <w:sz w:val="16"/>
                      <w:szCs w:val="16"/>
                    </w:rPr>
                  </w:pPr>
                  <w:r>
                    <w:rPr>
                      <w:sz w:val="16"/>
                      <w:szCs w:val="16"/>
                    </w:rPr>
                    <w:t>01/31/2020</w:t>
                  </w:r>
                </w:p>
              </w:tc>
              <w:tc>
                <w:tcPr>
                  <w:tcW w:w="2345" w:type="dxa"/>
                </w:tcPr>
                <w:p w14:paraId="75FEAC14" w14:textId="75C963A4" w:rsidR="009265CD" w:rsidRDefault="009265CD" w:rsidP="0064399D">
                  <w:pPr>
                    <w:jc w:val="center"/>
                    <w:rPr>
                      <w:sz w:val="16"/>
                      <w:szCs w:val="16"/>
                    </w:rPr>
                  </w:pPr>
                  <w:r w:rsidRPr="008A5743">
                    <w:rPr>
                      <w:sz w:val="16"/>
                      <w:szCs w:val="16"/>
                      <w:u w:val="single"/>
                    </w:rPr>
                    <w:t>View Invoice</w:t>
                  </w:r>
                  <w:r>
                    <w:rPr>
                      <w:sz w:val="16"/>
                      <w:szCs w:val="16"/>
                    </w:rPr>
                    <w:t xml:space="preserve"> / </w:t>
                  </w:r>
                  <w:r w:rsidR="00C2166F" w:rsidRPr="00C555BC">
                    <w:rPr>
                      <w:sz w:val="16"/>
                      <w:szCs w:val="16"/>
                      <w:u w:val="single"/>
                    </w:rPr>
                    <w:t>Make Corrections</w:t>
                  </w:r>
                </w:p>
              </w:tc>
            </w:tr>
            <w:tr w:rsidR="008023F0" w14:paraId="2D97D4B3" w14:textId="77777777" w:rsidTr="00A43135">
              <w:tc>
                <w:tcPr>
                  <w:tcW w:w="1590" w:type="dxa"/>
                </w:tcPr>
                <w:p w14:paraId="76220F34" w14:textId="77777777" w:rsidR="00540998" w:rsidRPr="00E578DF" w:rsidRDefault="00540998" w:rsidP="00A43135">
                  <w:pPr>
                    <w:rPr>
                      <w:sz w:val="16"/>
                      <w:szCs w:val="16"/>
                    </w:rPr>
                  </w:pPr>
                  <w:r>
                    <w:rPr>
                      <w:sz w:val="16"/>
                      <w:szCs w:val="16"/>
                    </w:rPr>
                    <w:t>Foo_3355_1.jpg</w:t>
                  </w:r>
                </w:p>
              </w:tc>
              <w:tc>
                <w:tcPr>
                  <w:tcW w:w="1179" w:type="dxa"/>
                </w:tcPr>
                <w:p w14:paraId="13AE3ACD" w14:textId="77777777" w:rsidR="00540998" w:rsidRPr="00E578DF" w:rsidRDefault="00540998" w:rsidP="00A43135">
                  <w:pPr>
                    <w:jc w:val="center"/>
                    <w:rPr>
                      <w:sz w:val="16"/>
                      <w:szCs w:val="16"/>
                    </w:rPr>
                  </w:pPr>
                  <w:r>
                    <w:rPr>
                      <w:sz w:val="16"/>
                      <w:szCs w:val="16"/>
                    </w:rPr>
                    <w:t>2020-01-03 2:45:03 PM</w:t>
                  </w:r>
                </w:p>
              </w:tc>
              <w:tc>
                <w:tcPr>
                  <w:tcW w:w="1343" w:type="dxa"/>
                </w:tcPr>
                <w:p w14:paraId="1E127629" w14:textId="77777777" w:rsidR="00540998" w:rsidRPr="00E578DF" w:rsidRDefault="00540998" w:rsidP="00A43135">
                  <w:pPr>
                    <w:jc w:val="center"/>
                    <w:rPr>
                      <w:sz w:val="16"/>
                      <w:szCs w:val="16"/>
                    </w:rPr>
                  </w:pPr>
                </w:p>
              </w:tc>
              <w:tc>
                <w:tcPr>
                  <w:tcW w:w="1440" w:type="dxa"/>
                </w:tcPr>
                <w:p w14:paraId="454BB266" w14:textId="77777777" w:rsidR="00540998" w:rsidRDefault="00540998" w:rsidP="00A43135">
                  <w:pPr>
                    <w:jc w:val="center"/>
                    <w:rPr>
                      <w:sz w:val="16"/>
                      <w:szCs w:val="16"/>
                    </w:rPr>
                  </w:pPr>
                  <w:r>
                    <w:rPr>
                      <w:sz w:val="16"/>
                      <w:szCs w:val="16"/>
                    </w:rPr>
                    <w:t>Routed for Manual Processing</w:t>
                  </w:r>
                </w:p>
              </w:tc>
              <w:tc>
                <w:tcPr>
                  <w:tcW w:w="1620" w:type="dxa"/>
                </w:tcPr>
                <w:p w14:paraId="0407D30B" w14:textId="77777777" w:rsidR="00540998" w:rsidRDefault="00540998" w:rsidP="00A43135">
                  <w:pPr>
                    <w:jc w:val="center"/>
                    <w:rPr>
                      <w:sz w:val="16"/>
                      <w:szCs w:val="16"/>
                    </w:rPr>
                  </w:pPr>
                </w:p>
              </w:tc>
              <w:tc>
                <w:tcPr>
                  <w:tcW w:w="1080" w:type="dxa"/>
                </w:tcPr>
                <w:p w14:paraId="3B37F442" w14:textId="77777777" w:rsidR="00540998" w:rsidRDefault="00540998" w:rsidP="00A43135">
                  <w:pPr>
                    <w:jc w:val="center"/>
                    <w:rPr>
                      <w:sz w:val="16"/>
                      <w:szCs w:val="16"/>
                    </w:rPr>
                  </w:pPr>
                </w:p>
              </w:tc>
              <w:tc>
                <w:tcPr>
                  <w:tcW w:w="2345" w:type="dxa"/>
                </w:tcPr>
                <w:p w14:paraId="6CA268B5" w14:textId="77777777" w:rsidR="00540998" w:rsidRDefault="00540998" w:rsidP="00A43135">
                  <w:pPr>
                    <w:jc w:val="center"/>
                    <w:rPr>
                      <w:sz w:val="16"/>
                      <w:szCs w:val="16"/>
                    </w:rPr>
                  </w:pPr>
                  <w:r w:rsidRPr="008A5743">
                    <w:rPr>
                      <w:sz w:val="16"/>
                      <w:szCs w:val="16"/>
                      <w:u w:val="single"/>
                    </w:rPr>
                    <w:t>View Invoice</w:t>
                  </w:r>
                  <w:r>
                    <w:rPr>
                      <w:sz w:val="16"/>
                      <w:szCs w:val="16"/>
                    </w:rPr>
                    <w:t xml:space="preserve"> / </w:t>
                  </w:r>
                  <w:r>
                    <w:rPr>
                      <w:sz w:val="16"/>
                      <w:szCs w:val="16"/>
                      <w:u w:val="single"/>
                    </w:rPr>
                    <w:t>Manual Entry</w:t>
                  </w:r>
                </w:p>
              </w:tc>
            </w:tr>
            <w:tr w:rsidR="008A5743" w14:paraId="6D556434" w14:textId="0A1B7545" w:rsidTr="00C555BC">
              <w:tc>
                <w:tcPr>
                  <w:tcW w:w="1590" w:type="dxa"/>
                </w:tcPr>
                <w:p w14:paraId="5E26A186" w14:textId="78B99207" w:rsidR="008A5743" w:rsidRPr="00E578DF" w:rsidRDefault="008A5743" w:rsidP="0064399D">
                  <w:pPr>
                    <w:rPr>
                      <w:sz w:val="16"/>
                      <w:szCs w:val="16"/>
                    </w:rPr>
                  </w:pPr>
                  <w:r w:rsidRPr="00E578DF">
                    <w:rPr>
                      <w:sz w:val="16"/>
                      <w:szCs w:val="16"/>
                    </w:rPr>
                    <w:t>360i_</w:t>
                  </w:r>
                  <w:r>
                    <w:rPr>
                      <w:sz w:val="16"/>
                      <w:szCs w:val="16"/>
                    </w:rPr>
                    <w:t>TD</w:t>
                  </w:r>
                  <w:r w:rsidRPr="00E578DF">
                    <w:rPr>
                      <w:sz w:val="16"/>
                      <w:szCs w:val="16"/>
                    </w:rPr>
                    <w:t>_</w:t>
                  </w:r>
                  <w:r>
                    <w:rPr>
                      <w:sz w:val="16"/>
                      <w:szCs w:val="16"/>
                    </w:rPr>
                    <w:t>112233</w:t>
                  </w:r>
                  <w:r w:rsidRPr="00E578DF">
                    <w:rPr>
                      <w:sz w:val="16"/>
                      <w:szCs w:val="16"/>
                    </w:rPr>
                    <w:t>.pdf</w:t>
                  </w:r>
                </w:p>
              </w:tc>
              <w:tc>
                <w:tcPr>
                  <w:tcW w:w="1179" w:type="dxa"/>
                </w:tcPr>
                <w:p w14:paraId="0B0F79E9" w14:textId="77777777" w:rsidR="008A5743" w:rsidRPr="00E578DF" w:rsidRDefault="008A5743" w:rsidP="0064399D">
                  <w:pPr>
                    <w:jc w:val="center"/>
                    <w:rPr>
                      <w:sz w:val="16"/>
                      <w:szCs w:val="16"/>
                    </w:rPr>
                  </w:pPr>
                  <w:r>
                    <w:rPr>
                      <w:sz w:val="16"/>
                      <w:szCs w:val="16"/>
                    </w:rPr>
                    <w:t>2020-01-03 6:01:03 AM</w:t>
                  </w:r>
                </w:p>
              </w:tc>
              <w:tc>
                <w:tcPr>
                  <w:tcW w:w="1343" w:type="dxa"/>
                </w:tcPr>
                <w:p w14:paraId="6D5B944E" w14:textId="55A90301" w:rsidR="008A5743" w:rsidRPr="00E578DF" w:rsidRDefault="008A5743" w:rsidP="00DC4419">
                  <w:pPr>
                    <w:jc w:val="center"/>
                    <w:rPr>
                      <w:sz w:val="16"/>
                      <w:szCs w:val="16"/>
                    </w:rPr>
                  </w:pPr>
                  <w:r>
                    <w:rPr>
                      <w:sz w:val="16"/>
                      <w:szCs w:val="16"/>
                    </w:rPr>
                    <w:t xml:space="preserve">TradeDesk – </w:t>
                  </w:r>
                  <w:r w:rsidR="006A0C3D">
                    <w:rPr>
                      <w:sz w:val="16"/>
                      <w:szCs w:val="16"/>
                    </w:rPr>
                    <w:t>TD</w:t>
                  </w:r>
                  <w:r>
                    <w:rPr>
                      <w:sz w:val="16"/>
                      <w:szCs w:val="16"/>
                    </w:rPr>
                    <w:t>002/0001</w:t>
                  </w:r>
                </w:p>
              </w:tc>
              <w:tc>
                <w:tcPr>
                  <w:tcW w:w="1440" w:type="dxa"/>
                </w:tcPr>
                <w:p w14:paraId="5B39C130" w14:textId="0B94BFFF" w:rsidR="008A5743" w:rsidRPr="0098200E" w:rsidRDefault="008A5743" w:rsidP="00DC4419">
                  <w:pPr>
                    <w:jc w:val="center"/>
                    <w:rPr>
                      <w:i/>
                      <w:iCs/>
                      <w:sz w:val="16"/>
                      <w:szCs w:val="16"/>
                      <w:u w:val="single"/>
                    </w:rPr>
                  </w:pPr>
                  <w:r w:rsidRPr="0098200E">
                    <w:rPr>
                      <w:i/>
                      <w:iCs/>
                      <w:sz w:val="16"/>
                      <w:szCs w:val="16"/>
                      <w:u w:val="single"/>
                    </w:rPr>
                    <w:t>Missing Info</w:t>
                  </w:r>
                </w:p>
              </w:tc>
              <w:tc>
                <w:tcPr>
                  <w:tcW w:w="1620" w:type="dxa"/>
                </w:tcPr>
                <w:p w14:paraId="619941B6" w14:textId="355EE84A" w:rsidR="008A5743" w:rsidRDefault="008A5743" w:rsidP="00DC4419">
                  <w:pPr>
                    <w:jc w:val="center"/>
                    <w:rPr>
                      <w:sz w:val="16"/>
                      <w:szCs w:val="16"/>
                    </w:rPr>
                  </w:pPr>
                  <w:r>
                    <w:rPr>
                      <w:sz w:val="16"/>
                      <w:szCs w:val="16"/>
                    </w:rPr>
                    <w:t>$1,450,443.35</w:t>
                  </w:r>
                </w:p>
              </w:tc>
              <w:tc>
                <w:tcPr>
                  <w:tcW w:w="1080" w:type="dxa"/>
                </w:tcPr>
                <w:p w14:paraId="1E3F79EE" w14:textId="59D3DDDD" w:rsidR="008A5743" w:rsidRDefault="008A5743" w:rsidP="00DC4419">
                  <w:pPr>
                    <w:jc w:val="center"/>
                    <w:rPr>
                      <w:sz w:val="16"/>
                      <w:szCs w:val="16"/>
                    </w:rPr>
                  </w:pPr>
                </w:p>
              </w:tc>
              <w:tc>
                <w:tcPr>
                  <w:tcW w:w="2345" w:type="dxa"/>
                </w:tcPr>
                <w:p w14:paraId="5A6E7EA7" w14:textId="46E3614E" w:rsidR="008A5743" w:rsidRDefault="008A5743" w:rsidP="00DC4419">
                  <w:pPr>
                    <w:jc w:val="center"/>
                    <w:rPr>
                      <w:sz w:val="16"/>
                      <w:szCs w:val="16"/>
                    </w:rPr>
                  </w:pPr>
                  <w:r w:rsidRPr="008A5743">
                    <w:rPr>
                      <w:sz w:val="16"/>
                      <w:szCs w:val="16"/>
                      <w:u w:val="single"/>
                    </w:rPr>
                    <w:t>View Invoice</w:t>
                  </w:r>
                  <w:r>
                    <w:rPr>
                      <w:sz w:val="16"/>
                      <w:szCs w:val="16"/>
                    </w:rPr>
                    <w:t xml:space="preserve"> / </w:t>
                  </w:r>
                  <w:r w:rsidR="00F73E25" w:rsidRPr="00F73E25">
                    <w:rPr>
                      <w:sz w:val="16"/>
                      <w:szCs w:val="16"/>
                      <w:u w:val="single"/>
                    </w:rPr>
                    <w:t>Edit Model</w:t>
                  </w:r>
                  <w:r w:rsidR="00F73E25">
                    <w:rPr>
                      <w:sz w:val="16"/>
                      <w:szCs w:val="16"/>
                    </w:rPr>
                    <w:t xml:space="preserve"> / </w:t>
                  </w:r>
                  <w:r w:rsidR="00C555BC" w:rsidRPr="00C555BC">
                    <w:rPr>
                      <w:sz w:val="16"/>
                      <w:szCs w:val="16"/>
                      <w:u w:val="single"/>
                    </w:rPr>
                    <w:t xml:space="preserve">Make </w:t>
                  </w:r>
                  <w:r w:rsidRPr="00C555BC">
                    <w:rPr>
                      <w:sz w:val="16"/>
                      <w:szCs w:val="16"/>
                      <w:u w:val="single"/>
                    </w:rPr>
                    <w:t>Correct</w:t>
                  </w:r>
                  <w:r w:rsidR="00C555BC" w:rsidRPr="00C555BC">
                    <w:rPr>
                      <w:sz w:val="16"/>
                      <w:szCs w:val="16"/>
                      <w:u w:val="single"/>
                    </w:rPr>
                    <w:t>ions</w:t>
                  </w:r>
                </w:p>
              </w:tc>
            </w:tr>
            <w:tr w:rsidR="008023F0" w14:paraId="350D622F" w14:textId="77777777" w:rsidTr="00CF147E">
              <w:tc>
                <w:tcPr>
                  <w:tcW w:w="1590" w:type="dxa"/>
                </w:tcPr>
                <w:p w14:paraId="1DA30F71" w14:textId="77777777" w:rsidR="00AD594C" w:rsidRPr="00E578DF" w:rsidRDefault="00AD594C" w:rsidP="00CF147E">
                  <w:pPr>
                    <w:rPr>
                      <w:sz w:val="16"/>
                      <w:szCs w:val="16"/>
                    </w:rPr>
                  </w:pPr>
                  <w:r w:rsidRPr="00E578DF">
                    <w:rPr>
                      <w:sz w:val="16"/>
                      <w:szCs w:val="16"/>
                    </w:rPr>
                    <w:t>360i_</w:t>
                  </w:r>
                  <w:r>
                    <w:rPr>
                      <w:sz w:val="16"/>
                      <w:szCs w:val="16"/>
                    </w:rPr>
                    <w:t>TD</w:t>
                  </w:r>
                  <w:r w:rsidRPr="00E578DF">
                    <w:rPr>
                      <w:sz w:val="16"/>
                      <w:szCs w:val="16"/>
                    </w:rPr>
                    <w:t>_</w:t>
                  </w:r>
                  <w:r>
                    <w:rPr>
                      <w:sz w:val="16"/>
                      <w:szCs w:val="16"/>
                    </w:rPr>
                    <w:t>112555</w:t>
                  </w:r>
                  <w:r w:rsidRPr="00E578DF">
                    <w:rPr>
                      <w:sz w:val="16"/>
                      <w:szCs w:val="16"/>
                    </w:rPr>
                    <w:t>.pdf</w:t>
                  </w:r>
                </w:p>
              </w:tc>
              <w:tc>
                <w:tcPr>
                  <w:tcW w:w="1179" w:type="dxa"/>
                </w:tcPr>
                <w:p w14:paraId="13942CC2" w14:textId="77777777" w:rsidR="00AD594C" w:rsidRPr="00E578DF" w:rsidRDefault="00AD594C" w:rsidP="00CF147E">
                  <w:pPr>
                    <w:jc w:val="center"/>
                    <w:rPr>
                      <w:sz w:val="16"/>
                      <w:szCs w:val="16"/>
                    </w:rPr>
                  </w:pPr>
                  <w:r>
                    <w:rPr>
                      <w:sz w:val="16"/>
                      <w:szCs w:val="16"/>
                    </w:rPr>
                    <w:t>2020-01-03 6:01:03 AM</w:t>
                  </w:r>
                </w:p>
              </w:tc>
              <w:tc>
                <w:tcPr>
                  <w:tcW w:w="1343" w:type="dxa"/>
                </w:tcPr>
                <w:p w14:paraId="3685C5A0" w14:textId="77777777" w:rsidR="00AD594C" w:rsidRPr="00E578DF" w:rsidRDefault="00AD594C" w:rsidP="00CF147E">
                  <w:pPr>
                    <w:jc w:val="center"/>
                    <w:rPr>
                      <w:sz w:val="16"/>
                      <w:szCs w:val="16"/>
                    </w:rPr>
                  </w:pPr>
                  <w:r>
                    <w:rPr>
                      <w:sz w:val="16"/>
                      <w:szCs w:val="16"/>
                    </w:rPr>
                    <w:t>TradeDesk – TD002/0001</w:t>
                  </w:r>
                </w:p>
              </w:tc>
              <w:tc>
                <w:tcPr>
                  <w:tcW w:w="1440" w:type="dxa"/>
                </w:tcPr>
                <w:p w14:paraId="44FB58FA" w14:textId="77777777" w:rsidR="00AD594C" w:rsidRDefault="00AD594C" w:rsidP="00CF147E">
                  <w:pPr>
                    <w:jc w:val="center"/>
                    <w:rPr>
                      <w:sz w:val="16"/>
                      <w:szCs w:val="16"/>
                    </w:rPr>
                  </w:pPr>
                  <w:r>
                    <w:rPr>
                      <w:sz w:val="16"/>
                      <w:szCs w:val="16"/>
                    </w:rPr>
                    <w:t>Reviewed by AP Admin</w:t>
                  </w:r>
                </w:p>
              </w:tc>
              <w:tc>
                <w:tcPr>
                  <w:tcW w:w="1620" w:type="dxa"/>
                </w:tcPr>
                <w:p w14:paraId="79913E17" w14:textId="77777777" w:rsidR="00AD594C" w:rsidRDefault="00AD594C" w:rsidP="00CF147E">
                  <w:pPr>
                    <w:jc w:val="center"/>
                    <w:rPr>
                      <w:sz w:val="16"/>
                      <w:szCs w:val="16"/>
                    </w:rPr>
                  </w:pPr>
                  <w:r>
                    <w:rPr>
                      <w:sz w:val="16"/>
                      <w:szCs w:val="16"/>
                    </w:rPr>
                    <w:t>$44,022.45</w:t>
                  </w:r>
                </w:p>
              </w:tc>
              <w:tc>
                <w:tcPr>
                  <w:tcW w:w="1080" w:type="dxa"/>
                </w:tcPr>
                <w:p w14:paraId="5407FF4D" w14:textId="77777777" w:rsidR="00AD594C" w:rsidRDefault="00AD594C" w:rsidP="00CF147E">
                  <w:pPr>
                    <w:jc w:val="center"/>
                    <w:rPr>
                      <w:sz w:val="16"/>
                      <w:szCs w:val="16"/>
                    </w:rPr>
                  </w:pPr>
                  <w:r>
                    <w:rPr>
                      <w:sz w:val="16"/>
                      <w:szCs w:val="16"/>
                    </w:rPr>
                    <w:t>01/31/2020</w:t>
                  </w:r>
                </w:p>
              </w:tc>
              <w:tc>
                <w:tcPr>
                  <w:tcW w:w="2345" w:type="dxa"/>
                </w:tcPr>
                <w:p w14:paraId="51DA0C0E" w14:textId="77777777" w:rsidR="00AD594C" w:rsidRDefault="00AD594C" w:rsidP="00CF147E">
                  <w:pPr>
                    <w:jc w:val="center"/>
                    <w:rPr>
                      <w:sz w:val="16"/>
                      <w:szCs w:val="16"/>
                    </w:rPr>
                  </w:pPr>
                  <w:r w:rsidRPr="008A5743">
                    <w:rPr>
                      <w:sz w:val="16"/>
                      <w:szCs w:val="16"/>
                      <w:u w:val="single"/>
                    </w:rPr>
                    <w:t>View Invoice</w:t>
                  </w:r>
                  <w:r>
                    <w:rPr>
                      <w:sz w:val="16"/>
                      <w:szCs w:val="16"/>
                    </w:rPr>
                    <w:t xml:space="preserve"> / </w:t>
                  </w:r>
                  <w:r w:rsidRPr="008867E3">
                    <w:rPr>
                      <w:sz w:val="16"/>
                      <w:szCs w:val="16"/>
                      <w:u w:val="single"/>
                    </w:rPr>
                    <w:t>Approve by MM</w:t>
                  </w:r>
                </w:p>
              </w:tc>
            </w:tr>
            <w:tr w:rsidR="008023F0" w14:paraId="5A35B045" w14:textId="77777777" w:rsidTr="00CF147E">
              <w:tc>
                <w:tcPr>
                  <w:tcW w:w="1590" w:type="dxa"/>
                </w:tcPr>
                <w:p w14:paraId="4112224E" w14:textId="082A329A" w:rsidR="00AD594C" w:rsidRPr="00E578DF" w:rsidRDefault="00AD594C" w:rsidP="00CF147E">
                  <w:pPr>
                    <w:rPr>
                      <w:sz w:val="16"/>
                      <w:szCs w:val="16"/>
                    </w:rPr>
                  </w:pPr>
                  <w:r w:rsidRPr="00E578DF">
                    <w:rPr>
                      <w:sz w:val="16"/>
                      <w:szCs w:val="16"/>
                    </w:rPr>
                    <w:t>360i_</w:t>
                  </w:r>
                  <w:r>
                    <w:rPr>
                      <w:sz w:val="16"/>
                      <w:szCs w:val="16"/>
                    </w:rPr>
                    <w:t>TD</w:t>
                  </w:r>
                  <w:r w:rsidRPr="00E578DF">
                    <w:rPr>
                      <w:sz w:val="16"/>
                      <w:szCs w:val="16"/>
                    </w:rPr>
                    <w:t>_</w:t>
                  </w:r>
                  <w:r>
                    <w:rPr>
                      <w:sz w:val="16"/>
                      <w:szCs w:val="16"/>
                    </w:rPr>
                    <w:t>11211</w:t>
                  </w:r>
                  <w:r w:rsidRPr="00E578DF">
                    <w:rPr>
                      <w:sz w:val="16"/>
                      <w:szCs w:val="16"/>
                    </w:rPr>
                    <w:t>.pdf</w:t>
                  </w:r>
                </w:p>
              </w:tc>
              <w:tc>
                <w:tcPr>
                  <w:tcW w:w="1179" w:type="dxa"/>
                </w:tcPr>
                <w:p w14:paraId="6FBAD88F" w14:textId="244152B6" w:rsidR="00AD594C" w:rsidRPr="00E578DF" w:rsidRDefault="00AD594C" w:rsidP="00CF147E">
                  <w:pPr>
                    <w:jc w:val="center"/>
                    <w:rPr>
                      <w:sz w:val="16"/>
                      <w:szCs w:val="16"/>
                    </w:rPr>
                  </w:pPr>
                  <w:r>
                    <w:rPr>
                      <w:sz w:val="16"/>
                      <w:szCs w:val="16"/>
                    </w:rPr>
                    <w:t>2020-01-05 9:01:03 AM</w:t>
                  </w:r>
                </w:p>
              </w:tc>
              <w:tc>
                <w:tcPr>
                  <w:tcW w:w="1343" w:type="dxa"/>
                </w:tcPr>
                <w:p w14:paraId="6E12D810" w14:textId="77777777" w:rsidR="00AD594C" w:rsidRPr="00E578DF" w:rsidRDefault="00AD594C" w:rsidP="00CF147E">
                  <w:pPr>
                    <w:jc w:val="center"/>
                    <w:rPr>
                      <w:sz w:val="16"/>
                      <w:szCs w:val="16"/>
                    </w:rPr>
                  </w:pPr>
                  <w:r>
                    <w:rPr>
                      <w:sz w:val="16"/>
                      <w:szCs w:val="16"/>
                    </w:rPr>
                    <w:t>TradeDesk – TD002/0001</w:t>
                  </w:r>
                </w:p>
              </w:tc>
              <w:tc>
                <w:tcPr>
                  <w:tcW w:w="1440" w:type="dxa"/>
                </w:tcPr>
                <w:p w14:paraId="63F7D03A" w14:textId="1D697707" w:rsidR="00AD594C" w:rsidRDefault="00AD594C" w:rsidP="00CF147E">
                  <w:pPr>
                    <w:jc w:val="center"/>
                    <w:rPr>
                      <w:sz w:val="16"/>
                      <w:szCs w:val="16"/>
                    </w:rPr>
                  </w:pPr>
                  <w:r>
                    <w:rPr>
                      <w:sz w:val="16"/>
                      <w:szCs w:val="16"/>
                    </w:rPr>
                    <w:t>Rejected by MM</w:t>
                  </w:r>
                </w:p>
              </w:tc>
              <w:tc>
                <w:tcPr>
                  <w:tcW w:w="1620" w:type="dxa"/>
                </w:tcPr>
                <w:p w14:paraId="34FC28FF" w14:textId="1B397DCE" w:rsidR="00AD594C" w:rsidRDefault="00AD594C" w:rsidP="00CF147E">
                  <w:pPr>
                    <w:jc w:val="center"/>
                    <w:rPr>
                      <w:sz w:val="16"/>
                      <w:szCs w:val="16"/>
                    </w:rPr>
                  </w:pPr>
                  <w:r>
                    <w:rPr>
                      <w:sz w:val="16"/>
                      <w:szCs w:val="16"/>
                    </w:rPr>
                    <w:t>$344,022.45</w:t>
                  </w:r>
                </w:p>
              </w:tc>
              <w:tc>
                <w:tcPr>
                  <w:tcW w:w="1080" w:type="dxa"/>
                </w:tcPr>
                <w:p w14:paraId="48BD9601" w14:textId="77777777" w:rsidR="00AD594C" w:rsidRDefault="00AD594C" w:rsidP="00CF147E">
                  <w:pPr>
                    <w:jc w:val="center"/>
                    <w:rPr>
                      <w:sz w:val="16"/>
                      <w:szCs w:val="16"/>
                    </w:rPr>
                  </w:pPr>
                  <w:r>
                    <w:rPr>
                      <w:sz w:val="16"/>
                      <w:szCs w:val="16"/>
                    </w:rPr>
                    <w:t>01/31/2020</w:t>
                  </w:r>
                </w:p>
              </w:tc>
              <w:tc>
                <w:tcPr>
                  <w:tcW w:w="2345" w:type="dxa"/>
                </w:tcPr>
                <w:p w14:paraId="2C307643" w14:textId="4DE3287F" w:rsidR="00AD594C" w:rsidRDefault="00AD594C" w:rsidP="00CF147E">
                  <w:pPr>
                    <w:jc w:val="center"/>
                    <w:rPr>
                      <w:sz w:val="16"/>
                      <w:szCs w:val="16"/>
                    </w:rPr>
                  </w:pPr>
                  <w:r w:rsidRPr="008A5743">
                    <w:rPr>
                      <w:sz w:val="16"/>
                      <w:szCs w:val="16"/>
                      <w:u w:val="single"/>
                    </w:rPr>
                    <w:t>View Invoice</w:t>
                  </w:r>
                  <w:r>
                    <w:rPr>
                      <w:sz w:val="16"/>
                      <w:szCs w:val="16"/>
                    </w:rPr>
                    <w:t xml:space="preserve"> / </w:t>
                  </w:r>
                  <w:r>
                    <w:rPr>
                      <w:sz w:val="16"/>
                      <w:szCs w:val="16"/>
                      <w:u w:val="single"/>
                    </w:rPr>
                    <w:t>Make Corrections</w:t>
                  </w:r>
                </w:p>
              </w:tc>
            </w:tr>
            <w:tr w:rsidR="008023F0" w14:paraId="4423AFAD" w14:textId="77777777" w:rsidTr="00A43135">
              <w:tc>
                <w:tcPr>
                  <w:tcW w:w="1590" w:type="dxa"/>
                </w:tcPr>
                <w:p w14:paraId="4C027C39" w14:textId="6D860AF3" w:rsidR="008867E3" w:rsidRPr="00E578DF" w:rsidRDefault="008867E3" w:rsidP="008867E3">
                  <w:pPr>
                    <w:rPr>
                      <w:sz w:val="16"/>
                      <w:szCs w:val="16"/>
                    </w:rPr>
                  </w:pPr>
                  <w:r w:rsidRPr="00E578DF">
                    <w:rPr>
                      <w:sz w:val="16"/>
                      <w:szCs w:val="16"/>
                    </w:rPr>
                    <w:t>360i_</w:t>
                  </w:r>
                  <w:r>
                    <w:rPr>
                      <w:sz w:val="16"/>
                      <w:szCs w:val="16"/>
                    </w:rPr>
                    <w:t>TD</w:t>
                  </w:r>
                  <w:r w:rsidRPr="00E578DF">
                    <w:rPr>
                      <w:sz w:val="16"/>
                      <w:szCs w:val="16"/>
                    </w:rPr>
                    <w:t>_</w:t>
                  </w:r>
                  <w:r>
                    <w:rPr>
                      <w:sz w:val="16"/>
                      <w:szCs w:val="16"/>
                    </w:rPr>
                    <w:t>112</w:t>
                  </w:r>
                  <w:r w:rsidR="00AD594C">
                    <w:rPr>
                      <w:sz w:val="16"/>
                      <w:szCs w:val="16"/>
                    </w:rPr>
                    <w:t>33</w:t>
                  </w:r>
                  <w:r w:rsidRPr="00E578DF">
                    <w:rPr>
                      <w:sz w:val="16"/>
                      <w:szCs w:val="16"/>
                    </w:rPr>
                    <w:t>.pdf</w:t>
                  </w:r>
                </w:p>
              </w:tc>
              <w:tc>
                <w:tcPr>
                  <w:tcW w:w="1179" w:type="dxa"/>
                </w:tcPr>
                <w:p w14:paraId="166465C2" w14:textId="77777777" w:rsidR="008867E3" w:rsidRPr="00E578DF" w:rsidRDefault="008867E3" w:rsidP="008867E3">
                  <w:pPr>
                    <w:jc w:val="center"/>
                    <w:rPr>
                      <w:sz w:val="16"/>
                      <w:szCs w:val="16"/>
                    </w:rPr>
                  </w:pPr>
                  <w:r>
                    <w:rPr>
                      <w:sz w:val="16"/>
                      <w:szCs w:val="16"/>
                    </w:rPr>
                    <w:t>2020-01-03 6:01:03 AM</w:t>
                  </w:r>
                </w:p>
              </w:tc>
              <w:tc>
                <w:tcPr>
                  <w:tcW w:w="1343" w:type="dxa"/>
                </w:tcPr>
                <w:p w14:paraId="24A08F28" w14:textId="77777777" w:rsidR="008867E3" w:rsidRPr="00E578DF" w:rsidRDefault="008867E3" w:rsidP="008867E3">
                  <w:pPr>
                    <w:jc w:val="center"/>
                    <w:rPr>
                      <w:sz w:val="16"/>
                      <w:szCs w:val="16"/>
                    </w:rPr>
                  </w:pPr>
                  <w:r>
                    <w:rPr>
                      <w:sz w:val="16"/>
                      <w:szCs w:val="16"/>
                    </w:rPr>
                    <w:t>TradeDesk – TD002/0001</w:t>
                  </w:r>
                </w:p>
              </w:tc>
              <w:tc>
                <w:tcPr>
                  <w:tcW w:w="1440" w:type="dxa"/>
                </w:tcPr>
                <w:p w14:paraId="3EA0B68A" w14:textId="6883C5B1" w:rsidR="008867E3" w:rsidRDefault="00AD594C" w:rsidP="008867E3">
                  <w:pPr>
                    <w:jc w:val="center"/>
                    <w:rPr>
                      <w:sz w:val="16"/>
                      <w:szCs w:val="16"/>
                    </w:rPr>
                  </w:pPr>
                  <w:r>
                    <w:rPr>
                      <w:sz w:val="16"/>
                      <w:szCs w:val="16"/>
                    </w:rPr>
                    <w:t xml:space="preserve">Approved by Finance </w:t>
                  </w:r>
                </w:p>
              </w:tc>
              <w:tc>
                <w:tcPr>
                  <w:tcW w:w="1620" w:type="dxa"/>
                </w:tcPr>
                <w:p w14:paraId="3687B123" w14:textId="79D3532D" w:rsidR="008867E3" w:rsidRDefault="008867E3" w:rsidP="008867E3">
                  <w:pPr>
                    <w:jc w:val="center"/>
                    <w:rPr>
                      <w:sz w:val="16"/>
                      <w:szCs w:val="16"/>
                    </w:rPr>
                  </w:pPr>
                  <w:r>
                    <w:rPr>
                      <w:sz w:val="16"/>
                      <w:szCs w:val="16"/>
                    </w:rPr>
                    <w:t>$</w:t>
                  </w:r>
                  <w:r w:rsidR="00AD594C">
                    <w:rPr>
                      <w:sz w:val="16"/>
                      <w:szCs w:val="16"/>
                    </w:rPr>
                    <w:t>3</w:t>
                  </w:r>
                  <w:r>
                    <w:rPr>
                      <w:sz w:val="16"/>
                      <w:szCs w:val="16"/>
                    </w:rPr>
                    <w:t>,022.45</w:t>
                  </w:r>
                </w:p>
              </w:tc>
              <w:tc>
                <w:tcPr>
                  <w:tcW w:w="1080" w:type="dxa"/>
                </w:tcPr>
                <w:p w14:paraId="0EA35FDD" w14:textId="03A94922" w:rsidR="008867E3" w:rsidRDefault="008867E3" w:rsidP="008867E3">
                  <w:pPr>
                    <w:jc w:val="center"/>
                    <w:rPr>
                      <w:sz w:val="16"/>
                      <w:szCs w:val="16"/>
                    </w:rPr>
                  </w:pPr>
                  <w:r>
                    <w:rPr>
                      <w:sz w:val="16"/>
                      <w:szCs w:val="16"/>
                    </w:rPr>
                    <w:t>01/</w:t>
                  </w:r>
                  <w:r w:rsidR="00AD594C">
                    <w:rPr>
                      <w:sz w:val="16"/>
                      <w:szCs w:val="16"/>
                    </w:rPr>
                    <w:t>15</w:t>
                  </w:r>
                  <w:r>
                    <w:rPr>
                      <w:sz w:val="16"/>
                      <w:szCs w:val="16"/>
                    </w:rPr>
                    <w:t>/2020</w:t>
                  </w:r>
                </w:p>
              </w:tc>
              <w:tc>
                <w:tcPr>
                  <w:tcW w:w="2345" w:type="dxa"/>
                </w:tcPr>
                <w:p w14:paraId="2CA15417" w14:textId="06F21BBC" w:rsidR="008867E3" w:rsidRDefault="008867E3" w:rsidP="008867E3">
                  <w:pPr>
                    <w:jc w:val="center"/>
                    <w:rPr>
                      <w:sz w:val="16"/>
                      <w:szCs w:val="16"/>
                    </w:rPr>
                  </w:pPr>
                  <w:r w:rsidRPr="008A5743">
                    <w:rPr>
                      <w:sz w:val="16"/>
                      <w:szCs w:val="16"/>
                      <w:u w:val="single"/>
                    </w:rPr>
                    <w:t>View Invoice</w:t>
                  </w:r>
                  <w:r>
                    <w:rPr>
                      <w:sz w:val="16"/>
                      <w:szCs w:val="16"/>
                    </w:rPr>
                    <w:t xml:space="preserve"> / </w:t>
                  </w:r>
                  <w:r w:rsidR="00AD594C">
                    <w:rPr>
                      <w:sz w:val="16"/>
                      <w:szCs w:val="16"/>
                      <w:u w:val="single"/>
                    </w:rPr>
                    <w:t>Post to ERP System</w:t>
                  </w:r>
                </w:p>
              </w:tc>
            </w:tr>
          </w:tbl>
          <w:p w14:paraId="7FF20012" w14:textId="1CC3FD01" w:rsidR="00DC4419" w:rsidRDefault="00DC4419" w:rsidP="0064399D"/>
          <w:p w14:paraId="01F9A303" w14:textId="77777777" w:rsidR="00DC4419" w:rsidRDefault="00DC4419" w:rsidP="0064399D"/>
        </w:tc>
      </w:tr>
    </w:tbl>
    <w:p w14:paraId="57DA2CE3" w14:textId="47BA1654" w:rsidR="00DC4419" w:rsidRDefault="00DC4419" w:rsidP="00DC4419"/>
    <w:p w14:paraId="48F77F1A" w14:textId="4CFBF9C1" w:rsidR="00270DB7" w:rsidRDefault="00EC35DC" w:rsidP="00EC35DC">
      <w:pPr>
        <w:spacing w:after="0"/>
      </w:pPr>
      <w:r w:rsidRPr="00EC35DC">
        <w:rPr>
          <w:b/>
          <w:bCs/>
        </w:rPr>
        <w:t>Verified Successfully</w:t>
      </w:r>
      <w:r>
        <w:t xml:space="preserve"> Invoice Status will have A, C or M attribute (sub-status) denoting how Invoice has achieved the status of being Verified Successfully: </w:t>
      </w:r>
      <w:r w:rsidRPr="00EC35DC">
        <w:rPr>
          <w:b/>
          <w:bCs/>
        </w:rPr>
        <w:t>A</w:t>
      </w:r>
      <w:r>
        <w:t xml:space="preserve">utomatically, </w:t>
      </w:r>
      <w:r w:rsidRPr="00EC35DC">
        <w:rPr>
          <w:b/>
          <w:bCs/>
        </w:rPr>
        <w:t>C</w:t>
      </w:r>
      <w:r>
        <w:t xml:space="preserve">orrected or </w:t>
      </w:r>
      <w:r w:rsidRPr="00EC35DC">
        <w:rPr>
          <w:b/>
          <w:bCs/>
        </w:rPr>
        <w:t>M</w:t>
      </w:r>
      <w:r>
        <w:t>anually processed.</w:t>
      </w:r>
    </w:p>
    <w:p w14:paraId="4B5BD1FA" w14:textId="77777777" w:rsidR="00EC35DC" w:rsidRDefault="00EC35DC" w:rsidP="00CE2361">
      <w:pPr>
        <w:spacing w:after="0"/>
        <w:rPr>
          <w:u w:val="single"/>
        </w:rPr>
      </w:pPr>
    </w:p>
    <w:p w14:paraId="4D2E8E35" w14:textId="72CF7A21" w:rsidR="00EE06BD" w:rsidRDefault="00EE06BD" w:rsidP="00CE2361">
      <w:pPr>
        <w:spacing w:after="0"/>
        <w:rPr>
          <w:u w:val="single"/>
        </w:rPr>
      </w:pPr>
      <w:r w:rsidRPr="00EE06BD">
        <w:rPr>
          <w:u w:val="single"/>
        </w:rPr>
        <w:t>Invoice Process</w:t>
      </w:r>
      <w:r>
        <w:rPr>
          <w:u w:val="single"/>
        </w:rPr>
        <w:t>ing</w:t>
      </w:r>
      <w:r w:rsidRPr="00EE06BD">
        <w:rPr>
          <w:u w:val="single"/>
        </w:rPr>
        <w:t xml:space="preserve"> Statuses</w:t>
      </w:r>
    </w:p>
    <w:p w14:paraId="1C8D417F" w14:textId="77777777" w:rsidR="00A173B2" w:rsidRPr="00EE06BD" w:rsidRDefault="00A173B2" w:rsidP="00CE2361">
      <w:pPr>
        <w:spacing w:after="0"/>
        <w:rPr>
          <w:u w:val="single"/>
        </w:rPr>
      </w:pPr>
    </w:p>
    <w:p w14:paraId="7DA984BD" w14:textId="34832E82" w:rsidR="00706AC2" w:rsidRDefault="00706AC2" w:rsidP="00CE2361">
      <w:pPr>
        <w:spacing w:after="0"/>
      </w:pPr>
      <w:r>
        <w:t>Unrecognized</w:t>
      </w:r>
    </w:p>
    <w:p w14:paraId="0158454F" w14:textId="1AAD191F" w:rsidR="00EE06BD" w:rsidRDefault="00706AC2" w:rsidP="00CE2361">
      <w:pPr>
        <w:spacing w:after="0"/>
      </w:pPr>
      <w:r>
        <w:t>Routed for Manual Processing</w:t>
      </w:r>
    </w:p>
    <w:p w14:paraId="21C3CD30" w14:textId="279BF3EA" w:rsidR="00706AC2" w:rsidRDefault="00706AC2" w:rsidP="00CE2361">
      <w:pPr>
        <w:spacing w:after="0"/>
      </w:pPr>
      <w:r>
        <w:t>Mapping Requested</w:t>
      </w:r>
    </w:p>
    <w:p w14:paraId="3A6C12DF" w14:textId="77777777" w:rsidR="0066097D" w:rsidRDefault="0066097D" w:rsidP="0066097D">
      <w:pPr>
        <w:spacing w:after="0"/>
      </w:pPr>
      <w:r>
        <w:t>Missing Vendor Assignment</w:t>
      </w:r>
    </w:p>
    <w:p w14:paraId="24E924D0" w14:textId="17ECF708" w:rsidR="00706AC2" w:rsidRDefault="00706AC2" w:rsidP="00CE2361">
      <w:pPr>
        <w:spacing w:after="0"/>
      </w:pPr>
      <w:r>
        <w:t>Missing Info</w:t>
      </w:r>
    </w:p>
    <w:p w14:paraId="02065565" w14:textId="3DDE4CAD" w:rsidR="00706AC2" w:rsidRDefault="00706AC2" w:rsidP="00CE2361">
      <w:pPr>
        <w:spacing w:after="0"/>
      </w:pPr>
      <w:r>
        <w:t>Verified Successfully</w:t>
      </w:r>
    </w:p>
    <w:p w14:paraId="14305B46" w14:textId="203EF7D5" w:rsidR="00706AC2" w:rsidRDefault="00706AC2" w:rsidP="00CE2361">
      <w:pPr>
        <w:spacing w:after="0"/>
      </w:pPr>
      <w:r>
        <w:lastRenderedPageBreak/>
        <w:t>Verified with Errors (e.g. IO amount is incorrect)</w:t>
      </w:r>
    </w:p>
    <w:p w14:paraId="2AB66638" w14:textId="327C42E5" w:rsidR="00AF7F14" w:rsidRDefault="00AF7F14" w:rsidP="00CE2361">
      <w:pPr>
        <w:spacing w:after="0"/>
      </w:pPr>
    </w:p>
    <w:p w14:paraId="641F08C8" w14:textId="5918D8E6" w:rsidR="00AF7F14" w:rsidRDefault="00AF7F14" w:rsidP="00CE2361">
      <w:pPr>
        <w:spacing w:after="0"/>
      </w:pPr>
      <w:r>
        <w:t>Reviewed</w:t>
      </w:r>
      <w:r w:rsidR="00EC35DC">
        <w:t xml:space="preserve"> by AP Admin (dynamic status)</w:t>
      </w:r>
      <w:r w:rsidR="0006055C">
        <w:t xml:space="preserve"> – First Level of Approval</w:t>
      </w:r>
      <w:r w:rsidR="00A36A08">
        <w:t xml:space="preserve"> (modifications to IO amount(s), Payment Term, Currency, IO/PO Number(s) may be </w:t>
      </w:r>
      <w:r w:rsidR="004720C7">
        <w:t xml:space="preserve">still </w:t>
      </w:r>
      <w:r w:rsidR="00A36A08">
        <w:t>allowed on this level – this is configured in Routing Setup screen)</w:t>
      </w:r>
    </w:p>
    <w:p w14:paraId="5718555F" w14:textId="52E5F026" w:rsidR="00E076D9" w:rsidRDefault="00E076D9" w:rsidP="00CE2361">
      <w:pPr>
        <w:spacing w:after="0"/>
      </w:pPr>
      <w:r>
        <w:t>Rejected by AP Admin (dynamic status)</w:t>
      </w:r>
    </w:p>
    <w:p w14:paraId="4FD45811" w14:textId="77777777" w:rsidR="00E076D9" w:rsidRDefault="00E076D9" w:rsidP="00CE2361">
      <w:pPr>
        <w:spacing w:after="0"/>
      </w:pPr>
    </w:p>
    <w:p w14:paraId="4489800B" w14:textId="52C43FA2" w:rsidR="008C2C2C" w:rsidRDefault="008C2C2C" w:rsidP="00CE2361">
      <w:pPr>
        <w:spacing w:after="0"/>
      </w:pPr>
      <w:r>
        <w:t>Approved by Media Manager (dynamic status)</w:t>
      </w:r>
      <w:r w:rsidR="0006055C">
        <w:t xml:space="preserve"> – </w:t>
      </w:r>
      <w:r w:rsidR="00A173B2">
        <w:t>Second</w:t>
      </w:r>
      <w:r w:rsidR="0006055C">
        <w:t xml:space="preserve"> Level of Approval</w:t>
      </w:r>
    </w:p>
    <w:p w14:paraId="5AABC715" w14:textId="64B0DAB5" w:rsidR="00E076D9" w:rsidRDefault="00E076D9" w:rsidP="00E076D9">
      <w:pPr>
        <w:spacing w:after="0"/>
      </w:pPr>
      <w:r>
        <w:t>Rejected by Media Manager (dynamic status)</w:t>
      </w:r>
    </w:p>
    <w:p w14:paraId="3DA682A5" w14:textId="77777777" w:rsidR="00E076D9" w:rsidRDefault="00E076D9" w:rsidP="0006055C">
      <w:pPr>
        <w:spacing w:after="0"/>
      </w:pPr>
    </w:p>
    <w:p w14:paraId="4445C40E" w14:textId="60D7BE06" w:rsidR="0006055C" w:rsidRDefault="0006055C" w:rsidP="0006055C">
      <w:pPr>
        <w:spacing w:after="0"/>
      </w:pPr>
      <w:r>
        <w:t xml:space="preserve">Approved by Finance (dynamic status) – </w:t>
      </w:r>
      <w:r w:rsidR="00A173B2">
        <w:t>Third</w:t>
      </w:r>
      <w:r>
        <w:t xml:space="preserve"> Level of Approval</w:t>
      </w:r>
    </w:p>
    <w:p w14:paraId="0D2514C2" w14:textId="0C5DD450" w:rsidR="00E076D9" w:rsidRDefault="00E076D9" w:rsidP="00E076D9">
      <w:pPr>
        <w:spacing w:after="0"/>
      </w:pPr>
      <w:r>
        <w:t>Rejected by Finance (dynamic status) – Third Level of Approval</w:t>
      </w:r>
    </w:p>
    <w:p w14:paraId="0C38A91A" w14:textId="77777777" w:rsidR="00A173B2" w:rsidRDefault="00A173B2" w:rsidP="0006055C">
      <w:pPr>
        <w:spacing w:after="0"/>
      </w:pPr>
    </w:p>
    <w:p w14:paraId="59F16D3B" w14:textId="4D3BDA75" w:rsidR="00A173B2" w:rsidRDefault="00A173B2" w:rsidP="0006055C">
      <w:pPr>
        <w:spacing w:after="0"/>
      </w:pPr>
      <w:r>
        <w:t>Posted</w:t>
      </w:r>
    </w:p>
    <w:p w14:paraId="5EB1F7E7" w14:textId="6C8046AF" w:rsidR="00A173B2" w:rsidRDefault="00A173B2" w:rsidP="0006055C">
      <w:pPr>
        <w:spacing w:after="0"/>
      </w:pPr>
    </w:p>
    <w:p w14:paraId="1024ABC0" w14:textId="369982B8" w:rsidR="00A173B2" w:rsidRDefault="00232C32" w:rsidP="0006055C">
      <w:pPr>
        <w:spacing w:after="0"/>
      </w:pPr>
      <w:r>
        <w:t>Three</w:t>
      </w:r>
      <w:r w:rsidR="00A173B2">
        <w:t xml:space="preserve"> Approval levels above are configured on Routing Setup screen that sets up number of Approval Levels, name of Status and Actions for approval levels and user groups (mapped to Position Categories) who can perform approvals on each level.  The user groups who can perform correct invoices </w:t>
      </w:r>
      <w:r w:rsidR="00D471F7">
        <w:t xml:space="preserve"> and have m</w:t>
      </w:r>
      <w:r w:rsidR="00A173B2">
        <w:t xml:space="preserve">issing </w:t>
      </w:r>
      <w:r w:rsidR="00D471F7">
        <w:t>i</w:t>
      </w:r>
      <w:r w:rsidR="00A173B2">
        <w:t xml:space="preserve">nfo or </w:t>
      </w:r>
      <w:r w:rsidR="00D471F7">
        <w:t xml:space="preserve">in </w:t>
      </w:r>
      <w:r w:rsidR="00A173B2">
        <w:t>Verified with Error</w:t>
      </w:r>
      <w:r w:rsidR="00D471F7">
        <w:t>s status</w:t>
      </w:r>
      <w:r w:rsidR="00A173B2">
        <w:t xml:space="preserve"> and user groups who can manually process invoice (map to </w:t>
      </w:r>
      <w:r w:rsidR="003120B5">
        <w:t>Vendor/Vendor Site and enter all invoice attributes manually)</w:t>
      </w:r>
      <w:r w:rsidR="00D471F7">
        <w:t xml:space="preserve"> will be configured on Routing Setup screen as well.</w:t>
      </w:r>
    </w:p>
    <w:p w14:paraId="6C240F49" w14:textId="77777777" w:rsidR="003120B5" w:rsidRDefault="003120B5" w:rsidP="0006055C">
      <w:pPr>
        <w:spacing w:after="0"/>
      </w:pPr>
    </w:p>
    <w:p w14:paraId="0679A2AB" w14:textId="77777777" w:rsidR="00AF7F14" w:rsidRDefault="00AF7F14" w:rsidP="00CE2361">
      <w:pPr>
        <w:spacing w:after="0"/>
      </w:pPr>
    </w:p>
    <w:p w14:paraId="67F8DF9F" w14:textId="0EA2AF06" w:rsidR="002E7913" w:rsidRDefault="002E7913">
      <w:r>
        <w:br w:type="page"/>
      </w:r>
    </w:p>
    <w:p w14:paraId="202D9E83" w14:textId="32CBF86A" w:rsidR="002E7913" w:rsidRDefault="002E7913" w:rsidP="00387E71">
      <w:pPr>
        <w:pStyle w:val="Heading1"/>
        <w:numPr>
          <w:ilvl w:val="0"/>
          <w:numId w:val="1"/>
        </w:numPr>
      </w:pPr>
      <w:bookmarkStart w:id="42" w:name="_Toc29933288"/>
      <w:r>
        <w:lastRenderedPageBreak/>
        <w:t>Review Invoice</w:t>
      </w:r>
      <w:r w:rsidR="00145D26">
        <w:t xml:space="preserve"> Document</w:t>
      </w:r>
      <w:bookmarkEnd w:id="42"/>
    </w:p>
    <w:p w14:paraId="26A73441" w14:textId="77777777" w:rsidR="000619BF" w:rsidRPr="000619BF" w:rsidRDefault="000619BF" w:rsidP="000619BF"/>
    <w:tbl>
      <w:tblPr>
        <w:tblStyle w:val="TableGrid"/>
        <w:tblW w:w="10885" w:type="dxa"/>
        <w:tblLook w:val="04A0" w:firstRow="1" w:lastRow="0" w:firstColumn="1" w:lastColumn="0" w:noHBand="0" w:noVBand="1"/>
      </w:tblPr>
      <w:tblGrid>
        <w:gridCol w:w="10885"/>
      </w:tblGrid>
      <w:tr w:rsidR="000619BF" w14:paraId="07E9A9B4" w14:textId="77777777" w:rsidTr="00A43135">
        <w:tc>
          <w:tcPr>
            <w:tcW w:w="10885" w:type="dxa"/>
          </w:tcPr>
          <w:p w14:paraId="3AFC9B96" w14:textId="691D69EC" w:rsidR="000619BF" w:rsidRDefault="000619BF" w:rsidP="00803D0D">
            <w:r>
              <w:t>AP Automation</w:t>
            </w:r>
            <w:r>
              <w:tab/>
            </w:r>
            <w:r>
              <w:tab/>
            </w:r>
            <w:r>
              <w:tab/>
            </w:r>
            <w:r>
              <w:tab/>
              <w:t>John Doe</w:t>
            </w:r>
            <w:r>
              <w:tab/>
            </w:r>
          </w:p>
        </w:tc>
      </w:tr>
    </w:tbl>
    <w:p w14:paraId="2A201A8F" w14:textId="77777777" w:rsidR="000619BF" w:rsidRDefault="000619BF" w:rsidP="000619BF"/>
    <w:tbl>
      <w:tblPr>
        <w:tblStyle w:val="TableGrid"/>
        <w:tblW w:w="10885" w:type="dxa"/>
        <w:tblLook w:val="04A0" w:firstRow="1" w:lastRow="0" w:firstColumn="1" w:lastColumn="0" w:noHBand="0" w:noVBand="1"/>
      </w:tblPr>
      <w:tblGrid>
        <w:gridCol w:w="10885"/>
      </w:tblGrid>
      <w:tr w:rsidR="000619BF" w14:paraId="391C52D8" w14:textId="77777777" w:rsidTr="00E076D9">
        <w:trPr>
          <w:trHeight w:val="7712"/>
        </w:trPr>
        <w:tc>
          <w:tcPr>
            <w:tcW w:w="10885" w:type="dxa"/>
          </w:tcPr>
          <w:p w14:paraId="2CA7B452" w14:textId="5EB992D9" w:rsidR="000619BF" w:rsidRDefault="00145D26" w:rsidP="00A43135">
            <w:pPr>
              <w:jc w:val="center"/>
            </w:pPr>
            <w:r>
              <w:t xml:space="preserve">Review </w:t>
            </w:r>
            <w:r w:rsidR="000619BF">
              <w:t>Invoice</w:t>
            </w:r>
          </w:p>
          <w:p w14:paraId="38BD757F" w14:textId="5A1F2C88" w:rsidR="000619BF" w:rsidRDefault="000619BF" w:rsidP="00A43135"/>
          <w:tbl>
            <w:tblPr>
              <w:tblStyle w:val="TableGrid"/>
              <w:tblW w:w="10654" w:type="dxa"/>
              <w:jc w:val="center"/>
              <w:tblLook w:val="04A0" w:firstRow="1" w:lastRow="0" w:firstColumn="1" w:lastColumn="0" w:noHBand="0" w:noVBand="1"/>
            </w:tblPr>
            <w:tblGrid>
              <w:gridCol w:w="2042"/>
              <w:gridCol w:w="3962"/>
              <w:gridCol w:w="1949"/>
              <w:gridCol w:w="2701"/>
            </w:tblGrid>
            <w:tr w:rsidR="008E085F" w14:paraId="1BA6A3D4" w14:textId="77777777" w:rsidTr="008E085F">
              <w:trPr>
                <w:trHeight w:val="377"/>
                <w:jc w:val="center"/>
              </w:trPr>
              <w:tc>
                <w:tcPr>
                  <w:tcW w:w="2042" w:type="dxa"/>
                  <w:tcBorders>
                    <w:top w:val="single" w:sz="4" w:space="0" w:color="auto"/>
                    <w:left w:val="single" w:sz="4" w:space="0" w:color="auto"/>
                    <w:bottom w:val="single" w:sz="4" w:space="0" w:color="auto"/>
                    <w:right w:val="nil"/>
                  </w:tcBorders>
                  <w:shd w:val="clear" w:color="auto" w:fill="2F5496" w:themeFill="accent1" w:themeFillShade="BF"/>
                  <w:vAlign w:val="center"/>
                </w:tcPr>
                <w:p w14:paraId="4FB6162E" w14:textId="6F34F9FC" w:rsidR="008E085F" w:rsidRPr="00B72FFB" w:rsidRDefault="008E085F" w:rsidP="00A43135">
                  <w:pPr>
                    <w:rPr>
                      <w:b/>
                      <w:bCs/>
                    </w:rPr>
                  </w:pPr>
                  <w:r>
                    <w:rPr>
                      <w:b/>
                      <w:bCs/>
                      <w:color w:val="FFFFFF" w:themeColor="background1"/>
                      <w:sz w:val="18"/>
                      <w:szCs w:val="18"/>
                    </w:rPr>
                    <w:t>Show</w:t>
                  </w:r>
                  <w:r w:rsidRPr="00B72FFB">
                    <w:rPr>
                      <w:b/>
                      <w:bCs/>
                      <w:color w:val="FFFFFF" w:themeColor="background1"/>
                      <w:sz w:val="18"/>
                      <w:szCs w:val="18"/>
                    </w:rPr>
                    <w:t xml:space="preserve"> Invoice</w:t>
                  </w:r>
                  <w:r>
                    <w:rPr>
                      <w:b/>
                      <w:bCs/>
                      <w:color w:val="FFFFFF" w:themeColor="background1"/>
                      <w:sz w:val="18"/>
                      <w:szCs w:val="18"/>
                    </w:rPr>
                    <w:t xml:space="preserve"> Document</w:t>
                  </w:r>
                </w:p>
              </w:tc>
              <w:tc>
                <w:tcPr>
                  <w:tcW w:w="3962" w:type="dxa"/>
                  <w:tcBorders>
                    <w:top w:val="nil"/>
                    <w:left w:val="nil"/>
                    <w:bottom w:val="nil"/>
                    <w:right w:val="nil"/>
                  </w:tcBorders>
                  <w:shd w:val="clear" w:color="auto" w:fill="FFFFFF" w:themeFill="background1"/>
                  <w:vAlign w:val="center"/>
                </w:tcPr>
                <w:p w14:paraId="177DBEBA" w14:textId="73B1F444" w:rsidR="008E085F" w:rsidRPr="00B72FFB" w:rsidRDefault="008E085F" w:rsidP="00A43135">
                  <w:pPr>
                    <w:jc w:val="center"/>
                    <w:rPr>
                      <w:b/>
                      <w:bCs/>
                    </w:rPr>
                  </w:pPr>
                </w:p>
              </w:tc>
              <w:tc>
                <w:tcPr>
                  <w:tcW w:w="1949" w:type="dxa"/>
                  <w:tcBorders>
                    <w:top w:val="nil"/>
                    <w:left w:val="nil"/>
                    <w:bottom w:val="nil"/>
                    <w:right w:val="nil"/>
                  </w:tcBorders>
                  <w:shd w:val="clear" w:color="auto" w:fill="FFFFFF" w:themeFill="background1"/>
                  <w:vAlign w:val="center"/>
                </w:tcPr>
                <w:p w14:paraId="4E0A9B25" w14:textId="7ABB04BE" w:rsidR="008E085F" w:rsidRPr="00B72FFB" w:rsidRDefault="008E085F" w:rsidP="00A43135">
                  <w:pPr>
                    <w:jc w:val="center"/>
                    <w:rPr>
                      <w:b/>
                      <w:bCs/>
                    </w:rPr>
                  </w:pPr>
                </w:p>
              </w:tc>
              <w:tc>
                <w:tcPr>
                  <w:tcW w:w="2701" w:type="dxa"/>
                  <w:tcBorders>
                    <w:top w:val="nil"/>
                    <w:left w:val="nil"/>
                    <w:bottom w:val="nil"/>
                    <w:right w:val="nil"/>
                  </w:tcBorders>
                  <w:shd w:val="clear" w:color="auto" w:fill="FFFFFF" w:themeFill="background1"/>
                  <w:vAlign w:val="center"/>
                </w:tcPr>
                <w:p w14:paraId="07EEAF6A" w14:textId="3CE36589" w:rsidR="008E085F" w:rsidRPr="00B72FFB" w:rsidRDefault="008E085F" w:rsidP="00A43135">
                  <w:pPr>
                    <w:jc w:val="center"/>
                    <w:rPr>
                      <w:b/>
                      <w:bCs/>
                    </w:rPr>
                  </w:pPr>
                </w:p>
              </w:tc>
            </w:tr>
          </w:tbl>
          <w:p w14:paraId="342F81B3" w14:textId="4E9BA135" w:rsidR="000619BF" w:rsidRPr="00573BF1" w:rsidRDefault="000619BF" w:rsidP="00A43135">
            <w:pPr>
              <w:rPr>
                <w:sz w:val="8"/>
                <w:szCs w:val="8"/>
              </w:rPr>
            </w:pPr>
          </w:p>
          <w:p w14:paraId="1A2B9B63" w14:textId="0F72505F" w:rsidR="000619BF" w:rsidRDefault="000619BF" w:rsidP="00A43135"/>
          <w:tbl>
            <w:tblPr>
              <w:tblStyle w:val="TableGrid"/>
              <w:tblW w:w="0" w:type="auto"/>
              <w:tblLook w:val="04A0" w:firstRow="1" w:lastRow="0" w:firstColumn="1" w:lastColumn="0" w:noHBand="0" w:noVBand="1"/>
            </w:tblPr>
            <w:tblGrid>
              <w:gridCol w:w="2857"/>
              <w:gridCol w:w="4590"/>
            </w:tblGrid>
            <w:tr w:rsidR="00AF7F14" w14:paraId="421AFBE9" w14:textId="77777777" w:rsidTr="008E085F">
              <w:trPr>
                <w:trHeight w:val="278"/>
              </w:trPr>
              <w:tc>
                <w:tcPr>
                  <w:tcW w:w="2857" w:type="dxa"/>
                  <w:tcBorders>
                    <w:top w:val="nil"/>
                    <w:left w:val="nil"/>
                    <w:bottom w:val="nil"/>
                    <w:right w:val="single" w:sz="4" w:space="0" w:color="A6A6A6" w:themeColor="background1" w:themeShade="A6"/>
                  </w:tcBorders>
                </w:tcPr>
                <w:p w14:paraId="2C657AA2" w14:textId="0DFCCAB9" w:rsidR="00AF7F14" w:rsidRDefault="00803D0D" w:rsidP="00AF7F14">
                  <w:pPr>
                    <w:jc w:val="right"/>
                    <w:rPr>
                      <w:sz w:val="16"/>
                      <w:szCs w:val="16"/>
                    </w:rPr>
                  </w:pPr>
                  <w:r>
                    <w:rPr>
                      <w:sz w:val="16"/>
                      <w:szCs w:val="16"/>
                    </w:rPr>
                    <w:t>Invoice Document File</w:t>
                  </w:r>
                  <w:r w:rsidR="00AF7F14">
                    <w:rPr>
                      <w:sz w:val="16"/>
                      <w:szCs w:val="16"/>
                    </w:rPr>
                    <w:t>:</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1E511F" w14:textId="55B29C55" w:rsidR="00AF7F14" w:rsidRDefault="008E085F" w:rsidP="00AF7F14">
                  <w:pPr>
                    <w:rPr>
                      <w:sz w:val="16"/>
                      <w:szCs w:val="16"/>
                    </w:rPr>
                  </w:pPr>
                  <w:r w:rsidRPr="0082252C">
                    <w:rPr>
                      <w:color w:val="808080" w:themeColor="background1" w:themeShade="80"/>
                      <w:sz w:val="16"/>
                      <w:szCs w:val="16"/>
                    </w:rPr>
                    <w:t>5678.pdf  2020-01-03 4:15:45 PM</w:t>
                  </w:r>
                </w:p>
              </w:tc>
            </w:tr>
          </w:tbl>
          <w:p w14:paraId="2F8214D2" w14:textId="77777777" w:rsidR="00AF7F14" w:rsidRPr="00803D0D" w:rsidRDefault="00AF7F14" w:rsidP="00A43135">
            <w:pPr>
              <w:rPr>
                <w:sz w:val="8"/>
                <w:szCs w:val="8"/>
              </w:rPr>
            </w:pPr>
          </w:p>
          <w:tbl>
            <w:tblPr>
              <w:tblStyle w:val="TableGrid"/>
              <w:tblW w:w="0" w:type="auto"/>
              <w:tblLook w:val="04A0" w:firstRow="1" w:lastRow="0" w:firstColumn="1" w:lastColumn="0" w:noHBand="0" w:noVBand="1"/>
            </w:tblPr>
            <w:tblGrid>
              <w:gridCol w:w="2857"/>
              <w:gridCol w:w="4590"/>
            </w:tblGrid>
            <w:tr w:rsidR="00803D0D" w14:paraId="09433017" w14:textId="77777777" w:rsidTr="008E085F">
              <w:trPr>
                <w:trHeight w:val="278"/>
              </w:trPr>
              <w:tc>
                <w:tcPr>
                  <w:tcW w:w="2857" w:type="dxa"/>
                  <w:tcBorders>
                    <w:top w:val="nil"/>
                    <w:left w:val="nil"/>
                    <w:bottom w:val="nil"/>
                    <w:right w:val="single" w:sz="4" w:space="0" w:color="A6A6A6" w:themeColor="background1" w:themeShade="A6"/>
                  </w:tcBorders>
                </w:tcPr>
                <w:p w14:paraId="4602DA58" w14:textId="0F17BD79" w:rsidR="00803D0D" w:rsidRDefault="00803D0D" w:rsidP="00803D0D">
                  <w:pPr>
                    <w:jc w:val="right"/>
                    <w:rPr>
                      <w:sz w:val="16"/>
                      <w:szCs w:val="16"/>
                    </w:rPr>
                  </w:pPr>
                  <w:r>
                    <w:rPr>
                      <w:sz w:val="16"/>
                      <w:szCs w:val="16"/>
                    </w:rPr>
                    <w:t>ERP Vendor/Site:</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7F35E3" w14:textId="524E5093" w:rsidR="00803D0D" w:rsidRDefault="008E085F" w:rsidP="00803D0D">
                  <w:pPr>
                    <w:rPr>
                      <w:sz w:val="16"/>
                      <w:szCs w:val="16"/>
                    </w:rPr>
                  </w:pPr>
                  <w:r w:rsidRPr="0082252C">
                    <w:rPr>
                      <w:color w:val="808080" w:themeColor="background1" w:themeShade="80"/>
                      <w:sz w:val="16"/>
                      <w:szCs w:val="16"/>
                    </w:rPr>
                    <w:t>Facebook - V0001/0001</w:t>
                  </w:r>
                </w:p>
              </w:tc>
            </w:tr>
          </w:tbl>
          <w:p w14:paraId="7198A81C"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287C1FA" w14:textId="77777777" w:rsidTr="0082252C">
              <w:trPr>
                <w:trHeight w:val="278"/>
              </w:trPr>
              <w:tc>
                <w:tcPr>
                  <w:tcW w:w="2857" w:type="dxa"/>
                  <w:tcBorders>
                    <w:top w:val="nil"/>
                    <w:left w:val="nil"/>
                    <w:bottom w:val="nil"/>
                    <w:right w:val="single" w:sz="4" w:space="0" w:color="A6A6A6" w:themeColor="background1" w:themeShade="A6"/>
                  </w:tcBorders>
                </w:tcPr>
                <w:p w14:paraId="08763E80" w14:textId="22604F17" w:rsidR="00803D0D" w:rsidRDefault="00803D0D" w:rsidP="00803D0D">
                  <w:pPr>
                    <w:jc w:val="right"/>
                    <w:rPr>
                      <w:sz w:val="16"/>
                      <w:szCs w:val="16"/>
                    </w:rPr>
                  </w:pPr>
                  <w:r>
                    <w:rPr>
                      <w:sz w:val="16"/>
                      <w:szCs w:val="16"/>
                    </w:rPr>
                    <w:t>Invoice Status:</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485F96" w14:textId="3FAA5AFE" w:rsidR="00803D0D" w:rsidRDefault="0082252C" w:rsidP="00803D0D">
                  <w:pPr>
                    <w:rPr>
                      <w:sz w:val="16"/>
                      <w:szCs w:val="16"/>
                    </w:rPr>
                  </w:pPr>
                  <w:r w:rsidRPr="0082252C">
                    <w:rPr>
                      <w:color w:val="808080" w:themeColor="background1" w:themeShade="80"/>
                      <w:sz w:val="16"/>
                      <w:szCs w:val="16"/>
                    </w:rPr>
                    <w:t>Verified Successfully (A)</w:t>
                  </w:r>
                </w:p>
              </w:tc>
            </w:tr>
          </w:tbl>
          <w:p w14:paraId="0D296E69"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4EE89ED" w14:textId="77777777" w:rsidTr="0082252C">
              <w:trPr>
                <w:trHeight w:val="278"/>
              </w:trPr>
              <w:tc>
                <w:tcPr>
                  <w:tcW w:w="2857" w:type="dxa"/>
                  <w:tcBorders>
                    <w:top w:val="nil"/>
                    <w:left w:val="nil"/>
                    <w:bottom w:val="nil"/>
                    <w:right w:val="single" w:sz="4" w:space="0" w:color="A6A6A6" w:themeColor="background1" w:themeShade="A6"/>
                  </w:tcBorders>
                </w:tcPr>
                <w:p w14:paraId="097D7CC7" w14:textId="5FFCC9C9" w:rsidR="00803D0D" w:rsidRDefault="00803D0D" w:rsidP="00803D0D">
                  <w:pPr>
                    <w:jc w:val="right"/>
                    <w:rPr>
                      <w:sz w:val="16"/>
                      <w:szCs w:val="16"/>
                    </w:rPr>
                  </w:pPr>
                  <w:r>
                    <w:rPr>
                      <w:sz w:val="16"/>
                      <w:szCs w:val="16"/>
                    </w:rPr>
                    <w:t>Invoice Model/Tag:</w:t>
                  </w:r>
                </w:p>
              </w:tc>
              <w:tc>
                <w:tcPr>
                  <w:tcW w:w="45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288E79" w14:textId="517C7806" w:rsidR="00803D0D" w:rsidRDefault="0082252C" w:rsidP="00803D0D">
                  <w:pPr>
                    <w:rPr>
                      <w:sz w:val="16"/>
                      <w:szCs w:val="16"/>
                    </w:rPr>
                  </w:pPr>
                  <w:r w:rsidRPr="0082252C">
                    <w:rPr>
                      <w:color w:val="808080" w:themeColor="background1" w:themeShade="80"/>
                      <w:sz w:val="16"/>
                      <w:szCs w:val="16"/>
                    </w:rPr>
                    <w:t>Facebook – V1</w:t>
                  </w:r>
                </w:p>
              </w:tc>
            </w:tr>
          </w:tbl>
          <w:p w14:paraId="2E2E3E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0B4A1481" w14:textId="77777777" w:rsidTr="008E085F">
              <w:trPr>
                <w:trHeight w:val="278"/>
              </w:trPr>
              <w:tc>
                <w:tcPr>
                  <w:tcW w:w="2857" w:type="dxa"/>
                  <w:tcBorders>
                    <w:top w:val="nil"/>
                    <w:left w:val="nil"/>
                    <w:bottom w:val="nil"/>
                  </w:tcBorders>
                </w:tcPr>
                <w:p w14:paraId="3F1B3387" w14:textId="10CAA985" w:rsidR="00803D0D" w:rsidRDefault="000F38B6" w:rsidP="00803D0D">
                  <w:pPr>
                    <w:jc w:val="right"/>
                    <w:rPr>
                      <w:sz w:val="16"/>
                      <w:szCs w:val="16"/>
                    </w:rPr>
                  </w:pPr>
                  <w:r>
                    <w:rPr>
                      <w:sz w:val="16"/>
                      <w:szCs w:val="16"/>
                    </w:rPr>
                    <w:t>Invoice Number</w:t>
                  </w:r>
                  <w:r w:rsidR="00803D0D">
                    <w:rPr>
                      <w:sz w:val="16"/>
                      <w:szCs w:val="16"/>
                    </w:rPr>
                    <w:t>:</w:t>
                  </w:r>
                </w:p>
              </w:tc>
              <w:tc>
                <w:tcPr>
                  <w:tcW w:w="4590" w:type="dxa"/>
                </w:tcPr>
                <w:p w14:paraId="11948F4C" w14:textId="10FE8592" w:rsidR="00803D0D" w:rsidRDefault="0082252C" w:rsidP="00803D0D">
                  <w:pPr>
                    <w:rPr>
                      <w:sz w:val="16"/>
                      <w:szCs w:val="16"/>
                    </w:rPr>
                  </w:pPr>
                  <w:r>
                    <w:rPr>
                      <w:sz w:val="16"/>
                      <w:szCs w:val="16"/>
                    </w:rPr>
                    <w:t>456789</w:t>
                  </w:r>
                </w:p>
              </w:tc>
            </w:tr>
          </w:tbl>
          <w:p w14:paraId="34014DB0"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18EA54F4" w14:textId="77777777" w:rsidTr="008E085F">
              <w:trPr>
                <w:trHeight w:val="278"/>
              </w:trPr>
              <w:tc>
                <w:tcPr>
                  <w:tcW w:w="2857" w:type="dxa"/>
                  <w:tcBorders>
                    <w:top w:val="nil"/>
                    <w:left w:val="nil"/>
                    <w:bottom w:val="nil"/>
                  </w:tcBorders>
                </w:tcPr>
                <w:p w14:paraId="310E34F3" w14:textId="5502F826" w:rsidR="00803D0D" w:rsidRDefault="000F38B6" w:rsidP="00803D0D">
                  <w:pPr>
                    <w:jc w:val="right"/>
                    <w:rPr>
                      <w:sz w:val="16"/>
                      <w:szCs w:val="16"/>
                    </w:rPr>
                  </w:pPr>
                  <w:r>
                    <w:rPr>
                      <w:sz w:val="16"/>
                      <w:szCs w:val="16"/>
                    </w:rPr>
                    <w:t>Invoice Date</w:t>
                  </w:r>
                  <w:r w:rsidR="00803D0D">
                    <w:rPr>
                      <w:sz w:val="16"/>
                      <w:szCs w:val="16"/>
                    </w:rPr>
                    <w:t>:</w:t>
                  </w:r>
                </w:p>
              </w:tc>
              <w:tc>
                <w:tcPr>
                  <w:tcW w:w="4590" w:type="dxa"/>
                </w:tcPr>
                <w:p w14:paraId="09122A38" w14:textId="1BA8153F" w:rsidR="00803D0D" w:rsidRDefault="0082252C" w:rsidP="00803D0D">
                  <w:pPr>
                    <w:rPr>
                      <w:sz w:val="16"/>
                      <w:szCs w:val="16"/>
                    </w:rPr>
                  </w:pPr>
                  <w:r>
                    <w:rPr>
                      <w:sz w:val="16"/>
                      <w:szCs w:val="16"/>
                    </w:rPr>
                    <w:t>01/01/2020</w:t>
                  </w:r>
                </w:p>
              </w:tc>
            </w:tr>
          </w:tbl>
          <w:p w14:paraId="70C9C75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66347228" w14:textId="77777777" w:rsidTr="008E085F">
              <w:trPr>
                <w:trHeight w:val="278"/>
              </w:trPr>
              <w:tc>
                <w:tcPr>
                  <w:tcW w:w="2857" w:type="dxa"/>
                  <w:tcBorders>
                    <w:top w:val="nil"/>
                    <w:left w:val="nil"/>
                    <w:bottom w:val="nil"/>
                  </w:tcBorders>
                </w:tcPr>
                <w:p w14:paraId="07F239DE" w14:textId="73BE7A29" w:rsidR="00803D0D" w:rsidRDefault="000F38B6" w:rsidP="00803D0D">
                  <w:pPr>
                    <w:jc w:val="right"/>
                    <w:rPr>
                      <w:sz w:val="16"/>
                      <w:szCs w:val="16"/>
                    </w:rPr>
                  </w:pPr>
                  <w:r>
                    <w:rPr>
                      <w:sz w:val="16"/>
                      <w:szCs w:val="16"/>
                    </w:rPr>
                    <w:t>Due Date</w:t>
                  </w:r>
                  <w:r w:rsidR="00803D0D">
                    <w:rPr>
                      <w:sz w:val="16"/>
                      <w:szCs w:val="16"/>
                    </w:rPr>
                    <w:t>:</w:t>
                  </w:r>
                </w:p>
              </w:tc>
              <w:tc>
                <w:tcPr>
                  <w:tcW w:w="4590" w:type="dxa"/>
                </w:tcPr>
                <w:p w14:paraId="72A2AF85" w14:textId="555AFB5D" w:rsidR="00803D0D" w:rsidRDefault="0082252C" w:rsidP="00803D0D">
                  <w:pPr>
                    <w:rPr>
                      <w:sz w:val="16"/>
                      <w:szCs w:val="16"/>
                    </w:rPr>
                  </w:pPr>
                  <w:r>
                    <w:rPr>
                      <w:sz w:val="16"/>
                      <w:szCs w:val="16"/>
                    </w:rPr>
                    <w:t>01/15/2020</w:t>
                  </w:r>
                </w:p>
              </w:tc>
            </w:tr>
          </w:tbl>
          <w:p w14:paraId="050C57A7"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4590"/>
            </w:tblGrid>
            <w:tr w:rsidR="00803D0D" w14:paraId="543AB90A" w14:textId="77777777" w:rsidTr="008E085F">
              <w:trPr>
                <w:trHeight w:val="278"/>
              </w:trPr>
              <w:tc>
                <w:tcPr>
                  <w:tcW w:w="2857" w:type="dxa"/>
                  <w:tcBorders>
                    <w:top w:val="nil"/>
                    <w:left w:val="nil"/>
                    <w:bottom w:val="nil"/>
                  </w:tcBorders>
                </w:tcPr>
                <w:p w14:paraId="458B6374" w14:textId="78D8D59C" w:rsidR="00803D0D" w:rsidRDefault="000F38B6" w:rsidP="00803D0D">
                  <w:pPr>
                    <w:jc w:val="right"/>
                    <w:rPr>
                      <w:sz w:val="16"/>
                      <w:szCs w:val="16"/>
                    </w:rPr>
                  </w:pPr>
                  <w:r>
                    <w:rPr>
                      <w:sz w:val="16"/>
                      <w:szCs w:val="16"/>
                    </w:rPr>
                    <w:t>Payment Term</w:t>
                  </w:r>
                  <w:r w:rsidR="00803D0D">
                    <w:rPr>
                      <w:sz w:val="16"/>
                      <w:szCs w:val="16"/>
                    </w:rPr>
                    <w:t>:</w:t>
                  </w:r>
                </w:p>
              </w:tc>
              <w:tc>
                <w:tcPr>
                  <w:tcW w:w="4590" w:type="dxa"/>
                </w:tcPr>
                <w:p w14:paraId="0F73456A" w14:textId="06C0E0C0" w:rsidR="00803D0D" w:rsidRDefault="008E085F" w:rsidP="00803D0D">
                  <w:pPr>
                    <w:rPr>
                      <w:sz w:val="16"/>
                      <w:szCs w:val="16"/>
                    </w:rPr>
                  </w:pPr>
                  <w:r>
                    <w:rPr>
                      <w:sz w:val="16"/>
                      <w:szCs w:val="16"/>
                    </w:rPr>
                    <w:t xml:space="preserve">Net45                                                                                                    </w:t>
                  </w:r>
                  <w:r>
                    <w:rPr>
                      <w:rFonts w:ascii="Arial" w:hAnsi="Arial" w:cs="Arial"/>
                      <w:noProof/>
                      <w:color w:val="000000" w:themeColor="text1"/>
                      <w:sz w:val="18"/>
                      <w:szCs w:val="18"/>
                    </w:rPr>
                    <w:t>▼</w:t>
                  </w:r>
                </w:p>
              </w:tc>
            </w:tr>
          </w:tbl>
          <w:p w14:paraId="6BD9A40D"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gridCol w:w="1080"/>
              <w:gridCol w:w="1710"/>
            </w:tblGrid>
            <w:tr w:rsidR="000F38B6" w14:paraId="3856861A" w14:textId="77777777" w:rsidTr="008E085F">
              <w:trPr>
                <w:trHeight w:val="278"/>
              </w:trPr>
              <w:tc>
                <w:tcPr>
                  <w:tcW w:w="2857" w:type="dxa"/>
                  <w:tcBorders>
                    <w:top w:val="nil"/>
                    <w:left w:val="nil"/>
                    <w:bottom w:val="nil"/>
                  </w:tcBorders>
                </w:tcPr>
                <w:p w14:paraId="17776463" w14:textId="48E30D7A" w:rsidR="000F38B6" w:rsidRDefault="000F38B6" w:rsidP="00803D0D">
                  <w:pPr>
                    <w:jc w:val="right"/>
                    <w:rPr>
                      <w:sz w:val="16"/>
                      <w:szCs w:val="16"/>
                    </w:rPr>
                  </w:pPr>
                  <w:r>
                    <w:rPr>
                      <w:sz w:val="16"/>
                      <w:szCs w:val="16"/>
                    </w:rPr>
                    <w:t>Service Term From:</w:t>
                  </w:r>
                </w:p>
              </w:tc>
              <w:tc>
                <w:tcPr>
                  <w:tcW w:w="1800" w:type="dxa"/>
                </w:tcPr>
                <w:p w14:paraId="7CBB5B61" w14:textId="66E21A8A" w:rsidR="000F38B6" w:rsidRDefault="0082252C" w:rsidP="00803D0D">
                  <w:pPr>
                    <w:rPr>
                      <w:sz w:val="16"/>
                      <w:szCs w:val="16"/>
                    </w:rPr>
                  </w:pPr>
                  <w:r>
                    <w:rPr>
                      <w:sz w:val="16"/>
                      <w:szCs w:val="16"/>
                    </w:rPr>
                    <w:t>12/01/2019</w:t>
                  </w:r>
                </w:p>
              </w:tc>
              <w:tc>
                <w:tcPr>
                  <w:tcW w:w="1080" w:type="dxa"/>
                  <w:tcBorders>
                    <w:top w:val="nil"/>
                    <w:bottom w:val="nil"/>
                  </w:tcBorders>
                </w:tcPr>
                <w:p w14:paraId="3AAD9166" w14:textId="440D74A3" w:rsidR="000F38B6" w:rsidRDefault="000F38B6" w:rsidP="008E085F">
                  <w:pPr>
                    <w:jc w:val="right"/>
                    <w:rPr>
                      <w:sz w:val="16"/>
                      <w:szCs w:val="16"/>
                    </w:rPr>
                  </w:pPr>
                  <w:r>
                    <w:rPr>
                      <w:sz w:val="16"/>
                      <w:szCs w:val="16"/>
                    </w:rPr>
                    <w:t>To:</w:t>
                  </w:r>
                </w:p>
              </w:tc>
              <w:tc>
                <w:tcPr>
                  <w:tcW w:w="1710" w:type="dxa"/>
                </w:tcPr>
                <w:p w14:paraId="5A52DF8A" w14:textId="2D4CF5F7" w:rsidR="000F38B6" w:rsidRDefault="0082252C" w:rsidP="00803D0D">
                  <w:pPr>
                    <w:rPr>
                      <w:sz w:val="16"/>
                      <w:szCs w:val="16"/>
                    </w:rPr>
                  </w:pPr>
                  <w:r>
                    <w:rPr>
                      <w:sz w:val="16"/>
                      <w:szCs w:val="16"/>
                    </w:rPr>
                    <w:t>12/31/2019</w:t>
                  </w:r>
                </w:p>
              </w:tc>
            </w:tr>
          </w:tbl>
          <w:p w14:paraId="6A636C88"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2857"/>
              <w:gridCol w:w="1800"/>
            </w:tblGrid>
            <w:tr w:rsidR="00803D0D" w14:paraId="75AF43FF" w14:textId="77777777" w:rsidTr="008E085F">
              <w:trPr>
                <w:trHeight w:val="278"/>
              </w:trPr>
              <w:tc>
                <w:tcPr>
                  <w:tcW w:w="2857" w:type="dxa"/>
                  <w:tcBorders>
                    <w:top w:val="nil"/>
                    <w:left w:val="nil"/>
                    <w:bottom w:val="nil"/>
                  </w:tcBorders>
                </w:tcPr>
                <w:p w14:paraId="03479C7D" w14:textId="4EC94E88" w:rsidR="00803D0D" w:rsidRDefault="000F38B6" w:rsidP="00803D0D">
                  <w:pPr>
                    <w:jc w:val="right"/>
                    <w:rPr>
                      <w:sz w:val="16"/>
                      <w:szCs w:val="16"/>
                    </w:rPr>
                  </w:pPr>
                  <w:r>
                    <w:rPr>
                      <w:sz w:val="16"/>
                      <w:szCs w:val="16"/>
                    </w:rPr>
                    <w:t>Currency</w:t>
                  </w:r>
                  <w:r w:rsidR="00803D0D">
                    <w:rPr>
                      <w:sz w:val="16"/>
                      <w:szCs w:val="16"/>
                    </w:rPr>
                    <w:t>:</w:t>
                  </w:r>
                </w:p>
              </w:tc>
              <w:tc>
                <w:tcPr>
                  <w:tcW w:w="1800" w:type="dxa"/>
                </w:tcPr>
                <w:p w14:paraId="6D4B1D48" w14:textId="284B1395" w:rsidR="00803D0D" w:rsidRDefault="008E085F" w:rsidP="00803D0D">
                  <w:pPr>
                    <w:rPr>
                      <w:sz w:val="16"/>
                      <w:szCs w:val="16"/>
                    </w:rPr>
                  </w:pPr>
                  <w:r>
                    <w:rPr>
                      <w:sz w:val="16"/>
                      <w:szCs w:val="16"/>
                    </w:rPr>
                    <w:t xml:space="preserve">USD                               </w:t>
                  </w:r>
                  <w:r>
                    <w:rPr>
                      <w:rFonts w:ascii="Arial" w:hAnsi="Arial" w:cs="Arial"/>
                      <w:noProof/>
                      <w:color w:val="000000" w:themeColor="text1"/>
                      <w:sz w:val="18"/>
                      <w:szCs w:val="18"/>
                    </w:rPr>
                    <w:t>▼</w:t>
                  </w:r>
                </w:p>
              </w:tc>
            </w:tr>
          </w:tbl>
          <w:p w14:paraId="5FD093AF" w14:textId="77777777" w:rsidR="00803D0D" w:rsidRPr="00803D0D" w:rsidRDefault="00803D0D" w:rsidP="00803D0D">
            <w:pPr>
              <w:rPr>
                <w:sz w:val="8"/>
                <w:szCs w:val="8"/>
              </w:rPr>
            </w:pPr>
          </w:p>
          <w:tbl>
            <w:tblPr>
              <w:tblStyle w:val="TableGrid"/>
              <w:tblW w:w="0" w:type="auto"/>
              <w:tblLook w:val="04A0" w:firstRow="1" w:lastRow="0" w:firstColumn="1" w:lastColumn="0" w:noHBand="0" w:noVBand="1"/>
            </w:tblPr>
            <w:tblGrid>
              <w:gridCol w:w="1322"/>
              <w:gridCol w:w="1620"/>
              <w:gridCol w:w="1620"/>
              <w:gridCol w:w="1260"/>
              <w:gridCol w:w="1620"/>
              <w:gridCol w:w="3222"/>
            </w:tblGrid>
            <w:tr w:rsidR="000444F0" w14:paraId="4546BEEC" w14:textId="4D6EB262" w:rsidTr="000444F0">
              <w:tc>
                <w:tcPr>
                  <w:tcW w:w="1322" w:type="dxa"/>
                  <w:shd w:val="clear" w:color="auto" w:fill="D9D9D9" w:themeFill="background1" w:themeFillShade="D9"/>
                </w:tcPr>
                <w:p w14:paraId="4D650861" w14:textId="30D3B457" w:rsidR="000444F0" w:rsidRPr="000F38B6" w:rsidRDefault="000444F0" w:rsidP="000F38B6">
                  <w:pPr>
                    <w:rPr>
                      <w:sz w:val="16"/>
                      <w:szCs w:val="16"/>
                    </w:rPr>
                  </w:pPr>
                  <w:r w:rsidRPr="000F38B6">
                    <w:rPr>
                      <w:sz w:val="16"/>
                      <w:szCs w:val="16"/>
                    </w:rPr>
                    <w:t>I</w:t>
                  </w:r>
                  <w:r>
                    <w:rPr>
                      <w:sz w:val="16"/>
                      <w:szCs w:val="16"/>
                    </w:rPr>
                    <w:t>O/PO Number</w:t>
                  </w:r>
                </w:p>
              </w:tc>
              <w:tc>
                <w:tcPr>
                  <w:tcW w:w="1620" w:type="dxa"/>
                  <w:shd w:val="clear" w:color="auto" w:fill="D9D9D9" w:themeFill="background1" w:themeFillShade="D9"/>
                </w:tcPr>
                <w:p w14:paraId="71E9EBC7" w14:textId="2FA7B134" w:rsidR="000444F0" w:rsidRDefault="000444F0" w:rsidP="000F38B6">
                  <w:pPr>
                    <w:rPr>
                      <w:sz w:val="16"/>
                      <w:szCs w:val="16"/>
                    </w:rPr>
                  </w:pPr>
                  <w:r w:rsidRPr="000F38B6">
                    <w:rPr>
                      <w:sz w:val="16"/>
                      <w:szCs w:val="16"/>
                    </w:rPr>
                    <w:t>I</w:t>
                  </w:r>
                  <w:r>
                    <w:rPr>
                      <w:sz w:val="16"/>
                      <w:szCs w:val="16"/>
                    </w:rPr>
                    <w:t>O/PO Description</w:t>
                  </w:r>
                </w:p>
              </w:tc>
              <w:tc>
                <w:tcPr>
                  <w:tcW w:w="1620" w:type="dxa"/>
                  <w:tcBorders>
                    <w:bottom w:val="single" w:sz="4" w:space="0" w:color="auto"/>
                  </w:tcBorders>
                  <w:shd w:val="clear" w:color="auto" w:fill="D9D9D9" w:themeFill="background1" w:themeFillShade="D9"/>
                </w:tcPr>
                <w:p w14:paraId="37FF4B87" w14:textId="3C32C14A" w:rsidR="000444F0" w:rsidRPr="000F38B6" w:rsidRDefault="000444F0" w:rsidP="000F38B6">
                  <w:pPr>
                    <w:rPr>
                      <w:sz w:val="16"/>
                      <w:szCs w:val="16"/>
                    </w:rPr>
                  </w:pPr>
                  <w:r>
                    <w:rPr>
                      <w:sz w:val="16"/>
                      <w:szCs w:val="16"/>
                    </w:rPr>
                    <w:t>Invoice Net Amount</w:t>
                  </w:r>
                </w:p>
              </w:tc>
              <w:tc>
                <w:tcPr>
                  <w:tcW w:w="1260" w:type="dxa"/>
                  <w:tcBorders>
                    <w:bottom w:val="single" w:sz="4" w:space="0" w:color="auto"/>
                  </w:tcBorders>
                  <w:shd w:val="clear" w:color="auto" w:fill="D9D9D9" w:themeFill="background1" w:themeFillShade="D9"/>
                </w:tcPr>
                <w:p w14:paraId="1ECD9A5A" w14:textId="34002168" w:rsidR="000444F0" w:rsidRDefault="000444F0" w:rsidP="000F38B6">
                  <w:pPr>
                    <w:rPr>
                      <w:sz w:val="16"/>
                      <w:szCs w:val="16"/>
                    </w:rPr>
                  </w:pPr>
                  <w:r>
                    <w:rPr>
                      <w:sz w:val="16"/>
                      <w:szCs w:val="16"/>
                    </w:rPr>
                    <w:t>IO/PO Amount</w:t>
                  </w:r>
                </w:p>
              </w:tc>
              <w:tc>
                <w:tcPr>
                  <w:tcW w:w="1620" w:type="dxa"/>
                  <w:tcBorders>
                    <w:bottom w:val="single" w:sz="4" w:space="0" w:color="auto"/>
                  </w:tcBorders>
                  <w:shd w:val="clear" w:color="auto" w:fill="D9D9D9" w:themeFill="background1" w:themeFillShade="D9"/>
                </w:tcPr>
                <w:p w14:paraId="38C70677" w14:textId="69B48E73" w:rsidR="000444F0" w:rsidRDefault="000444F0" w:rsidP="000F38B6">
                  <w:pPr>
                    <w:rPr>
                      <w:sz w:val="16"/>
                      <w:szCs w:val="16"/>
                    </w:rPr>
                  </w:pPr>
                  <w:r>
                    <w:rPr>
                      <w:sz w:val="16"/>
                      <w:szCs w:val="16"/>
                    </w:rPr>
                    <w:t>Delivered Amount</w:t>
                  </w:r>
                </w:p>
              </w:tc>
              <w:tc>
                <w:tcPr>
                  <w:tcW w:w="3222" w:type="dxa"/>
                  <w:tcBorders>
                    <w:top w:val="nil"/>
                    <w:bottom w:val="nil"/>
                    <w:right w:val="nil"/>
                  </w:tcBorders>
                  <w:shd w:val="clear" w:color="auto" w:fill="FFFFFF" w:themeFill="background1"/>
                </w:tcPr>
                <w:p w14:paraId="2ABE3936" w14:textId="5C18A6E2" w:rsidR="000444F0" w:rsidRDefault="000444F0" w:rsidP="000F38B6">
                  <w:pPr>
                    <w:rPr>
                      <w:sz w:val="16"/>
                      <w:szCs w:val="16"/>
                    </w:rPr>
                  </w:pPr>
                </w:p>
              </w:tc>
            </w:tr>
            <w:tr w:rsidR="000444F0" w:rsidRPr="00C61CEB" w14:paraId="64A21E20" w14:textId="5EA59DC3" w:rsidTr="000444F0">
              <w:tc>
                <w:tcPr>
                  <w:tcW w:w="1322" w:type="dxa"/>
                </w:tcPr>
                <w:p w14:paraId="46173435" w14:textId="3FE59846" w:rsidR="000444F0" w:rsidRPr="000F38B6" w:rsidRDefault="000444F0" w:rsidP="000F38B6">
                  <w:pPr>
                    <w:rPr>
                      <w:sz w:val="16"/>
                      <w:szCs w:val="16"/>
                    </w:rPr>
                  </w:pPr>
                  <w:r>
                    <w:rPr>
                      <w:sz w:val="16"/>
                      <w:szCs w:val="16"/>
                    </w:rPr>
                    <w:t>PO00001</w:t>
                  </w:r>
                </w:p>
              </w:tc>
              <w:tc>
                <w:tcPr>
                  <w:tcW w:w="1620" w:type="dxa"/>
                </w:tcPr>
                <w:p w14:paraId="4A8A4356" w14:textId="77777777" w:rsidR="000444F0" w:rsidRPr="000F38B6" w:rsidRDefault="000444F0" w:rsidP="000F38B6">
                  <w:pPr>
                    <w:rPr>
                      <w:sz w:val="16"/>
                      <w:szCs w:val="16"/>
                    </w:rPr>
                  </w:pPr>
                </w:p>
              </w:tc>
              <w:tc>
                <w:tcPr>
                  <w:tcW w:w="1620" w:type="dxa"/>
                  <w:tcBorders>
                    <w:right w:val="single" w:sz="4" w:space="0" w:color="auto"/>
                  </w:tcBorders>
                </w:tcPr>
                <w:p w14:paraId="033AB23E" w14:textId="7FAA346E" w:rsidR="000444F0" w:rsidRPr="000F38B6" w:rsidRDefault="000444F0" w:rsidP="000F38B6">
                  <w:pPr>
                    <w:rPr>
                      <w:sz w:val="16"/>
                      <w:szCs w:val="16"/>
                    </w:rPr>
                  </w:pPr>
                  <w:r>
                    <w:rPr>
                      <w:sz w:val="16"/>
                      <w:szCs w:val="16"/>
                    </w:rPr>
                    <w:t>$210,900.02</w:t>
                  </w:r>
                </w:p>
              </w:tc>
              <w:tc>
                <w:tcPr>
                  <w:tcW w:w="1260" w:type="dxa"/>
                  <w:tcBorders>
                    <w:top w:val="single" w:sz="4" w:space="0" w:color="auto"/>
                    <w:right w:val="single" w:sz="4" w:space="0" w:color="auto"/>
                  </w:tcBorders>
                </w:tcPr>
                <w:p w14:paraId="3AB956E9" w14:textId="4F7DAF97" w:rsidR="000444F0" w:rsidRDefault="000444F0" w:rsidP="000F38B6">
                  <w:pPr>
                    <w:rPr>
                      <w:sz w:val="16"/>
                      <w:szCs w:val="16"/>
                    </w:rPr>
                  </w:pPr>
                  <w:r>
                    <w:rPr>
                      <w:sz w:val="16"/>
                      <w:szCs w:val="16"/>
                    </w:rPr>
                    <w:t>$800,000.00</w:t>
                  </w:r>
                </w:p>
              </w:tc>
              <w:tc>
                <w:tcPr>
                  <w:tcW w:w="1620" w:type="dxa"/>
                  <w:tcBorders>
                    <w:top w:val="single" w:sz="4" w:space="0" w:color="auto"/>
                    <w:right w:val="single" w:sz="4" w:space="0" w:color="auto"/>
                  </w:tcBorders>
                </w:tcPr>
                <w:p w14:paraId="01370956" w14:textId="40C10EAB" w:rsidR="000444F0" w:rsidRDefault="000444F0" w:rsidP="000F38B6">
                  <w:pPr>
                    <w:rPr>
                      <w:sz w:val="16"/>
                      <w:szCs w:val="16"/>
                    </w:rPr>
                  </w:pPr>
                  <w:r>
                    <w:rPr>
                      <w:sz w:val="16"/>
                      <w:szCs w:val="16"/>
                    </w:rPr>
                    <w:t>$340,250.34</w:t>
                  </w:r>
                </w:p>
              </w:tc>
              <w:tc>
                <w:tcPr>
                  <w:tcW w:w="3222" w:type="dxa"/>
                  <w:tcBorders>
                    <w:top w:val="nil"/>
                    <w:left w:val="single" w:sz="4" w:space="0" w:color="auto"/>
                    <w:bottom w:val="nil"/>
                    <w:right w:val="nil"/>
                  </w:tcBorders>
                </w:tcPr>
                <w:p w14:paraId="12A2372E" w14:textId="464FDF51" w:rsidR="000444F0" w:rsidRPr="000F38B6" w:rsidRDefault="000444F0" w:rsidP="000F38B6">
                  <w:pPr>
                    <w:rPr>
                      <w:sz w:val="16"/>
                      <w:szCs w:val="16"/>
                    </w:rPr>
                  </w:pPr>
                  <w:r>
                    <w:rPr>
                      <w:sz w:val="16"/>
                      <w:szCs w:val="16"/>
                    </w:rPr>
                    <w:t>-</w:t>
                  </w:r>
                </w:p>
              </w:tc>
            </w:tr>
            <w:tr w:rsidR="000444F0" w:rsidRPr="00665058" w14:paraId="68355653" w14:textId="742BA46B" w:rsidTr="000444F0">
              <w:tc>
                <w:tcPr>
                  <w:tcW w:w="1322" w:type="dxa"/>
                </w:tcPr>
                <w:p w14:paraId="3A6AA697" w14:textId="50D1F03B" w:rsidR="000444F0" w:rsidRPr="000F38B6" w:rsidRDefault="000444F0" w:rsidP="000F38B6">
                  <w:pPr>
                    <w:rPr>
                      <w:sz w:val="16"/>
                      <w:szCs w:val="16"/>
                    </w:rPr>
                  </w:pPr>
                  <w:r>
                    <w:rPr>
                      <w:sz w:val="16"/>
                      <w:szCs w:val="16"/>
                    </w:rPr>
                    <w:t>PO00002</w:t>
                  </w:r>
                </w:p>
              </w:tc>
              <w:tc>
                <w:tcPr>
                  <w:tcW w:w="1620" w:type="dxa"/>
                </w:tcPr>
                <w:p w14:paraId="5B5AE85C" w14:textId="77777777" w:rsidR="000444F0" w:rsidRPr="000F38B6" w:rsidRDefault="000444F0" w:rsidP="000F38B6">
                  <w:pPr>
                    <w:rPr>
                      <w:sz w:val="16"/>
                      <w:szCs w:val="16"/>
                    </w:rPr>
                  </w:pPr>
                </w:p>
              </w:tc>
              <w:tc>
                <w:tcPr>
                  <w:tcW w:w="1620" w:type="dxa"/>
                  <w:tcBorders>
                    <w:right w:val="single" w:sz="4" w:space="0" w:color="auto"/>
                  </w:tcBorders>
                </w:tcPr>
                <w:p w14:paraId="2885B717" w14:textId="2B6DCBA1" w:rsidR="000444F0" w:rsidRPr="000F38B6" w:rsidRDefault="000444F0" w:rsidP="000F38B6">
                  <w:pPr>
                    <w:rPr>
                      <w:sz w:val="16"/>
                      <w:szCs w:val="16"/>
                    </w:rPr>
                  </w:pPr>
                  <w:r>
                    <w:rPr>
                      <w:sz w:val="16"/>
                      <w:szCs w:val="16"/>
                    </w:rPr>
                    <w:t>$40,000.00</w:t>
                  </w:r>
                </w:p>
              </w:tc>
              <w:tc>
                <w:tcPr>
                  <w:tcW w:w="1260" w:type="dxa"/>
                  <w:tcBorders>
                    <w:right w:val="single" w:sz="4" w:space="0" w:color="auto"/>
                  </w:tcBorders>
                </w:tcPr>
                <w:p w14:paraId="2B8BAC9E" w14:textId="7C512176" w:rsidR="000444F0" w:rsidRDefault="000444F0" w:rsidP="000F38B6">
                  <w:pPr>
                    <w:rPr>
                      <w:sz w:val="16"/>
                      <w:szCs w:val="16"/>
                    </w:rPr>
                  </w:pPr>
                  <w:r>
                    <w:rPr>
                      <w:sz w:val="16"/>
                      <w:szCs w:val="16"/>
                    </w:rPr>
                    <w:t>$100,000.00</w:t>
                  </w:r>
                </w:p>
              </w:tc>
              <w:tc>
                <w:tcPr>
                  <w:tcW w:w="1620" w:type="dxa"/>
                  <w:tcBorders>
                    <w:right w:val="single" w:sz="4" w:space="0" w:color="auto"/>
                  </w:tcBorders>
                </w:tcPr>
                <w:p w14:paraId="0B3A030A" w14:textId="495C7DC1" w:rsidR="000444F0" w:rsidRDefault="000444F0" w:rsidP="000F38B6">
                  <w:pPr>
                    <w:rPr>
                      <w:sz w:val="16"/>
                      <w:szCs w:val="16"/>
                    </w:rPr>
                  </w:pPr>
                  <w:r>
                    <w:rPr>
                      <w:sz w:val="16"/>
                      <w:szCs w:val="16"/>
                    </w:rPr>
                    <w:t>$50,182.50</w:t>
                  </w:r>
                </w:p>
              </w:tc>
              <w:tc>
                <w:tcPr>
                  <w:tcW w:w="3222" w:type="dxa"/>
                  <w:tcBorders>
                    <w:top w:val="nil"/>
                    <w:left w:val="single" w:sz="4" w:space="0" w:color="auto"/>
                    <w:bottom w:val="nil"/>
                    <w:right w:val="nil"/>
                  </w:tcBorders>
                </w:tcPr>
                <w:p w14:paraId="494F8C5D" w14:textId="376DD2BA" w:rsidR="000444F0" w:rsidRPr="000F38B6" w:rsidRDefault="000444F0" w:rsidP="000F38B6">
                  <w:pPr>
                    <w:rPr>
                      <w:sz w:val="16"/>
                      <w:szCs w:val="16"/>
                    </w:rPr>
                  </w:pPr>
                  <w:r>
                    <w:rPr>
                      <w:sz w:val="16"/>
                      <w:szCs w:val="16"/>
                    </w:rPr>
                    <w:t>+</w:t>
                  </w:r>
                </w:p>
              </w:tc>
            </w:tr>
          </w:tbl>
          <w:p w14:paraId="73514288" w14:textId="77777777" w:rsidR="00AF7F14" w:rsidRDefault="00AF7F14" w:rsidP="00A43135"/>
          <w:tbl>
            <w:tblPr>
              <w:tblStyle w:val="TableGrid"/>
              <w:tblW w:w="0" w:type="auto"/>
              <w:tblLook w:val="04A0" w:firstRow="1" w:lastRow="0" w:firstColumn="1" w:lastColumn="0" w:noHBand="0" w:noVBand="1"/>
            </w:tblPr>
            <w:tblGrid>
              <w:gridCol w:w="1563"/>
              <w:gridCol w:w="5884"/>
            </w:tblGrid>
            <w:tr w:rsidR="00E076D9" w:rsidRPr="00E120C6" w14:paraId="56E44939" w14:textId="77777777" w:rsidTr="000444F0">
              <w:trPr>
                <w:trHeight w:val="639"/>
              </w:trPr>
              <w:tc>
                <w:tcPr>
                  <w:tcW w:w="1563" w:type="dxa"/>
                  <w:tcBorders>
                    <w:top w:val="nil"/>
                    <w:left w:val="nil"/>
                    <w:bottom w:val="nil"/>
                    <w:right w:val="single" w:sz="4" w:space="0" w:color="auto"/>
                  </w:tcBorders>
                </w:tcPr>
                <w:p w14:paraId="11541C29" w14:textId="77777777" w:rsidR="00E076D9" w:rsidRDefault="00E076D9" w:rsidP="00E076D9">
                  <w:pPr>
                    <w:jc w:val="right"/>
                    <w:rPr>
                      <w:sz w:val="16"/>
                      <w:szCs w:val="16"/>
                    </w:rPr>
                  </w:pPr>
                  <w:r>
                    <w:rPr>
                      <w:sz w:val="16"/>
                      <w:szCs w:val="16"/>
                    </w:rPr>
                    <w:t>Comments:</w:t>
                  </w:r>
                </w:p>
              </w:tc>
              <w:tc>
                <w:tcPr>
                  <w:tcW w:w="5884" w:type="dxa"/>
                  <w:tcBorders>
                    <w:top w:val="single" w:sz="4" w:space="0" w:color="auto"/>
                    <w:left w:val="single" w:sz="4" w:space="0" w:color="auto"/>
                    <w:bottom w:val="single" w:sz="4" w:space="0" w:color="auto"/>
                    <w:right w:val="single" w:sz="4" w:space="0" w:color="auto"/>
                  </w:tcBorders>
                </w:tcPr>
                <w:p w14:paraId="62C912D4" w14:textId="77777777" w:rsidR="00E076D9" w:rsidRPr="00E120C6" w:rsidRDefault="00E076D9" w:rsidP="00E076D9">
                  <w:pPr>
                    <w:rPr>
                      <w:color w:val="A6A6A6" w:themeColor="background1" w:themeShade="A6"/>
                      <w:sz w:val="16"/>
                      <w:szCs w:val="16"/>
                    </w:rPr>
                  </w:pPr>
                </w:p>
              </w:tc>
            </w:tr>
          </w:tbl>
          <w:p w14:paraId="5D006D8F" w14:textId="3E0D69B0" w:rsidR="000619BF" w:rsidRDefault="000619BF" w:rsidP="00A43135"/>
          <w:p w14:paraId="5A5A0097" w14:textId="26F65E44" w:rsidR="00E076D9" w:rsidRDefault="003204B8" w:rsidP="00A43135">
            <w:r w:rsidRPr="00E076D9">
              <w:rPr>
                <w:noProof/>
              </w:rPr>
              <mc:AlternateContent>
                <mc:Choice Requires="wps">
                  <w:drawing>
                    <wp:anchor distT="0" distB="0" distL="114300" distR="114300" simplePos="0" relativeHeight="251719680" behindDoc="0" locked="0" layoutInCell="1" allowOverlap="1" wp14:anchorId="0DD365A9" wp14:editId="4A20623A">
                      <wp:simplePos x="0" y="0"/>
                      <wp:positionH relativeFrom="column">
                        <wp:posOffset>3993018</wp:posOffset>
                      </wp:positionH>
                      <wp:positionV relativeFrom="paragraph">
                        <wp:posOffset>60960</wp:posOffset>
                      </wp:positionV>
                      <wp:extent cx="707390" cy="262255"/>
                      <wp:effectExtent l="0" t="0" r="16510" b="23495"/>
                      <wp:wrapNone/>
                      <wp:docPr id="83" name="Rectangle: Rounded Corners 83"/>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1D3416" w14:textId="78509C1E" w:rsidR="006D6EEB" w:rsidRPr="00E578DF" w:rsidRDefault="006D6EEB" w:rsidP="003204B8">
                                  <w:pPr>
                                    <w:jc w:val="center"/>
                                    <w:rPr>
                                      <w:sz w:val="18"/>
                                      <w:szCs w:val="18"/>
                                    </w:rPr>
                                  </w:pPr>
                                  <w:r>
                                    <w:rPr>
                                      <w:sz w:val="18"/>
                                      <w:szCs w:val="18"/>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365A9" id="Rectangle: Rounded Corners 83" o:spid="_x0000_s1043" style="position:absolute;margin-left:314.4pt;margin-top:4.8pt;width:55.7pt;height:20.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" fillcolor="#7f7f7f [1612]" strokecolor="#1f3763 [1604]" strokeweight="1pt">
                      <v:stroke joinstyle="miter"/>
                      <v:textbox>
                        <w:txbxContent>
                          <w:p w14:paraId="101D3416" w14:textId="78509C1E" w:rsidR="006D6EEB" w:rsidRPr="00E578DF" w:rsidRDefault="006D6EEB" w:rsidP="003204B8">
                            <w:pPr>
                              <w:jc w:val="center"/>
                              <w:rPr>
                                <w:sz w:val="18"/>
                                <w:szCs w:val="18"/>
                              </w:rPr>
                            </w:pPr>
                            <w:r>
                              <w:rPr>
                                <w:sz w:val="18"/>
                                <w:szCs w:val="18"/>
                              </w:rPr>
                              <w:t>Close</w:t>
                            </w:r>
                          </w:p>
                        </w:txbxContent>
                      </v:textbox>
                    </v:roundrect>
                  </w:pict>
                </mc:Fallback>
              </mc:AlternateContent>
            </w:r>
            <w:r w:rsidRPr="00E076D9">
              <w:rPr>
                <w:noProof/>
              </w:rPr>
              <mc:AlternateContent>
                <mc:Choice Requires="wps">
                  <w:drawing>
                    <wp:anchor distT="0" distB="0" distL="114300" distR="114300" simplePos="0" relativeHeight="251716608" behindDoc="0" locked="0" layoutInCell="1" allowOverlap="1" wp14:anchorId="4B99AD6B" wp14:editId="502430E2">
                      <wp:simplePos x="0" y="0"/>
                      <wp:positionH relativeFrom="column">
                        <wp:posOffset>3182427</wp:posOffset>
                      </wp:positionH>
                      <wp:positionV relativeFrom="paragraph">
                        <wp:posOffset>60960</wp:posOffset>
                      </wp:positionV>
                      <wp:extent cx="707390" cy="262255"/>
                      <wp:effectExtent l="0" t="0" r="16510" b="23495"/>
                      <wp:wrapNone/>
                      <wp:docPr id="81" name="Rectangle: Rounded Corners 81"/>
                      <wp:cNvGraphicFramePr/>
                      <a:graphic xmlns:a="http://schemas.openxmlformats.org/drawingml/2006/main">
                        <a:graphicData uri="http://schemas.microsoft.com/office/word/2010/wordprocessingShape">
                          <wps:wsp>
                            <wps:cNvSpPr/>
                            <wps:spPr>
                              <a:xfrm>
                                <a:off x="0" y="0"/>
                                <a:ext cx="707390" cy="26225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93EB2C" w14:textId="64443AA1" w:rsidR="006D6EEB" w:rsidRPr="00E578DF" w:rsidRDefault="006D6EEB" w:rsidP="00E076D9">
                                  <w:pPr>
                                    <w:jc w:val="center"/>
                                    <w:rPr>
                                      <w:sz w:val="18"/>
                                      <w:szCs w:val="18"/>
                                    </w:rPr>
                                  </w:pPr>
                                  <w:r>
                                    <w:rPr>
                                      <w:sz w:val="18"/>
                                      <w:szCs w:val="18"/>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9AD6B" id="Rectangle: Rounded Corners 81" o:spid="_x0000_s1044" style="position:absolute;margin-left:250.6pt;margin-top:4.8pt;width:55.7pt;height:20.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" fillcolor="#7f7f7f [1612]" strokecolor="#1f3763 [1604]" strokeweight="1pt">
                      <v:stroke joinstyle="miter"/>
                      <v:textbox>
                        <w:txbxContent>
                          <w:p w14:paraId="5B93EB2C" w14:textId="64443AA1" w:rsidR="006D6EEB" w:rsidRPr="00E578DF" w:rsidRDefault="006D6EEB" w:rsidP="00E076D9">
                            <w:pPr>
                              <w:jc w:val="center"/>
                              <w:rPr>
                                <w:sz w:val="18"/>
                                <w:szCs w:val="18"/>
                              </w:rPr>
                            </w:pPr>
                            <w:r>
                              <w:rPr>
                                <w:sz w:val="18"/>
                                <w:szCs w:val="18"/>
                              </w:rPr>
                              <w:t>Reject</w:t>
                            </w:r>
                          </w:p>
                        </w:txbxContent>
                      </v:textbox>
                    </v:roundrect>
                  </w:pict>
                </mc:Fallback>
              </mc:AlternateContent>
            </w:r>
            <w:r w:rsidRPr="00E076D9">
              <w:rPr>
                <w:noProof/>
              </w:rPr>
              <mc:AlternateContent>
                <mc:Choice Requires="wps">
                  <w:drawing>
                    <wp:anchor distT="0" distB="0" distL="114300" distR="114300" simplePos="0" relativeHeight="251717632" behindDoc="0" locked="0" layoutInCell="1" allowOverlap="1" wp14:anchorId="207D3356" wp14:editId="79D1D4B8">
                      <wp:simplePos x="0" y="0"/>
                      <wp:positionH relativeFrom="column">
                        <wp:posOffset>2426528</wp:posOffset>
                      </wp:positionH>
                      <wp:positionV relativeFrom="paragraph">
                        <wp:posOffset>60629</wp:posOffset>
                      </wp:positionV>
                      <wp:extent cx="707666" cy="262393"/>
                      <wp:effectExtent l="0" t="0" r="16510" b="23495"/>
                      <wp:wrapNone/>
                      <wp:docPr id="82" name="Rectangle: Rounded Corners 82"/>
                      <wp:cNvGraphicFramePr/>
                      <a:graphic xmlns:a="http://schemas.openxmlformats.org/drawingml/2006/main">
                        <a:graphicData uri="http://schemas.microsoft.com/office/word/2010/wordprocessingShape">
                          <wps:wsp>
                            <wps:cNvSpPr/>
                            <wps:spPr>
                              <a:xfrm>
                                <a:off x="0" y="0"/>
                                <a:ext cx="707666" cy="2623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1D8D7" w14:textId="68FF6C44" w:rsidR="006D6EEB" w:rsidRPr="00E578DF" w:rsidRDefault="006D6EEB" w:rsidP="00E076D9">
                                  <w:pPr>
                                    <w:jc w:val="center"/>
                                    <w:rPr>
                                      <w:sz w:val="18"/>
                                      <w:szCs w:val="18"/>
                                    </w:rPr>
                                  </w:pPr>
                                  <w:r>
                                    <w:rPr>
                                      <w:sz w:val="18"/>
                                      <w:szCs w:val="18"/>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7D3356" id="Rectangle: Rounded Corners 82" o:spid="_x0000_s1045" style="position:absolute;margin-left:191.05pt;margin-top:4.75pt;width:55.7pt;height:20.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" fillcolor="#4472c4 [3204]" strokecolor="#1f3763 [1604]" strokeweight="1pt">
                      <v:stroke joinstyle="miter"/>
                      <v:textbox>
                        <w:txbxContent>
                          <w:p w14:paraId="54B1D8D7" w14:textId="68FF6C44" w:rsidR="006D6EEB" w:rsidRPr="00E578DF" w:rsidRDefault="006D6EEB" w:rsidP="00E076D9">
                            <w:pPr>
                              <w:jc w:val="center"/>
                              <w:rPr>
                                <w:sz w:val="18"/>
                                <w:szCs w:val="18"/>
                              </w:rPr>
                            </w:pPr>
                            <w:r>
                              <w:rPr>
                                <w:sz w:val="18"/>
                                <w:szCs w:val="18"/>
                              </w:rPr>
                              <w:t>Accept</w:t>
                            </w:r>
                          </w:p>
                        </w:txbxContent>
                      </v:textbox>
                    </v:roundrect>
                  </w:pict>
                </mc:Fallback>
              </mc:AlternateContent>
            </w:r>
          </w:p>
          <w:p w14:paraId="106C290F" w14:textId="77777777" w:rsidR="008E085F" w:rsidRDefault="008E085F" w:rsidP="00A43135"/>
          <w:p w14:paraId="7477F5C4" w14:textId="77777777" w:rsidR="000619BF" w:rsidRDefault="000619BF" w:rsidP="00A43135"/>
        </w:tc>
      </w:tr>
    </w:tbl>
    <w:p w14:paraId="12213CFE" w14:textId="6434E1F5" w:rsidR="00DC4419" w:rsidRDefault="00DC4419" w:rsidP="00CE2361">
      <w:pPr>
        <w:spacing w:after="0"/>
      </w:pPr>
    </w:p>
    <w:p w14:paraId="5BCD6359" w14:textId="71692405" w:rsidR="008867E3" w:rsidRDefault="008867E3" w:rsidP="00CE2361">
      <w:pPr>
        <w:spacing w:after="0"/>
      </w:pPr>
    </w:p>
    <w:p w14:paraId="6997DA16" w14:textId="67A9A4D7" w:rsidR="008867E3" w:rsidRDefault="008867E3" w:rsidP="00CE2361">
      <w:pPr>
        <w:spacing w:after="0"/>
      </w:pPr>
      <w:r>
        <w:t xml:space="preserve">Show Invoice Document button will flow invoice </w:t>
      </w:r>
      <w:r w:rsidR="00BD2056">
        <w:t xml:space="preserve">image or PDF on the left and invoice attribute entries will be shifted to the right to allow invoice preview and entries be displayed side by side. </w:t>
      </w:r>
      <w:r w:rsidR="00015482">
        <w:t xml:space="preserve">  Editing of all or some fields will be allowed here depending on how it is setup in Routing Setup screen.</w:t>
      </w:r>
    </w:p>
    <w:p w14:paraId="7225C377" w14:textId="2DC893A2" w:rsidR="00015482" w:rsidRDefault="00015482" w:rsidP="00CE2361">
      <w:pPr>
        <w:spacing w:after="0"/>
      </w:pPr>
    </w:p>
    <w:p w14:paraId="1EBE4832" w14:textId="6B21A84F" w:rsidR="00015482" w:rsidRDefault="00015482" w:rsidP="00015482">
      <w:pPr>
        <w:spacing w:after="0"/>
      </w:pPr>
      <w:r>
        <w:t>Make Corrections, Manual Entry, Approve by MM and Approve by Finance Admin actions will display a similar screen with the same set of invoice attributes but different editing capabilities (for example, Manual Entry will allow mapping to ERP Vendor/Site manually and Invoice Model/Tag will be hidden).</w:t>
      </w:r>
    </w:p>
    <w:p w14:paraId="6280C0F4" w14:textId="77777777" w:rsidR="00015482" w:rsidRDefault="00015482" w:rsidP="00015482">
      <w:pPr>
        <w:spacing w:after="0"/>
      </w:pPr>
    </w:p>
    <w:p w14:paraId="02D47ACF" w14:textId="1C845223" w:rsidR="00015482" w:rsidRDefault="00015482" w:rsidP="00CE2361">
      <w:pPr>
        <w:spacing w:after="0"/>
      </w:pPr>
    </w:p>
    <w:p w14:paraId="5D35927F" w14:textId="71BCDD05" w:rsidR="007C2D5B" w:rsidRDefault="007C2D5B" w:rsidP="00387E71">
      <w:pPr>
        <w:pStyle w:val="Heading1"/>
        <w:numPr>
          <w:ilvl w:val="0"/>
          <w:numId w:val="1"/>
        </w:numPr>
      </w:pPr>
      <w:bookmarkStart w:id="43" w:name="_Toc29933289"/>
      <w:r>
        <w:lastRenderedPageBreak/>
        <w:t>Additional Documents</w:t>
      </w:r>
      <w:bookmarkEnd w:id="43"/>
    </w:p>
    <w:p w14:paraId="7577EAD2" w14:textId="77777777" w:rsidR="007C2D5B" w:rsidRPr="007C2D5B" w:rsidRDefault="007C2D5B" w:rsidP="007C2D5B"/>
    <w:p w14:paraId="3D59D7D0" w14:textId="77777777" w:rsidR="007C2D5B" w:rsidRDefault="007C2D5B" w:rsidP="007C2D5B">
      <w:pPr>
        <w:spacing w:after="0"/>
        <w:ind w:left="360"/>
      </w:pPr>
      <w:r>
        <w:t xml:space="preserve">Two database script files: common_ddl.sql and company_ddl.sql contain database DDLs for </w:t>
      </w:r>
    </w:p>
    <w:p w14:paraId="1B4FBDEB" w14:textId="663F6812" w:rsidR="007C2D5B" w:rsidRDefault="007C2D5B" w:rsidP="007C2D5B">
      <w:pPr>
        <w:pStyle w:val="ListParagraph"/>
        <w:numPr>
          <w:ilvl w:val="0"/>
          <w:numId w:val="28"/>
        </w:numPr>
        <w:spacing w:after="0"/>
      </w:pPr>
      <w:r>
        <w:t xml:space="preserve">apautomation common database (including seed data INSERT statements)  </w:t>
      </w:r>
    </w:p>
    <w:p w14:paraId="298856ED" w14:textId="7B7FB7EF" w:rsidR="007C2D5B" w:rsidRDefault="007C2D5B" w:rsidP="007C2D5B">
      <w:pPr>
        <w:pStyle w:val="ListParagraph"/>
        <w:numPr>
          <w:ilvl w:val="0"/>
          <w:numId w:val="28"/>
        </w:numPr>
        <w:spacing w:after="0"/>
      </w:pPr>
      <w:r>
        <w:t>apautomation company database</w:t>
      </w:r>
    </w:p>
    <w:sectPr w:rsidR="007C2D5B" w:rsidSect="001C087F">
      <w:headerReference w:type="default" r:id="rId24"/>
      <w:footerReference w:type="default" r:id="rId25"/>
      <w:footerReference w:type="first" r:id="rId26"/>
      <w:pgSz w:w="12240" w:h="15840"/>
      <w:pgMar w:top="1440" w:right="720" w:bottom="144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Tao Lin" w:date="2020-01-16T14:55:00Z" w:initials="TL">
    <w:p w14:paraId="1E703221" w14:textId="7A17BA49" w:rsidR="00345BCC" w:rsidRDefault="00345BCC">
      <w:pPr>
        <w:pStyle w:val="CommentText"/>
      </w:pPr>
      <w:r>
        <w:rPr>
          <w:rStyle w:val="CommentReference"/>
        </w:rPr>
        <w:annotationRef/>
      </w:r>
      <w:r>
        <w:t>We should also have a way for the user to manage these Master Data in the system</w:t>
      </w:r>
    </w:p>
  </w:comment>
  <w:comment w:id="4" w:author="Alex Peker" w:date="2020-01-16T22:42:00Z" w:initials="AP">
    <w:p w14:paraId="3DDDC418" w14:textId="5B6D3751" w:rsidR="00321B09" w:rsidRDefault="00321B09">
      <w:pPr>
        <w:pStyle w:val="CommentText"/>
      </w:pPr>
      <w:r>
        <w:rPr>
          <w:rStyle w:val="CommentReference"/>
        </w:rPr>
        <w:annotationRef/>
      </w:r>
      <w:r>
        <w:t>Agreed, for totally disconnected systems – Phase II</w:t>
      </w:r>
    </w:p>
  </w:comment>
  <w:comment w:id="5" w:author="Tao Lin" w:date="2020-01-16T14:55:00Z" w:initials="TL">
    <w:p w14:paraId="2742D27C" w14:textId="3B05E64C" w:rsidR="00345BCC" w:rsidRDefault="00345BCC">
      <w:pPr>
        <w:pStyle w:val="CommentText"/>
      </w:pPr>
      <w:r>
        <w:rPr>
          <w:rStyle w:val="CommentReference"/>
        </w:rPr>
        <w:annotationRef/>
      </w:r>
      <w:r>
        <w:t>We will probably use Celigo to automate and maintain the feed, currently, we are using Celigo.</w:t>
      </w:r>
    </w:p>
  </w:comment>
  <w:comment w:id="6" w:author="Alex Peker" w:date="2020-01-16T22:43:00Z" w:initials="AP">
    <w:p w14:paraId="1E66C174" w14:textId="576DB208" w:rsidR="00321B09" w:rsidRDefault="00321B09">
      <w:pPr>
        <w:pStyle w:val="CommentText"/>
      </w:pPr>
      <w:r>
        <w:rPr>
          <w:rStyle w:val="CommentReference"/>
        </w:rPr>
        <w:annotationRef/>
      </w:r>
      <w:r>
        <w:t>Ok, it’s up to you.</w:t>
      </w:r>
    </w:p>
  </w:comment>
  <w:comment w:id="9" w:author="Tao Lin" w:date="2020-01-16T14:56:00Z" w:initials="TL">
    <w:p w14:paraId="2D45D6F8" w14:textId="4DFF2617" w:rsidR="00345BCC" w:rsidRDefault="00345BCC">
      <w:pPr>
        <w:pStyle w:val="CommentText"/>
      </w:pPr>
      <w:r>
        <w:rPr>
          <w:rStyle w:val="CommentReference"/>
        </w:rPr>
        <w:annotationRef/>
      </w:r>
      <w:r>
        <w:t>Shouldn’t the apam_registration_record be on the common database?</w:t>
      </w:r>
    </w:p>
  </w:comment>
  <w:comment w:id="10" w:author="Alex Peker" w:date="2020-01-16T22:44:00Z" w:initials="AP">
    <w:p w14:paraId="2653C163" w14:textId="22EEDB15" w:rsidR="00321B09" w:rsidRDefault="00321B09">
      <w:pPr>
        <w:pStyle w:val="CommentText"/>
      </w:pPr>
      <w:r>
        <w:rPr>
          <w:rStyle w:val="CommentReference"/>
        </w:rPr>
        <w:annotationRef/>
      </w:r>
      <w:r>
        <w:t>Common database should never ever contain company specific data – it’s sharable across clients.  It’s security breach first of all and secondly, it creates data interdependency.</w:t>
      </w:r>
    </w:p>
  </w:comment>
  <w:comment w:id="23" w:author="Tao Lin" w:date="2020-01-16T14:57:00Z" w:initials="TL">
    <w:p w14:paraId="73630BA1" w14:textId="77777777" w:rsidR="00345BCC" w:rsidRDefault="00345BCC" w:rsidP="00345BCC">
      <w:pPr>
        <w:pStyle w:val="CommentText"/>
      </w:pPr>
      <w:r>
        <w:rPr>
          <w:rStyle w:val="CommentReference"/>
        </w:rPr>
        <w:annotationRef/>
      </w:r>
      <w:r>
        <w:t>I think we should move GUID in front of the file name. Format: &lt;GUID&gt;_&lt;FILENAME&gt;.PDF, this way we can prevent any issues with the original name having an underscore, which can throw off the GUID reading.</w:t>
      </w:r>
    </w:p>
    <w:p w14:paraId="2379C4DB" w14:textId="1181C8EC" w:rsidR="00345BCC" w:rsidRDefault="00345BCC">
      <w:pPr>
        <w:pStyle w:val="CommentText"/>
      </w:pPr>
    </w:p>
  </w:comment>
  <w:comment w:id="24" w:author="Alex Peker" w:date="2020-01-16T22:45:00Z" w:initials="AP">
    <w:p w14:paraId="40578999" w14:textId="3045A761" w:rsidR="00321B09" w:rsidRDefault="00321B09">
      <w:pPr>
        <w:pStyle w:val="CommentText"/>
      </w:pPr>
      <w:r>
        <w:rPr>
          <w:rStyle w:val="CommentReference"/>
        </w:rPr>
        <w:annotationRef/>
      </w:r>
      <w:r>
        <w:t>Good catch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703221" w15:done="0"/>
  <w15:commentEx w15:paraId="3DDDC418" w15:paraIdParent="1E703221" w15:done="0"/>
  <w15:commentEx w15:paraId="2742D27C" w15:done="0"/>
  <w15:commentEx w15:paraId="1E66C174" w15:paraIdParent="2742D27C" w15:done="0"/>
  <w15:commentEx w15:paraId="2D45D6F8" w15:done="0"/>
  <w15:commentEx w15:paraId="2653C163" w15:paraIdParent="2D45D6F8" w15:done="0"/>
  <w15:commentEx w15:paraId="2379C4DB" w15:done="0"/>
  <w15:commentEx w15:paraId="40578999" w15:paraIdParent="2379C4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703221" w16cid:durableId="21CAF7D0"/>
  <w16cid:commentId w16cid:paraId="3DDDC418" w16cid:durableId="21CB6572"/>
  <w16cid:commentId w16cid:paraId="2742D27C" w16cid:durableId="21CAF7E5"/>
  <w16cid:commentId w16cid:paraId="1E66C174" w16cid:durableId="21CB659B"/>
  <w16cid:commentId w16cid:paraId="2D45D6F8" w16cid:durableId="21CAF809"/>
  <w16cid:commentId w16cid:paraId="2653C163" w16cid:durableId="21CB65B4"/>
  <w16cid:commentId w16cid:paraId="2379C4DB" w16cid:durableId="21CAF846"/>
  <w16cid:commentId w16cid:paraId="40578999" w16cid:durableId="21CB66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56AD0" w14:textId="77777777" w:rsidR="00333644" w:rsidRDefault="00333644" w:rsidP="00342556">
      <w:pPr>
        <w:spacing w:after="0" w:line="240" w:lineRule="auto"/>
      </w:pPr>
      <w:r>
        <w:separator/>
      </w:r>
    </w:p>
  </w:endnote>
  <w:endnote w:type="continuationSeparator" w:id="0">
    <w:p w14:paraId="3068038E" w14:textId="77777777" w:rsidR="00333644" w:rsidRDefault="00333644"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2123A" w14:textId="77777777" w:rsidR="006D6EEB" w:rsidRDefault="006D6EEB"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2" name="Picture 2"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6D6EEB" w:rsidRDefault="006D6E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06A3F" w14:textId="77777777" w:rsidR="006D6EEB" w:rsidRDefault="006D6EEB" w:rsidP="004841DC">
    <w:pPr>
      <w:pStyle w:val="Footer"/>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589A1053" w14:textId="77777777" w:rsidR="006D6EEB" w:rsidRDefault="006D6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1AEDB" w14:textId="77777777" w:rsidR="00333644" w:rsidRDefault="00333644" w:rsidP="00342556">
      <w:pPr>
        <w:spacing w:after="0" w:line="240" w:lineRule="auto"/>
      </w:pPr>
      <w:r>
        <w:separator/>
      </w:r>
    </w:p>
  </w:footnote>
  <w:footnote w:type="continuationSeparator" w:id="0">
    <w:p w14:paraId="28534582" w14:textId="77777777" w:rsidR="00333644" w:rsidRDefault="00333644"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5998A" w14:textId="2BEF5EA3" w:rsidR="006D6EEB" w:rsidRDefault="006D6EEB" w:rsidP="00D43DB3">
    <w:pPr>
      <w:pStyle w:val="Header"/>
    </w:pPr>
    <w:r>
      <w:t>Account Payables Automation – Technical Requirements</w:t>
    </w:r>
  </w:p>
  <w:p w14:paraId="54902178" w14:textId="77777777" w:rsidR="006D6EEB" w:rsidRDefault="006D6EEB" w:rsidP="00D43DB3">
    <w:pPr>
      <w:pStyle w:val="Header"/>
      <w:pBdr>
        <w:bottom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p>
  <w:p w14:paraId="7FE9988E" w14:textId="77777777" w:rsidR="006D6EEB" w:rsidRDefault="006D6E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0" w15:restartNumberingAfterBreak="0">
    <w:nsid w:val="23082BF5"/>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9"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6"/>
  </w:num>
  <w:num w:numId="4">
    <w:abstractNumId w:val="26"/>
  </w:num>
  <w:num w:numId="5">
    <w:abstractNumId w:val="11"/>
  </w:num>
  <w:num w:numId="6">
    <w:abstractNumId w:val="22"/>
  </w:num>
  <w:num w:numId="7">
    <w:abstractNumId w:val="23"/>
  </w:num>
  <w:num w:numId="8">
    <w:abstractNumId w:val="9"/>
  </w:num>
  <w:num w:numId="9">
    <w:abstractNumId w:val="19"/>
  </w:num>
  <w:num w:numId="10">
    <w:abstractNumId w:val="12"/>
  </w:num>
  <w:num w:numId="11">
    <w:abstractNumId w:val="6"/>
  </w:num>
  <w:num w:numId="12">
    <w:abstractNumId w:val="8"/>
  </w:num>
  <w:num w:numId="13">
    <w:abstractNumId w:val="7"/>
  </w:num>
  <w:num w:numId="14">
    <w:abstractNumId w:val="13"/>
  </w:num>
  <w:num w:numId="15">
    <w:abstractNumId w:val="3"/>
  </w:num>
  <w:num w:numId="16">
    <w:abstractNumId w:val="14"/>
  </w:num>
  <w:num w:numId="17">
    <w:abstractNumId w:val="17"/>
  </w:num>
  <w:num w:numId="18">
    <w:abstractNumId w:val="1"/>
  </w:num>
  <w:num w:numId="19">
    <w:abstractNumId w:val="21"/>
  </w:num>
  <w:num w:numId="20">
    <w:abstractNumId w:val="28"/>
  </w:num>
  <w:num w:numId="21">
    <w:abstractNumId w:val="25"/>
  </w:num>
  <w:num w:numId="22">
    <w:abstractNumId w:val="2"/>
  </w:num>
  <w:num w:numId="23">
    <w:abstractNumId w:val="29"/>
  </w:num>
  <w:num w:numId="24">
    <w:abstractNumId w:val="27"/>
  </w:num>
  <w:num w:numId="25">
    <w:abstractNumId w:val="5"/>
  </w:num>
  <w:num w:numId="26">
    <w:abstractNumId w:val="24"/>
  </w:num>
  <w:num w:numId="27">
    <w:abstractNumId w:val="0"/>
  </w:num>
  <w:num w:numId="28">
    <w:abstractNumId w:val="15"/>
  </w:num>
  <w:num w:numId="29">
    <w:abstractNumId w:val="4"/>
  </w:num>
  <w:num w:numId="3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Lin">
    <w15:presenceInfo w15:providerId="None" w15:userId="Tao Lin"/>
  </w15:person>
  <w15:person w15:author="Alex Peker">
    <w15:presenceInfo w15:providerId="None" w15:userId="Alex Peker"/>
  </w15:person>
  <w15:person w15:author="Imran  Rahman">
    <w15:presenceInfo w15:providerId="AD" w15:userId="S::imranr@nexelus.net::656f52e4-38e0-4091-b935-8f3d48ec07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1"/>
    <w:rsid w:val="00004121"/>
    <w:rsid w:val="00004486"/>
    <w:rsid w:val="00007731"/>
    <w:rsid w:val="00014FA0"/>
    <w:rsid w:val="00015129"/>
    <w:rsid w:val="00015482"/>
    <w:rsid w:val="00040879"/>
    <w:rsid w:val="00041674"/>
    <w:rsid w:val="00043498"/>
    <w:rsid w:val="000444F0"/>
    <w:rsid w:val="000500BD"/>
    <w:rsid w:val="000528CB"/>
    <w:rsid w:val="0006055C"/>
    <w:rsid w:val="000615D7"/>
    <w:rsid w:val="000619BF"/>
    <w:rsid w:val="00064738"/>
    <w:rsid w:val="00073B6B"/>
    <w:rsid w:val="00073DEC"/>
    <w:rsid w:val="00083D4C"/>
    <w:rsid w:val="00092BB4"/>
    <w:rsid w:val="000951C6"/>
    <w:rsid w:val="00096CC5"/>
    <w:rsid w:val="000A0524"/>
    <w:rsid w:val="000B14D9"/>
    <w:rsid w:val="000B3B3A"/>
    <w:rsid w:val="000F1EAF"/>
    <w:rsid w:val="000F38B6"/>
    <w:rsid w:val="00102DBC"/>
    <w:rsid w:val="00103AD8"/>
    <w:rsid w:val="00105750"/>
    <w:rsid w:val="001123CB"/>
    <w:rsid w:val="00121173"/>
    <w:rsid w:val="0013751C"/>
    <w:rsid w:val="00145D26"/>
    <w:rsid w:val="0016352D"/>
    <w:rsid w:val="00164AC8"/>
    <w:rsid w:val="00177ABD"/>
    <w:rsid w:val="0018229C"/>
    <w:rsid w:val="001927E7"/>
    <w:rsid w:val="001931AE"/>
    <w:rsid w:val="001B15A7"/>
    <w:rsid w:val="001C087F"/>
    <w:rsid w:val="001D5766"/>
    <w:rsid w:val="001E0F02"/>
    <w:rsid w:val="001E16D9"/>
    <w:rsid w:val="001E63BF"/>
    <w:rsid w:val="001F26B6"/>
    <w:rsid w:val="00206C27"/>
    <w:rsid w:val="00207784"/>
    <w:rsid w:val="00211049"/>
    <w:rsid w:val="0022123D"/>
    <w:rsid w:val="00222011"/>
    <w:rsid w:val="00222980"/>
    <w:rsid w:val="00232C32"/>
    <w:rsid w:val="00266710"/>
    <w:rsid w:val="00270DB7"/>
    <w:rsid w:val="00271FBD"/>
    <w:rsid w:val="00272124"/>
    <w:rsid w:val="002A30AC"/>
    <w:rsid w:val="002A5236"/>
    <w:rsid w:val="002A6AD4"/>
    <w:rsid w:val="002B0093"/>
    <w:rsid w:val="002B49D5"/>
    <w:rsid w:val="002C04CC"/>
    <w:rsid w:val="002D042B"/>
    <w:rsid w:val="002E7913"/>
    <w:rsid w:val="003120B5"/>
    <w:rsid w:val="0031407C"/>
    <w:rsid w:val="003204B8"/>
    <w:rsid w:val="00321B09"/>
    <w:rsid w:val="0032419F"/>
    <w:rsid w:val="00333644"/>
    <w:rsid w:val="00336619"/>
    <w:rsid w:val="00342556"/>
    <w:rsid w:val="00345BCC"/>
    <w:rsid w:val="003529DE"/>
    <w:rsid w:val="00361A28"/>
    <w:rsid w:val="00374D42"/>
    <w:rsid w:val="003841D4"/>
    <w:rsid w:val="00386365"/>
    <w:rsid w:val="00387E71"/>
    <w:rsid w:val="003938DE"/>
    <w:rsid w:val="00397B9C"/>
    <w:rsid w:val="003A06BC"/>
    <w:rsid w:val="003A13D8"/>
    <w:rsid w:val="003A2315"/>
    <w:rsid w:val="003A5914"/>
    <w:rsid w:val="003C78D8"/>
    <w:rsid w:val="003D63CE"/>
    <w:rsid w:val="003E7526"/>
    <w:rsid w:val="003E7D10"/>
    <w:rsid w:val="00401332"/>
    <w:rsid w:val="0041254B"/>
    <w:rsid w:val="00416198"/>
    <w:rsid w:val="00416238"/>
    <w:rsid w:val="00416D6F"/>
    <w:rsid w:val="0042172F"/>
    <w:rsid w:val="0042620F"/>
    <w:rsid w:val="00433D6F"/>
    <w:rsid w:val="004353F9"/>
    <w:rsid w:val="00440CBE"/>
    <w:rsid w:val="00461DFF"/>
    <w:rsid w:val="004720C7"/>
    <w:rsid w:val="004841DC"/>
    <w:rsid w:val="00487394"/>
    <w:rsid w:val="004A632C"/>
    <w:rsid w:val="004B20E5"/>
    <w:rsid w:val="004B4C48"/>
    <w:rsid w:val="004D0914"/>
    <w:rsid w:val="004D41BA"/>
    <w:rsid w:val="004E5CEF"/>
    <w:rsid w:val="0050528C"/>
    <w:rsid w:val="00505D95"/>
    <w:rsid w:val="0051088B"/>
    <w:rsid w:val="00521525"/>
    <w:rsid w:val="00522D89"/>
    <w:rsid w:val="00527948"/>
    <w:rsid w:val="00540998"/>
    <w:rsid w:val="00542740"/>
    <w:rsid w:val="00543E83"/>
    <w:rsid w:val="00546036"/>
    <w:rsid w:val="00554349"/>
    <w:rsid w:val="00554A1E"/>
    <w:rsid w:val="0057083F"/>
    <w:rsid w:val="00572B41"/>
    <w:rsid w:val="00573BF1"/>
    <w:rsid w:val="0058670F"/>
    <w:rsid w:val="005960EA"/>
    <w:rsid w:val="005A4BE2"/>
    <w:rsid w:val="005D1F5D"/>
    <w:rsid w:val="005E5382"/>
    <w:rsid w:val="005E6FFE"/>
    <w:rsid w:val="005F6D6B"/>
    <w:rsid w:val="00633E60"/>
    <w:rsid w:val="0064399D"/>
    <w:rsid w:val="0066097D"/>
    <w:rsid w:val="00665058"/>
    <w:rsid w:val="00686FDF"/>
    <w:rsid w:val="006A0C3D"/>
    <w:rsid w:val="006A3F1F"/>
    <w:rsid w:val="006A73FD"/>
    <w:rsid w:val="006B15E3"/>
    <w:rsid w:val="006B18E0"/>
    <w:rsid w:val="006B35C8"/>
    <w:rsid w:val="006D6813"/>
    <w:rsid w:val="006D6EEB"/>
    <w:rsid w:val="006D728E"/>
    <w:rsid w:val="00701223"/>
    <w:rsid w:val="007028FC"/>
    <w:rsid w:val="00703646"/>
    <w:rsid w:val="00706AC2"/>
    <w:rsid w:val="0072004C"/>
    <w:rsid w:val="007227D6"/>
    <w:rsid w:val="00730297"/>
    <w:rsid w:val="007445CA"/>
    <w:rsid w:val="00751DE7"/>
    <w:rsid w:val="007522F8"/>
    <w:rsid w:val="007547CB"/>
    <w:rsid w:val="00764185"/>
    <w:rsid w:val="00770356"/>
    <w:rsid w:val="007C2D5B"/>
    <w:rsid w:val="007C3FD6"/>
    <w:rsid w:val="007C4455"/>
    <w:rsid w:val="007C62F8"/>
    <w:rsid w:val="007C6318"/>
    <w:rsid w:val="007C7E35"/>
    <w:rsid w:val="007D23F3"/>
    <w:rsid w:val="007E2A99"/>
    <w:rsid w:val="007E320B"/>
    <w:rsid w:val="007E7541"/>
    <w:rsid w:val="007F20BD"/>
    <w:rsid w:val="008023F0"/>
    <w:rsid w:val="00803D0D"/>
    <w:rsid w:val="008205C5"/>
    <w:rsid w:val="0082252C"/>
    <w:rsid w:val="00835B8D"/>
    <w:rsid w:val="00836420"/>
    <w:rsid w:val="0083709D"/>
    <w:rsid w:val="00846E58"/>
    <w:rsid w:val="008624E6"/>
    <w:rsid w:val="008867E3"/>
    <w:rsid w:val="00890693"/>
    <w:rsid w:val="008A1AFF"/>
    <w:rsid w:val="008A5743"/>
    <w:rsid w:val="008A5DA6"/>
    <w:rsid w:val="008B37C6"/>
    <w:rsid w:val="008C2C2C"/>
    <w:rsid w:val="008C3C05"/>
    <w:rsid w:val="008D420B"/>
    <w:rsid w:val="008D677E"/>
    <w:rsid w:val="008E085F"/>
    <w:rsid w:val="008F5976"/>
    <w:rsid w:val="00912656"/>
    <w:rsid w:val="00914829"/>
    <w:rsid w:val="00916AAB"/>
    <w:rsid w:val="009207F5"/>
    <w:rsid w:val="00920D0D"/>
    <w:rsid w:val="00920D31"/>
    <w:rsid w:val="009220B6"/>
    <w:rsid w:val="009244F8"/>
    <w:rsid w:val="009265CD"/>
    <w:rsid w:val="00931344"/>
    <w:rsid w:val="009375D3"/>
    <w:rsid w:val="009417CB"/>
    <w:rsid w:val="0094341A"/>
    <w:rsid w:val="00943D46"/>
    <w:rsid w:val="00952B84"/>
    <w:rsid w:val="0097062F"/>
    <w:rsid w:val="0098200E"/>
    <w:rsid w:val="00987FE5"/>
    <w:rsid w:val="0099151F"/>
    <w:rsid w:val="0099279B"/>
    <w:rsid w:val="00994126"/>
    <w:rsid w:val="009A4285"/>
    <w:rsid w:val="009A59B0"/>
    <w:rsid w:val="009C0AEE"/>
    <w:rsid w:val="009C305C"/>
    <w:rsid w:val="009C6396"/>
    <w:rsid w:val="009D2EF7"/>
    <w:rsid w:val="009E6D8F"/>
    <w:rsid w:val="00A05ADA"/>
    <w:rsid w:val="00A173B2"/>
    <w:rsid w:val="00A21197"/>
    <w:rsid w:val="00A2758C"/>
    <w:rsid w:val="00A36A08"/>
    <w:rsid w:val="00A43135"/>
    <w:rsid w:val="00A46D46"/>
    <w:rsid w:val="00A50F8B"/>
    <w:rsid w:val="00A52325"/>
    <w:rsid w:val="00A53151"/>
    <w:rsid w:val="00A6039D"/>
    <w:rsid w:val="00A711A0"/>
    <w:rsid w:val="00A71513"/>
    <w:rsid w:val="00A87095"/>
    <w:rsid w:val="00A8721B"/>
    <w:rsid w:val="00AA299E"/>
    <w:rsid w:val="00AA5FF9"/>
    <w:rsid w:val="00AB1143"/>
    <w:rsid w:val="00AB3087"/>
    <w:rsid w:val="00AB7B1E"/>
    <w:rsid w:val="00AC2000"/>
    <w:rsid w:val="00AC31EA"/>
    <w:rsid w:val="00AC7063"/>
    <w:rsid w:val="00AD594C"/>
    <w:rsid w:val="00AD7F02"/>
    <w:rsid w:val="00AE273C"/>
    <w:rsid w:val="00AF7F14"/>
    <w:rsid w:val="00B109E7"/>
    <w:rsid w:val="00B1411B"/>
    <w:rsid w:val="00B26B77"/>
    <w:rsid w:val="00B324E3"/>
    <w:rsid w:val="00B35F21"/>
    <w:rsid w:val="00B46765"/>
    <w:rsid w:val="00B52B61"/>
    <w:rsid w:val="00B56349"/>
    <w:rsid w:val="00B71605"/>
    <w:rsid w:val="00B72FFB"/>
    <w:rsid w:val="00B84096"/>
    <w:rsid w:val="00B859C2"/>
    <w:rsid w:val="00B874C5"/>
    <w:rsid w:val="00B95770"/>
    <w:rsid w:val="00BA78A7"/>
    <w:rsid w:val="00BA7B1C"/>
    <w:rsid w:val="00BB18B7"/>
    <w:rsid w:val="00BB411E"/>
    <w:rsid w:val="00BB49FD"/>
    <w:rsid w:val="00BD2056"/>
    <w:rsid w:val="00BD542F"/>
    <w:rsid w:val="00BD751C"/>
    <w:rsid w:val="00BE39A5"/>
    <w:rsid w:val="00BF1BC4"/>
    <w:rsid w:val="00BF2F6A"/>
    <w:rsid w:val="00C05EB5"/>
    <w:rsid w:val="00C2166F"/>
    <w:rsid w:val="00C30669"/>
    <w:rsid w:val="00C37819"/>
    <w:rsid w:val="00C555BC"/>
    <w:rsid w:val="00C61CEB"/>
    <w:rsid w:val="00C6256F"/>
    <w:rsid w:val="00C660E1"/>
    <w:rsid w:val="00C83201"/>
    <w:rsid w:val="00C9215F"/>
    <w:rsid w:val="00CA1F4D"/>
    <w:rsid w:val="00CA1FA5"/>
    <w:rsid w:val="00CB0F7B"/>
    <w:rsid w:val="00CB2ADD"/>
    <w:rsid w:val="00CC3B5B"/>
    <w:rsid w:val="00CD1EFB"/>
    <w:rsid w:val="00CE2361"/>
    <w:rsid w:val="00CF147E"/>
    <w:rsid w:val="00CF69BB"/>
    <w:rsid w:val="00D17540"/>
    <w:rsid w:val="00D17609"/>
    <w:rsid w:val="00D265DD"/>
    <w:rsid w:val="00D3116F"/>
    <w:rsid w:val="00D43DB3"/>
    <w:rsid w:val="00D4421A"/>
    <w:rsid w:val="00D471F7"/>
    <w:rsid w:val="00D53D6D"/>
    <w:rsid w:val="00D73694"/>
    <w:rsid w:val="00D80A76"/>
    <w:rsid w:val="00D810EA"/>
    <w:rsid w:val="00D927B1"/>
    <w:rsid w:val="00D958D6"/>
    <w:rsid w:val="00DA47E2"/>
    <w:rsid w:val="00DA71C0"/>
    <w:rsid w:val="00DB3C1C"/>
    <w:rsid w:val="00DC4419"/>
    <w:rsid w:val="00DD4AA0"/>
    <w:rsid w:val="00DE2047"/>
    <w:rsid w:val="00E076D9"/>
    <w:rsid w:val="00E120C6"/>
    <w:rsid w:val="00E27E30"/>
    <w:rsid w:val="00E43B22"/>
    <w:rsid w:val="00E50781"/>
    <w:rsid w:val="00E52F01"/>
    <w:rsid w:val="00E578DF"/>
    <w:rsid w:val="00E64B99"/>
    <w:rsid w:val="00E74186"/>
    <w:rsid w:val="00EA1DC9"/>
    <w:rsid w:val="00EB1F8E"/>
    <w:rsid w:val="00EC35DC"/>
    <w:rsid w:val="00ED7EB3"/>
    <w:rsid w:val="00EE06BD"/>
    <w:rsid w:val="00EE16A4"/>
    <w:rsid w:val="00EE4C0F"/>
    <w:rsid w:val="00EF316B"/>
    <w:rsid w:val="00F05A05"/>
    <w:rsid w:val="00F14F19"/>
    <w:rsid w:val="00F21FEA"/>
    <w:rsid w:val="00F264DC"/>
    <w:rsid w:val="00F33FBE"/>
    <w:rsid w:val="00F35D46"/>
    <w:rsid w:val="00F504C8"/>
    <w:rsid w:val="00F67189"/>
    <w:rsid w:val="00F67240"/>
    <w:rsid w:val="00F71096"/>
    <w:rsid w:val="00F721F7"/>
    <w:rsid w:val="00F73E25"/>
    <w:rsid w:val="00F7424F"/>
    <w:rsid w:val="00F7621F"/>
    <w:rsid w:val="00F86574"/>
    <w:rsid w:val="00F87242"/>
    <w:rsid w:val="00F9162B"/>
    <w:rsid w:val="00FB381B"/>
    <w:rsid w:val="00FB66E4"/>
    <w:rsid w:val="00FB71AA"/>
    <w:rsid w:val="00FD002E"/>
    <w:rsid w:val="00FD092C"/>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4D09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semiHidden/>
    <w:unhideWhenUsed/>
    <w:rsid w:val="00931344"/>
    <w:rPr>
      <w:color w:val="0000FF"/>
      <w:u w:val="single"/>
    </w:rPr>
  </w:style>
  <w:style w:type="paragraph" w:styleId="BalloonText">
    <w:name w:val="Balloon Text"/>
    <w:basedOn w:val="Normal"/>
    <w:link w:val="BalloonTextChar"/>
    <w:uiPriority w:val="99"/>
    <w:semiHidden/>
    <w:unhideWhenUsed/>
    <w:rsid w:val="006D6E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EEB"/>
    <w:rPr>
      <w:rFonts w:ascii="Segoe UI" w:hAnsi="Segoe UI" w:cs="Segoe UI"/>
      <w:sz w:val="18"/>
      <w:szCs w:val="18"/>
    </w:rPr>
  </w:style>
  <w:style w:type="paragraph" w:styleId="Revision">
    <w:name w:val="Revision"/>
    <w:hidden/>
    <w:uiPriority w:val="99"/>
    <w:semiHidden/>
    <w:rsid w:val="00345BCC"/>
    <w:pPr>
      <w:spacing w:after="0" w:line="240" w:lineRule="auto"/>
    </w:pPr>
  </w:style>
  <w:style w:type="character" w:styleId="CommentReference">
    <w:name w:val="annotation reference"/>
    <w:basedOn w:val="DefaultParagraphFont"/>
    <w:uiPriority w:val="99"/>
    <w:semiHidden/>
    <w:unhideWhenUsed/>
    <w:rsid w:val="00345BCC"/>
    <w:rPr>
      <w:sz w:val="16"/>
      <w:szCs w:val="16"/>
    </w:rPr>
  </w:style>
  <w:style w:type="paragraph" w:styleId="CommentText">
    <w:name w:val="annotation text"/>
    <w:basedOn w:val="Normal"/>
    <w:link w:val="CommentTextChar"/>
    <w:uiPriority w:val="99"/>
    <w:semiHidden/>
    <w:unhideWhenUsed/>
    <w:rsid w:val="00345BCC"/>
    <w:pPr>
      <w:spacing w:line="240" w:lineRule="auto"/>
    </w:pPr>
    <w:rPr>
      <w:sz w:val="20"/>
      <w:szCs w:val="20"/>
    </w:rPr>
  </w:style>
  <w:style w:type="character" w:customStyle="1" w:styleId="CommentTextChar">
    <w:name w:val="Comment Text Char"/>
    <w:basedOn w:val="DefaultParagraphFont"/>
    <w:link w:val="CommentText"/>
    <w:uiPriority w:val="99"/>
    <w:semiHidden/>
    <w:rsid w:val="00345BCC"/>
    <w:rPr>
      <w:sz w:val="20"/>
      <w:szCs w:val="20"/>
    </w:rPr>
  </w:style>
  <w:style w:type="paragraph" w:styleId="CommentSubject">
    <w:name w:val="annotation subject"/>
    <w:basedOn w:val="CommentText"/>
    <w:next w:val="CommentText"/>
    <w:link w:val="CommentSubjectChar"/>
    <w:uiPriority w:val="99"/>
    <w:semiHidden/>
    <w:unhideWhenUsed/>
    <w:rsid w:val="00345BCC"/>
    <w:rPr>
      <w:b/>
      <w:bCs/>
    </w:rPr>
  </w:style>
  <w:style w:type="character" w:customStyle="1" w:styleId="CommentSubjectChar">
    <w:name w:val="Comment Subject Char"/>
    <w:basedOn w:val="CommentTextChar"/>
    <w:link w:val="CommentSubject"/>
    <w:uiPriority w:val="99"/>
    <w:semiHidden/>
    <w:rsid w:val="00345B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calculatorsoup.com/calculators/geometry-plane/distance-two-points.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B4D0A6CB046C458A1DDDCA4AA34484" ma:contentTypeVersion="4" ma:contentTypeDescription="Create a new document." ma:contentTypeScope="" ma:versionID="d598fe2602e8206c1cbeeda1c7745e02">
  <xsd:schema xmlns:xsd="http://www.w3.org/2001/XMLSchema" xmlns:xs="http://www.w3.org/2001/XMLSchema" xmlns:p="http://schemas.microsoft.com/office/2006/metadata/properties" xmlns:ns2="e4bc2119-2181-4e26-aa69-ab998173cd99" targetNamespace="http://schemas.microsoft.com/office/2006/metadata/properties" ma:root="true" ma:fieldsID="4a1f2f39734b1980a4d5b0f7ce0a4838" ns2:_="">
    <xsd:import namespace="e4bc2119-2181-4e26-aa69-ab998173cd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bc2119-2181-4e26-aa69-ab998173cd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0CF76-2E5E-4284-ADEC-EFD5E65A9E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19E5CE-15EF-4B96-87C0-054FF1D4D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bc2119-2181-4e26-aa69-ab998173c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F32C96-F22A-4B08-8316-B9324E40A3E2}">
  <ds:schemaRefs>
    <ds:schemaRef ds:uri="http://schemas.microsoft.com/sharepoint/v3/contenttype/forms"/>
  </ds:schemaRefs>
</ds:datastoreItem>
</file>

<file path=customXml/itemProps4.xml><?xml version="1.0" encoding="utf-8"?>
<ds:datastoreItem xmlns:ds="http://schemas.openxmlformats.org/officeDocument/2006/customXml" ds:itemID="{02136D14-6C5E-49B2-80C0-B4E6080E3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6885</Words>
  <Characters>39250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Alex Peker</cp:lastModifiedBy>
  <cp:revision>2</cp:revision>
  <dcterms:created xsi:type="dcterms:W3CDTF">2020-01-17T03:51:00Z</dcterms:created>
  <dcterms:modified xsi:type="dcterms:W3CDTF">2020-01-17T03:51:00Z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0x01010052B4D0A6CB046C458A1DDDCA4AA34484</vt:lpwstr>
  </property>
</Properties>
</file>