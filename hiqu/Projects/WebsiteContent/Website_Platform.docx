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79BA7" w14:textId="77777777" w:rsidR="00137469" w:rsidRPr="00137469" w:rsidRDefault="00137469" w:rsidP="00137469">
      <w:pPr>
        <w:rPr>
          <w:b/>
          <w:bCs/>
        </w:rPr>
      </w:pPr>
      <w:r w:rsidRPr="00137469">
        <w:rPr>
          <w:b/>
          <w:bCs/>
        </w:rPr>
        <w:t>Platform &amp; Technology</w:t>
      </w:r>
    </w:p>
    <w:p w14:paraId="08BB2DCA" w14:textId="77777777" w:rsidR="00137469" w:rsidRPr="00137469" w:rsidRDefault="00137469" w:rsidP="00137469">
      <w:r w:rsidRPr="00137469">
        <w:t>Empowering Modern Businesses with Cutting-Edge Digital Media Management Solutions.</w:t>
      </w:r>
    </w:p>
    <w:p w14:paraId="0FD842E0" w14:textId="1F210976" w:rsidR="00137469" w:rsidRPr="00137469" w:rsidRDefault="00137469" w:rsidP="00137469">
      <w:r w:rsidRPr="00137469">
        <w:rPr>
          <w:noProof/>
        </w:rPr>
        <w:drawing>
          <wp:inline distT="0" distB="0" distL="0" distR="0" wp14:anchorId="60011054" wp14:editId="497ECF2E">
            <wp:extent cx="1758950" cy="1758950"/>
            <wp:effectExtent l="0" t="0" r="0" b="0"/>
            <wp:docPr id="390898458" name="Picture 6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98458" name="Picture 6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5075" w14:textId="77777777" w:rsidR="00137469" w:rsidRPr="00137469" w:rsidRDefault="00137469" w:rsidP="00137469">
      <w:pPr>
        <w:rPr>
          <w:b/>
          <w:bCs/>
        </w:rPr>
      </w:pPr>
      <w:r w:rsidRPr="00137469">
        <w:rPr>
          <w:b/>
          <w:bCs/>
        </w:rPr>
        <w:t>Built for the Demands of Modern Businesses</w:t>
      </w:r>
    </w:p>
    <w:p w14:paraId="333D847A" w14:textId="24C68E7A" w:rsidR="00137469" w:rsidRPr="00137469" w:rsidRDefault="00137469" w:rsidP="00137469">
      <w:r w:rsidRPr="00137469">
        <w:t>Nexelus is meticulously engineered to meet the intricate demands of modern businesses, with a specialized emphasis on digital media management</w:t>
      </w:r>
      <w:ins w:id="0" w:author="Legal Review" w:date="2024-12-05T19:09:00Z" w16du:dateUtc="2024-12-06T00:09:00Z">
        <w:r w:rsidR="00D563D3">
          <w:t xml:space="preserve"> and </w:t>
        </w:r>
      </w:ins>
      <w:ins w:id="1" w:author="Legal Review" w:date="2024-12-05T19:18:00Z" w16du:dateUtc="2024-12-06T00:18:00Z">
        <w:r w:rsidR="00566C1B">
          <w:t xml:space="preserve">AI powered </w:t>
        </w:r>
      </w:ins>
      <w:ins w:id="2" w:author="Legal Review" w:date="2024-12-05T19:09:00Z" w16du:dateUtc="2024-12-06T00:09:00Z">
        <w:r w:rsidR="00D563D3">
          <w:t xml:space="preserve">AP </w:t>
        </w:r>
      </w:ins>
      <w:ins w:id="3" w:author="Legal Review" w:date="2024-12-05T19:13:00Z" w16du:dateUtc="2024-12-06T00:13:00Z">
        <w:r w:rsidR="00D563D3">
          <w:t>w</w:t>
        </w:r>
      </w:ins>
      <w:ins w:id="4" w:author="Legal Review" w:date="2024-12-05T19:09:00Z" w16du:dateUtc="2024-12-06T00:09:00Z">
        <w:r w:rsidR="00D563D3">
          <w:t xml:space="preserve">orkflow </w:t>
        </w:r>
      </w:ins>
      <w:ins w:id="5" w:author="Legal Review" w:date="2024-12-05T19:13:00Z" w16du:dateUtc="2024-12-06T00:13:00Z">
        <w:r w:rsidR="00D563D3">
          <w:t>a</w:t>
        </w:r>
      </w:ins>
      <w:ins w:id="6" w:author="Legal Review" w:date="2024-12-05T19:09:00Z" w16du:dateUtc="2024-12-06T00:09:00Z">
        <w:r w:rsidR="00D563D3">
          <w:t>utomation</w:t>
        </w:r>
      </w:ins>
      <w:r w:rsidRPr="00137469">
        <w:t xml:space="preserve">. By leveraging our platform, organizations can drastically minimize their dependency on spreadsheets and </w:t>
      </w:r>
      <w:ins w:id="7" w:author="Legal Review" w:date="2024-12-05T19:11:00Z" w16du:dateUtc="2024-12-06T00:11:00Z">
        <w:r w:rsidR="00D563D3">
          <w:t xml:space="preserve">siloed, </w:t>
        </w:r>
      </w:ins>
      <w:r w:rsidRPr="00137469">
        <w:t>supplementary solutions.</w:t>
      </w:r>
    </w:p>
    <w:p w14:paraId="5A100C6B" w14:textId="77777777" w:rsidR="00137469" w:rsidRPr="00137469" w:rsidRDefault="00137469" w:rsidP="00137469">
      <w:r w:rsidRPr="00137469">
        <w:t>These outdated tools have been reluctantly accepted as essential due to legacy systems that date back over forty years. Nexelus replaces these antiquated methods with a streamlined, efficient solution, paving the way for innovation and growth in the digital media industry.</w:t>
      </w:r>
    </w:p>
    <w:p w14:paraId="34B94561" w14:textId="45C7E5F1" w:rsidR="00137469" w:rsidRPr="00137469" w:rsidRDefault="00137469" w:rsidP="00137469">
      <w:r w:rsidRPr="00137469">
        <w:rPr>
          <w:noProof/>
        </w:rPr>
        <w:lastRenderedPageBreak/>
        <w:drawing>
          <wp:inline distT="0" distB="0" distL="0" distR="0" wp14:anchorId="23DC6107" wp14:editId="20DEE44A">
            <wp:extent cx="5943600" cy="5020945"/>
            <wp:effectExtent l="0" t="0" r="0" b="8255"/>
            <wp:docPr id="603084890" name="Picture 5" descr="A city with light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84890" name="Picture 5" descr="A city with lights and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7247" w14:textId="77777777" w:rsidR="00137469" w:rsidRPr="00137469" w:rsidRDefault="00137469" w:rsidP="00137469">
      <w:pPr>
        <w:rPr>
          <w:b/>
          <w:bCs/>
        </w:rPr>
      </w:pPr>
      <w:r w:rsidRPr="00137469">
        <w:rPr>
          <w:b/>
          <w:bCs/>
        </w:rPr>
        <w:t>Open Design for Seamless</w:t>
      </w:r>
      <w:r w:rsidRPr="00137469">
        <w:rPr>
          <w:b/>
          <w:bCs/>
        </w:rPr>
        <w:br/>
        <w:t>Integration</w:t>
      </w:r>
    </w:p>
    <w:p w14:paraId="2CD7F80B" w14:textId="44C2D5BF" w:rsidR="00137469" w:rsidRPr="00137469" w:rsidRDefault="00137469" w:rsidP="00137469">
      <w:proofErr w:type="spellStart"/>
      <w:r w:rsidRPr="00137469">
        <w:t>Nexelus’s</w:t>
      </w:r>
      <w:proofErr w:type="spellEnd"/>
      <w:r w:rsidRPr="00137469">
        <w:t xml:space="preserve"> open design seamlessly integrates with various ad tech and ERP platforms. Our SaaS platform, built on the latest technology, supports a rapid </w:t>
      </w:r>
      <w:ins w:id="8" w:author="Legal Review" w:date="2024-12-05T19:14:00Z" w16du:dateUtc="2024-12-06T00:14:00Z">
        <w:r w:rsidR="00D563D3">
          <w:t xml:space="preserve">and agile </w:t>
        </w:r>
      </w:ins>
      <w:r w:rsidRPr="00137469">
        <w:t>development model, significantly reducing the time to market for new or enhanced functionality.</w:t>
      </w:r>
    </w:p>
    <w:p w14:paraId="74538733" w14:textId="77777777" w:rsidR="00137469" w:rsidRPr="00137469" w:rsidRDefault="00137469" w:rsidP="00137469">
      <w:pPr>
        <w:rPr>
          <w:b/>
          <w:bCs/>
        </w:rPr>
      </w:pPr>
      <w:r w:rsidRPr="00137469">
        <w:rPr>
          <w:b/>
          <w:bCs/>
        </w:rPr>
        <w:t>Advantages of Using the Nexelus</w:t>
      </w:r>
      <w:r w:rsidRPr="00137469">
        <w:rPr>
          <w:b/>
          <w:bCs/>
        </w:rPr>
        <w:br/>
        <w:t>Platform &amp; Technology</w:t>
      </w:r>
    </w:p>
    <w:p w14:paraId="43769B20" w14:textId="77777777" w:rsidR="00137469" w:rsidRPr="00137469" w:rsidRDefault="00137469" w:rsidP="00137469">
      <w:pPr>
        <w:rPr>
          <w:b/>
          <w:bCs/>
        </w:rPr>
      </w:pPr>
      <w:r w:rsidRPr="00137469">
        <w:rPr>
          <w:b/>
          <w:bCs/>
        </w:rPr>
        <w:t>Streamlined Operations</w:t>
      </w:r>
    </w:p>
    <w:p w14:paraId="3829EE2C" w14:textId="77777777" w:rsidR="00137469" w:rsidRPr="00137469" w:rsidRDefault="00137469" w:rsidP="00137469">
      <w:r w:rsidRPr="00137469">
        <w:t>Simplifies complex processes and automates repetitive tasks, allowing your team to focus on strategic activities.</w:t>
      </w:r>
    </w:p>
    <w:p w14:paraId="3BA2D5C4" w14:textId="77777777" w:rsidR="00137469" w:rsidRPr="00137469" w:rsidRDefault="00137469" w:rsidP="00137469">
      <w:pPr>
        <w:rPr>
          <w:b/>
          <w:bCs/>
        </w:rPr>
      </w:pPr>
      <w:r w:rsidRPr="00137469">
        <w:rPr>
          <w:b/>
          <w:bCs/>
        </w:rPr>
        <w:t>Seamless Integrations</w:t>
      </w:r>
    </w:p>
    <w:p w14:paraId="70EF9A7D" w14:textId="77777777" w:rsidR="00137469" w:rsidRPr="00137469" w:rsidRDefault="00137469" w:rsidP="00137469">
      <w:r w:rsidRPr="00137469">
        <w:t>Connect effortlessly with existing ERP and AdTech platforms, reducing the need for multiple tools and manual data entry.</w:t>
      </w:r>
    </w:p>
    <w:p w14:paraId="3306A8E5" w14:textId="77777777" w:rsidR="00137469" w:rsidRPr="00137469" w:rsidRDefault="00137469" w:rsidP="00137469">
      <w:pPr>
        <w:rPr>
          <w:b/>
          <w:bCs/>
        </w:rPr>
      </w:pPr>
      <w:r w:rsidRPr="00137469">
        <w:rPr>
          <w:b/>
          <w:bCs/>
        </w:rPr>
        <w:lastRenderedPageBreak/>
        <w:t>Enhanced Decision-Making with AI</w:t>
      </w:r>
    </w:p>
    <w:p w14:paraId="218A19DB" w14:textId="5C06FF9E" w:rsidR="00137469" w:rsidRPr="00137469" w:rsidRDefault="00137469" w:rsidP="00137469">
      <w:r w:rsidRPr="00137469">
        <w:t>Leverage AI-driven insights to optimize workflows, track performance</w:t>
      </w:r>
      <w:del w:id="9" w:author="Legal Review" w:date="2024-12-05T19:17:00Z" w16du:dateUtc="2024-12-06T00:17:00Z">
        <w:r w:rsidRPr="00137469" w:rsidDel="00D563D3">
          <w:delText>,</w:delText>
        </w:r>
      </w:del>
      <w:r w:rsidRPr="00137469">
        <w:t xml:space="preserve"> and make data-informed decisions.</w:t>
      </w:r>
    </w:p>
    <w:p w14:paraId="4A0EB708" w14:textId="77777777" w:rsidR="00137469" w:rsidRPr="00137469" w:rsidRDefault="00137469" w:rsidP="00137469">
      <w:pPr>
        <w:rPr>
          <w:b/>
          <w:bCs/>
        </w:rPr>
      </w:pPr>
      <w:r w:rsidRPr="00137469">
        <w:rPr>
          <w:b/>
          <w:bCs/>
        </w:rPr>
        <w:t>Future-Ready Architecture</w:t>
      </w:r>
    </w:p>
    <w:p w14:paraId="31908AE5" w14:textId="77777777" w:rsidR="00137469" w:rsidRPr="00137469" w:rsidRDefault="00137469" w:rsidP="00137469">
      <w:r w:rsidRPr="00137469">
        <w:t>Built on a modern SaaS framework, Nexelus is designed to support rapid development, ensuring your business stays ahead of industry trends.</w:t>
      </w:r>
    </w:p>
    <w:p w14:paraId="112D36A1" w14:textId="77777777" w:rsidR="00137469" w:rsidRPr="00137469" w:rsidRDefault="00137469" w:rsidP="00137469">
      <w:pPr>
        <w:rPr>
          <w:b/>
          <w:bCs/>
        </w:rPr>
      </w:pPr>
      <w:r w:rsidRPr="00137469">
        <w:rPr>
          <w:b/>
          <w:bCs/>
        </w:rPr>
        <w:t>Revolutionizing Business</w:t>
      </w:r>
      <w:r w:rsidRPr="00137469">
        <w:rPr>
          <w:b/>
          <w:bCs/>
        </w:rPr>
        <w:br/>
        <w:t>with AI</w:t>
      </w:r>
    </w:p>
    <w:p w14:paraId="0E958440" w14:textId="0B13CE64" w:rsidR="00137469" w:rsidRPr="00137469" w:rsidRDefault="00137469" w:rsidP="00137469">
      <w:r w:rsidRPr="00137469">
        <w:t>Artificial Intelligence (AI) is revolutionizing the landscape of business software by enhancing efficiency, accuracy</w:t>
      </w:r>
      <w:del w:id="10" w:author="Legal Review" w:date="2024-12-05T19:18:00Z" w16du:dateUtc="2024-12-06T00:18:00Z">
        <w:r w:rsidRPr="00137469" w:rsidDel="00A8142E">
          <w:delText>,</w:delText>
        </w:r>
      </w:del>
      <w:r w:rsidRPr="00137469">
        <w:t xml:space="preserve"> and decision-making processes. AI-driven applications like Nexelus automate repetitive tasks, analyze large volumes of data</w:t>
      </w:r>
      <w:del w:id="11" w:author="Legal Review" w:date="2024-12-05T19:19:00Z" w16du:dateUtc="2024-12-06T00:19:00Z">
        <w:r w:rsidRPr="00137469" w:rsidDel="00A8142E">
          <w:delText>,</w:delText>
        </w:r>
      </w:del>
      <w:r w:rsidRPr="00137469">
        <w:t xml:space="preserve"> and provide actionable insights, allowing businesses to focus on strategic activities.</w:t>
      </w:r>
    </w:p>
    <w:p w14:paraId="18FF42D9" w14:textId="79309398" w:rsidR="00137469" w:rsidRPr="00137469" w:rsidRDefault="00137469" w:rsidP="00137469">
      <w:r w:rsidRPr="00137469">
        <w:t xml:space="preserve">Machine learning algorithms used in Nexelus save hours on a regular basis so your resources can focus on billable and value-added </w:t>
      </w:r>
      <w:ins w:id="12" w:author="Legal Review" w:date="2024-12-05T19:20:00Z" w16du:dateUtc="2024-12-06T00:20:00Z">
        <w:r w:rsidR="00E4107C">
          <w:t>activities</w:t>
        </w:r>
      </w:ins>
      <w:del w:id="13" w:author="Legal Review" w:date="2024-12-05T19:20:00Z" w16du:dateUtc="2024-12-06T00:20:00Z">
        <w:r w:rsidRPr="00137469" w:rsidDel="00E4107C">
          <w:delText>tasks</w:delText>
        </w:r>
      </w:del>
      <w:r w:rsidRPr="00137469">
        <w:t>.</w:t>
      </w:r>
    </w:p>
    <w:p w14:paraId="13B45022" w14:textId="77777777" w:rsidR="00137469" w:rsidRPr="00137469" w:rsidRDefault="00137469" w:rsidP="00137469">
      <w:pPr>
        <w:rPr>
          <w:b/>
          <w:bCs/>
        </w:rPr>
      </w:pPr>
      <w:r w:rsidRPr="00137469">
        <w:rPr>
          <w:b/>
          <w:bCs/>
        </w:rPr>
        <w:t>Achieve Efficiency and Cost Savings</w:t>
      </w:r>
    </w:p>
    <w:p w14:paraId="0772DEE7" w14:textId="77777777" w:rsidR="00137469" w:rsidRPr="00137469" w:rsidRDefault="00137469" w:rsidP="00137469">
      <w:r w:rsidRPr="00137469">
        <w:t>By integrating AI into Nexelus, our customers achieve significant cost savings and optimized operations.</w:t>
      </w:r>
    </w:p>
    <w:p w14:paraId="5CDE0062" w14:textId="2EBC0720" w:rsidR="00137469" w:rsidRPr="00137469" w:rsidRDefault="00137469" w:rsidP="00137469">
      <w:r w:rsidRPr="00137469">
        <w:rPr>
          <w:noProof/>
        </w:rPr>
        <w:drawing>
          <wp:inline distT="0" distB="0" distL="0" distR="0" wp14:anchorId="5882FC58" wp14:editId="21E8B6CA">
            <wp:extent cx="2362200" cy="660400"/>
            <wp:effectExtent l="0" t="0" r="0" b="0"/>
            <wp:docPr id="941905239" name="Picture 4" descr="A black background with white letters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05239" name="Picture 4" descr="A black background with white letters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9FD8" w14:textId="77777777" w:rsidR="00137469" w:rsidRPr="00137469" w:rsidRDefault="00137469" w:rsidP="00137469">
      <w:pPr>
        <w:numPr>
          <w:ilvl w:val="0"/>
          <w:numId w:val="1"/>
        </w:numPr>
      </w:pPr>
      <w:hyperlink r:id="rId9" w:history="1">
        <w:r w:rsidRPr="00137469">
          <w:rPr>
            <w:rStyle w:val="Hyperlink"/>
          </w:rPr>
          <w:t>About Us</w:t>
        </w:r>
      </w:hyperlink>
    </w:p>
    <w:p w14:paraId="5E1DFF0D" w14:textId="77777777" w:rsidR="00137469" w:rsidRPr="00137469" w:rsidRDefault="00137469" w:rsidP="00137469">
      <w:pPr>
        <w:numPr>
          <w:ilvl w:val="0"/>
          <w:numId w:val="1"/>
        </w:numPr>
      </w:pPr>
      <w:hyperlink r:id="rId10" w:history="1">
        <w:r w:rsidRPr="00137469">
          <w:rPr>
            <w:rStyle w:val="Hyperlink"/>
          </w:rPr>
          <w:t>Security &amp; Compliance</w:t>
        </w:r>
      </w:hyperlink>
    </w:p>
    <w:p w14:paraId="3FCE90E8" w14:textId="77777777" w:rsidR="00137469" w:rsidRPr="00137469" w:rsidRDefault="00137469" w:rsidP="00137469">
      <w:pPr>
        <w:numPr>
          <w:ilvl w:val="0"/>
          <w:numId w:val="1"/>
        </w:numPr>
      </w:pPr>
      <w:hyperlink r:id="rId11" w:history="1">
        <w:r w:rsidRPr="00137469">
          <w:rPr>
            <w:rStyle w:val="Hyperlink"/>
          </w:rPr>
          <w:t>Contact Us</w:t>
        </w:r>
      </w:hyperlink>
    </w:p>
    <w:p w14:paraId="7299DF6E" w14:textId="77777777" w:rsidR="00137469" w:rsidRPr="00137469" w:rsidRDefault="00137469" w:rsidP="00137469">
      <w:r w:rsidRPr="00137469">
        <w:t>   </w:t>
      </w:r>
    </w:p>
    <w:p w14:paraId="141D8649" w14:textId="77777777" w:rsidR="00137469" w:rsidRPr="00137469" w:rsidRDefault="00137469" w:rsidP="00137469">
      <w:r w:rsidRPr="00137469">
        <w:t>© Copyright 2024, All Rights Reserved</w:t>
      </w:r>
    </w:p>
    <w:p w14:paraId="554286FE" w14:textId="77777777" w:rsidR="00A54541" w:rsidRDefault="00A54541"/>
    <w:sectPr w:rsidR="00A5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23DC0"/>
    <w:multiLevelType w:val="multilevel"/>
    <w:tmpl w:val="504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505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egal Review">
    <w15:presenceInfo w15:providerId="None" w15:userId="Legal Revi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69"/>
    <w:rsid w:val="00137469"/>
    <w:rsid w:val="00566C1B"/>
    <w:rsid w:val="00A54541"/>
    <w:rsid w:val="00A8142E"/>
    <w:rsid w:val="00C57ED8"/>
    <w:rsid w:val="00D5577C"/>
    <w:rsid w:val="00D563D3"/>
    <w:rsid w:val="00E4107C"/>
    <w:rsid w:val="00EE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C68B"/>
  <w15:chartTrackingRefBased/>
  <w15:docId w15:val="{059A5B1B-BA6B-49B0-8BC9-FBA47501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4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74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46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563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9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3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7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7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20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273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06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853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20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3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5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69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6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9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91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76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523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62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10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7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33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263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06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6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4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45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859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3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926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954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84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39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8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3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2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02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50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8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35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98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38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45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4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41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6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72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21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88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08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23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084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53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27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5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4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2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198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135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9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2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2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0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72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75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61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072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5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1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74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0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64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9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0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1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3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3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4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3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4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8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7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4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35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0673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32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49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1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8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0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0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44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09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65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14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5861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75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97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2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2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9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37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02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24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546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66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97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83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90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10548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1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43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9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2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54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46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77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63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99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63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49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8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55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84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162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08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24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3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0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19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263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64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1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4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28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2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641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241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8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7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22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1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49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0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670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4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1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4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73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1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38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5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8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nexelus.gotit.p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exelus.gotit.pk/contact-u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exelus.gotit.pk/security-compli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elus.gotit.pk/about-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 Review</dc:creator>
  <cp:keywords/>
  <dc:description/>
  <cp:lastModifiedBy>Legal Review</cp:lastModifiedBy>
  <cp:revision>4</cp:revision>
  <dcterms:created xsi:type="dcterms:W3CDTF">2024-12-05T16:54:00Z</dcterms:created>
  <dcterms:modified xsi:type="dcterms:W3CDTF">2024-12-06T00:20:00Z</dcterms:modified>
</cp:coreProperties>
</file>