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D0B0B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Media Management</w:t>
      </w:r>
    </w:p>
    <w:p w14:paraId="1B4D8C40" w14:textId="3D5C0487" w:rsidR="00A75E81" w:rsidRPr="00A75E81" w:rsidRDefault="00A75E81" w:rsidP="00A75E81">
      <w:r w:rsidRPr="00A75E81">
        <w:t>Automate, optimize</w:t>
      </w:r>
      <w:del w:id="0" w:author="Legal Review" w:date="2024-12-05T17:41:00Z" w16du:dateUtc="2024-12-05T22:41:00Z">
        <w:r w:rsidRPr="00A75E81" w:rsidDel="0085361B">
          <w:delText>,</w:delText>
        </w:r>
      </w:del>
      <w:r w:rsidRPr="00A75E81">
        <w:t xml:space="preserve"> and manage media campaigns seamlessly with smarter workflows, financial control</w:t>
      </w:r>
      <w:del w:id="1" w:author="Legal Review" w:date="2024-12-05T17:42:00Z" w16du:dateUtc="2024-12-05T22:42:00Z">
        <w:r w:rsidRPr="00A75E81" w:rsidDel="0085361B">
          <w:delText>,</w:delText>
        </w:r>
      </w:del>
      <w:r w:rsidRPr="00A75E81">
        <w:t xml:space="preserve"> and real-time insights.</w:t>
      </w:r>
    </w:p>
    <w:p w14:paraId="090A3245" w14:textId="193D1C06" w:rsidR="00A75E81" w:rsidRPr="00A75E81" w:rsidRDefault="00A75E81" w:rsidP="00A75E81">
      <w:r w:rsidRPr="00A75E81">
        <w:rPr>
          <w:noProof/>
        </w:rPr>
        <w:drawing>
          <wp:inline distT="0" distB="0" distL="0" distR="0" wp14:anchorId="7779E5A6" wp14:editId="5ED397A0">
            <wp:extent cx="1720850" cy="1651000"/>
            <wp:effectExtent l="0" t="0" r="0" b="6350"/>
            <wp:docPr id="1244652149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2149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2B53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Automated Campaign Management</w:t>
      </w:r>
    </w:p>
    <w:p w14:paraId="4A85FA13" w14:textId="6793A4EE" w:rsidR="00A75E81" w:rsidRPr="00A75E81" w:rsidRDefault="00A75E81" w:rsidP="00A75E81">
      <w:pPr>
        <w:numPr>
          <w:ilvl w:val="0"/>
          <w:numId w:val="1"/>
        </w:numPr>
      </w:pPr>
      <w:r w:rsidRPr="00A75E81">
        <w:t>• </w:t>
      </w:r>
      <w:r w:rsidRPr="00A75E81">
        <w:rPr>
          <w:b/>
          <w:bCs/>
        </w:rPr>
        <w:t>Create</w:t>
      </w:r>
      <w:r w:rsidRPr="00A75E81">
        <w:t>, </w:t>
      </w:r>
      <w:r w:rsidRPr="00A75E81">
        <w:rPr>
          <w:b/>
          <w:bCs/>
        </w:rPr>
        <w:t>modify</w:t>
      </w:r>
      <w:del w:id="2" w:author="Legal Review" w:date="2024-12-05T17:42:00Z" w16du:dateUtc="2024-12-05T22:42:00Z">
        <w:r w:rsidRPr="00A75E81" w:rsidDel="0085361B">
          <w:delText>,</w:delText>
        </w:r>
      </w:del>
      <w:r w:rsidRPr="00A75E81">
        <w:t xml:space="preserve"> and </w:t>
      </w:r>
      <w:r w:rsidRPr="00A75E81">
        <w:rPr>
          <w:b/>
          <w:bCs/>
        </w:rPr>
        <w:t>optimize</w:t>
      </w:r>
      <w:r w:rsidRPr="00A75E81">
        <w:t> ad campaigns.</w:t>
      </w:r>
    </w:p>
    <w:p w14:paraId="10D78C76" w14:textId="77777777" w:rsidR="00A75E81" w:rsidRPr="00A75E81" w:rsidRDefault="00A75E81" w:rsidP="00A75E81">
      <w:pPr>
        <w:numPr>
          <w:ilvl w:val="0"/>
          <w:numId w:val="1"/>
        </w:numPr>
      </w:pPr>
      <w:r w:rsidRPr="00A75E81">
        <w:t>• From </w:t>
      </w:r>
      <w:r w:rsidRPr="00A75E81">
        <w:rPr>
          <w:b/>
          <w:bCs/>
        </w:rPr>
        <w:t>naming conventions</w:t>
      </w:r>
      <w:r w:rsidRPr="00A75E81">
        <w:t> to </w:t>
      </w:r>
      <w:r w:rsidRPr="00A75E81">
        <w:rPr>
          <w:b/>
          <w:bCs/>
        </w:rPr>
        <w:t>pricing considerations</w:t>
      </w:r>
      <w:r w:rsidRPr="00A75E81">
        <w:t>, Nexelus has it all.</w:t>
      </w:r>
    </w:p>
    <w:p w14:paraId="38345160" w14:textId="4AF2FCE8" w:rsidR="00A75E81" w:rsidRPr="00A75E81" w:rsidRDefault="00A75E81" w:rsidP="00A75E81">
      <w:pPr>
        <w:numPr>
          <w:ilvl w:val="0"/>
          <w:numId w:val="1"/>
        </w:numPr>
      </w:pPr>
      <w:r w:rsidRPr="00A75E81">
        <w:t>• </w:t>
      </w:r>
      <w:r w:rsidRPr="00A75E81">
        <w:rPr>
          <w:b/>
          <w:bCs/>
        </w:rPr>
        <w:t>Source inventory</w:t>
      </w:r>
      <w:r w:rsidRPr="00A75E81">
        <w:t xml:space="preserve"> through a sophisticated RFP process or rely on internal expertise to </w:t>
      </w:r>
      <w:ins w:id="3" w:author="Legal Review" w:date="2024-12-05T17:43:00Z" w16du:dateUtc="2024-12-05T22:43:00Z">
        <w:r w:rsidR="0085361B">
          <w:t>allocate</w:t>
        </w:r>
      </w:ins>
      <w:del w:id="4" w:author="Legal Review" w:date="2024-12-05T17:43:00Z" w16du:dateUtc="2024-12-05T22:43:00Z">
        <w:r w:rsidRPr="00A75E81" w:rsidDel="0085361B">
          <w:delText>come</w:delText>
        </w:r>
      </w:del>
      <w:del w:id="5" w:author="Legal Review" w:date="2024-12-05T17:44:00Z" w16du:dateUtc="2024-12-05T22:44:00Z">
        <w:r w:rsidRPr="00A75E81" w:rsidDel="0085361B">
          <w:delText xml:space="preserve"> with</w:delText>
        </w:r>
      </w:del>
      <w:r w:rsidRPr="00A75E81">
        <w:t xml:space="preserve"> media spend across multiple media channels.</w:t>
      </w:r>
    </w:p>
    <w:p w14:paraId="4A22A6CB" w14:textId="77777777" w:rsidR="00A75E81" w:rsidRPr="00A75E81" w:rsidRDefault="00A75E81" w:rsidP="00A75E81">
      <w:pPr>
        <w:numPr>
          <w:ilvl w:val="0"/>
          <w:numId w:val="1"/>
        </w:numPr>
      </w:pPr>
      <w:r w:rsidRPr="00A75E81">
        <w:t>• Rules based hierarchical approvals along with electronic signatures on</w:t>
      </w:r>
      <w:r w:rsidRPr="00A75E81">
        <w:rPr>
          <w:b/>
          <w:bCs/>
        </w:rPr>
        <w:t> customizable media authorization</w:t>
      </w:r>
      <w:r w:rsidRPr="00A75E81">
        <w:t> documents from clients brings audit control and efficiency.</w:t>
      </w:r>
    </w:p>
    <w:p w14:paraId="2E658833" w14:textId="77777777" w:rsidR="00A75E81" w:rsidRPr="00A75E81" w:rsidRDefault="00A75E81" w:rsidP="00A75E81">
      <w:pPr>
        <w:numPr>
          <w:ilvl w:val="0"/>
          <w:numId w:val="1"/>
        </w:numPr>
      </w:pPr>
      <w:r w:rsidRPr="00A75E81">
        <w:t>• Seamlessly </w:t>
      </w:r>
      <w:r w:rsidRPr="00A75E81">
        <w:rPr>
          <w:b/>
          <w:bCs/>
        </w:rPr>
        <w:t>create campaigns and orders</w:t>
      </w:r>
      <w:r w:rsidRPr="00A75E81">
        <w:t> in all major platforms</w:t>
      </w:r>
    </w:p>
    <w:p w14:paraId="0826C6D3" w14:textId="77777777" w:rsidR="00A75E81" w:rsidRPr="00A75E81" w:rsidRDefault="00A75E81" w:rsidP="00A75E81">
      <w:pPr>
        <w:numPr>
          <w:ilvl w:val="0"/>
          <w:numId w:val="1"/>
        </w:numPr>
      </w:pPr>
      <w:r w:rsidRPr="00A75E81">
        <w:t>• </w:t>
      </w:r>
      <w:r w:rsidRPr="00A75E81">
        <w:rPr>
          <w:b/>
          <w:bCs/>
        </w:rPr>
        <w:t>Manage multiple campaigns</w:t>
      </w:r>
      <w:r w:rsidRPr="00A75E81">
        <w:t> simultaneously.</w:t>
      </w:r>
    </w:p>
    <w:p w14:paraId="52A64C44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Budget Allocation and</w:t>
      </w:r>
      <w:r w:rsidRPr="00A75E81">
        <w:rPr>
          <w:b/>
          <w:bCs/>
        </w:rPr>
        <w:br/>
        <w:t>Optimization</w:t>
      </w:r>
    </w:p>
    <w:p w14:paraId="50C8AEB5" w14:textId="77777777" w:rsidR="00A75E81" w:rsidRPr="00A75E81" w:rsidRDefault="00A75E81" w:rsidP="00A75E81">
      <w:pPr>
        <w:numPr>
          <w:ilvl w:val="0"/>
          <w:numId w:val="2"/>
        </w:numPr>
      </w:pPr>
      <w:r w:rsidRPr="00A75E81">
        <w:t>•Set and adjust budgets dynamically.</w:t>
      </w:r>
    </w:p>
    <w:p w14:paraId="3DE34612" w14:textId="77777777" w:rsidR="00A75E81" w:rsidRPr="00A75E81" w:rsidRDefault="00A75E81" w:rsidP="00A75E81">
      <w:pPr>
        <w:numPr>
          <w:ilvl w:val="0"/>
          <w:numId w:val="2"/>
        </w:numPr>
      </w:pPr>
      <w:r w:rsidRPr="00A75E81">
        <w:t>• Optimize spending to maximize ROI.</w:t>
      </w:r>
    </w:p>
    <w:p w14:paraId="53040518" w14:textId="77777777" w:rsidR="00A75E81" w:rsidRPr="00A75E81" w:rsidRDefault="00A75E81" w:rsidP="00A75E81">
      <w:pPr>
        <w:numPr>
          <w:ilvl w:val="0"/>
          <w:numId w:val="2"/>
        </w:numPr>
      </w:pPr>
      <w:r w:rsidRPr="00A75E81">
        <w:t>•Use rules driven interface to optimize spend but complete all necessary tasks in the Nexelus platform while updating integrated platforms in one process.</w:t>
      </w:r>
    </w:p>
    <w:p w14:paraId="5C443A6A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Modular Solutions Tailored</w:t>
      </w:r>
      <w:r w:rsidRPr="00A75E81">
        <w:rPr>
          <w:b/>
          <w:bCs/>
        </w:rPr>
        <w:br/>
        <w:t>to Your Needs</w:t>
      </w:r>
    </w:p>
    <w:p w14:paraId="4081E666" w14:textId="77777777" w:rsidR="00A75E81" w:rsidRPr="00A75E81" w:rsidRDefault="00A75E81" w:rsidP="00A75E81">
      <w:pPr>
        <w:numPr>
          <w:ilvl w:val="0"/>
          <w:numId w:val="3"/>
        </w:numPr>
      </w:pPr>
      <w:r w:rsidRPr="00A75E81">
        <w:t>•Connect with various ad-tech platforms.</w:t>
      </w:r>
    </w:p>
    <w:p w14:paraId="5270B47D" w14:textId="77777777" w:rsidR="00A75E81" w:rsidRPr="00A75E81" w:rsidRDefault="00A75E81" w:rsidP="00A75E81">
      <w:pPr>
        <w:numPr>
          <w:ilvl w:val="0"/>
          <w:numId w:val="3"/>
        </w:numPr>
      </w:pPr>
      <w:r w:rsidRPr="00A75E81">
        <w:t>•Synchronize data and campaigns across platforms.</w:t>
      </w:r>
    </w:p>
    <w:p w14:paraId="48C90CA8" w14:textId="0744B3DE" w:rsidR="00A75E81" w:rsidRPr="00A75E81" w:rsidRDefault="00A75E81" w:rsidP="00A75E81">
      <w:pPr>
        <w:numPr>
          <w:ilvl w:val="0"/>
          <w:numId w:val="3"/>
        </w:numPr>
      </w:pPr>
      <w:r w:rsidRPr="00A75E81">
        <w:t>•Automated delivery pull and related approval automates optimization, AP reconciliation/routing</w:t>
      </w:r>
      <w:ins w:id="6" w:author="Legal Review" w:date="2024-12-05T17:50:00Z" w16du:dateUtc="2024-12-05T22:50:00Z">
        <w:r w:rsidR="00ED348C">
          <w:t>, billing</w:t>
        </w:r>
      </w:ins>
      <w:r w:rsidRPr="00A75E81">
        <w:t xml:space="preserve"> and revenue recognition</w:t>
      </w:r>
    </w:p>
    <w:p w14:paraId="63F75C6D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Financial Management</w:t>
      </w:r>
    </w:p>
    <w:p w14:paraId="52BFDCBC" w14:textId="24FFCD89" w:rsidR="004C7776" w:rsidRDefault="00A75E81" w:rsidP="00A75E81">
      <w:pPr>
        <w:numPr>
          <w:ilvl w:val="0"/>
          <w:numId w:val="4"/>
        </w:numPr>
        <w:rPr>
          <w:ins w:id="7" w:author="Legal Review" w:date="2024-12-05T18:39:00Z" w16du:dateUtc="2024-12-05T23:39:00Z"/>
        </w:rPr>
      </w:pPr>
      <w:r w:rsidRPr="00A75E81">
        <w:lastRenderedPageBreak/>
        <w:t>•</w:t>
      </w:r>
      <w:ins w:id="8" w:author="Legal Review" w:date="2024-12-05T18:39:00Z" w16du:dateUtc="2024-12-05T23:39:00Z">
        <w:r w:rsidR="004C7776">
          <w:t xml:space="preserve"> </w:t>
        </w:r>
      </w:ins>
      <w:ins w:id="9" w:author="Legal Review" w:date="2024-12-05T18:40:00Z" w16du:dateUtc="2024-12-05T23:40:00Z">
        <w:r w:rsidR="004C7776">
          <w:t>Improve and strengthen media financial governance</w:t>
        </w:r>
      </w:ins>
    </w:p>
    <w:p w14:paraId="23A1A1CF" w14:textId="5B93DE31" w:rsidR="00A75E81" w:rsidRPr="00A75E81" w:rsidRDefault="00A75E81" w:rsidP="00A75E81">
      <w:pPr>
        <w:numPr>
          <w:ilvl w:val="0"/>
          <w:numId w:val="4"/>
        </w:numPr>
      </w:pPr>
      <w:r w:rsidRPr="00A75E81">
        <w:t xml:space="preserve">Generate </w:t>
      </w:r>
      <w:ins w:id="10" w:author="Legal Review" w:date="2024-12-05T17:51:00Z" w16du:dateUtc="2024-12-05T22:51:00Z">
        <w:r w:rsidR="00F755A9">
          <w:t xml:space="preserve">client </w:t>
        </w:r>
      </w:ins>
      <w:r w:rsidRPr="00A75E81">
        <w:t>billing schedules for various contract terms.</w:t>
      </w:r>
    </w:p>
    <w:p w14:paraId="0AC93E5F" w14:textId="4EB0A941" w:rsidR="00A75E81" w:rsidRDefault="00A75E81" w:rsidP="00A75E81">
      <w:pPr>
        <w:numPr>
          <w:ilvl w:val="0"/>
          <w:numId w:val="4"/>
        </w:numPr>
        <w:rPr>
          <w:ins w:id="11" w:author="Legal Review" w:date="2024-12-06T10:46:00Z" w16du:dateUtc="2024-12-06T15:46:00Z"/>
        </w:rPr>
      </w:pPr>
      <w:r w:rsidRPr="00A75E81">
        <w:t xml:space="preserve">• Generate </w:t>
      </w:r>
      <w:ins w:id="12" w:author="Legal Review" w:date="2024-12-05T17:52:00Z" w16du:dateUtc="2024-12-05T22:52:00Z">
        <w:r w:rsidR="00F755A9">
          <w:t xml:space="preserve">client </w:t>
        </w:r>
      </w:ins>
      <w:r w:rsidRPr="00A75E81">
        <w:t>invoices by campaign, across multiple campaigns</w:t>
      </w:r>
      <w:del w:id="13" w:author="Legal Review" w:date="2024-12-05T17:53:00Z" w16du:dateUtc="2024-12-05T22:53:00Z">
        <w:r w:rsidRPr="00A75E81" w:rsidDel="00F755A9">
          <w:delText>,</w:delText>
        </w:r>
      </w:del>
      <w:r w:rsidRPr="00A75E81">
        <w:t xml:space="preserve"> or clients with a click of a button.</w:t>
      </w:r>
    </w:p>
    <w:p w14:paraId="56D688E1" w14:textId="375982BE" w:rsidR="0007601B" w:rsidRPr="00A75E81" w:rsidRDefault="0007601B" w:rsidP="00A75E81">
      <w:pPr>
        <w:numPr>
          <w:ilvl w:val="0"/>
          <w:numId w:val="4"/>
        </w:numPr>
      </w:pPr>
      <w:ins w:id="14" w:author="Legal Review" w:date="2024-12-06T10:46:00Z" w16du:dateUtc="2024-12-06T15:46:00Z">
        <w:r>
          <w:t>Multicurrency</w:t>
        </w:r>
      </w:ins>
      <w:ins w:id="15" w:author="Legal Review" w:date="2024-12-06T10:47:00Z" w16du:dateUtc="2024-12-06T15:47:00Z">
        <w:r>
          <w:t xml:space="preserve"> processing, plan in one currency with vendors transacting in multiple currencies</w:t>
        </w:r>
      </w:ins>
    </w:p>
    <w:p w14:paraId="656A7084" w14:textId="77777777" w:rsidR="00A75E81" w:rsidRPr="00A75E81" w:rsidRDefault="00A75E81" w:rsidP="00A75E81">
      <w:pPr>
        <w:numPr>
          <w:ilvl w:val="0"/>
          <w:numId w:val="4"/>
        </w:numPr>
      </w:pPr>
      <w:r w:rsidRPr="00A75E81">
        <w:t>• Media Plan based billing model, hence, no unwanted impact on billing and accounting due to changes in Insertion Orders</w:t>
      </w:r>
    </w:p>
    <w:p w14:paraId="3F6B6606" w14:textId="0F4D4AA2" w:rsidR="00A75E81" w:rsidRPr="00A75E81" w:rsidRDefault="00A75E81" w:rsidP="00A75E81">
      <w:pPr>
        <w:numPr>
          <w:ilvl w:val="0"/>
          <w:numId w:val="4"/>
        </w:numPr>
      </w:pPr>
      <w:r w:rsidRPr="00A75E81">
        <w:t xml:space="preserve">• AI based AP workflow significantly reduces time </w:t>
      </w:r>
      <w:ins w:id="16" w:author="Legal Review" w:date="2024-12-05T17:54:00Z" w16du:dateUtc="2024-12-05T22:54:00Z">
        <w:r w:rsidR="00F755A9">
          <w:t xml:space="preserve">and errors, </w:t>
        </w:r>
      </w:ins>
      <w:r w:rsidRPr="00A75E81">
        <w:t>and provides audit control</w:t>
      </w:r>
    </w:p>
    <w:p w14:paraId="1635C781" w14:textId="77777777" w:rsidR="00A75E81" w:rsidRPr="00A75E81" w:rsidRDefault="00A75E81" w:rsidP="00A75E81">
      <w:pPr>
        <w:numPr>
          <w:ilvl w:val="0"/>
          <w:numId w:val="4"/>
        </w:numPr>
      </w:pPr>
      <w:r w:rsidRPr="00A75E81">
        <w:t>• Automated revenue recognition and sequential media liability management</w:t>
      </w:r>
    </w:p>
    <w:p w14:paraId="283352BE" w14:textId="77777777" w:rsidR="00A75E81" w:rsidRPr="00A75E81" w:rsidRDefault="00A75E81" w:rsidP="00A75E81">
      <w:pPr>
        <w:numPr>
          <w:ilvl w:val="0"/>
          <w:numId w:val="4"/>
        </w:numPr>
      </w:pPr>
      <w:r w:rsidRPr="00A75E81">
        <w:t>• Cash flow projection and cash management analysis based on campaign/media plan data integrated with ERP/Financial systems (AR, AP).</w:t>
      </w:r>
    </w:p>
    <w:p w14:paraId="53FA0350" w14:textId="77777777" w:rsidR="00A75E81" w:rsidRPr="00A75E81" w:rsidRDefault="00A75E81" w:rsidP="00A75E81">
      <w:pPr>
        <w:numPr>
          <w:ilvl w:val="0"/>
          <w:numId w:val="4"/>
        </w:numPr>
      </w:pPr>
      <w:r w:rsidRPr="00A75E81">
        <w:t>•Reconciliation of vendor invoices against client prebilled amounts periodically or at the end of campaigns, including ad-tech/ad-serving charges</w:t>
      </w:r>
    </w:p>
    <w:p w14:paraId="395DE80F" w14:textId="77777777" w:rsidR="00A75E81" w:rsidRPr="00A75E81" w:rsidRDefault="00A75E81" w:rsidP="00A75E81">
      <w:pPr>
        <w:numPr>
          <w:ilvl w:val="0"/>
          <w:numId w:val="4"/>
        </w:numPr>
      </w:pPr>
      <w:r w:rsidRPr="00A75E81">
        <w:t>• Customizable reports for deeper insights.</w:t>
      </w:r>
    </w:p>
    <w:p w14:paraId="629C52AD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Analytics and</w:t>
      </w:r>
      <w:r w:rsidRPr="00A75E81">
        <w:rPr>
          <w:b/>
          <w:bCs/>
        </w:rPr>
        <w:br/>
        <w:t>Reporting</w:t>
      </w:r>
    </w:p>
    <w:p w14:paraId="221C9EC6" w14:textId="77777777" w:rsidR="00A75E81" w:rsidRPr="00A75E81" w:rsidRDefault="00A75E81" w:rsidP="00A75E81">
      <w:pPr>
        <w:numPr>
          <w:ilvl w:val="0"/>
          <w:numId w:val="5"/>
        </w:numPr>
      </w:pPr>
      <w:r w:rsidRPr="00A75E81">
        <w:t>•Detailed analytics for campaigns, budgets, pacing, finances, etc.</w:t>
      </w:r>
    </w:p>
    <w:p w14:paraId="3F03E94C" w14:textId="77777777" w:rsidR="00A75E81" w:rsidRPr="00A75E81" w:rsidRDefault="00A75E81" w:rsidP="00A75E81">
      <w:pPr>
        <w:numPr>
          <w:ilvl w:val="0"/>
          <w:numId w:val="5"/>
        </w:numPr>
      </w:pPr>
      <w:r w:rsidRPr="00A75E81">
        <w:t>•API access available</w:t>
      </w:r>
    </w:p>
    <w:p w14:paraId="1419DA82" w14:textId="77777777" w:rsidR="00A75E81" w:rsidRPr="00A75E81" w:rsidRDefault="00A75E81" w:rsidP="00A75E81">
      <w:pPr>
        <w:numPr>
          <w:ilvl w:val="0"/>
          <w:numId w:val="5"/>
        </w:numPr>
      </w:pPr>
      <w:r w:rsidRPr="00A75E81">
        <w:t>•Customizable reports</w:t>
      </w:r>
    </w:p>
    <w:p w14:paraId="3EE07528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Scalability</w:t>
      </w:r>
    </w:p>
    <w:p w14:paraId="43FB67C2" w14:textId="77777777" w:rsidR="00A75E81" w:rsidRPr="00A75E81" w:rsidRDefault="00A75E81" w:rsidP="00A75E81">
      <w:pPr>
        <w:numPr>
          <w:ilvl w:val="0"/>
          <w:numId w:val="6"/>
        </w:numPr>
      </w:pPr>
      <w:r w:rsidRPr="00A75E81">
        <w:t>•Support for large volumes of data and multiple campaigns.</w:t>
      </w:r>
    </w:p>
    <w:p w14:paraId="1EC84A5B" w14:textId="77777777" w:rsidR="00A75E81" w:rsidRPr="00A75E81" w:rsidRDefault="00A75E81" w:rsidP="00A75E81">
      <w:pPr>
        <w:numPr>
          <w:ilvl w:val="0"/>
          <w:numId w:val="6"/>
        </w:numPr>
      </w:pPr>
      <w:r w:rsidRPr="00A75E81">
        <w:t>•Native support for global deployments</w:t>
      </w:r>
    </w:p>
    <w:p w14:paraId="04D9467A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Benefits</w:t>
      </w:r>
    </w:p>
    <w:p w14:paraId="1E715964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Efficiency</w:t>
      </w:r>
    </w:p>
    <w:p w14:paraId="7D7F051A" w14:textId="77777777" w:rsidR="00A75E81" w:rsidRPr="00A75E81" w:rsidRDefault="00A75E81" w:rsidP="00A75E81">
      <w:r w:rsidRPr="00A75E81">
        <w:t>Automates campaign adjustments and budget allocation, reducing manual workload.</w:t>
      </w:r>
      <w:r w:rsidRPr="00A75E81">
        <w:br/>
      </w:r>
    </w:p>
    <w:p w14:paraId="0CF3A3FE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Integration</w:t>
      </w:r>
    </w:p>
    <w:p w14:paraId="79E71053" w14:textId="680FC779" w:rsidR="00A75E81" w:rsidRPr="00A75E81" w:rsidRDefault="00A75E81" w:rsidP="00A75E81">
      <w:r w:rsidRPr="00A75E81">
        <w:t xml:space="preserve">Ensures cohesive functioning with major ad-tech platforms like Google Ads, </w:t>
      </w:r>
      <w:ins w:id="17" w:author="Legal Review" w:date="2024-12-05T17:58:00Z" w16du:dateUtc="2024-12-05T22:58:00Z">
        <w:r w:rsidR="00151047">
          <w:t>M</w:t>
        </w:r>
      </w:ins>
      <w:ins w:id="18" w:author="Legal Review" w:date="2024-12-05T17:59:00Z" w16du:dateUtc="2024-12-05T22:59:00Z">
        <w:r w:rsidR="00151047">
          <w:t>eta</w:t>
        </w:r>
      </w:ins>
      <w:del w:id="19" w:author="Legal Review" w:date="2024-12-05T17:59:00Z" w16du:dateUtc="2024-12-05T22:59:00Z">
        <w:r w:rsidRPr="00A75E81" w:rsidDel="00151047">
          <w:delText>Facebook</w:delText>
        </w:r>
      </w:del>
      <w:r w:rsidRPr="00A75E81">
        <w:t>, LinkedIn, X</w:t>
      </w:r>
      <w:ins w:id="20" w:author="Legal Review" w:date="2024-12-05T17:59:00Z" w16du:dateUtc="2024-12-05T22:59:00Z">
        <w:r w:rsidR="00151047">
          <w:t>, The Trade Desk</w:t>
        </w:r>
      </w:ins>
      <w:ins w:id="21" w:author="Legal Review" w:date="2024-12-06T10:49:00Z" w16du:dateUtc="2024-12-06T15:49:00Z">
        <w:r w:rsidR="0059297F">
          <w:t>, Microsoft</w:t>
        </w:r>
      </w:ins>
    </w:p>
    <w:p w14:paraId="306A442D" w14:textId="77777777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t>Real-Time Data</w:t>
      </w:r>
    </w:p>
    <w:p w14:paraId="77C64E48" w14:textId="77777777" w:rsidR="00A75E81" w:rsidRPr="00A75E81" w:rsidRDefault="00A75E81" w:rsidP="00A75E81">
      <w:r w:rsidRPr="00A75E81">
        <w:t>Provides up-to-date insights and analytics for informed decision-making</w:t>
      </w:r>
    </w:p>
    <w:p w14:paraId="0DB61B7E" w14:textId="42A2BFF0" w:rsidR="00A75E81" w:rsidRPr="00A75E81" w:rsidRDefault="00A75E81" w:rsidP="00A75E81">
      <w:pPr>
        <w:rPr>
          <w:b/>
          <w:bCs/>
        </w:rPr>
      </w:pPr>
      <w:r w:rsidRPr="00A75E81">
        <w:rPr>
          <w:b/>
          <w:bCs/>
        </w:rPr>
        <w:lastRenderedPageBreak/>
        <w:t>Flexibility</w:t>
      </w:r>
      <w:ins w:id="22" w:author="Legal Review" w:date="2024-12-05T18:00:00Z" w16du:dateUtc="2024-12-05T23:00:00Z">
        <w:r w:rsidR="00151047">
          <w:rPr>
            <w:b/>
            <w:bCs/>
          </w:rPr>
          <w:t xml:space="preserve"> &amp; Agility</w:t>
        </w:r>
      </w:ins>
    </w:p>
    <w:p w14:paraId="1E4963A7" w14:textId="77777777" w:rsidR="00A75E81" w:rsidRPr="00A75E81" w:rsidRDefault="00A75E81" w:rsidP="00A75E81">
      <w:r w:rsidRPr="00A75E81">
        <w:t>Adapts to changing market conditions and campaign performance instantly.</w:t>
      </w:r>
      <w:r w:rsidRPr="00A75E81">
        <w:br/>
      </w:r>
    </w:p>
    <w:p w14:paraId="0080BDF6" w14:textId="03FF29AC" w:rsidR="00A75E81" w:rsidRPr="00A75E81" w:rsidRDefault="00A75E81" w:rsidP="00A75E81">
      <w:r w:rsidRPr="00A75E81">
        <w:rPr>
          <w:noProof/>
        </w:rPr>
        <w:drawing>
          <wp:inline distT="0" distB="0" distL="0" distR="0" wp14:anchorId="1A6C079E" wp14:editId="766CAE10">
            <wp:extent cx="2362200" cy="660400"/>
            <wp:effectExtent l="0" t="0" r="0" b="0"/>
            <wp:docPr id="1499899830" name="Picture 3" descr="A black background with white letters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9830" name="Picture 3" descr="A black background with white letters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33FF" w14:textId="77777777" w:rsidR="00A75E81" w:rsidRPr="00A75E81" w:rsidRDefault="00A75E81" w:rsidP="00A75E81">
      <w:pPr>
        <w:numPr>
          <w:ilvl w:val="0"/>
          <w:numId w:val="7"/>
        </w:numPr>
      </w:pPr>
      <w:hyperlink r:id="rId8" w:history="1">
        <w:r w:rsidRPr="00A75E81">
          <w:rPr>
            <w:rStyle w:val="Hyperlink"/>
          </w:rPr>
          <w:t>About Us</w:t>
        </w:r>
      </w:hyperlink>
    </w:p>
    <w:p w14:paraId="4A4BAF3B" w14:textId="77777777" w:rsidR="00A75E81" w:rsidRPr="00A75E81" w:rsidRDefault="00A75E81" w:rsidP="00A75E81">
      <w:pPr>
        <w:numPr>
          <w:ilvl w:val="0"/>
          <w:numId w:val="7"/>
        </w:numPr>
      </w:pPr>
      <w:hyperlink r:id="rId9" w:history="1">
        <w:r w:rsidRPr="00A75E81">
          <w:rPr>
            <w:rStyle w:val="Hyperlink"/>
          </w:rPr>
          <w:t>Security &amp; Compliance</w:t>
        </w:r>
      </w:hyperlink>
    </w:p>
    <w:p w14:paraId="548E3775" w14:textId="77777777" w:rsidR="00A75E81" w:rsidRPr="00A75E81" w:rsidRDefault="00A75E81" w:rsidP="00A75E81">
      <w:pPr>
        <w:numPr>
          <w:ilvl w:val="0"/>
          <w:numId w:val="7"/>
        </w:numPr>
      </w:pPr>
      <w:hyperlink r:id="rId10" w:history="1">
        <w:r w:rsidRPr="00A75E81">
          <w:rPr>
            <w:rStyle w:val="Hyperlink"/>
          </w:rPr>
          <w:t>Contact Us</w:t>
        </w:r>
      </w:hyperlink>
    </w:p>
    <w:p w14:paraId="6EF27937" w14:textId="77777777" w:rsidR="00A75E81" w:rsidRPr="00A75E81" w:rsidRDefault="00A75E81" w:rsidP="00A75E81">
      <w:r w:rsidRPr="00A75E81">
        <w:t>   </w:t>
      </w:r>
    </w:p>
    <w:p w14:paraId="67211A88" w14:textId="77777777" w:rsidR="00A75E81" w:rsidRPr="00A75E81" w:rsidRDefault="00A75E81" w:rsidP="00A75E81">
      <w:r w:rsidRPr="00A75E81">
        <w:t>© Copyright 2024, All Rights Reserved</w:t>
      </w:r>
    </w:p>
    <w:p w14:paraId="6257E35F" w14:textId="7C03AE71" w:rsidR="00A54541" w:rsidRDefault="00A75E81" w:rsidP="00A75E81">
      <w:hyperlink r:id="rId11" w:history="1">
        <w:r w:rsidRPr="00A75E81">
          <w:rPr>
            <w:rStyle w:val="Hyperlink"/>
          </w:rPr>
          <w:br/>
        </w:r>
      </w:hyperlink>
    </w:p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F90"/>
    <w:multiLevelType w:val="multilevel"/>
    <w:tmpl w:val="53A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355E"/>
    <w:multiLevelType w:val="multilevel"/>
    <w:tmpl w:val="0BF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750A6"/>
    <w:multiLevelType w:val="multilevel"/>
    <w:tmpl w:val="718E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229D7"/>
    <w:multiLevelType w:val="multilevel"/>
    <w:tmpl w:val="AAD0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B71BA"/>
    <w:multiLevelType w:val="multilevel"/>
    <w:tmpl w:val="8B1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B1"/>
    <w:multiLevelType w:val="multilevel"/>
    <w:tmpl w:val="6C7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70105"/>
    <w:multiLevelType w:val="multilevel"/>
    <w:tmpl w:val="9CA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937880">
    <w:abstractNumId w:val="0"/>
  </w:num>
  <w:num w:numId="2" w16cid:durableId="1963879803">
    <w:abstractNumId w:val="1"/>
  </w:num>
  <w:num w:numId="3" w16cid:durableId="2009401478">
    <w:abstractNumId w:val="2"/>
  </w:num>
  <w:num w:numId="4" w16cid:durableId="1312517792">
    <w:abstractNumId w:val="3"/>
  </w:num>
  <w:num w:numId="5" w16cid:durableId="641083924">
    <w:abstractNumId w:val="4"/>
  </w:num>
  <w:num w:numId="6" w16cid:durableId="1003900957">
    <w:abstractNumId w:val="5"/>
  </w:num>
  <w:num w:numId="7" w16cid:durableId="109277920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81"/>
    <w:rsid w:val="0007601B"/>
    <w:rsid w:val="00151047"/>
    <w:rsid w:val="00225D72"/>
    <w:rsid w:val="00490260"/>
    <w:rsid w:val="004C7776"/>
    <w:rsid w:val="0059297F"/>
    <w:rsid w:val="0085361B"/>
    <w:rsid w:val="00933658"/>
    <w:rsid w:val="00A54541"/>
    <w:rsid w:val="00A75E81"/>
    <w:rsid w:val="00C57ED8"/>
    <w:rsid w:val="00DD1C43"/>
    <w:rsid w:val="00ED348C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8ACB"/>
  <w15:chartTrackingRefBased/>
  <w15:docId w15:val="{EB905F7B-9CAC-49A4-8CB8-65F772A4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E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E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53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7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2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97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99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9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6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5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1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74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8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85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7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1668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67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0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336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83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29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0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1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5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9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4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23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4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2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829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3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77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80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38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641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8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64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4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6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8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3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0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89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9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1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61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26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35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9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0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6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74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65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8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8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77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84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53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17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47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4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3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0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85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84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8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870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6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05997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6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3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272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3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1080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77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52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2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8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5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9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4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774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56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9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1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1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95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19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0028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3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1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0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8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9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32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9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3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59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57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67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66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22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1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2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0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2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3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06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2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9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9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3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0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elus.gotit.pk/about-u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elus.gotit.pk/" TargetMode="External"/><Relationship Id="rId11" Type="http://schemas.openxmlformats.org/officeDocument/2006/relationships/hyperlink" Target="https://nexelus.gotit.pk/media-managemen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xelus.gotit.pk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security-compli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7</cp:revision>
  <dcterms:created xsi:type="dcterms:W3CDTF">2024-12-05T16:44:00Z</dcterms:created>
  <dcterms:modified xsi:type="dcterms:W3CDTF">2024-12-06T15:49:00Z</dcterms:modified>
</cp:coreProperties>
</file>