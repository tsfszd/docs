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D2D536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Production &amp; Job Management</w:t>
      </w:r>
    </w:p>
    <w:p w14:paraId="7F4A5932" w14:textId="77777777" w:rsidR="00C21A3A" w:rsidRPr="00C21A3A" w:rsidRDefault="00C21A3A" w:rsidP="00C21A3A">
      <w:r w:rsidRPr="00C21A3A">
        <w:t>Streamline Financial Operations with Seamless ERP and Accounting System Integration</w:t>
      </w:r>
    </w:p>
    <w:p w14:paraId="624CD889" w14:textId="23246709" w:rsidR="00C21A3A" w:rsidRPr="00C21A3A" w:rsidRDefault="00C21A3A" w:rsidP="00C21A3A">
      <w:r w:rsidRPr="00C21A3A">
        <w:rPr>
          <w:noProof/>
        </w:rPr>
        <w:drawing>
          <wp:inline distT="0" distB="0" distL="0" distR="0" wp14:anchorId="22E1DACE" wp14:editId="2AD08D70">
            <wp:extent cx="1447800" cy="1447800"/>
            <wp:effectExtent l="0" t="0" r="0" b="0"/>
            <wp:docPr id="1232564872" name="Picture 4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564872" name="Picture 4" descr="A blue and blac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BE5E6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Dashboards – KPIs and Call to Action</w:t>
      </w:r>
    </w:p>
    <w:p w14:paraId="7E4F7221" w14:textId="778A087B" w:rsidR="00C21A3A" w:rsidRPr="00C21A3A" w:rsidRDefault="00C21A3A" w:rsidP="00C21A3A">
      <w:pPr>
        <w:numPr>
          <w:ilvl w:val="0"/>
          <w:numId w:val="1"/>
        </w:numPr>
      </w:pPr>
      <w:r w:rsidRPr="00C21A3A">
        <w:t xml:space="preserve">• KPIs (Key Performance Indicators): </w:t>
      </w:r>
      <w:del w:id="0" w:author="Legal Review" w:date="2024-12-05T18:46:00Z" w16du:dateUtc="2024-12-05T23:46:00Z">
        <w:r w:rsidRPr="00C21A3A" w:rsidDel="009415DE">
          <w:delText xml:space="preserve">The system should provide </w:delText>
        </w:r>
      </w:del>
      <w:ins w:id="1" w:author="Legal Review" w:date="2024-12-05T18:46:00Z" w16du:dateUtc="2024-12-05T23:46:00Z">
        <w:r w:rsidR="009415DE">
          <w:t>R</w:t>
        </w:r>
      </w:ins>
      <w:del w:id="2" w:author="Legal Review" w:date="2024-12-05T18:46:00Z" w16du:dateUtc="2024-12-05T23:46:00Z">
        <w:r w:rsidRPr="00C21A3A" w:rsidDel="009415DE">
          <w:delText>r</w:delText>
        </w:r>
      </w:del>
      <w:r w:rsidRPr="00C21A3A">
        <w:t xml:space="preserve">eal-time visibility into </w:t>
      </w:r>
      <w:ins w:id="3" w:author="Legal Review" w:date="2024-12-05T18:47:00Z" w16du:dateUtc="2024-12-05T23:47:00Z">
        <w:r w:rsidR="009415DE">
          <w:t xml:space="preserve">key </w:t>
        </w:r>
      </w:ins>
      <w:r w:rsidRPr="00C21A3A">
        <w:t>performance metrics that are cr</w:t>
      </w:r>
      <w:ins w:id="4" w:author="Legal Review" w:date="2024-12-05T18:44:00Z" w16du:dateUtc="2024-12-05T23:44:00Z">
        <w:r w:rsidR="009415DE">
          <w:t>itical</w:t>
        </w:r>
      </w:ins>
      <w:del w:id="5" w:author="Legal Review" w:date="2024-12-05T18:44:00Z" w16du:dateUtc="2024-12-05T23:44:00Z">
        <w:r w:rsidRPr="00C21A3A" w:rsidDel="009415DE">
          <w:delText>ucial</w:delText>
        </w:r>
      </w:del>
      <w:r w:rsidRPr="00C21A3A">
        <w:t xml:space="preserve"> for </w:t>
      </w:r>
      <w:del w:id="6" w:author="Legal Review" w:date="2024-12-05T18:46:00Z" w16du:dateUtc="2024-12-05T23:46:00Z">
        <w:r w:rsidRPr="00C21A3A" w:rsidDel="009415DE">
          <w:delText xml:space="preserve">the </w:delText>
        </w:r>
      </w:del>
      <w:r w:rsidRPr="00C21A3A">
        <w:t>business</w:t>
      </w:r>
      <w:ins w:id="7" w:author="Legal Review" w:date="2024-12-05T18:46:00Z" w16du:dateUtc="2024-12-05T23:46:00Z">
        <w:r w:rsidR="009415DE">
          <w:t xml:space="preserve"> growth and success</w:t>
        </w:r>
      </w:ins>
      <w:r w:rsidRPr="00C21A3A">
        <w:t xml:space="preserve">. Examples </w:t>
      </w:r>
      <w:del w:id="8" w:author="Legal Review" w:date="2024-12-05T18:46:00Z" w16du:dateUtc="2024-12-05T23:46:00Z">
        <w:r w:rsidRPr="00C21A3A" w:rsidDel="009415DE">
          <w:delText>migh</w:delText>
        </w:r>
      </w:del>
      <w:del w:id="9" w:author="Legal Review" w:date="2024-12-05T18:47:00Z" w16du:dateUtc="2024-12-05T23:47:00Z">
        <w:r w:rsidRPr="00C21A3A" w:rsidDel="009415DE">
          <w:delText xml:space="preserve">t </w:delText>
        </w:r>
      </w:del>
      <w:r w:rsidRPr="00C21A3A">
        <w:t xml:space="preserve">include </w:t>
      </w:r>
      <w:ins w:id="10" w:author="Legal Review" w:date="2024-12-05T18:47:00Z" w16du:dateUtc="2024-12-05T23:47:00Z">
        <w:r w:rsidR="009415DE">
          <w:t xml:space="preserve">client &amp; </w:t>
        </w:r>
      </w:ins>
      <w:r w:rsidRPr="00C21A3A">
        <w:t>project profitability, resource utilization, financial health, etc.</w:t>
      </w:r>
    </w:p>
    <w:p w14:paraId="48DA6A6D" w14:textId="28F34271" w:rsidR="00C21A3A" w:rsidRPr="00C21A3A" w:rsidRDefault="00C21A3A" w:rsidP="00C21A3A">
      <w:pPr>
        <w:numPr>
          <w:ilvl w:val="0"/>
          <w:numId w:val="1"/>
        </w:numPr>
      </w:pPr>
      <w:r w:rsidRPr="00C21A3A">
        <w:t xml:space="preserve">• Call to Action: Prompting users to </w:t>
      </w:r>
      <w:proofErr w:type="gramStart"/>
      <w:r w:rsidRPr="00C21A3A">
        <w:t>take action</w:t>
      </w:r>
      <w:proofErr w:type="gramEnd"/>
      <w:r w:rsidRPr="00C21A3A">
        <w:t xml:space="preserve"> where necessary, such as approving documents, responding to requests</w:t>
      </w:r>
      <w:del w:id="11" w:author="Legal Review" w:date="2024-12-05T18:49:00Z" w16du:dateUtc="2024-12-05T23:49:00Z">
        <w:r w:rsidRPr="00C21A3A" w:rsidDel="009415DE">
          <w:delText>,</w:delText>
        </w:r>
      </w:del>
      <w:r w:rsidRPr="00C21A3A">
        <w:t xml:space="preserve"> or updating information.</w:t>
      </w:r>
    </w:p>
    <w:p w14:paraId="7E31BCF9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Project and Resource Management</w:t>
      </w:r>
    </w:p>
    <w:p w14:paraId="552B9371" w14:textId="77777777" w:rsidR="00C21A3A" w:rsidRPr="00C21A3A" w:rsidRDefault="00C21A3A" w:rsidP="00C21A3A">
      <w:pPr>
        <w:numPr>
          <w:ilvl w:val="0"/>
          <w:numId w:val="2"/>
        </w:numPr>
      </w:pPr>
      <w:r w:rsidRPr="00C21A3A">
        <w:t>• Project Workflow: A defined structure for managing tasks and progress within a project lifecycle.</w:t>
      </w:r>
    </w:p>
    <w:p w14:paraId="03C440FA" w14:textId="77777777" w:rsidR="00C21A3A" w:rsidRPr="00C21A3A" w:rsidRDefault="00C21A3A" w:rsidP="00C21A3A">
      <w:pPr>
        <w:numPr>
          <w:ilvl w:val="0"/>
          <w:numId w:val="2"/>
        </w:numPr>
      </w:pPr>
      <w:r w:rsidRPr="00C21A3A">
        <w:t>• Capacity Analysis: Ensuring enough resources (staff, budget, time) are available to meet project demands.</w:t>
      </w:r>
    </w:p>
    <w:p w14:paraId="1AFD7204" w14:textId="4F384602" w:rsidR="00C21A3A" w:rsidRPr="00C21A3A" w:rsidRDefault="00C21A3A" w:rsidP="00C21A3A">
      <w:pPr>
        <w:numPr>
          <w:ilvl w:val="0"/>
          <w:numId w:val="2"/>
        </w:numPr>
      </w:pPr>
      <w:r w:rsidRPr="00C21A3A">
        <w:t>• Staff Planning: Assigning the right team members to the right projects based on skills, availability</w:t>
      </w:r>
      <w:del w:id="12" w:author="Legal Review" w:date="2024-12-05T18:51:00Z" w16du:dateUtc="2024-12-05T23:51:00Z">
        <w:r w:rsidRPr="00C21A3A" w:rsidDel="009415DE">
          <w:delText>,</w:delText>
        </w:r>
      </w:del>
      <w:r w:rsidRPr="00C21A3A">
        <w:t xml:space="preserve"> and project needs.</w:t>
      </w:r>
    </w:p>
    <w:p w14:paraId="080BC9F7" w14:textId="768AE2C9" w:rsidR="00C21A3A" w:rsidRPr="00C21A3A" w:rsidRDefault="00C21A3A" w:rsidP="00C21A3A">
      <w:pPr>
        <w:numPr>
          <w:ilvl w:val="0"/>
          <w:numId w:val="2"/>
        </w:numPr>
      </w:pPr>
      <w:r w:rsidRPr="00C21A3A">
        <w:t xml:space="preserve">• Estimating/Budgeting: Forecasting </w:t>
      </w:r>
      <w:ins w:id="13" w:author="Legal Review" w:date="2024-12-05T18:52:00Z" w16du:dateUtc="2024-12-05T23:52:00Z">
        <w:r w:rsidR="006A147A">
          <w:t xml:space="preserve">and tracking </w:t>
        </w:r>
      </w:ins>
      <w:r w:rsidRPr="00C21A3A">
        <w:t xml:space="preserve">the costs and time needed for </w:t>
      </w:r>
      <w:del w:id="14" w:author="Legal Review" w:date="2024-12-05T18:53:00Z" w16du:dateUtc="2024-12-05T23:53:00Z">
        <w:r w:rsidRPr="00C21A3A" w:rsidDel="006A147A">
          <w:delText xml:space="preserve">upcoming </w:delText>
        </w:r>
      </w:del>
      <w:r w:rsidRPr="00C21A3A">
        <w:t>projects</w:t>
      </w:r>
      <w:ins w:id="15" w:author="Legal Review" w:date="2024-12-05T18:53:00Z" w16du:dateUtc="2024-12-05T23:53:00Z">
        <w:r w:rsidR="006A147A">
          <w:t xml:space="preserve"> and tasks</w:t>
        </w:r>
      </w:ins>
      <w:r w:rsidRPr="00C21A3A">
        <w:t>.</w:t>
      </w:r>
    </w:p>
    <w:p w14:paraId="474FB949" w14:textId="77777777" w:rsidR="00C21A3A" w:rsidRPr="00C21A3A" w:rsidRDefault="00C21A3A" w:rsidP="00C21A3A">
      <w:pPr>
        <w:numPr>
          <w:ilvl w:val="0"/>
          <w:numId w:val="2"/>
        </w:numPr>
      </w:pPr>
      <w:r w:rsidRPr="00C21A3A">
        <w:t>• What-If Analysis: Scenario planning, allowing decision-makers to see the impact of different variables or changes on projects.</w:t>
      </w:r>
    </w:p>
    <w:p w14:paraId="5883F3F8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WIP (Work in Progress) and Cost</w:t>
      </w:r>
      <w:r w:rsidRPr="00C21A3A">
        <w:rPr>
          <w:b/>
          <w:bCs/>
        </w:rPr>
        <w:br/>
        <w:t>Accounting</w:t>
      </w:r>
    </w:p>
    <w:p w14:paraId="593351C0" w14:textId="07750477" w:rsidR="00C21A3A" w:rsidRPr="00C21A3A" w:rsidRDefault="00C21A3A" w:rsidP="00C21A3A">
      <w:pPr>
        <w:numPr>
          <w:ilvl w:val="0"/>
          <w:numId w:val="3"/>
        </w:numPr>
      </w:pPr>
      <w:r w:rsidRPr="00C21A3A">
        <w:t xml:space="preserve">• Timesheets: Tracking hours worked on specific projects </w:t>
      </w:r>
      <w:ins w:id="16" w:author="Legal Review" w:date="2024-12-05T18:55:00Z" w16du:dateUtc="2024-12-05T23:55:00Z">
        <w:r w:rsidR="006A147A">
          <w:t xml:space="preserve">and tasks </w:t>
        </w:r>
      </w:ins>
      <w:r w:rsidRPr="00C21A3A">
        <w:t>for accurate cost allocation.</w:t>
      </w:r>
    </w:p>
    <w:p w14:paraId="20D418BB" w14:textId="13E29DFD" w:rsidR="00C21A3A" w:rsidRPr="00C21A3A" w:rsidRDefault="00C21A3A" w:rsidP="00C21A3A">
      <w:pPr>
        <w:numPr>
          <w:ilvl w:val="0"/>
          <w:numId w:val="3"/>
        </w:numPr>
      </w:pPr>
      <w:r w:rsidRPr="00C21A3A">
        <w:t xml:space="preserve">• Rules-Based Expense Reports: Automating </w:t>
      </w:r>
      <w:ins w:id="17" w:author="Legal Review" w:date="2024-12-05T18:56:00Z" w16du:dateUtc="2024-12-05T23:56:00Z">
        <w:r w:rsidR="006A147A">
          <w:t xml:space="preserve">employee </w:t>
        </w:r>
      </w:ins>
      <w:r w:rsidRPr="00C21A3A">
        <w:t xml:space="preserve">expense reporting, </w:t>
      </w:r>
      <w:ins w:id="18" w:author="Legal Review" w:date="2024-12-05T18:56:00Z" w16du:dateUtc="2024-12-05T23:56:00Z">
        <w:r w:rsidR="006A147A">
          <w:t>including</w:t>
        </w:r>
      </w:ins>
      <w:del w:id="19" w:author="Legal Review" w:date="2024-12-05T18:56:00Z" w16du:dateUtc="2024-12-05T23:56:00Z">
        <w:r w:rsidRPr="00C21A3A" w:rsidDel="006A147A">
          <w:delText>possibly</w:delText>
        </w:r>
      </w:del>
      <w:r w:rsidRPr="00C21A3A">
        <w:t xml:space="preserve"> integrati</w:t>
      </w:r>
      <w:ins w:id="20" w:author="Legal Review" w:date="2024-12-05T18:56:00Z" w16du:dateUtc="2024-12-05T23:56:00Z">
        <w:r w:rsidR="006A147A">
          <w:t>ons</w:t>
        </w:r>
      </w:ins>
      <w:del w:id="21" w:author="Legal Review" w:date="2024-12-05T18:56:00Z" w16du:dateUtc="2024-12-05T23:56:00Z">
        <w:r w:rsidRPr="00C21A3A" w:rsidDel="006A147A">
          <w:delText>ng</w:delText>
        </w:r>
      </w:del>
      <w:r w:rsidRPr="00C21A3A">
        <w:t xml:space="preserve"> with corporate credit card providers (</w:t>
      </w:r>
      <w:del w:id="22" w:author="Legal Review" w:date="2024-12-05T18:56:00Z" w16du:dateUtc="2024-12-05T23:56:00Z">
        <w:r w:rsidRPr="00C21A3A" w:rsidDel="006A147A">
          <w:delText xml:space="preserve">like </w:delText>
        </w:r>
      </w:del>
      <w:r w:rsidRPr="00C21A3A">
        <w:t>AMEX, VISA, MasterCard).</w:t>
      </w:r>
    </w:p>
    <w:p w14:paraId="03C57995" w14:textId="77777777" w:rsidR="00C21A3A" w:rsidRPr="00C21A3A" w:rsidRDefault="00C21A3A" w:rsidP="00C21A3A">
      <w:pPr>
        <w:numPr>
          <w:ilvl w:val="0"/>
          <w:numId w:val="3"/>
        </w:numPr>
      </w:pPr>
      <w:r w:rsidRPr="00C21A3A">
        <w:t>• Unbilled/Pending Billing/Received Costs: Analysis of expenses incurred but not yet invoiced or billed to clients, ensuring accuracy.</w:t>
      </w:r>
    </w:p>
    <w:p w14:paraId="49D5ECB8" w14:textId="77777777" w:rsidR="00C21A3A" w:rsidRPr="00C21A3A" w:rsidRDefault="00C21A3A" w:rsidP="00C21A3A">
      <w:pPr>
        <w:numPr>
          <w:ilvl w:val="0"/>
          <w:numId w:val="3"/>
        </w:numPr>
      </w:pPr>
      <w:r w:rsidRPr="00C21A3A">
        <w:lastRenderedPageBreak/>
        <w:t>• Purchase Order and Vendor Invoice Management: Automating purchase orders and vendor invoices through rule-based workflows.</w:t>
      </w:r>
    </w:p>
    <w:p w14:paraId="2EE73366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Billing</w:t>
      </w:r>
    </w:p>
    <w:p w14:paraId="76ABA0C0" w14:textId="646C0FE0" w:rsidR="00C21A3A" w:rsidRPr="00C21A3A" w:rsidRDefault="00C21A3A" w:rsidP="00C21A3A">
      <w:pPr>
        <w:numPr>
          <w:ilvl w:val="0"/>
          <w:numId w:val="4"/>
        </w:numPr>
      </w:pPr>
      <w:r w:rsidRPr="00C21A3A">
        <w:t>• Billing Types: Supporting various billing structures such as retainers, pre-bills, progressive billing</w:t>
      </w:r>
      <w:del w:id="23" w:author="Legal Review" w:date="2024-12-05T18:58:00Z" w16du:dateUtc="2024-12-05T23:58:00Z">
        <w:r w:rsidRPr="00C21A3A" w:rsidDel="006A147A">
          <w:delText>,</w:delText>
        </w:r>
      </w:del>
      <w:r w:rsidRPr="00C21A3A">
        <w:t xml:space="preserve"> and ad-hoc billing.</w:t>
      </w:r>
    </w:p>
    <w:p w14:paraId="3142D7A4" w14:textId="7C5C952F" w:rsidR="00C21A3A" w:rsidRPr="00C21A3A" w:rsidRDefault="00C21A3A" w:rsidP="00C21A3A">
      <w:pPr>
        <w:numPr>
          <w:ilvl w:val="0"/>
          <w:numId w:val="4"/>
        </w:numPr>
      </w:pPr>
      <w:r w:rsidRPr="00C21A3A">
        <w:t xml:space="preserve">• Media Billing: Specific to media </w:t>
      </w:r>
      <w:ins w:id="24" w:author="Legal Review" w:date="2024-12-05T18:59:00Z" w16du:dateUtc="2024-12-05T23:59:00Z">
        <w:r w:rsidR="006A147A">
          <w:t>agencies</w:t>
        </w:r>
      </w:ins>
      <w:del w:id="25" w:author="Legal Review" w:date="2024-12-05T18:59:00Z" w16du:dateUtc="2024-12-05T23:59:00Z">
        <w:r w:rsidRPr="00C21A3A" w:rsidDel="006A147A">
          <w:delText>companies</w:delText>
        </w:r>
      </w:del>
      <w:r w:rsidRPr="00C21A3A">
        <w:t>, managing programmatic billing models and handling actual delivery-based invoices.</w:t>
      </w:r>
    </w:p>
    <w:p w14:paraId="6C578C03" w14:textId="77777777" w:rsidR="00C21A3A" w:rsidRPr="00C21A3A" w:rsidRDefault="00C21A3A" w:rsidP="00C21A3A">
      <w:pPr>
        <w:numPr>
          <w:ilvl w:val="0"/>
          <w:numId w:val="4"/>
        </w:numPr>
      </w:pPr>
      <w:r w:rsidRPr="00C21A3A">
        <w:t>• Prebills and Reconciliation: Handling estimated pre-bills with the ability to reconcile actual costs and deliverables.</w:t>
      </w:r>
    </w:p>
    <w:p w14:paraId="75A33C55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Automated Revenue Recognition</w:t>
      </w:r>
    </w:p>
    <w:p w14:paraId="124E82CA" w14:textId="1A20108C" w:rsidR="00C21A3A" w:rsidRPr="00C21A3A" w:rsidRDefault="00C21A3A" w:rsidP="00C21A3A">
      <w:pPr>
        <w:numPr>
          <w:ilvl w:val="0"/>
          <w:numId w:val="5"/>
        </w:numPr>
      </w:pPr>
      <w:r w:rsidRPr="00C21A3A">
        <w:t>• Rules-Based Revenue Recognition: Aligning with different methods such as straight-line, percentage complete</w:t>
      </w:r>
      <w:del w:id="26" w:author="Legal Review" w:date="2024-12-05T19:02:00Z" w16du:dateUtc="2024-12-06T00:02:00Z">
        <w:r w:rsidRPr="00C21A3A" w:rsidDel="00275E62">
          <w:delText>,</w:delText>
        </w:r>
      </w:del>
      <w:r w:rsidRPr="00C21A3A">
        <w:t xml:space="preserve"> or earned basis.</w:t>
      </w:r>
    </w:p>
    <w:p w14:paraId="68FC473D" w14:textId="77777777" w:rsidR="00C21A3A" w:rsidRPr="00C21A3A" w:rsidRDefault="00C21A3A" w:rsidP="00C21A3A">
      <w:pPr>
        <w:numPr>
          <w:ilvl w:val="0"/>
          <w:numId w:val="5"/>
        </w:numPr>
      </w:pPr>
      <w:r w:rsidRPr="00C21A3A">
        <w:t>• ASC 606 Compliance: Ensuring revenue recognition processes comply with the ASC 606 accounting standard.</w:t>
      </w:r>
    </w:p>
    <w:p w14:paraId="3145D06B" w14:textId="77777777" w:rsidR="00C21A3A" w:rsidRPr="00C21A3A" w:rsidRDefault="00C21A3A" w:rsidP="00C21A3A">
      <w:pPr>
        <w:rPr>
          <w:b/>
          <w:bCs/>
        </w:rPr>
      </w:pPr>
      <w:r w:rsidRPr="00C21A3A">
        <w:rPr>
          <w:b/>
          <w:bCs/>
        </w:rPr>
        <w:t>Client and Project Profitability</w:t>
      </w:r>
    </w:p>
    <w:p w14:paraId="5E5969DE" w14:textId="67DBB237" w:rsidR="00C21A3A" w:rsidRPr="00C21A3A" w:rsidRDefault="00C21A3A" w:rsidP="00C21A3A">
      <w:pPr>
        <w:numPr>
          <w:ilvl w:val="0"/>
          <w:numId w:val="6"/>
        </w:numPr>
      </w:pPr>
      <w:r w:rsidRPr="00C21A3A">
        <w:t xml:space="preserve">• Tracking profitability at both </w:t>
      </w:r>
      <w:del w:id="27" w:author="Legal Review" w:date="2024-12-05T19:03:00Z" w16du:dateUtc="2024-12-06T00:03:00Z">
        <w:r w:rsidRPr="00C21A3A" w:rsidDel="00DE0FBA">
          <w:delText xml:space="preserve">the </w:delText>
        </w:r>
      </w:del>
      <w:r w:rsidRPr="00C21A3A">
        <w:t>client and project level</w:t>
      </w:r>
      <w:ins w:id="28" w:author="Legal Review" w:date="2024-12-05T19:03:00Z" w16du:dateUtc="2024-12-06T00:03:00Z">
        <w:r w:rsidR="00DE0FBA">
          <w:t>s</w:t>
        </w:r>
      </w:ins>
      <w:r w:rsidRPr="00C21A3A">
        <w:t xml:space="preserve"> by comparing revenue and costs, </w:t>
      </w:r>
      <w:del w:id="29" w:author="Legal Review" w:date="2024-12-05T19:04:00Z" w16du:dateUtc="2024-12-06T00:04:00Z">
        <w:r w:rsidRPr="00C21A3A" w:rsidDel="00DE0FBA">
          <w:delText xml:space="preserve">and </w:delText>
        </w:r>
      </w:del>
      <w:r w:rsidRPr="00C21A3A">
        <w:t xml:space="preserve">providing insights </w:t>
      </w:r>
      <w:proofErr w:type="gramStart"/>
      <w:r w:rsidRPr="00C21A3A">
        <w:t>for</w:t>
      </w:r>
      <w:proofErr w:type="gramEnd"/>
      <w:r w:rsidRPr="00C21A3A">
        <w:t xml:space="preserve"> better decision-making.</w:t>
      </w:r>
    </w:p>
    <w:p w14:paraId="273F510D" w14:textId="12B5A10A" w:rsidR="00C21A3A" w:rsidRPr="00C21A3A" w:rsidRDefault="00C21A3A" w:rsidP="00C21A3A">
      <w:r w:rsidRPr="00C21A3A">
        <w:rPr>
          <w:noProof/>
        </w:rPr>
        <w:drawing>
          <wp:inline distT="0" distB="0" distL="0" distR="0" wp14:anchorId="4D93DEB0" wp14:editId="7A18F734">
            <wp:extent cx="2362200" cy="660400"/>
            <wp:effectExtent l="0" t="0" r="0" b="0"/>
            <wp:docPr id="2065970435" name="Picture 3" descr="A black background with white letters&#10;&#10;Description automatically generated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70435" name="Picture 3" descr="A black background with white letters&#10;&#10;Description automatically generated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2CAD" w14:textId="77777777" w:rsidR="00C21A3A" w:rsidRPr="00C21A3A" w:rsidRDefault="00C21A3A" w:rsidP="00C21A3A">
      <w:pPr>
        <w:numPr>
          <w:ilvl w:val="0"/>
          <w:numId w:val="7"/>
        </w:numPr>
      </w:pPr>
      <w:hyperlink r:id="rId8" w:history="1">
        <w:r w:rsidRPr="00C21A3A">
          <w:rPr>
            <w:rStyle w:val="Hyperlink"/>
          </w:rPr>
          <w:t>About Us</w:t>
        </w:r>
      </w:hyperlink>
    </w:p>
    <w:p w14:paraId="1E5FB13B" w14:textId="77777777" w:rsidR="00C21A3A" w:rsidRPr="00C21A3A" w:rsidRDefault="00C21A3A" w:rsidP="00C21A3A">
      <w:pPr>
        <w:numPr>
          <w:ilvl w:val="0"/>
          <w:numId w:val="7"/>
        </w:numPr>
      </w:pPr>
      <w:hyperlink r:id="rId9" w:history="1">
        <w:r w:rsidRPr="00C21A3A">
          <w:rPr>
            <w:rStyle w:val="Hyperlink"/>
          </w:rPr>
          <w:t>Security &amp; Compliance</w:t>
        </w:r>
      </w:hyperlink>
    </w:p>
    <w:p w14:paraId="581EE9BE" w14:textId="77777777" w:rsidR="00C21A3A" w:rsidRPr="00C21A3A" w:rsidRDefault="00C21A3A" w:rsidP="00C21A3A">
      <w:pPr>
        <w:numPr>
          <w:ilvl w:val="0"/>
          <w:numId w:val="7"/>
        </w:numPr>
      </w:pPr>
      <w:hyperlink r:id="rId10" w:history="1">
        <w:r w:rsidRPr="00C21A3A">
          <w:rPr>
            <w:rStyle w:val="Hyperlink"/>
          </w:rPr>
          <w:t>Contact Us</w:t>
        </w:r>
      </w:hyperlink>
    </w:p>
    <w:p w14:paraId="34F9F88A" w14:textId="77777777" w:rsidR="00C21A3A" w:rsidRPr="00C21A3A" w:rsidRDefault="00C21A3A" w:rsidP="00C21A3A">
      <w:r w:rsidRPr="00C21A3A">
        <w:t>   </w:t>
      </w:r>
    </w:p>
    <w:p w14:paraId="74C089CA" w14:textId="77777777" w:rsidR="00C21A3A" w:rsidRPr="00C21A3A" w:rsidRDefault="00C21A3A" w:rsidP="00C21A3A">
      <w:r w:rsidRPr="00C21A3A">
        <w:t>© Copyright 2024, All Rights Reserved</w:t>
      </w:r>
    </w:p>
    <w:p w14:paraId="36130443" w14:textId="19730B69" w:rsidR="00A54541" w:rsidRDefault="00C21A3A" w:rsidP="00C21A3A">
      <w:hyperlink r:id="rId11" w:history="1">
        <w:r w:rsidRPr="00C21A3A">
          <w:rPr>
            <w:rStyle w:val="Hyperlink"/>
          </w:rPr>
          <w:br/>
        </w:r>
      </w:hyperlink>
    </w:p>
    <w:sectPr w:rsidR="00A5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C3109"/>
    <w:multiLevelType w:val="multilevel"/>
    <w:tmpl w:val="DCB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061E7"/>
    <w:multiLevelType w:val="multilevel"/>
    <w:tmpl w:val="3C1EC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96DA8"/>
    <w:multiLevelType w:val="multilevel"/>
    <w:tmpl w:val="4268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85AFD"/>
    <w:multiLevelType w:val="multilevel"/>
    <w:tmpl w:val="A47C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F5104"/>
    <w:multiLevelType w:val="multilevel"/>
    <w:tmpl w:val="7C8CA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C34D5"/>
    <w:multiLevelType w:val="multilevel"/>
    <w:tmpl w:val="36606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EC1A95"/>
    <w:multiLevelType w:val="multilevel"/>
    <w:tmpl w:val="05C8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823604">
    <w:abstractNumId w:val="4"/>
  </w:num>
  <w:num w:numId="2" w16cid:durableId="650868814">
    <w:abstractNumId w:val="3"/>
  </w:num>
  <w:num w:numId="3" w16cid:durableId="634062765">
    <w:abstractNumId w:val="5"/>
  </w:num>
  <w:num w:numId="4" w16cid:durableId="994601296">
    <w:abstractNumId w:val="0"/>
  </w:num>
  <w:num w:numId="5" w16cid:durableId="252248425">
    <w:abstractNumId w:val="2"/>
  </w:num>
  <w:num w:numId="6" w16cid:durableId="1868181694">
    <w:abstractNumId w:val="6"/>
  </w:num>
  <w:num w:numId="7" w16cid:durableId="165559804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egal Review">
    <w15:presenceInfo w15:providerId="None" w15:userId="Legal Review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3A"/>
    <w:rsid w:val="00275E62"/>
    <w:rsid w:val="00591F09"/>
    <w:rsid w:val="006A147A"/>
    <w:rsid w:val="009415DE"/>
    <w:rsid w:val="00A54541"/>
    <w:rsid w:val="00C21A3A"/>
    <w:rsid w:val="00C57ED8"/>
    <w:rsid w:val="00DE0FBA"/>
    <w:rsid w:val="00F4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5AB3F"/>
  <w15:chartTrackingRefBased/>
  <w15:docId w15:val="{E555C6E4-0821-4A9F-89B6-E65CED3F1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A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A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A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A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A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A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A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A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A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A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A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A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A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A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A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A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A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A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A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A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A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A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A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A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A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A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A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A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A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1A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A3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415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6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5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7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931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24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33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4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467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31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923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3291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0769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60130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790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93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76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7712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6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78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27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02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13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972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55166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4971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7778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304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05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92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9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023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1425098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85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35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653386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395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49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459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87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5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1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643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7495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32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430098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784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626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67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550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31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46801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3043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232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76252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4534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69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2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71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66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06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330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07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277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9019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999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736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9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157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0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90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5102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278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40155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07303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7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77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6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4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2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63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0899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62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015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94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43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4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27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67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36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91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998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77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6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29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9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3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8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299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57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5806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00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2950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0490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0350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820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236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5164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57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11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09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88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46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793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03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98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89697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080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900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11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5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00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357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503663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6879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782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60073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9424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48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38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37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2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51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1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7864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4566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6556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034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82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9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1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46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827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736596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94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668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07832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9157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32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955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317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14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6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720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41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32557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26098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823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545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311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11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15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2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1500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4647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90343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9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6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27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543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3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86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0363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50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90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30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02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4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368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0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87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2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42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xelus.gotit.pk/about-us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xelus.gotit.pk/" TargetMode="External"/><Relationship Id="rId11" Type="http://schemas.openxmlformats.org/officeDocument/2006/relationships/hyperlink" Target="https://nexelus.gotit.pk/production-job-management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nexelus.gotit.pk/contact-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exelus.gotit.pk/security-complianc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Legal Review</dc:creator>
  <cp:keywords/>
  <dc:description/>
  <cp:lastModifiedBy>Legal Review</cp:lastModifiedBy>
  <cp:revision>3</cp:revision>
  <dcterms:created xsi:type="dcterms:W3CDTF">2024-12-05T16:52:00Z</dcterms:created>
  <dcterms:modified xsi:type="dcterms:W3CDTF">2024-12-06T00:07:00Z</dcterms:modified>
</cp:coreProperties>
</file>