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28CBD" w14:textId="77777777" w:rsidR="00A06769" w:rsidRPr="00A06769" w:rsidRDefault="00A06769" w:rsidP="00A06769">
      <w:pPr>
        <w:rPr>
          <w:b/>
          <w:bCs/>
        </w:rPr>
      </w:pPr>
      <w:r w:rsidRPr="00A06769">
        <w:rPr>
          <w:b/>
          <w:bCs/>
        </w:rPr>
        <w:t>Contact Us</w:t>
      </w:r>
    </w:p>
    <w:p w14:paraId="1FCDF9AA" w14:textId="2E6EF80C" w:rsidR="00A06769" w:rsidRPr="00A06769" w:rsidRDefault="00A06769" w:rsidP="00A06769">
      <w:r w:rsidRPr="00A06769">
        <w:rPr>
          <w:noProof/>
        </w:rPr>
        <w:drawing>
          <wp:inline distT="0" distB="0" distL="0" distR="0" wp14:anchorId="4086E899" wp14:editId="100E4338">
            <wp:extent cx="1758950" cy="1758950"/>
            <wp:effectExtent l="0" t="0" r="0" b="0"/>
            <wp:docPr id="1490584018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84018" name="Picture 4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C1C7" w14:textId="4D3D4A3A" w:rsidR="00A06769" w:rsidRPr="00A06769" w:rsidRDefault="00A06769" w:rsidP="00A06769">
      <w:pPr>
        <w:rPr>
          <w:b/>
          <w:bCs/>
        </w:rPr>
      </w:pPr>
      <w:r w:rsidRPr="00A06769">
        <w:rPr>
          <w:b/>
          <w:bCs/>
        </w:rPr>
        <w:t>Nexelus Contact</w:t>
      </w:r>
      <w:ins w:id="0" w:author="Legal Review" w:date="2024-12-06T10:44:00Z" w16du:dateUtc="2024-12-06T15:44:00Z">
        <w:r w:rsidR="00412797">
          <w:rPr>
            <w:b/>
            <w:bCs/>
          </w:rPr>
          <w:t>???</w:t>
        </w:r>
      </w:ins>
    </w:p>
    <w:p w14:paraId="77E9D305" w14:textId="2D98047D" w:rsidR="00A06769" w:rsidRPr="00A06769" w:rsidRDefault="00A06769" w:rsidP="00A06769">
      <w:r w:rsidRPr="00A06769">
        <w:rPr>
          <w:b/>
          <w:bCs/>
        </w:rPr>
        <w:t>Nexelus</w:t>
      </w:r>
      <w:r w:rsidRPr="00A06769">
        <w:t> is your dedicated partner for seamless communication, reliable support</w:t>
      </w:r>
      <w:del w:id="1" w:author="Legal Review" w:date="2024-12-06T10:43:00Z" w16du:dateUtc="2024-12-06T15:43:00Z">
        <w:r w:rsidRPr="00A06769" w:rsidDel="00412797">
          <w:delText>,</w:delText>
        </w:r>
      </w:del>
      <w:r w:rsidRPr="00A06769">
        <w:t xml:space="preserve"> and optimized contact management solutions. Connect with us to experience efficiency and simplicity.</w:t>
      </w:r>
    </w:p>
    <w:p w14:paraId="60515DF3" w14:textId="77777777" w:rsidR="00A06769" w:rsidRPr="00A06769" w:rsidRDefault="00A06769" w:rsidP="00A06769">
      <w:pPr>
        <w:numPr>
          <w:ilvl w:val="0"/>
          <w:numId w:val="1"/>
        </w:numPr>
      </w:pPr>
      <w:r w:rsidRPr="00A06769">
        <w:t>13 Street Suite 567 Springfield, IL 62701 USA</w:t>
      </w:r>
    </w:p>
    <w:p w14:paraId="2C8E2C4A" w14:textId="77777777" w:rsidR="00A06769" w:rsidRPr="00A06769" w:rsidRDefault="00A06769" w:rsidP="00A06769">
      <w:pPr>
        <w:numPr>
          <w:ilvl w:val="0"/>
          <w:numId w:val="1"/>
        </w:numPr>
      </w:pPr>
      <w:r w:rsidRPr="00A06769">
        <w:t>example@nexelus.com</w:t>
      </w:r>
    </w:p>
    <w:p w14:paraId="6545D3C5" w14:textId="77777777" w:rsidR="00A06769" w:rsidRPr="00A06769" w:rsidRDefault="00A06769" w:rsidP="00A06769">
      <w:pPr>
        <w:numPr>
          <w:ilvl w:val="0"/>
          <w:numId w:val="1"/>
        </w:numPr>
      </w:pPr>
      <w:r w:rsidRPr="00A06769">
        <w:t>+92 300 1234567</w:t>
      </w:r>
    </w:p>
    <w:p w14:paraId="42DA11F2" w14:textId="77777777" w:rsidR="00A06769" w:rsidRPr="00A06769" w:rsidRDefault="00A06769" w:rsidP="00A06769">
      <w:pPr>
        <w:rPr>
          <w:b/>
          <w:bCs/>
        </w:rPr>
      </w:pPr>
      <w:r w:rsidRPr="00A06769">
        <w:rPr>
          <w:b/>
          <w:bCs/>
        </w:rPr>
        <w:t>Follow Us:</w:t>
      </w:r>
    </w:p>
    <w:p w14:paraId="42EF4189" w14:textId="77777777" w:rsidR="00A06769" w:rsidRPr="00A06769" w:rsidRDefault="00A06769" w:rsidP="00A06769">
      <w:r w:rsidRPr="00A06769">
        <w:t>   </w:t>
      </w:r>
    </w:p>
    <w:p w14:paraId="6FB20FB1" w14:textId="77777777" w:rsidR="00A06769" w:rsidRPr="00A06769" w:rsidRDefault="00A06769" w:rsidP="00A06769">
      <w:pPr>
        <w:rPr>
          <w:vanish/>
        </w:rPr>
      </w:pPr>
      <w:r w:rsidRPr="00A06769">
        <w:rPr>
          <w:vanish/>
        </w:rPr>
        <w:t>Top of Form</w:t>
      </w:r>
    </w:p>
    <w:p w14:paraId="1D10DADC" w14:textId="77777777" w:rsidR="00A06769" w:rsidRPr="00A06769" w:rsidRDefault="00A06769" w:rsidP="00A06769">
      <w:r w:rsidRPr="00A06769">
        <w:t>Name</w:t>
      </w:r>
    </w:p>
    <w:p w14:paraId="2AA8F095" w14:textId="77777777" w:rsidR="00A06769" w:rsidRPr="00A06769" w:rsidRDefault="00A06769" w:rsidP="00A06769">
      <w:r w:rsidRPr="00A06769">
        <w:t>Email Address</w:t>
      </w:r>
    </w:p>
    <w:p w14:paraId="2E22429F" w14:textId="77777777" w:rsidR="00A06769" w:rsidRPr="00A06769" w:rsidRDefault="00A06769" w:rsidP="00A06769">
      <w:r w:rsidRPr="00A06769">
        <w:t>Message</w:t>
      </w:r>
    </w:p>
    <w:p w14:paraId="736293F7" w14:textId="77777777" w:rsidR="00A06769" w:rsidRPr="00A06769" w:rsidRDefault="00A06769" w:rsidP="00A06769">
      <w:r w:rsidRPr="00A06769">
        <w:t>Submit</w:t>
      </w:r>
    </w:p>
    <w:p w14:paraId="27D37281" w14:textId="77777777" w:rsidR="00A06769" w:rsidRPr="00A06769" w:rsidRDefault="00A06769" w:rsidP="00A06769">
      <w:pPr>
        <w:rPr>
          <w:vanish/>
        </w:rPr>
      </w:pPr>
      <w:r w:rsidRPr="00A06769">
        <w:rPr>
          <w:vanish/>
        </w:rPr>
        <w:t>Bottom of Form</w:t>
      </w:r>
    </w:p>
    <w:p w14:paraId="75DC776E" w14:textId="0D8A3C5A" w:rsidR="00A06769" w:rsidRPr="00A06769" w:rsidRDefault="00A06769" w:rsidP="00A06769">
      <w:r w:rsidRPr="00A06769">
        <w:rPr>
          <w:noProof/>
        </w:rPr>
        <w:drawing>
          <wp:inline distT="0" distB="0" distL="0" distR="0" wp14:anchorId="1296010A" wp14:editId="0E358527">
            <wp:extent cx="2362200" cy="660400"/>
            <wp:effectExtent l="0" t="0" r="0" b="0"/>
            <wp:docPr id="351891100" name="Picture 3" descr="A black background with white letters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91100" name="Picture 3" descr="A black background with white letters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BC7C" w14:textId="77777777" w:rsidR="00A06769" w:rsidRPr="00A06769" w:rsidRDefault="00A06769" w:rsidP="00A06769">
      <w:pPr>
        <w:numPr>
          <w:ilvl w:val="0"/>
          <w:numId w:val="2"/>
        </w:numPr>
      </w:pPr>
      <w:hyperlink r:id="rId8" w:history="1">
        <w:r w:rsidRPr="00A06769">
          <w:rPr>
            <w:rStyle w:val="Hyperlink"/>
          </w:rPr>
          <w:t>About Us</w:t>
        </w:r>
      </w:hyperlink>
    </w:p>
    <w:p w14:paraId="6CF1AEE5" w14:textId="77777777" w:rsidR="00A06769" w:rsidRPr="00A06769" w:rsidRDefault="00A06769" w:rsidP="00A06769">
      <w:pPr>
        <w:numPr>
          <w:ilvl w:val="0"/>
          <w:numId w:val="2"/>
        </w:numPr>
      </w:pPr>
      <w:hyperlink r:id="rId9" w:history="1">
        <w:r w:rsidRPr="00A06769">
          <w:rPr>
            <w:rStyle w:val="Hyperlink"/>
          </w:rPr>
          <w:t>Security &amp; Compliance</w:t>
        </w:r>
      </w:hyperlink>
    </w:p>
    <w:p w14:paraId="0ECF7CD5" w14:textId="77777777" w:rsidR="00A06769" w:rsidRPr="00A06769" w:rsidRDefault="00A06769" w:rsidP="00A06769">
      <w:pPr>
        <w:numPr>
          <w:ilvl w:val="0"/>
          <w:numId w:val="2"/>
        </w:numPr>
      </w:pPr>
      <w:hyperlink r:id="rId10" w:history="1">
        <w:r w:rsidRPr="00A06769">
          <w:rPr>
            <w:rStyle w:val="Hyperlink"/>
          </w:rPr>
          <w:t>Contact Us</w:t>
        </w:r>
      </w:hyperlink>
    </w:p>
    <w:p w14:paraId="48F4B1BF" w14:textId="77777777" w:rsidR="00A06769" w:rsidRPr="00A06769" w:rsidRDefault="00A06769" w:rsidP="00A06769">
      <w:r w:rsidRPr="00A06769">
        <w:t>   </w:t>
      </w:r>
    </w:p>
    <w:p w14:paraId="6E53D954" w14:textId="77777777" w:rsidR="00A06769" w:rsidRPr="00A06769" w:rsidRDefault="00A06769" w:rsidP="00A06769">
      <w:r w:rsidRPr="00A06769">
        <w:t>© Copyright 2024, All Rights Reserved</w:t>
      </w:r>
    </w:p>
    <w:p w14:paraId="53089294" w14:textId="77777777" w:rsidR="00A54541" w:rsidRDefault="00A54541"/>
    <w:sectPr w:rsidR="00A5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A334D"/>
    <w:multiLevelType w:val="multilevel"/>
    <w:tmpl w:val="BA62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E6730E"/>
    <w:multiLevelType w:val="multilevel"/>
    <w:tmpl w:val="7030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252149">
    <w:abstractNumId w:val="1"/>
  </w:num>
  <w:num w:numId="2" w16cid:durableId="1915047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gal Review">
    <w15:presenceInfo w15:providerId="None" w15:userId="Legal Revi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69"/>
    <w:rsid w:val="00355604"/>
    <w:rsid w:val="00412797"/>
    <w:rsid w:val="006067E2"/>
    <w:rsid w:val="00A06769"/>
    <w:rsid w:val="00A54541"/>
    <w:rsid w:val="00C5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9DAC"/>
  <w15:chartTrackingRefBased/>
  <w15:docId w15:val="{B3FDC1AA-D42C-4F1C-8D1C-A673FB85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7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67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76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27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1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0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55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64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8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6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13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0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86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8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32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228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9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30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31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31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41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046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604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38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413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816793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275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980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68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5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8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44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24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35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121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96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202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7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4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92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4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92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0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4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1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0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8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3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6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1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1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0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46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04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74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0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2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0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734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802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94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03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2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545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244669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489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866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65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0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6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98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61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389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9629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35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7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85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1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88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2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34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05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1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9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elus.gotit.pk/about-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xelus.gotit.pk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exelus.gotit.pk/contact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elus.gotit.pk/security-compli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 Review</dc:creator>
  <cp:keywords/>
  <dc:description/>
  <cp:lastModifiedBy>Legal Review</cp:lastModifiedBy>
  <cp:revision>2</cp:revision>
  <dcterms:created xsi:type="dcterms:W3CDTF">2024-12-05T17:09:00Z</dcterms:created>
  <dcterms:modified xsi:type="dcterms:W3CDTF">2024-12-06T15:44:00Z</dcterms:modified>
</cp:coreProperties>
</file>