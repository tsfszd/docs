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6B80D" w14:textId="77777777" w:rsidR="003E4089" w:rsidRPr="003E4089" w:rsidRDefault="003E4089" w:rsidP="003E4089">
      <w:pPr>
        <w:rPr>
          <w:b/>
          <w:bCs/>
        </w:rPr>
      </w:pPr>
      <w:r w:rsidRPr="003E4089">
        <w:rPr>
          <w:b/>
          <w:bCs/>
        </w:rPr>
        <w:t>AP Workflow Automation</w:t>
      </w:r>
    </w:p>
    <w:p w14:paraId="7DFFD02B" w14:textId="77777777" w:rsidR="003E4089" w:rsidRPr="003E4089" w:rsidRDefault="003E4089" w:rsidP="003E4089">
      <w:r w:rsidRPr="003E4089">
        <w:t>Streamline Your Accounts Payable Processes with our AI powered AP Workflow Automation – apworks.ai</w:t>
      </w:r>
    </w:p>
    <w:p w14:paraId="59E1EECA" w14:textId="46DB9109" w:rsidR="003E4089" w:rsidRPr="003E4089" w:rsidRDefault="003E4089" w:rsidP="003E4089">
      <w:r w:rsidRPr="003E4089">
        <w:rPr>
          <w:noProof/>
        </w:rPr>
        <w:drawing>
          <wp:inline distT="0" distB="0" distL="0" distR="0" wp14:anchorId="6E09963E" wp14:editId="596681ED">
            <wp:extent cx="1790700" cy="1758950"/>
            <wp:effectExtent l="0" t="0" r="0" b="0"/>
            <wp:docPr id="1167346604" name="Picture 10" descr="A blue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46604" name="Picture 10" descr="A blue circ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AE3F" w14:textId="51ABC7A1" w:rsidR="003E4089" w:rsidRPr="003E4089" w:rsidRDefault="003E4089" w:rsidP="003E4089">
      <w:pPr>
        <w:rPr>
          <w:b/>
          <w:bCs/>
        </w:rPr>
      </w:pPr>
      <w:r w:rsidRPr="003E4089">
        <w:rPr>
          <w:b/>
          <w:bCs/>
        </w:rPr>
        <w:t xml:space="preserve">Achieve AP Excellence with </w:t>
      </w:r>
      <w:ins w:id="0" w:author="Legal Review" w:date="2024-12-05T16:48:00Z" w16du:dateUtc="2024-12-05T21:48:00Z">
        <w:r w:rsidR="00F431FD">
          <w:rPr>
            <w:b/>
            <w:bCs/>
          </w:rPr>
          <w:t xml:space="preserve">apworks.ai </w:t>
        </w:r>
      </w:ins>
      <w:r w:rsidRPr="003E4089">
        <w:rPr>
          <w:b/>
          <w:bCs/>
        </w:rPr>
        <w:t>Automation</w:t>
      </w:r>
    </w:p>
    <w:p w14:paraId="5533922F" w14:textId="77777777" w:rsidR="003E4089" w:rsidRPr="003E4089" w:rsidRDefault="003E4089" w:rsidP="003E4089">
      <w:r w:rsidRPr="003E4089">
        <w:t>In today’s fast-paced business environment, efficiency and accuracy in managing accounts payable (AP) are crucial. Apworks.ai automation offers a comprehensive solution to streamline your AP processes, reducing manual efforts and minimizing errors.</w:t>
      </w:r>
    </w:p>
    <w:p w14:paraId="367BF31C" w14:textId="1A28ADD4" w:rsidR="003E4089" w:rsidRPr="003E4089" w:rsidRDefault="003E4089" w:rsidP="003E4089">
      <w:r w:rsidRPr="003E4089">
        <w:rPr>
          <w:noProof/>
        </w:rPr>
        <w:drawing>
          <wp:inline distT="0" distB="0" distL="0" distR="0" wp14:anchorId="00D5B985" wp14:editId="4C933A90">
            <wp:extent cx="5480050" cy="4356100"/>
            <wp:effectExtent l="0" t="0" r="0" b="6350"/>
            <wp:docPr id="1912861623" name="Picture 9" descr="A blue and whit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61623" name="Picture 9" descr="A blue and whit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5170" w14:textId="77777777" w:rsidR="003E4089" w:rsidRPr="003E4089" w:rsidRDefault="003E4089" w:rsidP="003E4089">
      <w:pPr>
        <w:rPr>
          <w:b/>
          <w:bCs/>
        </w:rPr>
      </w:pPr>
      <w:r w:rsidRPr="003E4089">
        <w:rPr>
          <w:b/>
          <w:bCs/>
        </w:rPr>
        <w:t>What is apworks.ai</w:t>
      </w:r>
    </w:p>
    <w:p w14:paraId="0E830E7B" w14:textId="6489FFD6" w:rsidR="003E4089" w:rsidRPr="003E4089" w:rsidRDefault="003E4089" w:rsidP="003E4089">
      <w:r w:rsidRPr="003E4089">
        <w:rPr>
          <w:noProof/>
        </w:rPr>
        <w:lastRenderedPageBreak/>
        <w:drawing>
          <wp:inline distT="0" distB="0" distL="0" distR="0" wp14:anchorId="223ADF09" wp14:editId="473A7B81">
            <wp:extent cx="1149350" cy="1149350"/>
            <wp:effectExtent l="0" t="0" r="0" b="0"/>
            <wp:docPr id="1371955979" name="Picture 8" descr="A blue question mark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5979" name="Picture 8" descr="A blue question mark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4186" w14:textId="2EA6BA60" w:rsidR="003E4089" w:rsidRPr="003E4089" w:rsidRDefault="003E4089" w:rsidP="003E4089">
      <w:r w:rsidRPr="003E4089">
        <w:t xml:space="preserve">Apworks.ai is a standalone </w:t>
      </w:r>
      <w:ins w:id="1" w:author="Legal Review" w:date="2024-12-05T16:49:00Z" w16du:dateUtc="2024-12-05T21:49:00Z">
        <w:r w:rsidR="00F431FD">
          <w:t xml:space="preserve">Nexelus </w:t>
        </w:r>
      </w:ins>
      <w:r w:rsidRPr="003E4089">
        <w:t xml:space="preserve">product that seamlessly integrates and bolts on to Nexelus’ flagship </w:t>
      </w:r>
      <w:ins w:id="2" w:author="Legal Review" w:date="2024-12-05T16:49:00Z" w16du:dateUtc="2024-12-05T21:49:00Z">
        <w:r w:rsidR="00F431FD">
          <w:t>platform</w:t>
        </w:r>
      </w:ins>
      <w:del w:id="3" w:author="Legal Review" w:date="2024-12-05T16:49:00Z" w16du:dateUtc="2024-12-05T21:49:00Z">
        <w:r w:rsidRPr="003E4089" w:rsidDel="00F431FD">
          <w:delText>product</w:delText>
        </w:r>
      </w:del>
      <w:r w:rsidRPr="003E4089">
        <w:t xml:space="preserve"> for media, creative and production management</w:t>
      </w:r>
      <w:del w:id="4" w:author="Legal Review" w:date="2024-12-05T16:49:00Z" w16du:dateUtc="2024-12-05T21:49:00Z">
        <w:r w:rsidRPr="003E4089" w:rsidDel="00F431FD">
          <w:delText xml:space="preserve"> platforms</w:delText>
        </w:r>
      </w:del>
      <w:r w:rsidRPr="003E4089">
        <w:t xml:space="preserve">. </w:t>
      </w:r>
      <w:ins w:id="5" w:author="Legal Review" w:date="2024-12-05T16:50:00Z" w16du:dateUtc="2024-12-05T21:50:00Z">
        <w:r w:rsidR="00F431FD">
          <w:t>Apworks.ai</w:t>
        </w:r>
      </w:ins>
      <w:del w:id="6" w:author="Legal Review" w:date="2024-12-05T16:51:00Z" w16du:dateUtc="2024-12-05T21:51:00Z">
        <w:r w:rsidRPr="003E4089" w:rsidDel="00F431FD">
          <w:delText>This product</w:delText>
        </w:r>
      </w:del>
      <w:r w:rsidRPr="003E4089">
        <w:t xml:space="preserve"> can be </w:t>
      </w:r>
      <w:ins w:id="7" w:author="Legal Review" w:date="2024-12-05T16:51:00Z" w16du:dateUtc="2024-12-05T21:51:00Z">
        <w:r w:rsidR="00F431FD">
          <w:t>easily</w:t>
        </w:r>
      </w:ins>
      <w:del w:id="8" w:author="Legal Review" w:date="2024-12-05T16:51:00Z" w16du:dateUtc="2024-12-05T21:51:00Z">
        <w:r w:rsidRPr="003E4089" w:rsidDel="00F431FD">
          <w:delText>used</w:delText>
        </w:r>
      </w:del>
      <w:r w:rsidRPr="003E4089">
        <w:t xml:space="preserve"> integrated with other media and ERP systems. API based integration allows </w:t>
      </w:r>
      <w:ins w:id="9" w:author="Legal Review" w:date="2024-12-05T16:52:00Z" w16du:dateUtc="2024-12-05T21:52:00Z">
        <w:r w:rsidR="00F431FD">
          <w:t>seamless</w:t>
        </w:r>
      </w:ins>
      <w:del w:id="10" w:author="Legal Review" w:date="2024-12-05T16:52:00Z" w16du:dateUtc="2024-12-05T21:52:00Z">
        <w:r w:rsidRPr="003E4089" w:rsidDel="00F431FD">
          <w:delText>the</w:delText>
        </w:r>
      </w:del>
      <w:r w:rsidRPr="003E4089">
        <w:t xml:space="preserve"> transfer of data between systems without </w:t>
      </w:r>
      <w:del w:id="11" w:author="Legal Review" w:date="2024-12-05T16:52:00Z" w16du:dateUtc="2024-12-05T21:52:00Z">
        <w:r w:rsidRPr="003E4089" w:rsidDel="00F431FD">
          <w:delText xml:space="preserve">any </w:delText>
        </w:r>
      </w:del>
      <w:r w:rsidRPr="003E4089">
        <w:t>human interaction.  </w:t>
      </w:r>
    </w:p>
    <w:p w14:paraId="2E119E67" w14:textId="12A5F053" w:rsidR="003E4089" w:rsidRPr="003E4089" w:rsidRDefault="003E4089" w:rsidP="003E4089">
      <w:r w:rsidRPr="003E4089">
        <w:t xml:space="preserve">This ground breaking technology uses the latest </w:t>
      </w:r>
      <w:del w:id="12" w:author="Legal Review" w:date="2024-12-05T16:58:00Z" w16du:dateUtc="2024-12-05T21:58:00Z">
        <w:r w:rsidRPr="003E4089" w:rsidDel="00431B94">
          <w:delText xml:space="preserve"> Nexelus’s AP workflow automation involves the use of </w:delText>
        </w:r>
      </w:del>
      <w:r w:rsidRPr="003E4089">
        <w:t xml:space="preserve">AI </w:t>
      </w:r>
      <w:ins w:id="13" w:author="Legal Review" w:date="2024-12-05T16:58:00Z" w16du:dateUtc="2024-12-05T21:58:00Z">
        <w:r w:rsidR="00431B94">
          <w:t>and Machine Learning</w:t>
        </w:r>
      </w:ins>
      <w:del w:id="14" w:author="Legal Review" w:date="2024-12-05T16:58:00Z" w16du:dateUtc="2024-12-05T21:58:00Z">
        <w:r w:rsidRPr="003E4089" w:rsidDel="00431B94">
          <w:delText>based</w:delText>
        </w:r>
      </w:del>
      <w:r w:rsidRPr="003E4089">
        <w:t xml:space="preserve"> technolog</w:t>
      </w:r>
      <w:ins w:id="15" w:author="Legal Review" w:date="2024-12-05T16:59:00Z" w16du:dateUtc="2024-12-05T21:59:00Z">
        <w:r w:rsidR="00431B94">
          <w:t>ies</w:t>
        </w:r>
      </w:ins>
      <w:del w:id="16" w:author="Legal Review" w:date="2024-12-05T16:59:00Z" w16du:dateUtc="2024-12-05T21:59:00Z">
        <w:r w:rsidRPr="003E4089" w:rsidDel="00431B94">
          <w:delText>y</w:delText>
        </w:r>
      </w:del>
      <w:r w:rsidRPr="003E4089">
        <w:t xml:space="preserve"> to automate the entire accounts payable process, from invoice receipt to posting vendor invoices to </w:t>
      </w:r>
      <w:del w:id="17" w:author="Legal Review" w:date="2024-12-05T17:01:00Z" w16du:dateUtc="2024-12-05T22:01:00Z">
        <w:r w:rsidRPr="003E4089" w:rsidDel="00431B94">
          <w:delText xml:space="preserve">either the media or the AP </w:delText>
        </w:r>
      </w:del>
      <w:ins w:id="18" w:author="Legal Review" w:date="2024-12-05T17:01:00Z" w16du:dateUtc="2024-12-05T22:01:00Z">
        <w:r w:rsidR="00431B94">
          <w:t>any ERP or Accounting</w:t>
        </w:r>
      </w:ins>
      <w:ins w:id="19" w:author="Legal Review" w:date="2024-12-05T17:02:00Z" w16du:dateUtc="2024-12-05T22:02:00Z">
        <w:r w:rsidR="00431B94">
          <w:t xml:space="preserve"> </w:t>
        </w:r>
      </w:ins>
      <w:r w:rsidRPr="003E4089">
        <w:t>system</w:t>
      </w:r>
      <w:del w:id="20" w:author="Legal Review" w:date="2024-12-05T17:01:00Z" w16du:dateUtc="2024-12-05T22:01:00Z">
        <w:r w:rsidRPr="003E4089" w:rsidDel="00431B94">
          <w:delText xml:space="preserve"> for any ERP system</w:delText>
        </w:r>
      </w:del>
      <w:r w:rsidRPr="003E4089">
        <w:t>.</w:t>
      </w:r>
    </w:p>
    <w:p w14:paraId="74F69E65" w14:textId="10184DBD" w:rsidR="003E4089" w:rsidRPr="003E4089" w:rsidRDefault="003E4089" w:rsidP="003E4089">
      <w:r w:rsidRPr="003E4089">
        <w:t>This includes capturing invoice data, matching purchase</w:t>
      </w:r>
      <w:ins w:id="21" w:author="Legal Review" w:date="2024-12-05T17:03:00Z" w16du:dateUtc="2024-12-05T22:03:00Z">
        <w:r w:rsidR="00431B94">
          <w:t>/insertion</w:t>
        </w:r>
      </w:ins>
      <w:r w:rsidRPr="003E4089">
        <w:t xml:space="preserve"> orders, discrepancy handling, routing &amp; approving invoices. By automating these tasks, businesses </w:t>
      </w:r>
      <w:del w:id="22" w:author="Legal Review" w:date="2024-12-05T17:03:00Z" w16du:dateUtc="2024-12-05T22:03:00Z">
        <w:r w:rsidRPr="003E4089" w:rsidDel="00431B94">
          <w:delText xml:space="preserve">can </w:delText>
        </w:r>
      </w:del>
      <w:r w:rsidRPr="003E4089">
        <w:t>achieve greater accuracy, speed</w:t>
      </w:r>
      <w:del w:id="23" w:author="Legal Review" w:date="2024-12-05T17:03:00Z" w16du:dateUtc="2024-12-05T22:03:00Z">
        <w:r w:rsidRPr="003E4089" w:rsidDel="00431B94">
          <w:delText>,</w:delText>
        </w:r>
      </w:del>
      <w:r w:rsidRPr="003E4089">
        <w:t xml:space="preserve"> and control over their AP processes.</w:t>
      </w:r>
    </w:p>
    <w:p w14:paraId="342785BF" w14:textId="67ECD90E" w:rsidR="003E4089" w:rsidRPr="003E4089" w:rsidRDefault="003E4089" w:rsidP="003E4089">
      <w:r w:rsidRPr="003E4089">
        <w:rPr>
          <w:noProof/>
        </w:rPr>
        <w:lastRenderedPageBreak/>
        <w:drawing>
          <wp:inline distT="0" distB="0" distL="0" distR="0" wp14:anchorId="478B2D31" wp14:editId="29A0F1DC">
            <wp:extent cx="5943600" cy="5342255"/>
            <wp:effectExtent l="0" t="0" r="0" b="0"/>
            <wp:docPr id="1162588424" name="Picture 7" descr="A diagram of a company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88424" name="Picture 7" descr="A diagram of a company's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2D05E" w14:textId="77777777" w:rsidR="003E4089" w:rsidRPr="003E4089" w:rsidRDefault="003E4089" w:rsidP="003E4089">
      <w:pPr>
        <w:rPr>
          <w:b/>
          <w:bCs/>
        </w:rPr>
      </w:pPr>
      <w:r w:rsidRPr="003E4089">
        <w:rPr>
          <w:b/>
          <w:bCs/>
        </w:rPr>
        <w:t>Key Features and Benefits</w:t>
      </w:r>
    </w:p>
    <w:p w14:paraId="7D409A22" w14:textId="08EA189D" w:rsidR="003E4089" w:rsidRPr="003E4089" w:rsidRDefault="003E4089" w:rsidP="003E4089">
      <w:pPr>
        <w:numPr>
          <w:ilvl w:val="0"/>
          <w:numId w:val="1"/>
        </w:numPr>
      </w:pPr>
      <w:r w:rsidRPr="003E4089">
        <w:t>• </w:t>
      </w:r>
      <w:r w:rsidRPr="003E4089">
        <w:rPr>
          <w:b/>
          <w:bCs/>
        </w:rPr>
        <w:t>Automated Invoice Capture:</w:t>
      </w:r>
      <w:r w:rsidRPr="003E4089">
        <w:t xml:space="preserve"> Automatically capture and digitize invoice data, eliminating manual </w:t>
      </w:r>
      <w:ins w:id="24" w:author="Legal Review" w:date="2024-12-05T17:32:00Z" w16du:dateUtc="2024-12-05T22:32:00Z">
        <w:r w:rsidR="00740C87">
          <w:t>input</w:t>
        </w:r>
      </w:ins>
      <w:del w:id="25" w:author="Legal Review" w:date="2024-12-05T17:32:00Z" w16du:dateUtc="2024-12-05T22:32:00Z">
        <w:r w:rsidRPr="003E4089" w:rsidDel="00740C87">
          <w:delText>entry</w:delText>
        </w:r>
      </w:del>
      <w:r w:rsidRPr="003E4089">
        <w:t xml:space="preserve"> and reducing errors.</w:t>
      </w:r>
    </w:p>
    <w:p w14:paraId="32661173" w14:textId="77777777" w:rsidR="003E4089" w:rsidRPr="003E4089" w:rsidRDefault="003E4089" w:rsidP="003E4089">
      <w:pPr>
        <w:numPr>
          <w:ilvl w:val="0"/>
          <w:numId w:val="1"/>
        </w:numPr>
      </w:pPr>
      <w:r w:rsidRPr="003E4089">
        <w:t>• </w:t>
      </w:r>
      <w:r w:rsidRPr="003E4089">
        <w:rPr>
          <w:b/>
          <w:bCs/>
        </w:rPr>
        <w:t>Seamless Invoice Matching:</w:t>
      </w:r>
      <w:r w:rsidRPr="003E4089">
        <w:t> Match invoices with purchase/insertion orders and receipts automatically, ensuring consistency in records.</w:t>
      </w:r>
    </w:p>
    <w:p w14:paraId="10B82F70" w14:textId="66BC1BEA" w:rsidR="003E4089" w:rsidRPr="003E4089" w:rsidRDefault="003E4089" w:rsidP="003E4089">
      <w:pPr>
        <w:numPr>
          <w:ilvl w:val="0"/>
          <w:numId w:val="1"/>
        </w:numPr>
      </w:pPr>
      <w:r w:rsidRPr="003E4089">
        <w:t>• </w:t>
      </w:r>
      <w:r w:rsidRPr="003E4089">
        <w:rPr>
          <w:b/>
          <w:bCs/>
        </w:rPr>
        <w:t>Streamlined Approval Process:</w:t>
      </w:r>
      <w:r w:rsidRPr="003E4089">
        <w:t> Create custom approval workflows for faster review, discrepancy handling</w:t>
      </w:r>
      <w:del w:id="26" w:author="Legal Review" w:date="2024-12-05T17:33:00Z" w16du:dateUtc="2024-12-05T22:33:00Z">
        <w:r w:rsidRPr="003E4089" w:rsidDel="00740C87">
          <w:delText>,</w:delText>
        </w:r>
      </w:del>
      <w:r w:rsidRPr="003E4089">
        <w:t xml:space="preserve"> and approval.</w:t>
      </w:r>
    </w:p>
    <w:p w14:paraId="05009A2E" w14:textId="77777777" w:rsidR="003E4089" w:rsidRPr="003E4089" w:rsidRDefault="003E4089" w:rsidP="003E4089">
      <w:pPr>
        <w:numPr>
          <w:ilvl w:val="0"/>
          <w:numId w:val="1"/>
        </w:numPr>
      </w:pPr>
      <w:r w:rsidRPr="003E4089">
        <w:t>• </w:t>
      </w:r>
      <w:r w:rsidRPr="003E4089">
        <w:rPr>
          <w:b/>
          <w:bCs/>
        </w:rPr>
        <w:t>Real-Time Tracking and Reporting:</w:t>
      </w:r>
      <w:r w:rsidRPr="003E4089">
        <w:t> Gain visibility into invoices with real-time tracking and detailed reporting.</w:t>
      </w:r>
    </w:p>
    <w:p w14:paraId="03279CEC" w14:textId="77777777" w:rsidR="003E4089" w:rsidRPr="003E4089" w:rsidRDefault="003E4089" w:rsidP="003E4089">
      <w:pPr>
        <w:numPr>
          <w:ilvl w:val="0"/>
          <w:numId w:val="1"/>
        </w:numPr>
      </w:pPr>
      <w:r w:rsidRPr="003E4089">
        <w:t>• </w:t>
      </w:r>
      <w:r w:rsidRPr="003E4089">
        <w:rPr>
          <w:b/>
          <w:bCs/>
        </w:rPr>
        <w:t>Enhanced Compliance and Security:</w:t>
      </w:r>
      <w:r w:rsidRPr="003E4089">
        <w:t> Ensure compliance with regulatory requirements and maintain secure records with audit trails.</w:t>
      </w:r>
    </w:p>
    <w:p w14:paraId="21BBC4C8" w14:textId="77777777" w:rsidR="003E4089" w:rsidRPr="003E4089" w:rsidRDefault="003E4089" w:rsidP="003E4089">
      <w:pPr>
        <w:numPr>
          <w:ilvl w:val="0"/>
          <w:numId w:val="1"/>
        </w:numPr>
      </w:pPr>
      <w:r w:rsidRPr="003E4089">
        <w:lastRenderedPageBreak/>
        <w:t>• </w:t>
      </w:r>
      <w:r w:rsidRPr="003E4089">
        <w:rPr>
          <w:b/>
          <w:bCs/>
        </w:rPr>
        <w:t>Integration with Media or ERP Systems:</w:t>
      </w:r>
      <w:r w:rsidRPr="003E4089">
        <w:t> Integrate seamlessly with your existing systems to reduce duplication of efforts.</w:t>
      </w:r>
    </w:p>
    <w:p w14:paraId="3B78E53B" w14:textId="77777777" w:rsidR="003E4089" w:rsidRPr="003E4089" w:rsidRDefault="003E4089" w:rsidP="003E4089">
      <w:pPr>
        <w:rPr>
          <w:b/>
          <w:bCs/>
        </w:rPr>
      </w:pPr>
      <w:r w:rsidRPr="003E4089">
        <w:rPr>
          <w:b/>
          <w:bCs/>
        </w:rPr>
        <w:t>Benefits</w:t>
      </w:r>
    </w:p>
    <w:p w14:paraId="27FED83C" w14:textId="77777777" w:rsidR="003E4089" w:rsidRPr="003E4089" w:rsidRDefault="003E4089" w:rsidP="003E4089">
      <w:pPr>
        <w:rPr>
          <w:b/>
          <w:bCs/>
        </w:rPr>
      </w:pPr>
      <w:r w:rsidRPr="003E4089">
        <w:rPr>
          <w:b/>
          <w:bCs/>
        </w:rPr>
        <w:t>Increased Efficiency</w:t>
      </w:r>
    </w:p>
    <w:p w14:paraId="76BA3A6E" w14:textId="77777777" w:rsidR="003E4089" w:rsidRPr="003E4089" w:rsidRDefault="003E4089" w:rsidP="003E4089">
      <w:r w:rsidRPr="003E4089">
        <w:t>Automate repetitive tasks to focus on higher-value activities.</w:t>
      </w:r>
      <w:r w:rsidRPr="003E4089">
        <w:br/>
      </w:r>
    </w:p>
    <w:p w14:paraId="6160767C" w14:textId="77777777" w:rsidR="003E4089" w:rsidRPr="003E4089" w:rsidRDefault="003E4089" w:rsidP="003E4089">
      <w:pPr>
        <w:rPr>
          <w:b/>
          <w:bCs/>
        </w:rPr>
      </w:pPr>
      <w:r w:rsidRPr="003E4089">
        <w:rPr>
          <w:b/>
          <w:bCs/>
        </w:rPr>
        <w:t>Cost Saving</w:t>
      </w:r>
      <w:r w:rsidRPr="003E4089">
        <w:rPr>
          <w:b/>
          <w:bCs/>
        </w:rPr>
        <w:br/>
      </w:r>
      <w:r w:rsidRPr="003E4089">
        <w:rPr>
          <w:b/>
          <w:bCs/>
        </w:rPr>
        <w:br/>
      </w:r>
    </w:p>
    <w:p w14:paraId="4CAE5BDF" w14:textId="3B828643" w:rsidR="003E4089" w:rsidRPr="003E4089" w:rsidRDefault="003E4089" w:rsidP="003E4089">
      <w:r w:rsidRPr="003E4089">
        <w:t>Reduce operational costs, minimize errors</w:t>
      </w:r>
      <w:del w:id="27" w:author="Legal Review" w:date="2024-12-05T17:35:00Z" w16du:dateUtc="2024-12-05T22:35:00Z">
        <w:r w:rsidRPr="003E4089" w:rsidDel="00740C87">
          <w:delText>,</w:delText>
        </w:r>
      </w:del>
      <w:r w:rsidRPr="003E4089">
        <w:t xml:space="preserve"> and avoid late payment penalties.</w:t>
      </w:r>
    </w:p>
    <w:p w14:paraId="58075845" w14:textId="77777777" w:rsidR="003E4089" w:rsidRPr="003E4089" w:rsidRDefault="003E4089" w:rsidP="003E4089">
      <w:pPr>
        <w:rPr>
          <w:b/>
          <w:bCs/>
        </w:rPr>
      </w:pPr>
      <w:r w:rsidRPr="003E4089">
        <w:rPr>
          <w:b/>
          <w:bCs/>
        </w:rPr>
        <w:t>Improved Accuracy</w:t>
      </w:r>
    </w:p>
    <w:p w14:paraId="2CD23C3D" w14:textId="77777777" w:rsidR="003E4089" w:rsidRPr="003E4089" w:rsidRDefault="003E4089" w:rsidP="003E4089">
      <w:r w:rsidRPr="003E4089">
        <w:t>Eliminate human errors and ensure accurate invoice processing.</w:t>
      </w:r>
      <w:r w:rsidRPr="003E4089">
        <w:br/>
      </w:r>
    </w:p>
    <w:p w14:paraId="185DBC97" w14:textId="77777777" w:rsidR="003E4089" w:rsidRPr="003E4089" w:rsidRDefault="003E4089" w:rsidP="003E4089">
      <w:pPr>
        <w:rPr>
          <w:b/>
          <w:bCs/>
        </w:rPr>
      </w:pPr>
      <w:r w:rsidRPr="003E4089">
        <w:rPr>
          <w:b/>
          <w:bCs/>
        </w:rPr>
        <w:t>Scalability</w:t>
      </w:r>
      <w:r w:rsidRPr="003E4089">
        <w:rPr>
          <w:b/>
          <w:bCs/>
        </w:rPr>
        <w:br/>
      </w:r>
      <w:r w:rsidRPr="003E4089">
        <w:rPr>
          <w:b/>
          <w:bCs/>
        </w:rPr>
        <w:br/>
      </w:r>
    </w:p>
    <w:p w14:paraId="5F18AAD2" w14:textId="77777777" w:rsidR="003E4089" w:rsidRPr="003E4089" w:rsidRDefault="003E4089" w:rsidP="003E4089">
      <w:r w:rsidRPr="003E4089">
        <w:t>Easily scale your AP processes as your business grows.</w:t>
      </w:r>
      <w:r w:rsidRPr="003E4089">
        <w:br/>
      </w:r>
    </w:p>
    <w:p w14:paraId="505E1C72" w14:textId="59E801F2" w:rsidR="003E4089" w:rsidRPr="003E4089" w:rsidRDefault="003E4089" w:rsidP="003E4089">
      <w:r w:rsidRPr="003E4089">
        <w:t>Embrace the future of accounts payable with Nexelus’s AP workflow automation. Streamline your operations, improve accuracy</w:t>
      </w:r>
      <w:del w:id="28" w:author="Legal Review" w:date="2024-12-05T17:37:00Z" w16du:dateUtc="2024-12-05T22:37:00Z">
        <w:r w:rsidRPr="003E4089" w:rsidDel="00740C87">
          <w:delText>,</w:delText>
        </w:r>
      </w:del>
      <w:r w:rsidRPr="003E4089">
        <w:t xml:space="preserve"> and achieve greater control over your financial processes.</w:t>
      </w:r>
    </w:p>
    <w:p w14:paraId="4576194E" w14:textId="6D607E3A" w:rsidR="003E4089" w:rsidRPr="003E4089" w:rsidRDefault="003E4089" w:rsidP="003E4089">
      <w:r w:rsidRPr="003E4089">
        <w:t xml:space="preserve">Ready to transform your AP processes? Contact us for a demo or consultation. Our team of experts is here to help you </w:t>
      </w:r>
      <w:ins w:id="29" w:author="Legal Review" w:date="2024-12-05T17:38:00Z" w16du:dateUtc="2024-12-05T22:38:00Z">
        <w:r w:rsidR="00740C87">
          <w:t xml:space="preserve">evaluate and </w:t>
        </w:r>
      </w:ins>
      <w:r w:rsidRPr="003E4089">
        <w:t>implement a seamless and efficient AP workflow automation solution tailored to your needs.</w:t>
      </w:r>
    </w:p>
    <w:p w14:paraId="5EB5A1A5" w14:textId="7211D174" w:rsidR="003E4089" w:rsidRPr="003E4089" w:rsidRDefault="003E4089" w:rsidP="003E4089">
      <w:hyperlink r:id="rId9" w:anchor="elementor-action%3Aaction%3Dpopup%3Aopen%26settings%3DeyJpZCI6IjExODciLCJ0b2dnbGUiOmZhbHNlfQ%3D%3D" w:history="1">
        <w:r w:rsidRPr="003E4089">
          <w:rPr>
            <w:rStyle w:val="Hyperlink"/>
          </w:rPr>
          <w:t>Book demo</w:t>
        </w:r>
      </w:hyperlink>
      <w:ins w:id="30" w:author="Legal Review" w:date="2024-12-05T17:39:00Z" w16du:dateUtc="2024-12-05T22:39:00Z">
        <w:r w:rsidR="00740C87">
          <w:rPr>
            <w:rStyle w:val="Hyperlink"/>
          </w:rPr>
          <w:t xml:space="preserve">  (should be “Request Demo”)</w:t>
        </w:r>
      </w:ins>
    </w:p>
    <w:p w14:paraId="79072EC0" w14:textId="336C8701" w:rsidR="003E4089" w:rsidRPr="003E4089" w:rsidRDefault="003E4089" w:rsidP="003E4089">
      <w:r w:rsidRPr="003E4089">
        <w:rPr>
          <w:noProof/>
        </w:rPr>
        <w:drawing>
          <wp:inline distT="0" distB="0" distL="0" distR="0" wp14:anchorId="41519CBC" wp14:editId="1E6B5147">
            <wp:extent cx="2362200" cy="660400"/>
            <wp:effectExtent l="0" t="0" r="0" b="0"/>
            <wp:docPr id="1050999755" name="Picture 6" descr="A black background with white letters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99755" name="Picture 6" descr="A black background with white letters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669A" w14:textId="77777777" w:rsidR="003E4089" w:rsidRPr="003E4089" w:rsidRDefault="003E4089" w:rsidP="003E4089">
      <w:pPr>
        <w:numPr>
          <w:ilvl w:val="0"/>
          <w:numId w:val="2"/>
        </w:numPr>
      </w:pPr>
      <w:hyperlink r:id="rId12" w:history="1">
        <w:r w:rsidRPr="003E4089">
          <w:rPr>
            <w:rStyle w:val="Hyperlink"/>
          </w:rPr>
          <w:t>About Us</w:t>
        </w:r>
      </w:hyperlink>
    </w:p>
    <w:p w14:paraId="4F01D652" w14:textId="77777777" w:rsidR="003E4089" w:rsidRPr="003E4089" w:rsidRDefault="003E4089" w:rsidP="003E4089">
      <w:pPr>
        <w:numPr>
          <w:ilvl w:val="0"/>
          <w:numId w:val="2"/>
        </w:numPr>
      </w:pPr>
      <w:hyperlink r:id="rId13" w:history="1">
        <w:r w:rsidRPr="003E4089">
          <w:rPr>
            <w:rStyle w:val="Hyperlink"/>
          </w:rPr>
          <w:t>Security &amp; Compliance</w:t>
        </w:r>
      </w:hyperlink>
    </w:p>
    <w:p w14:paraId="1487E05B" w14:textId="77777777" w:rsidR="003E4089" w:rsidRPr="003E4089" w:rsidRDefault="003E4089" w:rsidP="003E4089">
      <w:pPr>
        <w:numPr>
          <w:ilvl w:val="0"/>
          <w:numId w:val="2"/>
        </w:numPr>
      </w:pPr>
      <w:hyperlink r:id="rId14" w:history="1">
        <w:r w:rsidRPr="003E4089">
          <w:rPr>
            <w:rStyle w:val="Hyperlink"/>
          </w:rPr>
          <w:t>Contact Us</w:t>
        </w:r>
      </w:hyperlink>
    </w:p>
    <w:p w14:paraId="3BB6D15C" w14:textId="77777777" w:rsidR="003E4089" w:rsidRPr="003E4089" w:rsidRDefault="003E4089" w:rsidP="003E4089">
      <w:r w:rsidRPr="003E4089">
        <w:t>   </w:t>
      </w:r>
    </w:p>
    <w:p w14:paraId="6F8A8924" w14:textId="77777777" w:rsidR="003E4089" w:rsidRPr="003E4089" w:rsidRDefault="003E4089" w:rsidP="003E4089">
      <w:r w:rsidRPr="003E4089">
        <w:t>© Copyright 2024, All Rights Reserved</w:t>
      </w:r>
    </w:p>
    <w:p w14:paraId="087B7815" w14:textId="77777777" w:rsidR="00A54541" w:rsidRDefault="00A54541"/>
    <w:sectPr w:rsidR="00A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59BE"/>
    <w:multiLevelType w:val="multilevel"/>
    <w:tmpl w:val="0F26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52ABE"/>
    <w:multiLevelType w:val="multilevel"/>
    <w:tmpl w:val="DE8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8768">
    <w:abstractNumId w:val="1"/>
  </w:num>
  <w:num w:numId="2" w16cid:durableId="12060683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gal Review">
    <w15:presenceInfo w15:providerId="None" w15:userId="Legal Revi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89"/>
    <w:rsid w:val="003E4089"/>
    <w:rsid w:val="00431B94"/>
    <w:rsid w:val="00494A7C"/>
    <w:rsid w:val="00693707"/>
    <w:rsid w:val="00740C87"/>
    <w:rsid w:val="00A54541"/>
    <w:rsid w:val="00B21551"/>
    <w:rsid w:val="00C57ED8"/>
    <w:rsid w:val="00F4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D5C1"/>
  <w15:chartTrackingRefBased/>
  <w15:docId w15:val="{7C22E721-8930-4C44-BEA4-92EF8BF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0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0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43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4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2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95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79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3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94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7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1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95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5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88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10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0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5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66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32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9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1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2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653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83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40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8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2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4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12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66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4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57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3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4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86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256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41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70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26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80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52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13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18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68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1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817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46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2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95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73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23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36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2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4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7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2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45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1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745463">
                                                          <w:marLeft w:val="1500"/>
                                                          <w:marRight w:val="0"/>
                                                          <w:marTop w:val="15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981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5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63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39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0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8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5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6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74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58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79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3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9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1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5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11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71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44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2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66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62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3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1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93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6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92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3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7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6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36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58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97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9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4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72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85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7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70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38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03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73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43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32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0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31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24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696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14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269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84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478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91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33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74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69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61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1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9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3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4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2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1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9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942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686454">
                                                          <w:marLeft w:val="1500"/>
                                                          <w:marRight w:val="0"/>
                                                          <w:marTop w:val="15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52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2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64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8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97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1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exelus.gotit.pk/security-complia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xelus.gotit.pk/about-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nexelus.gotit.p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elus.gotit.pk/ap-workflow-automation/" TargetMode="External"/><Relationship Id="rId14" Type="http://schemas.openxmlformats.org/officeDocument/2006/relationships/hyperlink" Target="https://nexelus.gotit.pk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Review</dc:creator>
  <cp:keywords/>
  <dc:description/>
  <cp:lastModifiedBy>Legal Review</cp:lastModifiedBy>
  <cp:revision>4</cp:revision>
  <dcterms:created xsi:type="dcterms:W3CDTF">2024-12-05T16:50:00Z</dcterms:created>
  <dcterms:modified xsi:type="dcterms:W3CDTF">2024-12-05T22:40:00Z</dcterms:modified>
</cp:coreProperties>
</file>