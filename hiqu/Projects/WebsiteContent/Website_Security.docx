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E498CB" w14:textId="69A4E8E7" w:rsidR="00CF26D3" w:rsidRPr="00CF26D3" w:rsidRDefault="00CF26D3" w:rsidP="00CF26D3">
      <w:pPr>
        <w:rPr>
          <w:b/>
          <w:bCs/>
        </w:rPr>
      </w:pPr>
      <w:r w:rsidRPr="00CF26D3">
        <w:rPr>
          <w:b/>
          <w:bCs/>
        </w:rPr>
        <w:t>Security &amp; Compliance</w:t>
      </w:r>
      <w:ins w:id="0" w:author="Legal Review" w:date="2024-12-06T10:37:00Z" w16du:dateUtc="2024-12-06T15:37:00Z">
        <w:r w:rsidR="007948D9">
          <w:rPr>
            <w:b/>
            <w:bCs/>
          </w:rPr>
          <w:t xml:space="preserve"> </w:t>
        </w:r>
      </w:ins>
      <w:ins w:id="1" w:author="Legal Review" w:date="2024-12-06T10:38:00Z" w16du:dateUtc="2024-12-06T15:38:00Z">
        <w:r w:rsidR="007948D9">
          <w:rPr>
            <w:b/>
            <w:bCs/>
          </w:rPr>
          <w:t>[IMRAN, PLEASE CALL ME TO DISCUSS THIS SECTION]</w:t>
        </w:r>
      </w:ins>
    </w:p>
    <w:p w14:paraId="56C68347" w14:textId="5B505390" w:rsidR="00CF26D3" w:rsidRPr="00CF26D3" w:rsidRDefault="00CF26D3" w:rsidP="00CF26D3">
      <w:r w:rsidRPr="00CF26D3">
        <w:t xml:space="preserve">Paradigm Software Technologies, Inc. DBA Nexelus’ security </w:t>
      </w:r>
      <w:ins w:id="2" w:author="Legal Review" w:date="2024-12-06T10:34:00Z" w16du:dateUtc="2024-12-06T15:34:00Z">
        <w:r w:rsidR="007948D9">
          <w:t>and</w:t>
        </w:r>
      </w:ins>
      <w:del w:id="3" w:author="Legal Review" w:date="2024-12-06T10:34:00Z" w16du:dateUtc="2024-12-06T15:34:00Z">
        <w:r w:rsidRPr="00CF26D3" w:rsidDel="007948D9">
          <w:delText>&amp;</w:delText>
        </w:r>
      </w:del>
      <w:r w:rsidRPr="00CF26D3">
        <w:t xml:space="preserve"> compliance principles guide how we deliver our products and services, enabling </w:t>
      </w:r>
      <w:ins w:id="4" w:author="Legal Review" w:date="2024-12-06T10:33:00Z" w16du:dateUtc="2024-12-06T15:33:00Z">
        <w:r w:rsidR="007948D9">
          <w:t>c</w:t>
        </w:r>
      </w:ins>
      <w:ins w:id="5" w:author="Legal Review" w:date="2024-12-06T10:34:00Z" w16du:dateUtc="2024-12-06T15:34:00Z">
        <w:r w:rsidR="007948D9">
          <w:t>ustomers</w:t>
        </w:r>
      </w:ins>
      <w:del w:id="6" w:author="Legal Review" w:date="2024-12-06T10:33:00Z" w16du:dateUtc="2024-12-06T15:33:00Z">
        <w:r w:rsidRPr="00CF26D3" w:rsidDel="007948D9">
          <w:delText>people</w:delText>
        </w:r>
      </w:del>
      <w:r w:rsidRPr="00CF26D3">
        <w:t xml:space="preserve"> to </w:t>
      </w:r>
      <w:del w:id="7" w:author="Legal Review" w:date="2024-12-06T10:33:00Z" w16du:dateUtc="2024-12-06T15:33:00Z">
        <w:r w:rsidRPr="00CF26D3" w:rsidDel="007948D9">
          <w:delText xml:space="preserve">simply and </w:delText>
        </w:r>
      </w:del>
      <w:r w:rsidRPr="00CF26D3">
        <w:t>securely access our products.</w:t>
      </w:r>
    </w:p>
    <w:p w14:paraId="18A72B57" w14:textId="435EC6CF" w:rsidR="00CF26D3" w:rsidRPr="00CF26D3" w:rsidRDefault="00CF26D3" w:rsidP="00CF26D3">
      <w:r w:rsidRPr="00CF26D3">
        <w:rPr>
          <w:noProof/>
        </w:rPr>
        <w:drawing>
          <wp:inline distT="0" distB="0" distL="0" distR="0" wp14:anchorId="3C44EBC4" wp14:editId="008BABFF">
            <wp:extent cx="1447800" cy="1447800"/>
            <wp:effectExtent l="0" t="0" r="0" b="0"/>
            <wp:docPr id="291933370" name="Picture 4"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933370" name="Picture 4" descr="A blue and black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inline>
        </w:drawing>
      </w:r>
    </w:p>
    <w:p w14:paraId="60365556" w14:textId="665016BF" w:rsidR="00CF26D3" w:rsidRPr="00CF26D3" w:rsidRDefault="00CF26D3" w:rsidP="00CF26D3">
      <w:pPr>
        <w:rPr>
          <w:b/>
          <w:bCs/>
        </w:rPr>
      </w:pPr>
      <w:r w:rsidRPr="00CF26D3">
        <w:rPr>
          <w:b/>
          <w:bCs/>
        </w:rPr>
        <w:t>Secure Personnel</w:t>
      </w:r>
      <w:ins w:id="8" w:author="Legal Review" w:date="2024-12-06T10:42:00Z" w16du:dateUtc="2024-12-06T15:42:00Z">
        <w:r w:rsidR="000A14EB">
          <w:rPr>
            <w:b/>
            <w:bCs/>
          </w:rPr>
          <w:t>???</w:t>
        </w:r>
      </w:ins>
    </w:p>
    <w:p w14:paraId="1F74AEF1" w14:textId="356B742D" w:rsidR="00CF26D3" w:rsidRPr="00CF26D3" w:rsidRDefault="00CF26D3" w:rsidP="00CF26D3">
      <w:pPr>
        <w:numPr>
          <w:ilvl w:val="0"/>
          <w:numId w:val="1"/>
        </w:numPr>
      </w:pPr>
      <w:r w:rsidRPr="00CF26D3">
        <w:t xml:space="preserve">• Nexelus takes the security of its data and that of its customers seriously and ensures that only </w:t>
      </w:r>
      <w:ins w:id="9" w:author="Legal Review" w:date="2024-12-06T10:35:00Z" w16du:dateUtc="2024-12-06T15:35:00Z">
        <w:r w:rsidR="007948D9">
          <w:t>authorized</w:t>
        </w:r>
      </w:ins>
      <w:del w:id="10" w:author="Legal Review" w:date="2024-12-06T10:35:00Z" w16du:dateUtc="2024-12-06T15:35:00Z">
        <w:r w:rsidRPr="00CF26D3" w:rsidDel="007948D9">
          <w:delText>vet</w:delText>
        </w:r>
      </w:del>
      <w:del w:id="11" w:author="Legal Review" w:date="2024-12-06T10:36:00Z" w16du:dateUtc="2024-12-06T15:36:00Z">
        <w:r w:rsidRPr="00CF26D3" w:rsidDel="007948D9">
          <w:delText>ted</w:delText>
        </w:r>
      </w:del>
      <w:r w:rsidRPr="00CF26D3">
        <w:t xml:space="preserve"> personnel are given access to their resources.</w:t>
      </w:r>
    </w:p>
    <w:p w14:paraId="5A682033" w14:textId="77777777" w:rsidR="00CF26D3" w:rsidRPr="00CF26D3" w:rsidRDefault="00CF26D3" w:rsidP="00CF26D3">
      <w:pPr>
        <w:numPr>
          <w:ilvl w:val="0"/>
          <w:numId w:val="1"/>
        </w:numPr>
      </w:pPr>
      <w:r w:rsidRPr="00CF26D3">
        <w:t>• Nexelus contractors and employees undergo background checks prior to being engaged or employed by us in accordance with local laws and industry best practices.</w:t>
      </w:r>
    </w:p>
    <w:p w14:paraId="67A83DC2" w14:textId="16953B85" w:rsidR="00CF26D3" w:rsidRPr="00CF26D3" w:rsidRDefault="00CF26D3" w:rsidP="00CF26D3">
      <w:pPr>
        <w:numPr>
          <w:ilvl w:val="0"/>
          <w:numId w:val="1"/>
        </w:numPr>
      </w:pPr>
      <w:r w:rsidRPr="00CF26D3">
        <w:t xml:space="preserve">• Confidentiality or other types of Non-Disclosure Agreements (NDAs) are signed by </w:t>
      </w:r>
      <w:del w:id="12" w:author="Legal Review" w:date="2024-12-06T10:36:00Z" w16du:dateUtc="2024-12-06T15:36:00Z">
        <w:r w:rsidRPr="00CF26D3" w:rsidDel="007948D9">
          <w:delText>al</w:delText>
        </w:r>
      </w:del>
      <w:del w:id="13" w:author="Legal Review" w:date="2024-12-06T10:37:00Z" w16du:dateUtc="2024-12-06T15:37:00Z">
        <w:r w:rsidRPr="00CF26D3" w:rsidDel="007948D9">
          <w:delText>l</w:delText>
        </w:r>
      </w:del>
      <w:r w:rsidRPr="00CF26D3">
        <w:t xml:space="preserve"> employees</w:t>
      </w:r>
      <w:del w:id="14" w:author="Legal Review" w:date="2024-12-06T10:36:00Z" w16du:dateUtc="2024-12-06T15:36:00Z">
        <w:r w:rsidRPr="00CF26D3" w:rsidDel="007948D9">
          <w:delText>,</w:delText>
        </w:r>
      </w:del>
      <w:r w:rsidRPr="00CF26D3">
        <w:t xml:space="preserve"> and contractors.</w:t>
      </w:r>
    </w:p>
    <w:p w14:paraId="3C5637A2" w14:textId="780A31F4" w:rsidR="00CF26D3" w:rsidRPr="00CF26D3" w:rsidRDefault="00CF26D3" w:rsidP="00CF26D3">
      <w:pPr>
        <w:numPr>
          <w:ilvl w:val="0"/>
          <w:numId w:val="1"/>
        </w:numPr>
      </w:pPr>
      <w:r w:rsidRPr="00CF26D3">
        <w:t>• </w:t>
      </w:r>
      <w:del w:id="15" w:author="Legal Review" w:date="2024-12-06T10:37:00Z" w16du:dateUtc="2024-12-06T15:37:00Z">
        <w:r w:rsidRPr="00CF26D3" w:rsidDel="007948D9">
          <w:delText>We embed the culture of security into our business by conducting employee security training &amp; testing using current and emerging techniques and attack vectors.</w:delText>
        </w:r>
      </w:del>
    </w:p>
    <w:p w14:paraId="52A11ADE" w14:textId="551CCB5C" w:rsidR="00CF26D3" w:rsidRPr="00CF26D3" w:rsidRDefault="00CF26D3" w:rsidP="00CF26D3">
      <w:pPr>
        <w:rPr>
          <w:b/>
          <w:bCs/>
        </w:rPr>
      </w:pPr>
      <w:r w:rsidRPr="00CF26D3">
        <w:rPr>
          <w:b/>
          <w:bCs/>
        </w:rPr>
        <w:t>Secure Development</w:t>
      </w:r>
      <w:ins w:id="16" w:author="Legal Review" w:date="2024-12-06T10:40:00Z" w16du:dateUtc="2024-12-06T15:40:00Z">
        <w:r w:rsidR="000A14EB">
          <w:rPr>
            <w:b/>
            <w:bCs/>
          </w:rPr>
          <w:t>???</w:t>
        </w:r>
      </w:ins>
    </w:p>
    <w:p w14:paraId="09908866" w14:textId="77777777" w:rsidR="00CF26D3" w:rsidRPr="00CF26D3" w:rsidRDefault="00CF26D3" w:rsidP="00CF26D3">
      <w:pPr>
        <w:numPr>
          <w:ilvl w:val="0"/>
          <w:numId w:val="2"/>
        </w:numPr>
      </w:pPr>
      <w:r w:rsidRPr="00CF26D3">
        <w:t>• All development projects at Nexelus, including software products, support &amp; implementation services follow secure development lifecycle principles.</w:t>
      </w:r>
    </w:p>
    <w:p w14:paraId="08CD6B0E" w14:textId="77777777" w:rsidR="00CF26D3" w:rsidRPr="00CF26D3" w:rsidRDefault="00CF26D3" w:rsidP="00CF26D3">
      <w:pPr>
        <w:numPr>
          <w:ilvl w:val="0"/>
          <w:numId w:val="2"/>
        </w:numPr>
      </w:pPr>
      <w:r w:rsidRPr="00CF26D3">
        <w:t>• All development of new products, tools, and services, and major changes to existing ones, undergo a design review to ensure security requirements are incorporated into proposed development.</w:t>
      </w:r>
    </w:p>
    <w:p w14:paraId="4B909BD4" w14:textId="77777777" w:rsidR="00CF26D3" w:rsidRPr="00CF26D3" w:rsidRDefault="00CF26D3" w:rsidP="00CF26D3">
      <w:pPr>
        <w:numPr>
          <w:ilvl w:val="0"/>
          <w:numId w:val="2"/>
        </w:numPr>
      </w:pPr>
      <w:r w:rsidRPr="00CF26D3">
        <w:t>• All team members that are regularly involved in any system development undergo periodic training to ensure the highest security standards in the codebase.</w:t>
      </w:r>
    </w:p>
    <w:p w14:paraId="05B6E026" w14:textId="77777777" w:rsidR="00CF26D3" w:rsidRPr="00CF26D3" w:rsidRDefault="00CF26D3" w:rsidP="00CF26D3">
      <w:pPr>
        <w:numPr>
          <w:ilvl w:val="0"/>
          <w:numId w:val="2"/>
        </w:numPr>
      </w:pPr>
      <w:r w:rsidRPr="00CF26D3">
        <w:t>• Software development is conducted in line with OWASP Top 10 recommendations for web application security.</w:t>
      </w:r>
    </w:p>
    <w:p w14:paraId="53C1B3E5" w14:textId="0A5B7124" w:rsidR="00CF26D3" w:rsidRPr="00CF26D3" w:rsidRDefault="00CF26D3" w:rsidP="00CF26D3">
      <w:pPr>
        <w:rPr>
          <w:b/>
          <w:bCs/>
        </w:rPr>
      </w:pPr>
      <w:r w:rsidRPr="00CF26D3">
        <w:rPr>
          <w:b/>
          <w:bCs/>
        </w:rPr>
        <w:t>Secure Testing</w:t>
      </w:r>
      <w:ins w:id="17" w:author="Legal Review" w:date="2024-12-06T10:41:00Z" w16du:dateUtc="2024-12-06T15:41:00Z">
        <w:r w:rsidR="000A14EB">
          <w:rPr>
            <w:b/>
            <w:bCs/>
          </w:rPr>
          <w:t>???</w:t>
        </w:r>
      </w:ins>
    </w:p>
    <w:p w14:paraId="491F4AD5" w14:textId="77777777" w:rsidR="00CF26D3" w:rsidRPr="00CF26D3" w:rsidRDefault="00CF26D3" w:rsidP="00CF26D3">
      <w:pPr>
        <w:numPr>
          <w:ilvl w:val="0"/>
          <w:numId w:val="3"/>
        </w:numPr>
      </w:pPr>
      <w:r w:rsidRPr="00CF26D3">
        <w:t>• Nexelus deploys third party penetration testing and vulnerability scanning of all Internet facing production systems on a regular basis.</w:t>
      </w:r>
    </w:p>
    <w:p w14:paraId="5086A3C5" w14:textId="77777777" w:rsidR="00CF26D3" w:rsidRPr="00CF26D3" w:rsidRDefault="00CF26D3" w:rsidP="00CF26D3">
      <w:pPr>
        <w:numPr>
          <w:ilvl w:val="0"/>
          <w:numId w:val="3"/>
        </w:numPr>
      </w:pPr>
      <w:r w:rsidRPr="00CF26D3">
        <w:t>• All new systems and services are scanned prior to being deployed to production.</w:t>
      </w:r>
    </w:p>
    <w:p w14:paraId="5845A6F7" w14:textId="77777777" w:rsidR="00CF26D3" w:rsidRPr="00CF26D3" w:rsidRDefault="00CF26D3" w:rsidP="00CF26D3">
      <w:pPr>
        <w:numPr>
          <w:ilvl w:val="0"/>
          <w:numId w:val="3"/>
        </w:numPr>
      </w:pPr>
      <w:r w:rsidRPr="00CF26D3">
        <w:lastRenderedPageBreak/>
        <w:t>• We perform periodic penetration testing external penetration testing companies on systems and products to ensure a comprehensive and real-world view of our products &amp; environment from multiple perspectives.</w:t>
      </w:r>
    </w:p>
    <w:p w14:paraId="032328E0" w14:textId="77777777" w:rsidR="00CF26D3" w:rsidRPr="00CF26D3" w:rsidRDefault="00CF26D3" w:rsidP="00CF26D3">
      <w:pPr>
        <w:numPr>
          <w:ilvl w:val="0"/>
          <w:numId w:val="3"/>
        </w:numPr>
      </w:pPr>
      <w:r w:rsidRPr="00CF26D3">
        <w:t>• We perform regular vulnerability security testing of all code, including 3rd party libraries, as part of our software development process.</w:t>
      </w:r>
    </w:p>
    <w:p w14:paraId="76E3D65D" w14:textId="3291A258" w:rsidR="00CF26D3" w:rsidRPr="00CF26D3" w:rsidRDefault="00CF26D3" w:rsidP="00CF26D3">
      <w:pPr>
        <w:rPr>
          <w:b/>
          <w:bCs/>
        </w:rPr>
      </w:pPr>
      <w:r w:rsidRPr="00CF26D3">
        <w:rPr>
          <w:b/>
          <w:bCs/>
        </w:rPr>
        <w:t>Cloud Security</w:t>
      </w:r>
      <w:ins w:id="18" w:author="Legal Review" w:date="2024-12-06T10:41:00Z" w16du:dateUtc="2024-12-06T15:41:00Z">
        <w:r w:rsidR="000A14EB">
          <w:rPr>
            <w:b/>
            <w:bCs/>
          </w:rPr>
          <w:t>???</w:t>
        </w:r>
      </w:ins>
    </w:p>
    <w:p w14:paraId="1DA3A873" w14:textId="77777777" w:rsidR="00CF26D3" w:rsidRPr="00CF26D3" w:rsidRDefault="00CF26D3" w:rsidP="00CF26D3">
      <w:pPr>
        <w:numPr>
          <w:ilvl w:val="0"/>
          <w:numId w:val="4"/>
        </w:numPr>
      </w:pPr>
      <w:r w:rsidRPr="00CF26D3">
        <w:t>• Nexelus provides maximum security for cloud architecture. Nexelus Cloud leverages the native physical and network security features of the cloud service, and relies on the providers to maintain the infrastructure, services, and physical access policies and procedures.</w:t>
      </w:r>
    </w:p>
    <w:p w14:paraId="2A81F528" w14:textId="77777777" w:rsidR="00CF26D3" w:rsidRPr="00CF26D3" w:rsidRDefault="00CF26D3" w:rsidP="00CF26D3">
      <w:pPr>
        <w:numPr>
          <w:ilvl w:val="0"/>
          <w:numId w:val="4"/>
        </w:numPr>
      </w:pPr>
      <w:r w:rsidRPr="00CF26D3">
        <w:t>• All data is also encrypted in transmission to prevent any unauthorized access and to prevent data breaches. Our entire platform is also continuously monitored by dedicated, highly trained Nexelus experts.</w:t>
      </w:r>
    </w:p>
    <w:p w14:paraId="56A6CDE8" w14:textId="77777777" w:rsidR="00CF26D3" w:rsidRPr="00CF26D3" w:rsidRDefault="00CF26D3" w:rsidP="00CF26D3">
      <w:pPr>
        <w:numPr>
          <w:ilvl w:val="0"/>
          <w:numId w:val="4"/>
        </w:numPr>
      </w:pPr>
      <w:r w:rsidRPr="00CF26D3">
        <w:t>• Client’s data protection complies with SOC 2 standards ensuring customer and company data is always protected.</w:t>
      </w:r>
    </w:p>
    <w:p w14:paraId="583616F8" w14:textId="77777777" w:rsidR="00CF26D3" w:rsidRPr="00CF26D3" w:rsidRDefault="00CF26D3" w:rsidP="00CF26D3">
      <w:pPr>
        <w:numPr>
          <w:ilvl w:val="0"/>
          <w:numId w:val="4"/>
        </w:numPr>
      </w:pPr>
      <w:r w:rsidRPr="00CF26D3">
        <w:t>• We implement role-based access controls and the principles of least privileged access, and review/-revoke access as needed.</w:t>
      </w:r>
    </w:p>
    <w:p w14:paraId="2E1C1232" w14:textId="70A83056" w:rsidR="00CF26D3" w:rsidRPr="00CF26D3" w:rsidRDefault="00CF26D3" w:rsidP="00CF26D3">
      <w:pPr>
        <w:rPr>
          <w:b/>
          <w:bCs/>
        </w:rPr>
      </w:pPr>
      <w:r w:rsidRPr="00CF26D3">
        <w:rPr>
          <w:b/>
          <w:bCs/>
        </w:rPr>
        <w:t>Compliance</w:t>
      </w:r>
      <w:ins w:id="19" w:author="Legal Review" w:date="2024-12-06T10:41:00Z" w16du:dateUtc="2024-12-06T15:41:00Z">
        <w:r w:rsidR="000A14EB">
          <w:rPr>
            <w:b/>
            <w:bCs/>
          </w:rPr>
          <w:t>???</w:t>
        </w:r>
      </w:ins>
    </w:p>
    <w:p w14:paraId="05F2C370" w14:textId="77777777" w:rsidR="00CF26D3" w:rsidRPr="00CF26D3" w:rsidRDefault="00CF26D3" w:rsidP="00CF26D3">
      <w:pPr>
        <w:numPr>
          <w:ilvl w:val="0"/>
          <w:numId w:val="5"/>
        </w:numPr>
      </w:pPr>
      <w:r w:rsidRPr="00CF26D3">
        <w:t>• Nexelus is committed to providing secure products and services to many customers across the globe. Our external certifications provide independent assurance of Nexelus’ dedication to protecting our customers by regularly assessing and validating the protections and effective security practices that Nexelus has in place.</w:t>
      </w:r>
    </w:p>
    <w:p w14:paraId="4D4046CD" w14:textId="2CD52549" w:rsidR="00CF26D3" w:rsidRPr="00CF26D3" w:rsidRDefault="00CF26D3" w:rsidP="00CF26D3">
      <w:pPr>
        <w:rPr>
          <w:b/>
          <w:bCs/>
        </w:rPr>
      </w:pPr>
      <w:r w:rsidRPr="00CF26D3">
        <w:rPr>
          <w:b/>
          <w:bCs/>
        </w:rPr>
        <w:t>SOC1 Type II and SOC2 Type II</w:t>
      </w:r>
      <w:ins w:id="20" w:author="Legal Review" w:date="2024-12-06T10:41:00Z" w16du:dateUtc="2024-12-06T15:41:00Z">
        <w:r w:rsidR="000A14EB">
          <w:rPr>
            <w:b/>
            <w:bCs/>
          </w:rPr>
          <w:t>???</w:t>
        </w:r>
      </w:ins>
    </w:p>
    <w:p w14:paraId="35E8F945" w14:textId="77777777" w:rsidR="00CF26D3" w:rsidRPr="00CF26D3" w:rsidRDefault="00CF26D3" w:rsidP="00CF26D3">
      <w:pPr>
        <w:numPr>
          <w:ilvl w:val="0"/>
          <w:numId w:val="6"/>
        </w:numPr>
      </w:pPr>
      <w:r w:rsidRPr="00CF26D3">
        <w:t>• At Nexelus, we prioritize the security and confidentiality of our clients' data, proudly adhering to SOC 1 and SOC 2 compliance standards to ensure the integrity and availability of our services.</w:t>
      </w:r>
    </w:p>
    <w:p w14:paraId="45AF9AE4" w14:textId="77777777" w:rsidR="00CF26D3" w:rsidRPr="00CF26D3" w:rsidRDefault="00CF26D3" w:rsidP="00CF26D3">
      <w:pPr>
        <w:numPr>
          <w:ilvl w:val="0"/>
          <w:numId w:val="6"/>
        </w:numPr>
      </w:pPr>
      <w:r w:rsidRPr="00CF26D3">
        <w:t>• Our SOC 1 and SOC 2 compliance underscores our proactive approach to risk management and security practices, reflecting our continuous efforts to maintain highest industry standards. We believe this milestone strengthens our position as a trusted partner.</w:t>
      </w:r>
    </w:p>
    <w:p w14:paraId="7CD5F9F6" w14:textId="77777777" w:rsidR="00CF26D3" w:rsidRPr="00CF26D3" w:rsidRDefault="00CF26D3" w:rsidP="00CF26D3">
      <w:pPr>
        <w:numPr>
          <w:ilvl w:val="0"/>
          <w:numId w:val="6"/>
        </w:numPr>
      </w:pPr>
      <w:r w:rsidRPr="00CF26D3">
        <w:t>• Nexelus is AICPA Service Organization Control SOC1 Type II and SOC2 Type II certified. The independent audit confirms that the information security practices, policies, procedures, and operations meet the SOC 1 and SOC 2 standards.</w:t>
      </w:r>
    </w:p>
    <w:p w14:paraId="37E34A1A" w14:textId="77777777" w:rsidR="00CF26D3" w:rsidRPr="00CF26D3" w:rsidRDefault="00CF26D3" w:rsidP="00CF26D3">
      <w:pPr>
        <w:numPr>
          <w:ilvl w:val="0"/>
          <w:numId w:val="6"/>
        </w:numPr>
      </w:pPr>
      <w:r w:rsidRPr="00CF26D3">
        <w:t xml:space="preserve">• Nexelus was audited by Prescient Assurance , a leader in security and compliance certifications for B2B and SAAS companies worldwide. Prescient Assurance is a registered public accounting in the US and Canada and provide risk management and assurance services which includes but not limited to SOC 2, PCI, ISO, NIST, GDPR, CCPA, HIPAA, CSA </w:t>
      </w:r>
      <w:r w:rsidRPr="00CF26D3">
        <w:lastRenderedPageBreak/>
        <w:t>STAR etc. For more information about Prescient Assurance, you may reach out to them at info@prescientassurance.com</w:t>
      </w:r>
    </w:p>
    <w:p w14:paraId="259EAB7A" w14:textId="77777777" w:rsidR="00CF26D3" w:rsidRPr="00CF26D3" w:rsidRDefault="00CF26D3" w:rsidP="00CF26D3">
      <w:pPr>
        <w:numPr>
          <w:ilvl w:val="0"/>
          <w:numId w:val="6"/>
        </w:numPr>
      </w:pPr>
      <w:r w:rsidRPr="00CF26D3">
        <w:t>• An unqualified opinion on a SOC1 Type II and SOC2 Type II audit reports demonstrates to Nexelus’ current and future customers that they manage their data with the highest standard of security and compliance. Customers can request access to the audit report by contacting support@nexelus.net</w:t>
      </w:r>
    </w:p>
    <w:p w14:paraId="53252D9A" w14:textId="3A44DCB9" w:rsidR="00CF26D3" w:rsidRPr="00CF26D3" w:rsidRDefault="00CF26D3" w:rsidP="00CF26D3">
      <w:r w:rsidRPr="00CF26D3">
        <w:rPr>
          <w:noProof/>
        </w:rPr>
        <w:drawing>
          <wp:inline distT="0" distB="0" distL="0" distR="0" wp14:anchorId="3B158037" wp14:editId="0952175A">
            <wp:extent cx="2362200" cy="660400"/>
            <wp:effectExtent l="0" t="0" r="0" b="0"/>
            <wp:docPr id="797725578" name="Picture 3" descr="A black background with white letters&#10;&#10;Description automatically generate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725578" name="Picture 3" descr="A black background with white letters&#10;&#10;Description automatically generated">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62200" cy="660400"/>
                    </a:xfrm>
                    <a:prstGeom prst="rect">
                      <a:avLst/>
                    </a:prstGeom>
                    <a:noFill/>
                    <a:ln>
                      <a:noFill/>
                    </a:ln>
                  </pic:spPr>
                </pic:pic>
              </a:graphicData>
            </a:graphic>
          </wp:inline>
        </w:drawing>
      </w:r>
    </w:p>
    <w:p w14:paraId="54535552" w14:textId="77777777" w:rsidR="00CF26D3" w:rsidRPr="00CF26D3" w:rsidRDefault="00CF26D3" w:rsidP="00CF26D3">
      <w:pPr>
        <w:numPr>
          <w:ilvl w:val="0"/>
          <w:numId w:val="7"/>
        </w:numPr>
      </w:pPr>
      <w:hyperlink r:id="rId8" w:history="1">
        <w:r w:rsidRPr="00CF26D3">
          <w:rPr>
            <w:rStyle w:val="Hyperlink"/>
          </w:rPr>
          <w:t>About Us</w:t>
        </w:r>
      </w:hyperlink>
    </w:p>
    <w:p w14:paraId="1BFD059B" w14:textId="77777777" w:rsidR="00CF26D3" w:rsidRPr="00CF26D3" w:rsidRDefault="00CF26D3" w:rsidP="00CF26D3">
      <w:pPr>
        <w:numPr>
          <w:ilvl w:val="0"/>
          <w:numId w:val="7"/>
        </w:numPr>
      </w:pPr>
      <w:hyperlink r:id="rId9" w:history="1">
        <w:r w:rsidRPr="00CF26D3">
          <w:rPr>
            <w:rStyle w:val="Hyperlink"/>
          </w:rPr>
          <w:t>Security &amp; Compliance</w:t>
        </w:r>
      </w:hyperlink>
    </w:p>
    <w:p w14:paraId="54CCC47A" w14:textId="77777777" w:rsidR="00CF26D3" w:rsidRPr="00CF26D3" w:rsidRDefault="00CF26D3" w:rsidP="00CF26D3">
      <w:pPr>
        <w:numPr>
          <w:ilvl w:val="0"/>
          <w:numId w:val="7"/>
        </w:numPr>
      </w:pPr>
      <w:hyperlink r:id="rId10" w:history="1">
        <w:r w:rsidRPr="00CF26D3">
          <w:rPr>
            <w:rStyle w:val="Hyperlink"/>
          </w:rPr>
          <w:t>Contact Us</w:t>
        </w:r>
      </w:hyperlink>
    </w:p>
    <w:p w14:paraId="4E9A6CDD" w14:textId="77777777" w:rsidR="00CF26D3" w:rsidRPr="00CF26D3" w:rsidRDefault="00CF26D3" w:rsidP="00CF26D3">
      <w:r w:rsidRPr="00CF26D3">
        <w:t>   </w:t>
      </w:r>
    </w:p>
    <w:p w14:paraId="154F2D62" w14:textId="77777777" w:rsidR="00CF26D3" w:rsidRPr="00CF26D3" w:rsidRDefault="00CF26D3" w:rsidP="00CF26D3">
      <w:r w:rsidRPr="00CF26D3">
        <w:t>© Copyright 2024, All Rights Reserved</w:t>
      </w:r>
    </w:p>
    <w:p w14:paraId="778F9C51" w14:textId="198CCCF0" w:rsidR="00A54541" w:rsidRDefault="00CF26D3" w:rsidP="00CF26D3">
      <w:hyperlink r:id="rId11" w:history="1">
        <w:r w:rsidRPr="00CF26D3">
          <w:rPr>
            <w:rStyle w:val="Hyperlink"/>
          </w:rPr>
          <w:br/>
        </w:r>
      </w:hyperlink>
    </w:p>
    <w:sectPr w:rsidR="00A54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25E83"/>
    <w:multiLevelType w:val="multilevel"/>
    <w:tmpl w:val="2DB83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03EE9"/>
    <w:multiLevelType w:val="multilevel"/>
    <w:tmpl w:val="88B2A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467D92"/>
    <w:multiLevelType w:val="multilevel"/>
    <w:tmpl w:val="16D0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951C42"/>
    <w:multiLevelType w:val="multilevel"/>
    <w:tmpl w:val="AF82C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490179"/>
    <w:multiLevelType w:val="multilevel"/>
    <w:tmpl w:val="4FCC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2C5844"/>
    <w:multiLevelType w:val="multilevel"/>
    <w:tmpl w:val="F09C2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691E57"/>
    <w:multiLevelType w:val="multilevel"/>
    <w:tmpl w:val="2984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1166666">
    <w:abstractNumId w:val="4"/>
  </w:num>
  <w:num w:numId="2" w16cid:durableId="1474443843">
    <w:abstractNumId w:val="3"/>
  </w:num>
  <w:num w:numId="3" w16cid:durableId="777674204">
    <w:abstractNumId w:val="5"/>
  </w:num>
  <w:num w:numId="4" w16cid:durableId="2105297232">
    <w:abstractNumId w:val="0"/>
  </w:num>
  <w:num w:numId="5" w16cid:durableId="306516162">
    <w:abstractNumId w:val="2"/>
  </w:num>
  <w:num w:numId="6" w16cid:durableId="356851951">
    <w:abstractNumId w:val="1"/>
  </w:num>
  <w:num w:numId="7" w16cid:durableId="536086971">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egal Review">
    <w15:presenceInfo w15:providerId="None" w15:userId="Legal Revie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6D3"/>
    <w:rsid w:val="000A14EB"/>
    <w:rsid w:val="004E50DD"/>
    <w:rsid w:val="007948D9"/>
    <w:rsid w:val="00A54541"/>
    <w:rsid w:val="00C57ED8"/>
    <w:rsid w:val="00CF26D3"/>
    <w:rsid w:val="00D20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E8715"/>
  <w15:chartTrackingRefBased/>
  <w15:docId w15:val="{2AD70ABE-3F61-4E8A-B62B-0B4C0895C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6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26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26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26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26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26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26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26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26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26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26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26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26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26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26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26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26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26D3"/>
    <w:rPr>
      <w:rFonts w:eastAsiaTheme="majorEastAsia" w:cstheme="majorBidi"/>
      <w:color w:val="272727" w:themeColor="text1" w:themeTint="D8"/>
    </w:rPr>
  </w:style>
  <w:style w:type="paragraph" w:styleId="Title">
    <w:name w:val="Title"/>
    <w:basedOn w:val="Normal"/>
    <w:next w:val="Normal"/>
    <w:link w:val="TitleChar"/>
    <w:uiPriority w:val="10"/>
    <w:qFormat/>
    <w:rsid w:val="00CF26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26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26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26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26D3"/>
    <w:pPr>
      <w:spacing w:before="160"/>
      <w:jc w:val="center"/>
    </w:pPr>
    <w:rPr>
      <w:i/>
      <w:iCs/>
      <w:color w:val="404040" w:themeColor="text1" w:themeTint="BF"/>
    </w:rPr>
  </w:style>
  <w:style w:type="character" w:customStyle="1" w:styleId="QuoteChar">
    <w:name w:val="Quote Char"/>
    <w:basedOn w:val="DefaultParagraphFont"/>
    <w:link w:val="Quote"/>
    <w:uiPriority w:val="29"/>
    <w:rsid w:val="00CF26D3"/>
    <w:rPr>
      <w:i/>
      <w:iCs/>
      <w:color w:val="404040" w:themeColor="text1" w:themeTint="BF"/>
    </w:rPr>
  </w:style>
  <w:style w:type="paragraph" w:styleId="ListParagraph">
    <w:name w:val="List Paragraph"/>
    <w:basedOn w:val="Normal"/>
    <w:uiPriority w:val="34"/>
    <w:qFormat/>
    <w:rsid w:val="00CF26D3"/>
    <w:pPr>
      <w:ind w:left="720"/>
      <w:contextualSpacing/>
    </w:pPr>
  </w:style>
  <w:style w:type="character" w:styleId="IntenseEmphasis">
    <w:name w:val="Intense Emphasis"/>
    <w:basedOn w:val="DefaultParagraphFont"/>
    <w:uiPriority w:val="21"/>
    <w:qFormat/>
    <w:rsid w:val="00CF26D3"/>
    <w:rPr>
      <w:i/>
      <w:iCs/>
      <w:color w:val="0F4761" w:themeColor="accent1" w:themeShade="BF"/>
    </w:rPr>
  </w:style>
  <w:style w:type="paragraph" w:styleId="IntenseQuote">
    <w:name w:val="Intense Quote"/>
    <w:basedOn w:val="Normal"/>
    <w:next w:val="Normal"/>
    <w:link w:val="IntenseQuoteChar"/>
    <w:uiPriority w:val="30"/>
    <w:qFormat/>
    <w:rsid w:val="00CF26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26D3"/>
    <w:rPr>
      <w:i/>
      <w:iCs/>
      <w:color w:val="0F4761" w:themeColor="accent1" w:themeShade="BF"/>
    </w:rPr>
  </w:style>
  <w:style w:type="character" w:styleId="IntenseReference">
    <w:name w:val="Intense Reference"/>
    <w:basedOn w:val="DefaultParagraphFont"/>
    <w:uiPriority w:val="32"/>
    <w:qFormat/>
    <w:rsid w:val="00CF26D3"/>
    <w:rPr>
      <w:b/>
      <w:bCs/>
      <w:smallCaps/>
      <w:color w:val="0F4761" w:themeColor="accent1" w:themeShade="BF"/>
      <w:spacing w:val="5"/>
    </w:rPr>
  </w:style>
  <w:style w:type="character" w:styleId="Hyperlink">
    <w:name w:val="Hyperlink"/>
    <w:basedOn w:val="DefaultParagraphFont"/>
    <w:uiPriority w:val="99"/>
    <w:unhideWhenUsed/>
    <w:rsid w:val="00CF26D3"/>
    <w:rPr>
      <w:color w:val="467886" w:themeColor="hyperlink"/>
      <w:u w:val="single"/>
    </w:rPr>
  </w:style>
  <w:style w:type="character" w:styleId="UnresolvedMention">
    <w:name w:val="Unresolved Mention"/>
    <w:basedOn w:val="DefaultParagraphFont"/>
    <w:uiPriority w:val="99"/>
    <w:semiHidden/>
    <w:unhideWhenUsed/>
    <w:rsid w:val="00CF26D3"/>
    <w:rPr>
      <w:color w:val="605E5C"/>
      <w:shd w:val="clear" w:color="auto" w:fill="E1DFDD"/>
    </w:rPr>
  </w:style>
  <w:style w:type="paragraph" w:styleId="Revision">
    <w:name w:val="Revision"/>
    <w:hidden/>
    <w:uiPriority w:val="99"/>
    <w:semiHidden/>
    <w:rsid w:val="007948D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443868">
      <w:bodyDiv w:val="1"/>
      <w:marLeft w:val="0"/>
      <w:marRight w:val="0"/>
      <w:marTop w:val="0"/>
      <w:marBottom w:val="0"/>
      <w:divBdr>
        <w:top w:val="none" w:sz="0" w:space="0" w:color="auto"/>
        <w:left w:val="none" w:sz="0" w:space="0" w:color="auto"/>
        <w:bottom w:val="none" w:sz="0" w:space="0" w:color="auto"/>
        <w:right w:val="none" w:sz="0" w:space="0" w:color="auto"/>
      </w:divBdr>
      <w:divsChild>
        <w:div w:id="1758941763">
          <w:marLeft w:val="0"/>
          <w:marRight w:val="0"/>
          <w:marTop w:val="0"/>
          <w:marBottom w:val="0"/>
          <w:divBdr>
            <w:top w:val="none" w:sz="0" w:space="0" w:color="auto"/>
            <w:left w:val="none" w:sz="0" w:space="0" w:color="auto"/>
            <w:bottom w:val="none" w:sz="0" w:space="0" w:color="auto"/>
            <w:right w:val="none" w:sz="0" w:space="0" w:color="auto"/>
          </w:divBdr>
          <w:divsChild>
            <w:div w:id="1826042062">
              <w:marLeft w:val="0"/>
              <w:marRight w:val="0"/>
              <w:marTop w:val="0"/>
              <w:marBottom w:val="0"/>
              <w:divBdr>
                <w:top w:val="none" w:sz="0" w:space="0" w:color="auto"/>
                <w:left w:val="none" w:sz="0" w:space="0" w:color="auto"/>
                <w:bottom w:val="none" w:sz="0" w:space="0" w:color="auto"/>
                <w:right w:val="none" w:sz="0" w:space="0" w:color="auto"/>
              </w:divBdr>
              <w:divsChild>
                <w:div w:id="1594850379">
                  <w:marLeft w:val="0"/>
                  <w:marRight w:val="0"/>
                  <w:marTop w:val="0"/>
                  <w:marBottom w:val="0"/>
                  <w:divBdr>
                    <w:top w:val="none" w:sz="0" w:space="0" w:color="auto"/>
                    <w:left w:val="none" w:sz="0" w:space="0" w:color="auto"/>
                    <w:bottom w:val="none" w:sz="0" w:space="0" w:color="auto"/>
                    <w:right w:val="none" w:sz="0" w:space="0" w:color="auto"/>
                  </w:divBdr>
                  <w:divsChild>
                    <w:div w:id="2072117624">
                      <w:marLeft w:val="0"/>
                      <w:marRight w:val="0"/>
                      <w:marTop w:val="0"/>
                      <w:marBottom w:val="0"/>
                      <w:divBdr>
                        <w:top w:val="none" w:sz="0" w:space="0" w:color="auto"/>
                        <w:left w:val="none" w:sz="0" w:space="0" w:color="auto"/>
                        <w:bottom w:val="none" w:sz="0" w:space="0" w:color="auto"/>
                        <w:right w:val="none" w:sz="0" w:space="0" w:color="auto"/>
                      </w:divBdr>
                      <w:divsChild>
                        <w:div w:id="184639488">
                          <w:marLeft w:val="0"/>
                          <w:marRight w:val="0"/>
                          <w:marTop w:val="0"/>
                          <w:marBottom w:val="0"/>
                          <w:divBdr>
                            <w:top w:val="none" w:sz="0" w:space="0" w:color="auto"/>
                            <w:left w:val="none" w:sz="0" w:space="0" w:color="auto"/>
                            <w:bottom w:val="none" w:sz="0" w:space="0" w:color="auto"/>
                            <w:right w:val="none" w:sz="0" w:space="0" w:color="auto"/>
                          </w:divBdr>
                          <w:divsChild>
                            <w:div w:id="1702508443">
                              <w:marLeft w:val="0"/>
                              <w:marRight w:val="0"/>
                              <w:marTop w:val="0"/>
                              <w:marBottom w:val="0"/>
                              <w:divBdr>
                                <w:top w:val="none" w:sz="0" w:space="0" w:color="auto"/>
                                <w:left w:val="none" w:sz="0" w:space="0" w:color="auto"/>
                                <w:bottom w:val="none" w:sz="0" w:space="0" w:color="auto"/>
                                <w:right w:val="none" w:sz="0" w:space="0" w:color="auto"/>
                              </w:divBdr>
                              <w:divsChild>
                                <w:div w:id="509032004">
                                  <w:marLeft w:val="0"/>
                                  <w:marRight w:val="0"/>
                                  <w:marTop w:val="0"/>
                                  <w:marBottom w:val="0"/>
                                  <w:divBdr>
                                    <w:top w:val="none" w:sz="0" w:space="0" w:color="auto"/>
                                    <w:left w:val="none" w:sz="0" w:space="0" w:color="auto"/>
                                    <w:bottom w:val="none" w:sz="0" w:space="0" w:color="auto"/>
                                    <w:right w:val="none" w:sz="0" w:space="0" w:color="auto"/>
                                  </w:divBdr>
                                  <w:divsChild>
                                    <w:div w:id="218904527">
                                      <w:marLeft w:val="0"/>
                                      <w:marRight w:val="0"/>
                                      <w:marTop w:val="0"/>
                                      <w:marBottom w:val="0"/>
                                      <w:divBdr>
                                        <w:top w:val="none" w:sz="0" w:space="0" w:color="auto"/>
                                        <w:left w:val="none" w:sz="0" w:space="0" w:color="auto"/>
                                        <w:bottom w:val="none" w:sz="0" w:space="0" w:color="auto"/>
                                        <w:right w:val="none" w:sz="0" w:space="0" w:color="auto"/>
                                      </w:divBdr>
                                      <w:divsChild>
                                        <w:div w:id="89857100">
                                          <w:marLeft w:val="0"/>
                                          <w:marRight w:val="0"/>
                                          <w:marTop w:val="0"/>
                                          <w:marBottom w:val="0"/>
                                          <w:divBdr>
                                            <w:top w:val="none" w:sz="0" w:space="0" w:color="auto"/>
                                            <w:left w:val="none" w:sz="0" w:space="0" w:color="auto"/>
                                            <w:bottom w:val="none" w:sz="0" w:space="0" w:color="auto"/>
                                            <w:right w:val="none" w:sz="0" w:space="0" w:color="auto"/>
                                          </w:divBdr>
                                          <w:divsChild>
                                            <w:div w:id="1469929455">
                                              <w:marLeft w:val="0"/>
                                              <w:marRight w:val="0"/>
                                              <w:marTop w:val="0"/>
                                              <w:marBottom w:val="0"/>
                                              <w:divBdr>
                                                <w:top w:val="none" w:sz="0" w:space="0" w:color="auto"/>
                                                <w:left w:val="none" w:sz="0" w:space="0" w:color="auto"/>
                                                <w:bottom w:val="none" w:sz="0" w:space="0" w:color="auto"/>
                                                <w:right w:val="none" w:sz="0" w:space="0" w:color="auto"/>
                                              </w:divBdr>
                                              <w:divsChild>
                                                <w:div w:id="2140954112">
                                                  <w:marLeft w:val="0"/>
                                                  <w:marRight w:val="0"/>
                                                  <w:marTop w:val="0"/>
                                                  <w:marBottom w:val="0"/>
                                                  <w:divBdr>
                                                    <w:top w:val="none" w:sz="0" w:space="0" w:color="auto"/>
                                                    <w:left w:val="none" w:sz="0" w:space="0" w:color="auto"/>
                                                    <w:bottom w:val="none" w:sz="0" w:space="0" w:color="auto"/>
                                                    <w:right w:val="none" w:sz="0" w:space="0" w:color="auto"/>
                                                  </w:divBdr>
                                                  <w:divsChild>
                                                    <w:div w:id="541333545">
                                                      <w:marLeft w:val="0"/>
                                                      <w:marRight w:val="0"/>
                                                      <w:marTop w:val="0"/>
                                                      <w:marBottom w:val="0"/>
                                                      <w:divBdr>
                                                        <w:top w:val="none" w:sz="0" w:space="0" w:color="auto"/>
                                                        <w:left w:val="none" w:sz="0" w:space="0" w:color="auto"/>
                                                        <w:bottom w:val="none" w:sz="0" w:space="0" w:color="auto"/>
                                                        <w:right w:val="none" w:sz="0" w:space="0" w:color="auto"/>
                                                      </w:divBdr>
                                                      <w:divsChild>
                                                        <w:div w:id="1316029217">
                                                          <w:marLeft w:val="0"/>
                                                          <w:marRight w:val="0"/>
                                                          <w:marTop w:val="0"/>
                                                          <w:marBottom w:val="0"/>
                                                          <w:divBdr>
                                                            <w:top w:val="none" w:sz="0" w:space="0" w:color="auto"/>
                                                            <w:left w:val="none" w:sz="0" w:space="0" w:color="auto"/>
                                                            <w:bottom w:val="none" w:sz="0" w:space="0" w:color="auto"/>
                                                            <w:right w:val="none" w:sz="0" w:space="0" w:color="auto"/>
                                                          </w:divBdr>
                                                        </w:div>
                                                      </w:divsChild>
                                                    </w:div>
                                                    <w:div w:id="434206301">
                                                      <w:marLeft w:val="0"/>
                                                      <w:marRight w:val="0"/>
                                                      <w:marTop w:val="0"/>
                                                      <w:marBottom w:val="0"/>
                                                      <w:divBdr>
                                                        <w:top w:val="none" w:sz="0" w:space="0" w:color="auto"/>
                                                        <w:left w:val="none" w:sz="0" w:space="0" w:color="auto"/>
                                                        <w:bottom w:val="none" w:sz="0" w:space="0" w:color="auto"/>
                                                        <w:right w:val="none" w:sz="0" w:space="0" w:color="auto"/>
                                                      </w:divBdr>
                                                      <w:divsChild>
                                                        <w:div w:id="164319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440018">
                                              <w:marLeft w:val="0"/>
                                              <w:marRight w:val="0"/>
                                              <w:marTop w:val="0"/>
                                              <w:marBottom w:val="0"/>
                                              <w:divBdr>
                                                <w:top w:val="none" w:sz="0" w:space="0" w:color="auto"/>
                                                <w:left w:val="none" w:sz="0" w:space="0" w:color="auto"/>
                                                <w:bottom w:val="none" w:sz="0" w:space="0" w:color="auto"/>
                                                <w:right w:val="none" w:sz="0" w:space="0" w:color="auto"/>
                                              </w:divBdr>
                                              <w:divsChild>
                                                <w:div w:id="1334723975">
                                                  <w:marLeft w:val="0"/>
                                                  <w:marRight w:val="0"/>
                                                  <w:marTop w:val="0"/>
                                                  <w:marBottom w:val="0"/>
                                                  <w:divBdr>
                                                    <w:top w:val="none" w:sz="0" w:space="0" w:color="auto"/>
                                                    <w:left w:val="none" w:sz="0" w:space="0" w:color="auto"/>
                                                    <w:bottom w:val="none" w:sz="0" w:space="0" w:color="auto"/>
                                                    <w:right w:val="none" w:sz="0" w:space="0" w:color="auto"/>
                                                  </w:divBdr>
                                                  <w:divsChild>
                                                    <w:div w:id="15140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578459">
                              <w:marLeft w:val="0"/>
                              <w:marRight w:val="0"/>
                              <w:marTop w:val="0"/>
                              <w:marBottom w:val="0"/>
                              <w:divBdr>
                                <w:top w:val="none" w:sz="0" w:space="0" w:color="auto"/>
                                <w:left w:val="none" w:sz="0" w:space="0" w:color="auto"/>
                                <w:bottom w:val="none" w:sz="0" w:space="0" w:color="auto"/>
                                <w:right w:val="none" w:sz="0" w:space="0" w:color="auto"/>
                              </w:divBdr>
                              <w:divsChild>
                                <w:div w:id="1650789202">
                                  <w:marLeft w:val="0"/>
                                  <w:marRight w:val="0"/>
                                  <w:marTop w:val="0"/>
                                  <w:marBottom w:val="0"/>
                                  <w:divBdr>
                                    <w:top w:val="none" w:sz="0" w:space="0" w:color="auto"/>
                                    <w:left w:val="none" w:sz="0" w:space="0" w:color="auto"/>
                                    <w:bottom w:val="none" w:sz="0" w:space="0" w:color="auto"/>
                                    <w:right w:val="none" w:sz="0" w:space="0" w:color="auto"/>
                                  </w:divBdr>
                                  <w:divsChild>
                                    <w:div w:id="1541358626">
                                      <w:marLeft w:val="0"/>
                                      <w:marRight w:val="0"/>
                                      <w:marTop w:val="0"/>
                                      <w:marBottom w:val="0"/>
                                      <w:divBdr>
                                        <w:top w:val="none" w:sz="0" w:space="0" w:color="auto"/>
                                        <w:left w:val="none" w:sz="0" w:space="0" w:color="auto"/>
                                        <w:bottom w:val="none" w:sz="0" w:space="0" w:color="auto"/>
                                        <w:right w:val="none" w:sz="0" w:space="0" w:color="auto"/>
                                      </w:divBdr>
                                      <w:divsChild>
                                        <w:div w:id="110707789">
                                          <w:marLeft w:val="0"/>
                                          <w:marRight w:val="0"/>
                                          <w:marTop w:val="0"/>
                                          <w:marBottom w:val="0"/>
                                          <w:divBdr>
                                            <w:top w:val="none" w:sz="0" w:space="0" w:color="auto"/>
                                            <w:left w:val="none" w:sz="0" w:space="0" w:color="auto"/>
                                            <w:bottom w:val="none" w:sz="0" w:space="0" w:color="auto"/>
                                            <w:right w:val="none" w:sz="0" w:space="0" w:color="auto"/>
                                          </w:divBdr>
                                          <w:divsChild>
                                            <w:div w:id="783303715">
                                              <w:marLeft w:val="0"/>
                                              <w:marRight w:val="0"/>
                                              <w:marTop w:val="0"/>
                                              <w:marBottom w:val="0"/>
                                              <w:divBdr>
                                                <w:top w:val="none" w:sz="0" w:space="0" w:color="auto"/>
                                                <w:left w:val="none" w:sz="0" w:space="0" w:color="auto"/>
                                                <w:bottom w:val="none" w:sz="0" w:space="0" w:color="auto"/>
                                                <w:right w:val="none" w:sz="0" w:space="0" w:color="auto"/>
                                              </w:divBdr>
                                              <w:divsChild>
                                                <w:div w:id="437264117">
                                                  <w:marLeft w:val="0"/>
                                                  <w:marRight w:val="0"/>
                                                  <w:marTop w:val="0"/>
                                                  <w:marBottom w:val="0"/>
                                                  <w:divBdr>
                                                    <w:top w:val="none" w:sz="0" w:space="0" w:color="auto"/>
                                                    <w:left w:val="none" w:sz="0" w:space="0" w:color="auto"/>
                                                    <w:bottom w:val="none" w:sz="0" w:space="0" w:color="auto"/>
                                                    <w:right w:val="none" w:sz="0" w:space="0" w:color="auto"/>
                                                  </w:divBdr>
                                                  <w:divsChild>
                                                    <w:div w:id="839008310">
                                                      <w:marLeft w:val="0"/>
                                                      <w:marRight w:val="0"/>
                                                      <w:marTop w:val="0"/>
                                                      <w:marBottom w:val="300"/>
                                                      <w:divBdr>
                                                        <w:top w:val="none" w:sz="0" w:space="0" w:color="auto"/>
                                                        <w:left w:val="none" w:sz="0" w:space="0" w:color="auto"/>
                                                        <w:bottom w:val="none" w:sz="0" w:space="0" w:color="auto"/>
                                                        <w:right w:val="none" w:sz="0" w:space="0" w:color="auto"/>
                                                      </w:divBdr>
                                                      <w:divsChild>
                                                        <w:div w:id="1504205348">
                                                          <w:marLeft w:val="0"/>
                                                          <w:marRight w:val="0"/>
                                                          <w:marTop w:val="0"/>
                                                          <w:marBottom w:val="0"/>
                                                          <w:divBdr>
                                                            <w:top w:val="none" w:sz="0" w:space="0" w:color="auto"/>
                                                            <w:left w:val="none" w:sz="0" w:space="0" w:color="auto"/>
                                                            <w:bottom w:val="none" w:sz="0" w:space="0" w:color="auto"/>
                                                            <w:right w:val="none" w:sz="0" w:space="0" w:color="auto"/>
                                                          </w:divBdr>
                                                        </w:div>
                                                      </w:divsChild>
                                                    </w:div>
                                                    <w:div w:id="965047375">
                                                      <w:marLeft w:val="0"/>
                                                      <w:marRight w:val="0"/>
                                                      <w:marTop w:val="0"/>
                                                      <w:marBottom w:val="0"/>
                                                      <w:divBdr>
                                                        <w:top w:val="none" w:sz="0" w:space="0" w:color="auto"/>
                                                        <w:left w:val="none" w:sz="0" w:space="0" w:color="auto"/>
                                                        <w:bottom w:val="none" w:sz="0" w:space="0" w:color="auto"/>
                                                        <w:right w:val="none" w:sz="0" w:space="0" w:color="auto"/>
                                                      </w:divBdr>
                                                      <w:divsChild>
                                                        <w:div w:id="146873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1102667">
                              <w:marLeft w:val="0"/>
                              <w:marRight w:val="0"/>
                              <w:marTop w:val="0"/>
                              <w:marBottom w:val="0"/>
                              <w:divBdr>
                                <w:top w:val="none" w:sz="0" w:space="0" w:color="auto"/>
                                <w:left w:val="none" w:sz="0" w:space="0" w:color="auto"/>
                                <w:bottom w:val="none" w:sz="0" w:space="0" w:color="auto"/>
                                <w:right w:val="none" w:sz="0" w:space="0" w:color="auto"/>
                              </w:divBdr>
                              <w:divsChild>
                                <w:div w:id="1177770974">
                                  <w:marLeft w:val="0"/>
                                  <w:marRight w:val="0"/>
                                  <w:marTop w:val="0"/>
                                  <w:marBottom w:val="0"/>
                                  <w:divBdr>
                                    <w:top w:val="none" w:sz="0" w:space="0" w:color="auto"/>
                                    <w:left w:val="none" w:sz="0" w:space="0" w:color="auto"/>
                                    <w:bottom w:val="none" w:sz="0" w:space="0" w:color="auto"/>
                                    <w:right w:val="none" w:sz="0" w:space="0" w:color="auto"/>
                                  </w:divBdr>
                                  <w:divsChild>
                                    <w:div w:id="1469086260">
                                      <w:marLeft w:val="0"/>
                                      <w:marRight w:val="0"/>
                                      <w:marTop w:val="0"/>
                                      <w:marBottom w:val="0"/>
                                      <w:divBdr>
                                        <w:top w:val="none" w:sz="0" w:space="0" w:color="auto"/>
                                        <w:left w:val="none" w:sz="0" w:space="0" w:color="auto"/>
                                        <w:bottom w:val="none" w:sz="0" w:space="0" w:color="auto"/>
                                        <w:right w:val="none" w:sz="0" w:space="0" w:color="auto"/>
                                      </w:divBdr>
                                      <w:divsChild>
                                        <w:div w:id="1647587237">
                                          <w:marLeft w:val="0"/>
                                          <w:marRight w:val="0"/>
                                          <w:marTop w:val="0"/>
                                          <w:marBottom w:val="0"/>
                                          <w:divBdr>
                                            <w:top w:val="none" w:sz="0" w:space="0" w:color="auto"/>
                                            <w:left w:val="none" w:sz="0" w:space="0" w:color="auto"/>
                                            <w:bottom w:val="none" w:sz="0" w:space="0" w:color="auto"/>
                                            <w:right w:val="none" w:sz="0" w:space="0" w:color="auto"/>
                                          </w:divBdr>
                                          <w:divsChild>
                                            <w:div w:id="1553272212">
                                              <w:marLeft w:val="0"/>
                                              <w:marRight w:val="0"/>
                                              <w:marTop w:val="0"/>
                                              <w:marBottom w:val="0"/>
                                              <w:divBdr>
                                                <w:top w:val="none" w:sz="0" w:space="0" w:color="auto"/>
                                                <w:left w:val="none" w:sz="0" w:space="0" w:color="auto"/>
                                                <w:bottom w:val="none" w:sz="0" w:space="0" w:color="auto"/>
                                                <w:right w:val="none" w:sz="0" w:space="0" w:color="auto"/>
                                              </w:divBdr>
                                              <w:divsChild>
                                                <w:div w:id="989598140">
                                                  <w:marLeft w:val="0"/>
                                                  <w:marRight w:val="0"/>
                                                  <w:marTop w:val="0"/>
                                                  <w:marBottom w:val="0"/>
                                                  <w:divBdr>
                                                    <w:top w:val="none" w:sz="0" w:space="0" w:color="auto"/>
                                                    <w:left w:val="none" w:sz="0" w:space="0" w:color="auto"/>
                                                    <w:bottom w:val="none" w:sz="0" w:space="0" w:color="auto"/>
                                                    <w:right w:val="none" w:sz="0" w:space="0" w:color="auto"/>
                                                  </w:divBdr>
                                                  <w:divsChild>
                                                    <w:div w:id="1722898910">
                                                      <w:marLeft w:val="0"/>
                                                      <w:marRight w:val="0"/>
                                                      <w:marTop w:val="0"/>
                                                      <w:marBottom w:val="300"/>
                                                      <w:divBdr>
                                                        <w:top w:val="none" w:sz="0" w:space="0" w:color="auto"/>
                                                        <w:left w:val="none" w:sz="0" w:space="0" w:color="auto"/>
                                                        <w:bottom w:val="none" w:sz="0" w:space="0" w:color="auto"/>
                                                        <w:right w:val="none" w:sz="0" w:space="0" w:color="auto"/>
                                                      </w:divBdr>
                                                      <w:divsChild>
                                                        <w:div w:id="1712605318">
                                                          <w:marLeft w:val="0"/>
                                                          <w:marRight w:val="0"/>
                                                          <w:marTop w:val="0"/>
                                                          <w:marBottom w:val="0"/>
                                                          <w:divBdr>
                                                            <w:top w:val="none" w:sz="0" w:space="0" w:color="auto"/>
                                                            <w:left w:val="none" w:sz="0" w:space="0" w:color="auto"/>
                                                            <w:bottom w:val="none" w:sz="0" w:space="0" w:color="auto"/>
                                                            <w:right w:val="none" w:sz="0" w:space="0" w:color="auto"/>
                                                          </w:divBdr>
                                                        </w:div>
                                                      </w:divsChild>
                                                    </w:div>
                                                    <w:div w:id="1492142136">
                                                      <w:marLeft w:val="0"/>
                                                      <w:marRight w:val="0"/>
                                                      <w:marTop w:val="0"/>
                                                      <w:marBottom w:val="0"/>
                                                      <w:divBdr>
                                                        <w:top w:val="none" w:sz="0" w:space="0" w:color="auto"/>
                                                        <w:left w:val="none" w:sz="0" w:space="0" w:color="auto"/>
                                                        <w:bottom w:val="none" w:sz="0" w:space="0" w:color="auto"/>
                                                        <w:right w:val="none" w:sz="0" w:space="0" w:color="auto"/>
                                                      </w:divBdr>
                                                      <w:divsChild>
                                                        <w:div w:id="120363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922151">
                              <w:marLeft w:val="0"/>
                              <w:marRight w:val="0"/>
                              <w:marTop w:val="0"/>
                              <w:marBottom w:val="0"/>
                              <w:divBdr>
                                <w:top w:val="none" w:sz="0" w:space="0" w:color="auto"/>
                                <w:left w:val="none" w:sz="0" w:space="0" w:color="auto"/>
                                <w:bottom w:val="none" w:sz="0" w:space="0" w:color="auto"/>
                                <w:right w:val="none" w:sz="0" w:space="0" w:color="auto"/>
                              </w:divBdr>
                              <w:divsChild>
                                <w:div w:id="713894324">
                                  <w:marLeft w:val="0"/>
                                  <w:marRight w:val="0"/>
                                  <w:marTop w:val="0"/>
                                  <w:marBottom w:val="0"/>
                                  <w:divBdr>
                                    <w:top w:val="none" w:sz="0" w:space="0" w:color="auto"/>
                                    <w:left w:val="none" w:sz="0" w:space="0" w:color="auto"/>
                                    <w:bottom w:val="none" w:sz="0" w:space="0" w:color="auto"/>
                                    <w:right w:val="none" w:sz="0" w:space="0" w:color="auto"/>
                                  </w:divBdr>
                                  <w:divsChild>
                                    <w:div w:id="1994678103">
                                      <w:marLeft w:val="0"/>
                                      <w:marRight w:val="0"/>
                                      <w:marTop w:val="0"/>
                                      <w:marBottom w:val="0"/>
                                      <w:divBdr>
                                        <w:top w:val="none" w:sz="0" w:space="0" w:color="auto"/>
                                        <w:left w:val="none" w:sz="0" w:space="0" w:color="auto"/>
                                        <w:bottom w:val="none" w:sz="0" w:space="0" w:color="auto"/>
                                        <w:right w:val="none" w:sz="0" w:space="0" w:color="auto"/>
                                      </w:divBdr>
                                      <w:divsChild>
                                        <w:div w:id="573979919">
                                          <w:marLeft w:val="0"/>
                                          <w:marRight w:val="0"/>
                                          <w:marTop w:val="0"/>
                                          <w:marBottom w:val="0"/>
                                          <w:divBdr>
                                            <w:top w:val="none" w:sz="0" w:space="0" w:color="auto"/>
                                            <w:left w:val="none" w:sz="0" w:space="0" w:color="auto"/>
                                            <w:bottom w:val="none" w:sz="0" w:space="0" w:color="auto"/>
                                            <w:right w:val="none" w:sz="0" w:space="0" w:color="auto"/>
                                          </w:divBdr>
                                          <w:divsChild>
                                            <w:div w:id="567569453">
                                              <w:marLeft w:val="0"/>
                                              <w:marRight w:val="0"/>
                                              <w:marTop w:val="0"/>
                                              <w:marBottom w:val="0"/>
                                              <w:divBdr>
                                                <w:top w:val="none" w:sz="0" w:space="0" w:color="auto"/>
                                                <w:left w:val="none" w:sz="0" w:space="0" w:color="auto"/>
                                                <w:bottom w:val="none" w:sz="0" w:space="0" w:color="auto"/>
                                                <w:right w:val="none" w:sz="0" w:space="0" w:color="auto"/>
                                              </w:divBdr>
                                              <w:divsChild>
                                                <w:div w:id="2064404209">
                                                  <w:marLeft w:val="0"/>
                                                  <w:marRight w:val="0"/>
                                                  <w:marTop w:val="0"/>
                                                  <w:marBottom w:val="0"/>
                                                  <w:divBdr>
                                                    <w:top w:val="none" w:sz="0" w:space="0" w:color="auto"/>
                                                    <w:left w:val="none" w:sz="0" w:space="0" w:color="auto"/>
                                                    <w:bottom w:val="none" w:sz="0" w:space="0" w:color="auto"/>
                                                    <w:right w:val="none" w:sz="0" w:space="0" w:color="auto"/>
                                                  </w:divBdr>
                                                  <w:divsChild>
                                                    <w:div w:id="915013829">
                                                      <w:marLeft w:val="0"/>
                                                      <w:marRight w:val="0"/>
                                                      <w:marTop w:val="0"/>
                                                      <w:marBottom w:val="300"/>
                                                      <w:divBdr>
                                                        <w:top w:val="none" w:sz="0" w:space="0" w:color="auto"/>
                                                        <w:left w:val="none" w:sz="0" w:space="0" w:color="auto"/>
                                                        <w:bottom w:val="none" w:sz="0" w:space="0" w:color="auto"/>
                                                        <w:right w:val="none" w:sz="0" w:space="0" w:color="auto"/>
                                                      </w:divBdr>
                                                      <w:divsChild>
                                                        <w:div w:id="1307007094">
                                                          <w:marLeft w:val="0"/>
                                                          <w:marRight w:val="0"/>
                                                          <w:marTop w:val="0"/>
                                                          <w:marBottom w:val="0"/>
                                                          <w:divBdr>
                                                            <w:top w:val="none" w:sz="0" w:space="0" w:color="auto"/>
                                                            <w:left w:val="none" w:sz="0" w:space="0" w:color="auto"/>
                                                            <w:bottom w:val="none" w:sz="0" w:space="0" w:color="auto"/>
                                                            <w:right w:val="none" w:sz="0" w:space="0" w:color="auto"/>
                                                          </w:divBdr>
                                                        </w:div>
                                                      </w:divsChild>
                                                    </w:div>
                                                    <w:div w:id="932084104">
                                                      <w:marLeft w:val="0"/>
                                                      <w:marRight w:val="0"/>
                                                      <w:marTop w:val="0"/>
                                                      <w:marBottom w:val="0"/>
                                                      <w:divBdr>
                                                        <w:top w:val="none" w:sz="0" w:space="0" w:color="auto"/>
                                                        <w:left w:val="none" w:sz="0" w:space="0" w:color="auto"/>
                                                        <w:bottom w:val="none" w:sz="0" w:space="0" w:color="auto"/>
                                                        <w:right w:val="none" w:sz="0" w:space="0" w:color="auto"/>
                                                      </w:divBdr>
                                                      <w:divsChild>
                                                        <w:div w:id="141952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9977366">
                              <w:marLeft w:val="0"/>
                              <w:marRight w:val="0"/>
                              <w:marTop w:val="0"/>
                              <w:marBottom w:val="0"/>
                              <w:divBdr>
                                <w:top w:val="none" w:sz="0" w:space="0" w:color="auto"/>
                                <w:left w:val="none" w:sz="0" w:space="0" w:color="auto"/>
                                <w:bottom w:val="none" w:sz="0" w:space="0" w:color="auto"/>
                                <w:right w:val="none" w:sz="0" w:space="0" w:color="auto"/>
                              </w:divBdr>
                              <w:divsChild>
                                <w:div w:id="634020843">
                                  <w:marLeft w:val="0"/>
                                  <w:marRight w:val="0"/>
                                  <w:marTop w:val="0"/>
                                  <w:marBottom w:val="0"/>
                                  <w:divBdr>
                                    <w:top w:val="none" w:sz="0" w:space="0" w:color="auto"/>
                                    <w:left w:val="none" w:sz="0" w:space="0" w:color="auto"/>
                                    <w:bottom w:val="none" w:sz="0" w:space="0" w:color="auto"/>
                                    <w:right w:val="none" w:sz="0" w:space="0" w:color="auto"/>
                                  </w:divBdr>
                                  <w:divsChild>
                                    <w:div w:id="158083596">
                                      <w:marLeft w:val="0"/>
                                      <w:marRight w:val="0"/>
                                      <w:marTop w:val="0"/>
                                      <w:marBottom w:val="0"/>
                                      <w:divBdr>
                                        <w:top w:val="none" w:sz="0" w:space="0" w:color="auto"/>
                                        <w:left w:val="none" w:sz="0" w:space="0" w:color="auto"/>
                                        <w:bottom w:val="none" w:sz="0" w:space="0" w:color="auto"/>
                                        <w:right w:val="none" w:sz="0" w:space="0" w:color="auto"/>
                                      </w:divBdr>
                                      <w:divsChild>
                                        <w:div w:id="190999873">
                                          <w:marLeft w:val="0"/>
                                          <w:marRight w:val="0"/>
                                          <w:marTop w:val="0"/>
                                          <w:marBottom w:val="0"/>
                                          <w:divBdr>
                                            <w:top w:val="none" w:sz="0" w:space="0" w:color="auto"/>
                                            <w:left w:val="none" w:sz="0" w:space="0" w:color="auto"/>
                                            <w:bottom w:val="none" w:sz="0" w:space="0" w:color="auto"/>
                                            <w:right w:val="none" w:sz="0" w:space="0" w:color="auto"/>
                                          </w:divBdr>
                                          <w:divsChild>
                                            <w:div w:id="968052939">
                                              <w:marLeft w:val="0"/>
                                              <w:marRight w:val="0"/>
                                              <w:marTop w:val="0"/>
                                              <w:marBottom w:val="0"/>
                                              <w:divBdr>
                                                <w:top w:val="none" w:sz="0" w:space="0" w:color="auto"/>
                                                <w:left w:val="none" w:sz="0" w:space="0" w:color="auto"/>
                                                <w:bottom w:val="none" w:sz="0" w:space="0" w:color="auto"/>
                                                <w:right w:val="none" w:sz="0" w:space="0" w:color="auto"/>
                                              </w:divBdr>
                                              <w:divsChild>
                                                <w:div w:id="1013261379">
                                                  <w:marLeft w:val="0"/>
                                                  <w:marRight w:val="0"/>
                                                  <w:marTop w:val="0"/>
                                                  <w:marBottom w:val="0"/>
                                                  <w:divBdr>
                                                    <w:top w:val="none" w:sz="0" w:space="0" w:color="auto"/>
                                                    <w:left w:val="none" w:sz="0" w:space="0" w:color="auto"/>
                                                    <w:bottom w:val="none" w:sz="0" w:space="0" w:color="auto"/>
                                                    <w:right w:val="none" w:sz="0" w:space="0" w:color="auto"/>
                                                  </w:divBdr>
                                                  <w:divsChild>
                                                    <w:div w:id="41057289">
                                                      <w:marLeft w:val="0"/>
                                                      <w:marRight w:val="0"/>
                                                      <w:marTop w:val="0"/>
                                                      <w:marBottom w:val="300"/>
                                                      <w:divBdr>
                                                        <w:top w:val="none" w:sz="0" w:space="0" w:color="auto"/>
                                                        <w:left w:val="none" w:sz="0" w:space="0" w:color="auto"/>
                                                        <w:bottom w:val="none" w:sz="0" w:space="0" w:color="auto"/>
                                                        <w:right w:val="none" w:sz="0" w:space="0" w:color="auto"/>
                                                      </w:divBdr>
                                                      <w:divsChild>
                                                        <w:div w:id="1381904531">
                                                          <w:marLeft w:val="0"/>
                                                          <w:marRight w:val="0"/>
                                                          <w:marTop w:val="0"/>
                                                          <w:marBottom w:val="0"/>
                                                          <w:divBdr>
                                                            <w:top w:val="none" w:sz="0" w:space="0" w:color="auto"/>
                                                            <w:left w:val="none" w:sz="0" w:space="0" w:color="auto"/>
                                                            <w:bottom w:val="none" w:sz="0" w:space="0" w:color="auto"/>
                                                            <w:right w:val="none" w:sz="0" w:space="0" w:color="auto"/>
                                                          </w:divBdr>
                                                        </w:div>
                                                      </w:divsChild>
                                                    </w:div>
                                                    <w:div w:id="1612009873">
                                                      <w:marLeft w:val="0"/>
                                                      <w:marRight w:val="0"/>
                                                      <w:marTop w:val="0"/>
                                                      <w:marBottom w:val="0"/>
                                                      <w:divBdr>
                                                        <w:top w:val="none" w:sz="0" w:space="0" w:color="auto"/>
                                                        <w:left w:val="none" w:sz="0" w:space="0" w:color="auto"/>
                                                        <w:bottom w:val="none" w:sz="0" w:space="0" w:color="auto"/>
                                                        <w:right w:val="none" w:sz="0" w:space="0" w:color="auto"/>
                                                      </w:divBdr>
                                                      <w:divsChild>
                                                        <w:div w:id="132481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9281540">
                              <w:marLeft w:val="0"/>
                              <w:marRight w:val="0"/>
                              <w:marTop w:val="0"/>
                              <w:marBottom w:val="0"/>
                              <w:divBdr>
                                <w:top w:val="none" w:sz="0" w:space="0" w:color="auto"/>
                                <w:left w:val="none" w:sz="0" w:space="0" w:color="auto"/>
                                <w:bottom w:val="none" w:sz="0" w:space="0" w:color="auto"/>
                                <w:right w:val="none" w:sz="0" w:space="0" w:color="auto"/>
                              </w:divBdr>
                              <w:divsChild>
                                <w:div w:id="1073888218">
                                  <w:marLeft w:val="0"/>
                                  <w:marRight w:val="0"/>
                                  <w:marTop w:val="0"/>
                                  <w:marBottom w:val="0"/>
                                  <w:divBdr>
                                    <w:top w:val="none" w:sz="0" w:space="0" w:color="auto"/>
                                    <w:left w:val="none" w:sz="0" w:space="0" w:color="auto"/>
                                    <w:bottom w:val="none" w:sz="0" w:space="0" w:color="auto"/>
                                    <w:right w:val="none" w:sz="0" w:space="0" w:color="auto"/>
                                  </w:divBdr>
                                  <w:divsChild>
                                    <w:div w:id="1212495170">
                                      <w:marLeft w:val="0"/>
                                      <w:marRight w:val="0"/>
                                      <w:marTop w:val="0"/>
                                      <w:marBottom w:val="0"/>
                                      <w:divBdr>
                                        <w:top w:val="none" w:sz="0" w:space="0" w:color="auto"/>
                                        <w:left w:val="none" w:sz="0" w:space="0" w:color="auto"/>
                                        <w:bottom w:val="none" w:sz="0" w:space="0" w:color="auto"/>
                                        <w:right w:val="none" w:sz="0" w:space="0" w:color="auto"/>
                                      </w:divBdr>
                                      <w:divsChild>
                                        <w:div w:id="1943220339">
                                          <w:marLeft w:val="0"/>
                                          <w:marRight w:val="0"/>
                                          <w:marTop w:val="0"/>
                                          <w:marBottom w:val="0"/>
                                          <w:divBdr>
                                            <w:top w:val="none" w:sz="0" w:space="0" w:color="auto"/>
                                            <w:left w:val="none" w:sz="0" w:space="0" w:color="auto"/>
                                            <w:bottom w:val="none" w:sz="0" w:space="0" w:color="auto"/>
                                            <w:right w:val="none" w:sz="0" w:space="0" w:color="auto"/>
                                          </w:divBdr>
                                          <w:divsChild>
                                            <w:div w:id="1044016782">
                                              <w:marLeft w:val="0"/>
                                              <w:marRight w:val="0"/>
                                              <w:marTop w:val="0"/>
                                              <w:marBottom w:val="0"/>
                                              <w:divBdr>
                                                <w:top w:val="none" w:sz="0" w:space="0" w:color="auto"/>
                                                <w:left w:val="none" w:sz="0" w:space="0" w:color="auto"/>
                                                <w:bottom w:val="none" w:sz="0" w:space="0" w:color="auto"/>
                                                <w:right w:val="none" w:sz="0" w:space="0" w:color="auto"/>
                                              </w:divBdr>
                                              <w:divsChild>
                                                <w:div w:id="1433088348">
                                                  <w:marLeft w:val="0"/>
                                                  <w:marRight w:val="0"/>
                                                  <w:marTop w:val="0"/>
                                                  <w:marBottom w:val="0"/>
                                                  <w:divBdr>
                                                    <w:top w:val="none" w:sz="0" w:space="0" w:color="auto"/>
                                                    <w:left w:val="none" w:sz="0" w:space="0" w:color="auto"/>
                                                    <w:bottom w:val="none" w:sz="0" w:space="0" w:color="auto"/>
                                                    <w:right w:val="none" w:sz="0" w:space="0" w:color="auto"/>
                                                  </w:divBdr>
                                                  <w:divsChild>
                                                    <w:div w:id="1368261738">
                                                      <w:marLeft w:val="0"/>
                                                      <w:marRight w:val="0"/>
                                                      <w:marTop w:val="0"/>
                                                      <w:marBottom w:val="300"/>
                                                      <w:divBdr>
                                                        <w:top w:val="none" w:sz="0" w:space="0" w:color="auto"/>
                                                        <w:left w:val="none" w:sz="0" w:space="0" w:color="auto"/>
                                                        <w:bottom w:val="none" w:sz="0" w:space="0" w:color="auto"/>
                                                        <w:right w:val="none" w:sz="0" w:space="0" w:color="auto"/>
                                                      </w:divBdr>
                                                      <w:divsChild>
                                                        <w:div w:id="875308924">
                                                          <w:marLeft w:val="0"/>
                                                          <w:marRight w:val="0"/>
                                                          <w:marTop w:val="0"/>
                                                          <w:marBottom w:val="0"/>
                                                          <w:divBdr>
                                                            <w:top w:val="none" w:sz="0" w:space="0" w:color="auto"/>
                                                            <w:left w:val="none" w:sz="0" w:space="0" w:color="auto"/>
                                                            <w:bottom w:val="none" w:sz="0" w:space="0" w:color="auto"/>
                                                            <w:right w:val="none" w:sz="0" w:space="0" w:color="auto"/>
                                                          </w:divBdr>
                                                        </w:div>
                                                      </w:divsChild>
                                                    </w:div>
                                                    <w:div w:id="1951275405">
                                                      <w:marLeft w:val="0"/>
                                                      <w:marRight w:val="0"/>
                                                      <w:marTop w:val="0"/>
                                                      <w:marBottom w:val="0"/>
                                                      <w:divBdr>
                                                        <w:top w:val="none" w:sz="0" w:space="0" w:color="auto"/>
                                                        <w:left w:val="none" w:sz="0" w:space="0" w:color="auto"/>
                                                        <w:bottom w:val="none" w:sz="0" w:space="0" w:color="auto"/>
                                                        <w:right w:val="none" w:sz="0" w:space="0" w:color="auto"/>
                                                      </w:divBdr>
                                                      <w:divsChild>
                                                        <w:div w:id="194630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7070184">
                              <w:marLeft w:val="0"/>
                              <w:marRight w:val="0"/>
                              <w:marTop w:val="0"/>
                              <w:marBottom w:val="0"/>
                              <w:divBdr>
                                <w:top w:val="none" w:sz="0" w:space="0" w:color="auto"/>
                                <w:left w:val="none" w:sz="0" w:space="0" w:color="auto"/>
                                <w:bottom w:val="none" w:sz="0" w:space="0" w:color="auto"/>
                                <w:right w:val="none" w:sz="0" w:space="0" w:color="auto"/>
                              </w:divBdr>
                              <w:divsChild>
                                <w:div w:id="5638178">
                                  <w:marLeft w:val="0"/>
                                  <w:marRight w:val="0"/>
                                  <w:marTop w:val="0"/>
                                  <w:marBottom w:val="0"/>
                                  <w:divBdr>
                                    <w:top w:val="none" w:sz="0" w:space="0" w:color="auto"/>
                                    <w:left w:val="none" w:sz="0" w:space="0" w:color="auto"/>
                                    <w:bottom w:val="none" w:sz="0" w:space="0" w:color="auto"/>
                                    <w:right w:val="none" w:sz="0" w:space="0" w:color="auto"/>
                                  </w:divBdr>
                                  <w:divsChild>
                                    <w:div w:id="1140540944">
                                      <w:marLeft w:val="0"/>
                                      <w:marRight w:val="0"/>
                                      <w:marTop w:val="0"/>
                                      <w:marBottom w:val="0"/>
                                      <w:divBdr>
                                        <w:top w:val="none" w:sz="0" w:space="0" w:color="auto"/>
                                        <w:left w:val="none" w:sz="0" w:space="0" w:color="auto"/>
                                        <w:bottom w:val="none" w:sz="0" w:space="0" w:color="auto"/>
                                        <w:right w:val="none" w:sz="0" w:space="0" w:color="auto"/>
                                      </w:divBdr>
                                      <w:divsChild>
                                        <w:div w:id="1507592601">
                                          <w:marLeft w:val="0"/>
                                          <w:marRight w:val="0"/>
                                          <w:marTop w:val="0"/>
                                          <w:marBottom w:val="0"/>
                                          <w:divBdr>
                                            <w:top w:val="none" w:sz="0" w:space="0" w:color="auto"/>
                                            <w:left w:val="none" w:sz="0" w:space="0" w:color="auto"/>
                                            <w:bottom w:val="none" w:sz="0" w:space="0" w:color="auto"/>
                                            <w:right w:val="none" w:sz="0" w:space="0" w:color="auto"/>
                                          </w:divBdr>
                                          <w:divsChild>
                                            <w:div w:id="963073880">
                                              <w:marLeft w:val="0"/>
                                              <w:marRight w:val="0"/>
                                              <w:marTop w:val="0"/>
                                              <w:marBottom w:val="0"/>
                                              <w:divBdr>
                                                <w:top w:val="none" w:sz="0" w:space="0" w:color="auto"/>
                                                <w:left w:val="none" w:sz="0" w:space="0" w:color="auto"/>
                                                <w:bottom w:val="none" w:sz="0" w:space="0" w:color="auto"/>
                                                <w:right w:val="none" w:sz="0" w:space="0" w:color="auto"/>
                                              </w:divBdr>
                                              <w:divsChild>
                                                <w:div w:id="101458541">
                                                  <w:marLeft w:val="0"/>
                                                  <w:marRight w:val="0"/>
                                                  <w:marTop w:val="0"/>
                                                  <w:marBottom w:val="0"/>
                                                  <w:divBdr>
                                                    <w:top w:val="none" w:sz="0" w:space="0" w:color="auto"/>
                                                    <w:left w:val="none" w:sz="0" w:space="0" w:color="auto"/>
                                                    <w:bottom w:val="none" w:sz="0" w:space="0" w:color="auto"/>
                                                    <w:right w:val="none" w:sz="0" w:space="0" w:color="auto"/>
                                                  </w:divBdr>
                                                  <w:divsChild>
                                                    <w:div w:id="430781144">
                                                      <w:marLeft w:val="0"/>
                                                      <w:marRight w:val="0"/>
                                                      <w:marTop w:val="0"/>
                                                      <w:marBottom w:val="300"/>
                                                      <w:divBdr>
                                                        <w:top w:val="none" w:sz="0" w:space="0" w:color="auto"/>
                                                        <w:left w:val="none" w:sz="0" w:space="0" w:color="auto"/>
                                                        <w:bottom w:val="none" w:sz="0" w:space="0" w:color="auto"/>
                                                        <w:right w:val="none" w:sz="0" w:space="0" w:color="auto"/>
                                                      </w:divBdr>
                                                      <w:divsChild>
                                                        <w:div w:id="538587243">
                                                          <w:marLeft w:val="0"/>
                                                          <w:marRight w:val="0"/>
                                                          <w:marTop w:val="0"/>
                                                          <w:marBottom w:val="0"/>
                                                          <w:divBdr>
                                                            <w:top w:val="none" w:sz="0" w:space="0" w:color="auto"/>
                                                            <w:left w:val="none" w:sz="0" w:space="0" w:color="auto"/>
                                                            <w:bottom w:val="none" w:sz="0" w:space="0" w:color="auto"/>
                                                            <w:right w:val="none" w:sz="0" w:space="0" w:color="auto"/>
                                                          </w:divBdr>
                                                        </w:div>
                                                      </w:divsChild>
                                                    </w:div>
                                                    <w:div w:id="225843876">
                                                      <w:marLeft w:val="0"/>
                                                      <w:marRight w:val="0"/>
                                                      <w:marTop w:val="0"/>
                                                      <w:marBottom w:val="0"/>
                                                      <w:divBdr>
                                                        <w:top w:val="none" w:sz="0" w:space="0" w:color="auto"/>
                                                        <w:left w:val="none" w:sz="0" w:space="0" w:color="auto"/>
                                                        <w:bottom w:val="none" w:sz="0" w:space="0" w:color="auto"/>
                                                        <w:right w:val="none" w:sz="0" w:space="0" w:color="auto"/>
                                                      </w:divBdr>
                                                      <w:divsChild>
                                                        <w:div w:id="148808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0488726">
          <w:marLeft w:val="0"/>
          <w:marRight w:val="0"/>
          <w:marTop w:val="0"/>
          <w:marBottom w:val="0"/>
          <w:divBdr>
            <w:top w:val="none" w:sz="0" w:space="0" w:color="auto"/>
            <w:left w:val="none" w:sz="0" w:space="0" w:color="auto"/>
            <w:bottom w:val="none" w:sz="0" w:space="0" w:color="auto"/>
            <w:right w:val="none" w:sz="0" w:space="0" w:color="auto"/>
          </w:divBdr>
          <w:divsChild>
            <w:div w:id="1232427394">
              <w:marLeft w:val="0"/>
              <w:marRight w:val="0"/>
              <w:marTop w:val="0"/>
              <w:marBottom w:val="0"/>
              <w:divBdr>
                <w:top w:val="none" w:sz="0" w:space="0" w:color="auto"/>
                <w:left w:val="none" w:sz="0" w:space="0" w:color="auto"/>
                <w:bottom w:val="none" w:sz="0" w:space="0" w:color="auto"/>
                <w:right w:val="none" w:sz="0" w:space="0" w:color="auto"/>
              </w:divBdr>
              <w:divsChild>
                <w:div w:id="2028604692">
                  <w:marLeft w:val="0"/>
                  <w:marRight w:val="0"/>
                  <w:marTop w:val="0"/>
                  <w:marBottom w:val="0"/>
                  <w:divBdr>
                    <w:top w:val="none" w:sz="0" w:space="0" w:color="auto"/>
                    <w:left w:val="none" w:sz="0" w:space="0" w:color="auto"/>
                    <w:bottom w:val="none" w:sz="0" w:space="0" w:color="auto"/>
                    <w:right w:val="none" w:sz="0" w:space="0" w:color="auto"/>
                  </w:divBdr>
                  <w:divsChild>
                    <w:div w:id="406416912">
                      <w:marLeft w:val="0"/>
                      <w:marRight w:val="0"/>
                      <w:marTop w:val="0"/>
                      <w:marBottom w:val="0"/>
                      <w:divBdr>
                        <w:top w:val="none" w:sz="0" w:space="0" w:color="auto"/>
                        <w:left w:val="none" w:sz="0" w:space="0" w:color="auto"/>
                        <w:bottom w:val="none" w:sz="0" w:space="0" w:color="auto"/>
                        <w:right w:val="none" w:sz="0" w:space="0" w:color="auto"/>
                      </w:divBdr>
                      <w:divsChild>
                        <w:div w:id="145821027">
                          <w:marLeft w:val="0"/>
                          <w:marRight w:val="0"/>
                          <w:marTop w:val="0"/>
                          <w:marBottom w:val="0"/>
                          <w:divBdr>
                            <w:top w:val="none" w:sz="0" w:space="0" w:color="auto"/>
                            <w:left w:val="none" w:sz="0" w:space="0" w:color="auto"/>
                            <w:bottom w:val="none" w:sz="0" w:space="0" w:color="auto"/>
                            <w:right w:val="none" w:sz="0" w:space="0" w:color="auto"/>
                          </w:divBdr>
                          <w:divsChild>
                            <w:div w:id="401876385">
                              <w:marLeft w:val="0"/>
                              <w:marRight w:val="0"/>
                              <w:marTop w:val="0"/>
                              <w:marBottom w:val="0"/>
                              <w:divBdr>
                                <w:top w:val="none" w:sz="0" w:space="0" w:color="auto"/>
                                <w:left w:val="none" w:sz="0" w:space="0" w:color="auto"/>
                                <w:bottom w:val="none" w:sz="0" w:space="0" w:color="auto"/>
                                <w:right w:val="none" w:sz="0" w:space="0" w:color="auto"/>
                              </w:divBdr>
                              <w:divsChild>
                                <w:div w:id="675812264">
                                  <w:marLeft w:val="0"/>
                                  <w:marRight w:val="0"/>
                                  <w:marTop w:val="0"/>
                                  <w:marBottom w:val="0"/>
                                  <w:divBdr>
                                    <w:top w:val="none" w:sz="0" w:space="0" w:color="auto"/>
                                    <w:left w:val="none" w:sz="0" w:space="0" w:color="auto"/>
                                    <w:bottom w:val="none" w:sz="0" w:space="0" w:color="auto"/>
                                    <w:right w:val="none" w:sz="0" w:space="0" w:color="auto"/>
                                  </w:divBdr>
                                  <w:divsChild>
                                    <w:div w:id="167595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129127">
                              <w:marLeft w:val="0"/>
                              <w:marRight w:val="0"/>
                              <w:marTop w:val="0"/>
                              <w:marBottom w:val="0"/>
                              <w:divBdr>
                                <w:top w:val="none" w:sz="0" w:space="0" w:color="auto"/>
                                <w:left w:val="none" w:sz="0" w:space="0" w:color="auto"/>
                                <w:bottom w:val="none" w:sz="0" w:space="0" w:color="auto"/>
                                <w:right w:val="none" w:sz="0" w:space="0" w:color="auto"/>
                              </w:divBdr>
                              <w:divsChild>
                                <w:div w:id="1883782615">
                                  <w:marLeft w:val="0"/>
                                  <w:marRight w:val="0"/>
                                  <w:marTop w:val="0"/>
                                  <w:marBottom w:val="0"/>
                                  <w:divBdr>
                                    <w:top w:val="none" w:sz="0" w:space="0" w:color="auto"/>
                                    <w:left w:val="none" w:sz="0" w:space="0" w:color="auto"/>
                                    <w:bottom w:val="none" w:sz="0" w:space="0" w:color="auto"/>
                                    <w:right w:val="none" w:sz="0" w:space="0" w:color="auto"/>
                                  </w:divBdr>
                                  <w:divsChild>
                                    <w:div w:id="16806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885718">
                              <w:marLeft w:val="0"/>
                              <w:marRight w:val="0"/>
                              <w:marTop w:val="0"/>
                              <w:marBottom w:val="0"/>
                              <w:divBdr>
                                <w:top w:val="none" w:sz="0" w:space="0" w:color="auto"/>
                                <w:left w:val="none" w:sz="0" w:space="0" w:color="auto"/>
                                <w:bottom w:val="none" w:sz="0" w:space="0" w:color="auto"/>
                                <w:right w:val="none" w:sz="0" w:space="0" w:color="auto"/>
                              </w:divBdr>
                              <w:divsChild>
                                <w:div w:id="814681438">
                                  <w:marLeft w:val="0"/>
                                  <w:marRight w:val="0"/>
                                  <w:marTop w:val="0"/>
                                  <w:marBottom w:val="0"/>
                                  <w:divBdr>
                                    <w:top w:val="none" w:sz="0" w:space="0" w:color="auto"/>
                                    <w:left w:val="none" w:sz="0" w:space="0" w:color="auto"/>
                                    <w:bottom w:val="none" w:sz="0" w:space="0" w:color="auto"/>
                                    <w:right w:val="none" w:sz="0" w:space="0" w:color="auto"/>
                                  </w:divBdr>
                                  <w:divsChild>
                                    <w:div w:id="390619864">
                                      <w:marLeft w:val="0"/>
                                      <w:marRight w:val="0"/>
                                      <w:marTop w:val="0"/>
                                      <w:marBottom w:val="0"/>
                                      <w:divBdr>
                                        <w:top w:val="none" w:sz="0" w:space="0" w:color="auto"/>
                                        <w:left w:val="none" w:sz="0" w:space="0" w:color="auto"/>
                                        <w:bottom w:val="none" w:sz="0" w:space="0" w:color="auto"/>
                                        <w:right w:val="none" w:sz="0" w:space="0" w:color="auto"/>
                                      </w:divBdr>
                                      <w:divsChild>
                                        <w:div w:id="44697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2217993">
              <w:marLeft w:val="0"/>
              <w:marRight w:val="0"/>
              <w:marTop w:val="0"/>
              <w:marBottom w:val="0"/>
              <w:divBdr>
                <w:top w:val="none" w:sz="0" w:space="0" w:color="auto"/>
                <w:left w:val="none" w:sz="0" w:space="0" w:color="auto"/>
                <w:bottom w:val="none" w:sz="0" w:space="0" w:color="auto"/>
                <w:right w:val="none" w:sz="0" w:space="0" w:color="auto"/>
              </w:divBdr>
              <w:divsChild>
                <w:div w:id="1959529356">
                  <w:marLeft w:val="0"/>
                  <w:marRight w:val="0"/>
                  <w:marTop w:val="0"/>
                  <w:marBottom w:val="0"/>
                  <w:divBdr>
                    <w:top w:val="none" w:sz="0" w:space="0" w:color="auto"/>
                    <w:left w:val="none" w:sz="0" w:space="0" w:color="auto"/>
                    <w:bottom w:val="none" w:sz="0" w:space="0" w:color="auto"/>
                    <w:right w:val="none" w:sz="0" w:space="0" w:color="auto"/>
                  </w:divBdr>
                  <w:divsChild>
                    <w:div w:id="1613782396">
                      <w:marLeft w:val="0"/>
                      <w:marRight w:val="0"/>
                      <w:marTop w:val="0"/>
                      <w:marBottom w:val="0"/>
                      <w:divBdr>
                        <w:top w:val="none" w:sz="0" w:space="0" w:color="auto"/>
                        <w:left w:val="none" w:sz="0" w:space="0" w:color="auto"/>
                        <w:bottom w:val="none" w:sz="0" w:space="0" w:color="auto"/>
                        <w:right w:val="none" w:sz="0" w:space="0" w:color="auto"/>
                      </w:divBdr>
                      <w:divsChild>
                        <w:div w:id="1745833768">
                          <w:marLeft w:val="0"/>
                          <w:marRight w:val="0"/>
                          <w:marTop w:val="0"/>
                          <w:marBottom w:val="0"/>
                          <w:divBdr>
                            <w:top w:val="none" w:sz="0" w:space="0" w:color="auto"/>
                            <w:left w:val="none" w:sz="0" w:space="0" w:color="auto"/>
                            <w:bottom w:val="none" w:sz="0" w:space="0" w:color="auto"/>
                            <w:right w:val="none" w:sz="0" w:space="0" w:color="auto"/>
                          </w:divBdr>
                          <w:divsChild>
                            <w:div w:id="930359407">
                              <w:marLeft w:val="0"/>
                              <w:marRight w:val="0"/>
                              <w:marTop w:val="0"/>
                              <w:marBottom w:val="0"/>
                              <w:divBdr>
                                <w:top w:val="none" w:sz="0" w:space="0" w:color="auto"/>
                                <w:left w:val="none" w:sz="0" w:space="0" w:color="auto"/>
                                <w:bottom w:val="none" w:sz="0" w:space="0" w:color="auto"/>
                                <w:right w:val="none" w:sz="0" w:space="0" w:color="auto"/>
                              </w:divBdr>
                              <w:divsChild>
                                <w:div w:id="544634386">
                                  <w:marLeft w:val="0"/>
                                  <w:marRight w:val="0"/>
                                  <w:marTop w:val="0"/>
                                  <w:marBottom w:val="0"/>
                                  <w:divBdr>
                                    <w:top w:val="none" w:sz="0" w:space="0" w:color="auto"/>
                                    <w:left w:val="none" w:sz="0" w:space="0" w:color="auto"/>
                                    <w:bottom w:val="none" w:sz="0" w:space="0" w:color="auto"/>
                                    <w:right w:val="none" w:sz="0" w:space="0" w:color="auto"/>
                                  </w:divBdr>
                                  <w:divsChild>
                                    <w:div w:id="2079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9957167">
      <w:bodyDiv w:val="1"/>
      <w:marLeft w:val="0"/>
      <w:marRight w:val="0"/>
      <w:marTop w:val="0"/>
      <w:marBottom w:val="0"/>
      <w:divBdr>
        <w:top w:val="none" w:sz="0" w:space="0" w:color="auto"/>
        <w:left w:val="none" w:sz="0" w:space="0" w:color="auto"/>
        <w:bottom w:val="none" w:sz="0" w:space="0" w:color="auto"/>
        <w:right w:val="none" w:sz="0" w:space="0" w:color="auto"/>
      </w:divBdr>
      <w:divsChild>
        <w:div w:id="407964998">
          <w:marLeft w:val="0"/>
          <w:marRight w:val="0"/>
          <w:marTop w:val="0"/>
          <w:marBottom w:val="0"/>
          <w:divBdr>
            <w:top w:val="none" w:sz="0" w:space="0" w:color="auto"/>
            <w:left w:val="none" w:sz="0" w:space="0" w:color="auto"/>
            <w:bottom w:val="none" w:sz="0" w:space="0" w:color="auto"/>
            <w:right w:val="none" w:sz="0" w:space="0" w:color="auto"/>
          </w:divBdr>
          <w:divsChild>
            <w:div w:id="1059668937">
              <w:marLeft w:val="0"/>
              <w:marRight w:val="0"/>
              <w:marTop w:val="0"/>
              <w:marBottom w:val="0"/>
              <w:divBdr>
                <w:top w:val="none" w:sz="0" w:space="0" w:color="auto"/>
                <w:left w:val="none" w:sz="0" w:space="0" w:color="auto"/>
                <w:bottom w:val="none" w:sz="0" w:space="0" w:color="auto"/>
                <w:right w:val="none" w:sz="0" w:space="0" w:color="auto"/>
              </w:divBdr>
              <w:divsChild>
                <w:div w:id="799222705">
                  <w:marLeft w:val="0"/>
                  <w:marRight w:val="0"/>
                  <w:marTop w:val="0"/>
                  <w:marBottom w:val="0"/>
                  <w:divBdr>
                    <w:top w:val="none" w:sz="0" w:space="0" w:color="auto"/>
                    <w:left w:val="none" w:sz="0" w:space="0" w:color="auto"/>
                    <w:bottom w:val="none" w:sz="0" w:space="0" w:color="auto"/>
                    <w:right w:val="none" w:sz="0" w:space="0" w:color="auto"/>
                  </w:divBdr>
                  <w:divsChild>
                    <w:div w:id="1662611872">
                      <w:marLeft w:val="0"/>
                      <w:marRight w:val="0"/>
                      <w:marTop w:val="0"/>
                      <w:marBottom w:val="0"/>
                      <w:divBdr>
                        <w:top w:val="none" w:sz="0" w:space="0" w:color="auto"/>
                        <w:left w:val="none" w:sz="0" w:space="0" w:color="auto"/>
                        <w:bottom w:val="none" w:sz="0" w:space="0" w:color="auto"/>
                        <w:right w:val="none" w:sz="0" w:space="0" w:color="auto"/>
                      </w:divBdr>
                      <w:divsChild>
                        <w:div w:id="1645769238">
                          <w:marLeft w:val="0"/>
                          <w:marRight w:val="0"/>
                          <w:marTop w:val="0"/>
                          <w:marBottom w:val="0"/>
                          <w:divBdr>
                            <w:top w:val="none" w:sz="0" w:space="0" w:color="auto"/>
                            <w:left w:val="none" w:sz="0" w:space="0" w:color="auto"/>
                            <w:bottom w:val="none" w:sz="0" w:space="0" w:color="auto"/>
                            <w:right w:val="none" w:sz="0" w:space="0" w:color="auto"/>
                          </w:divBdr>
                          <w:divsChild>
                            <w:div w:id="800996574">
                              <w:marLeft w:val="0"/>
                              <w:marRight w:val="0"/>
                              <w:marTop w:val="0"/>
                              <w:marBottom w:val="0"/>
                              <w:divBdr>
                                <w:top w:val="none" w:sz="0" w:space="0" w:color="auto"/>
                                <w:left w:val="none" w:sz="0" w:space="0" w:color="auto"/>
                                <w:bottom w:val="none" w:sz="0" w:space="0" w:color="auto"/>
                                <w:right w:val="none" w:sz="0" w:space="0" w:color="auto"/>
                              </w:divBdr>
                              <w:divsChild>
                                <w:div w:id="1688019841">
                                  <w:marLeft w:val="0"/>
                                  <w:marRight w:val="0"/>
                                  <w:marTop w:val="0"/>
                                  <w:marBottom w:val="0"/>
                                  <w:divBdr>
                                    <w:top w:val="none" w:sz="0" w:space="0" w:color="auto"/>
                                    <w:left w:val="none" w:sz="0" w:space="0" w:color="auto"/>
                                    <w:bottom w:val="none" w:sz="0" w:space="0" w:color="auto"/>
                                    <w:right w:val="none" w:sz="0" w:space="0" w:color="auto"/>
                                  </w:divBdr>
                                  <w:divsChild>
                                    <w:div w:id="35282483">
                                      <w:marLeft w:val="0"/>
                                      <w:marRight w:val="0"/>
                                      <w:marTop w:val="0"/>
                                      <w:marBottom w:val="0"/>
                                      <w:divBdr>
                                        <w:top w:val="none" w:sz="0" w:space="0" w:color="auto"/>
                                        <w:left w:val="none" w:sz="0" w:space="0" w:color="auto"/>
                                        <w:bottom w:val="none" w:sz="0" w:space="0" w:color="auto"/>
                                        <w:right w:val="none" w:sz="0" w:space="0" w:color="auto"/>
                                      </w:divBdr>
                                      <w:divsChild>
                                        <w:div w:id="521939380">
                                          <w:marLeft w:val="0"/>
                                          <w:marRight w:val="0"/>
                                          <w:marTop w:val="0"/>
                                          <w:marBottom w:val="0"/>
                                          <w:divBdr>
                                            <w:top w:val="none" w:sz="0" w:space="0" w:color="auto"/>
                                            <w:left w:val="none" w:sz="0" w:space="0" w:color="auto"/>
                                            <w:bottom w:val="none" w:sz="0" w:space="0" w:color="auto"/>
                                            <w:right w:val="none" w:sz="0" w:space="0" w:color="auto"/>
                                          </w:divBdr>
                                          <w:divsChild>
                                            <w:div w:id="2035836145">
                                              <w:marLeft w:val="0"/>
                                              <w:marRight w:val="0"/>
                                              <w:marTop w:val="0"/>
                                              <w:marBottom w:val="0"/>
                                              <w:divBdr>
                                                <w:top w:val="none" w:sz="0" w:space="0" w:color="auto"/>
                                                <w:left w:val="none" w:sz="0" w:space="0" w:color="auto"/>
                                                <w:bottom w:val="none" w:sz="0" w:space="0" w:color="auto"/>
                                                <w:right w:val="none" w:sz="0" w:space="0" w:color="auto"/>
                                              </w:divBdr>
                                              <w:divsChild>
                                                <w:div w:id="637151398">
                                                  <w:marLeft w:val="0"/>
                                                  <w:marRight w:val="0"/>
                                                  <w:marTop w:val="0"/>
                                                  <w:marBottom w:val="0"/>
                                                  <w:divBdr>
                                                    <w:top w:val="none" w:sz="0" w:space="0" w:color="auto"/>
                                                    <w:left w:val="none" w:sz="0" w:space="0" w:color="auto"/>
                                                    <w:bottom w:val="none" w:sz="0" w:space="0" w:color="auto"/>
                                                    <w:right w:val="none" w:sz="0" w:space="0" w:color="auto"/>
                                                  </w:divBdr>
                                                  <w:divsChild>
                                                    <w:div w:id="310838152">
                                                      <w:marLeft w:val="0"/>
                                                      <w:marRight w:val="0"/>
                                                      <w:marTop w:val="0"/>
                                                      <w:marBottom w:val="0"/>
                                                      <w:divBdr>
                                                        <w:top w:val="none" w:sz="0" w:space="0" w:color="auto"/>
                                                        <w:left w:val="none" w:sz="0" w:space="0" w:color="auto"/>
                                                        <w:bottom w:val="none" w:sz="0" w:space="0" w:color="auto"/>
                                                        <w:right w:val="none" w:sz="0" w:space="0" w:color="auto"/>
                                                      </w:divBdr>
                                                      <w:divsChild>
                                                        <w:div w:id="21395411">
                                                          <w:marLeft w:val="0"/>
                                                          <w:marRight w:val="0"/>
                                                          <w:marTop w:val="0"/>
                                                          <w:marBottom w:val="0"/>
                                                          <w:divBdr>
                                                            <w:top w:val="none" w:sz="0" w:space="0" w:color="auto"/>
                                                            <w:left w:val="none" w:sz="0" w:space="0" w:color="auto"/>
                                                            <w:bottom w:val="none" w:sz="0" w:space="0" w:color="auto"/>
                                                            <w:right w:val="none" w:sz="0" w:space="0" w:color="auto"/>
                                                          </w:divBdr>
                                                        </w:div>
                                                      </w:divsChild>
                                                    </w:div>
                                                    <w:div w:id="1435396504">
                                                      <w:marLeft w:val="0"/>
                                                      <w:marRight w:val="0"/>
                                                      <w:marTop w:val="0"/>
                                                      <w:marBottom w:val="0"/>
                                                      <w:divBdr>
                                                        <w:top w:val="none" w:sz="0" w:space="0" w:color="auto"/>
                                                        <w:left w:val="none" w:sz="0" w:space="0" w:color="auto"/>
                                                        <w:bottom w:val="none" w:sz="0" w:space="0" w:color="auto"/>
                                                        <w:right w:val="none" w:sz="0" w:space="0" w:color="auto"/>
                                                      </w:divBdr>
                                                      <w:divsChild>
                                                        <w:div w:id="30350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149159">
                                              <w:marLeft w:val="0"/>
                                              <w:marRight w:val="0"/>
                                              <w:marTop w:val="0"/>
                                              <w:marBottom w:val="0"/>
                                              <w:divBdr>
                                                <w:top w:val="none" w:sz="0" w:space="0" w:color="auto"/>
                                                <w:left w:val="none" w:sz="0" w:space="0" w:color="auto"/>
                                                <w:bottom w:val="none" w:sz="0" w:space="0" w:color="auto"/>
                                                <w:right w:val="none" w:sz="0" w:space="0" w:color="auto"/>
                                              </w:divBdr>
                                              <w:divsChild>
                                                <w:div w:id="203324357">
                                                  <w:marLeft w:val="0"/>
                                                  <w:marRight w:val="0"/>
                                                  <w:marTop w:val="0"/>
                                                  <w:marBottom w:val="0"/>
                                                  <w:divBdr>
                                                    <w:top w:val="none" w:sz="0" w:space="0" w:color="auto"/>
                                                    <w:left w:val="none" w:sz="0" w:space="0" w:color="auto"/>
                                                    <w:bottom w:val="none" w:sz="0" w:space="0" w:color="auto"/>
                                                    <w:right w:val="none" w:sz="0" w:space="0" w:color="auto"/>
                                                  </w:divBdr>
                                                  <w:divsChild>
                                                    <w:div w:id="40619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083969">
                              <w:marLeft w:val="0"/>
                              <w:marRight w:val="0"/>
                              <w:marTop w:val="0"/>
                              <w:marBottom w:val="0"/>
                              <w:divBdr>
                                <w:top w:val="none" w:sz="0" w:space="0" w:color="auto"/>
                                <w:left w:val="none" w:sz="0" w:space="0" w:color="auto"/>
                                <w:bottom w:val="none" w:sz="0" w:space="0" w:color="auto"/>
                                <w:right w:val="none" w:sz="0" w:space="0" w:color="auto"/>
                              </w:divBdr>
                              <w:divsChild>
                                <w:div w:id="730225749">
                                  <w:marLeft w:val="0"/>
                                  <w:marRight w:val="0"/>
                                  <w:marTop w:val="0"/>
                                  <w:marBottom w:val="0"/>
                                  <w:divBdr>
                                    <w:top w:val="none" w:sz="0" w:space="0" w:color="auto"/>
                                    <w:left w:val="none" w:sz="0" w:space="0" w:color="auto"/>
                                    <w:bottom w:val="none" w:sz="0" w:space="0" w:color="auto"/>
                                    <w:right w:val="none" w:sz="0" w:space="0" w:color="auto"/>
                                  </w:divBdr>
                                  <w:divsChild>
                                    <w:div w:id="1949897230">
                                      <w:marLeft w:val="0"/>
                                      <w:marRight w:val="0"/>
                                      <w:marTop w:val="0"/>
                                      <w:marBottom w:val="0"/>
                                      <w:divBdr>
                                        <w:top w:val="none" w:sz="0" w:space="0" w:color="auto"/>
                                        <w:left w:val="none" w:sz="0" w:space="0" w:color="auto"/>
                                        <w:bottom w:val="none" w:sz="0" w:space="0" w:color="auto"/>
                                        <w:right w:val="none" w:sz="0" w:space="0" w:color="auto"/>
                                      </w:divBdr>
                                      <w:divsChild>
                                        <w:div w:id="2076392905">
                                          <w:marLeft w:val="0"/>
                                          <w:marRight w:val="0"/>
                                          <w:marTop w:val="0"/>
                                          <w:marBottom w:val="0"/>
                                          <w:divBdr>
                                            <w:top w:val="none" w:sz="0" w:space="0" w:color="auto"/>
                                            <w:left w:val="none" w:sz="0" w:space="0" w:color="auto"/>
                                            <w:bottom w:val="none" w:sz="0" w:space="0" w:color="auto"/>
                                            <w:right w:val="none" w:sz="0" w:space="0" w:color="auto"/>
                                          </w:divBdr>
                                          <w:divsChild>
                                            <w:div w:id="217473721">
                                              <w:marLeft w:val="0"/>
                                              <w:marRight w:val="0"/>
                                              <w:marTop w:val="0"/>
                                              <w:marBottom w:val="0"/>
                                              <w:divBdr>
                                                <w:top w:val="none" w:sz="0" w:space="0" w:color="auto"/>
                                                <w:left w:val="none" w:sz="0" w:space="0" w:color="auto"/>
                                                <w:bottom w:val="none" w:sz="0" w:space="0" w:color="auto"/>
                                                <w:right w:val="none" w:sz="0" w:space="0" w:color="auto"/>
                                              </w:divBdr>
                                              <w:divsChild>
                                                <w:div w:id="2004116474">
                                                  <w:marLeft w:val="0"/>
                                                  <w:marRight w:val="0"/>
                                                  <w:marTop w:val="0"/>
                                                  <w:marBottom w:val="0"/>
                                                  <w:divBdr>
                                                    <w:top w:val="none" w:sz="0" w:space="0" w:color="auto"/>
                                                    <w:left w:val="none" w:sz="0" w:space="0" w:color="auto"/>
                                                    <w:bottom w:val="none" w:sz="0" w:space="0" w:color="auto"/>
                                                    <w:right w:val="none" w:sz="0" w:space="0" w:color="auto"/>
                                                  </w:divBdr>
                                                  <w:divsChild>
                                                    <w:div w:id="1118722700">
                                                      <w:marLeft w:val="0"/>
                                                      <w:marRight w:val="0"/>
                                                      <w:marTop w:val="0"/>
                                                      <w:marBottom w:val="300"/>
                                                      <w:divBdr>
                                                        <w:top w:val="none" w:sz="0" w:space="0" w:color="auto"/>
                                                        <w:left w:val="none" w:sz="0" w:space="0" w:color="auto"/>
                                                        <w:bottom w:val="none" w:sz="0" w:space="0" w:color="auto"/>
                                                        <w:right w:val="none" w:sz="0" w:space="0" w:color="auto"/>
                                                      </w:divBdr>
                                                      <w:divsChild>
                                                        <w:div w:id="738283881">
                                                          <w:marLeft w:val="0"/>
                                                          <w:marRight w:val="0"/>
                                                          <w:marTop w:val="0"/>
                                                          <w:marBottom w:val="0"/>
                                                          <w:divBdr>
                                                            <w:top w:val="none" w:sz="0" w:space="0" w:color="auto"/>
                                                            <w:left w:val="none" w:sz="0" w:space="0" w:color="auto"/>
                                                            <w:bottom w:val="none" w:sz="0" w:space="0" w:color="auto"/>
                                                            <w:right w:val="none" w:sz="0" w:space="0" w:color="auto"/>
                                                          </w:divBdr>
                                                        </w:div>
                                                      </w:divsChild>
                                                    </w:div>
                                                    <w:div w:id="1876581475">
                                                      <w:marLeft w:val="0"/>
                                                      <w:marRight w:val="0"/>
                                                      <w:marTop w:val="0"/>
                                                      <w:marBottom w:val="0"/>
                                                      <w:divBdr>
                                                        <w:top w:val="none" w:sz="0" w:space="0" w:color="auto"/>
                                                        <w:left w:val="none" w:sz="0" w:space="0" w:color="auto"/>
                                                        <w:bottom w:val="none" w:sz="0" w:space="0" w:color="auto"/>
                                                        <w:right w:val="none" w:sz="0" w:space="0" w:color="auto"/>
                                                      </w:divBdr>
                                                      <w:divsChild>
                                                        <w:div w:id="7879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4338664">
                              <w:marLeft w:val="0"/>
                              <w:marRight w:val="0"/>
                              <w:marTop w:val="0"/>
                              <w:marBottom w:val="0"/>
                              <w:divBdr>
                                <w:top w:val="none" w:sz="0" w:space="0" w:color="auto"/>
                                <w:left w:val="none" w:sz="0" w:space="0" w:color="auto"/>
                                <w:bottom w:val="none" w:sz="0" w:space="0" w:color="auto"/>
                                <w:right w:val="none" w:sz="0" w:space="0" w:color="auto"/>
                              </w:divBdr>
                              <w:divsChild>
                                <w:div w:id="272523036">
                                  <w:marLeft w:val="0"/>
                                  <w:marRight w:val="0"/>
                                  <w:marTop w:val="0"/>
                                  <w:marBottom w:val="0"/>
                                  <w:divBdr>
                                    <w:top w:val="none" w:sz="0" w:space="0" w:color="auto"/>
                                    <w:left w:val="none" w:sz="0" w:space="0" w:color="auto"/>
                                    <w:bottom w:val="none" w:sz="0" w:space="0" w:color="auto"/>
                                    <w:right w:val="none" w:sz="0" w:space="0" w:color="auto"/>
                                  </w:divBdr>
                                  <w:divsChild>
                                    <w:div w:id="1053306990">
                                      <w:marLeft w:val="0"/>
                                      <w:marRight w:val="0"/>
                                      <w:marTop w:val="0"/>
                                      <w:marBottom w:val="0"/>
                                      <w:divBdr>
                                        <w:top w:val="none" w:sz="0" w:space="0" w:color="auto"/>
                                        <w:left w:val="none" w:sz="0" w:space="0" w:color="auto"/>
                                        <w:bottom w:val="none" w:sz="0" w:space="0" w:color="auto"/>
                                        <w:right w:val="none" w:sz="0" w:space="0" w:color="auto"/>
                                      </w:divBdr>
                                      <w:divsChild>
                                        <w:div w:id="359939832">
                                          <w:marLeft w:val="0"/>
                                          <w:marRight w:val="0"/>
                                          <w:marTop w:val="0"/>
                                          <w:marBottom w:val="0"/>
                                          <w:divBdr>
                                            <w:top w:val="none" w:sz="0" w:space="0" w:color="auto"/>
                                            <w:left w:val="none" w:sz="0" w:space="0" w:color="auto"/>
                                            <w:bottom w:val="none" w:sz="0" w:space="0" w:color="auto"/>
                                            <w:right w:val="none" w:sz="0" w:space="0" w:color="auto"/>
                                          </w:divBdr>
                                          <w:divsChild>
                                            <w:div w:id="1270698584">
                                              <w:marLeft w:val="0"/>
                                              <w:marRight w:val="0"/>
                                              <w:marTop w:val="0"/>
                                              <w:marBottom w:val="0"/>
                                              <w:divBdr>
                                                <w:top w:val="none" w:sz="0" w:space="0" w:color="auto"/>
                                                <w:left w:val="none" w:sz="0" w:space="0" w:color="auto"/>
                                                <w:bottom w:val="none" w:sz="0" w:space="0" w:color="auto"/>
                                                <w:right w:val="none" w:sz="0" w:space="0" w:color="auto"/>
                                              </w:divBdr>
                                              <w:divsChild>
                                                <w:div w:id="886575577">
                                                  <w:marLeft w:val="0"/>
                                                  <w:marRight w:val="0"/>
                                                  <w:marTop w:val="0"/>
                                                  <w:marBottom w:val="0"/>
                                                  <w:divBdr>
                                                    <w:top w:val="none" w:sz="0" w:space="0" w:color="auto"/>
                                                    <w:left w:val="none" w:sz="0" w:space="0" w:color="auto"/>
                                                    <w:bottom w:val="none" w:sz="0" w:space="0" w:color="auto"/>
                                                    <w:right w:val="none" w:sz="0" w:space="0" w:color="auto"/>
                                                  </w:divBdr>
                                                  <w:divsChild>
                                                    <w:div w:id="1972129563">
                                                      <w:marLeft w:val="0"/>
                                                      <w:marRight w:val="0"/>
                                                      <w:marTop w:val="0"/>
                                                      <w:marBottom w:val="300"/>
                                                      <w:divBdr>
                                                        <w:top w:val="none" w:sz="0" w:space="0" w:color="auto"/>
                                                        <w:left w:val="none" w:sz="0" w:space="0" w:color="auto"/>
                                                        <w:bottom w:val="none" w:sz="0" w:space="0" w:color="auto"/>
                                                        <w:right w:val="none" w:sz="0" w:space="0" w:color="auto"/>
                                                      </w:divBdr>
                                                      <w:divsChild>
                                                        <w:div w:id="203832043">
                                                          <w:marLeft w:val="0"/>
                                                          <w:marRight w:val="0"/>
                                                          <w:marTop w:val="0"/>
                                                          <w:marBottom w:val="0"/>
                                                          <w:divBdr>
                                                            <w:top w:val="none" w:sz="0" w:space="0" w:color="auto"/>
                                                            <w:left w:val="none" w:sz="0" w:space="0" w:color="auto"/>
                                                            <w:bottom w:val="none" w:sz="0" w:space="0" w:color="auto"/>
                                                            <w:right w:val="none" w:sz="0" w:space="0" w:color="auto"/>
                                                          </w:divBdr>
                                                        </w:div>
                                                      </w:divsChild>
                                                    </w:div>
                                                    <w:div w:id="1629894698">
                                                      <w:marLeft w:val="0"/>
                                                      <w:marRight w:val="0"/>
                                                      <w:marTop w:val="0"/>
                                                      <w:marBottom w:val="0"/>
                                                      <w:divBdr>
                                                        <w:top w:val="none" w:sz="0" w:space="0" w:color="auto"/>
                                                        <w:left w:val="none" w:sz="0" w:space="0" w:color="auto"/>
                                                        <w:bottom w:val="none" w:sz="0" w:space="0" w:color="auto"/>
                                                        <w:right w:val="none" w:sz="0" w:space="0" w:color="auto"/>
                                                      </w:divBdr>
                                                      <w:divsChild>
                                                        <w:div w:id="124062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5218873">
                              <w:marLeft w:val="0"/>
                              <w:marRight w:val="0"/>
                              <w:marTop w:val="0"/>
                              <w:marBottom w:val="0"/>
                              <w:divBdr>
                                <w:top w:val="none" w:sz="0" w:space="0" w:color="auto"/>
                                <w:left w:val="none" w:sz="0" w:space="0" w:color="auto"/>
                                <w:bottom w:val="none" w:sz="0" w:space="0" w:color="auto"/>
                                <w:right w:val="none" w:sz="0" w:space="0" w:color="auto"/>
                              </w:divBdr>
                              <w:divsChild>
                                <w:div w:id="663895556">
                                  <w:marLeft w:val="0"/>
                                  <w:marRight w:val="0"/>
                                  <w:marTop w:val="0"/>
                                  <w:marBottom w:val="0"/>
                                  <w:divBdr>
                                    <w:top w:val="none" w:sz="0" w:space="0" w:color="auto"/>
                                    <w:left w:val="none" w:sz="0" w:space="0" w:color="auto"/>
                                    <w:bottom w:val="none" w:sz="0" w:space="0" w:color="auto"/>
                                    <w:right w:val="none" w:sz="0" w:space="0" w:color="auto"/>
                                  </w:divBdr>
                                  <w:divsChild>
                                    <w:div w:id="1694528064">
                                      <w:marLeft w:val="0"/>
                                      <w:marRight w:val="0"/>
                                      <w:marTop w:val="0"/>
                                      <w:marBottom w:val="0"/>
                                      <w:divBdr>
                                        <w:top w:val="none" w:sz="0" w:space="0" w:color="auto"/>
                                        <w:left w:val="none" w:sz="0" w:space="0" w:color="auto"/>
                                        <w:bottom w:val="none" w:sz="0" w:space="0" w:color="auto"/>
                                        <w:right w:val="none" w:sz="0" w:space="0" w:color="auto"/>
                                      </w:divBdr>
                                      <w:divsChild>
                                        <w:div w:id="1855420600">
                                          <w:marLeft w:val="0"/>
                                          <w:marRight w:val="0"/>
                                          <w:marTop w:val="0"/>
                                          <w:marBottom w:val="0"/>
                                          <w:divBdr>
                                            <w:top w:val="none" w:sz="0" w:space="0" w:color="auto"/>
                                            <w:left w:val="none" w:sz="0" w:space="0" w:color="auto"/>
                                            <w:bottom w:val="none" w:sz="0" w:space="0" w:color="auto"/>
                                            <w:right w:val="none" w:sz="0" w:space="0" w:color="auto"/>
                                          </w:divBdr>
                                          <w:divsChild>
                                            <w:div w:id="38019257">
                                              <w:marLeft w:val="0"/>
                                              <w:marRight w:val="0"/>
                                              <w:marTop w:val="0"/>
                                              <w:marBottom w:val="0"/>
                                              <w:divBdr>
                                                <w:top w:val="none" w:sz="0" w:space="0" w:color="auto"/>
                                                <w:left w:val="none" w:sz="0" w:space="0" w:color="auto"/>
                                                <w:bottom w:val="none" w:sz="0" w:space="0" w:color="auto"/>
                                                <w:right w:val="none" w:sz="0" w:space="0" w:color="auto"/>
                                              </w:divBdr>
                                              <w:divsChild>
                                                <w:div w:id="1150908151">
                                                  <w:marLeft w:val="0"/>
                                                  <w:marRight w:val="0"/>
                                                  <w:marTop w:val="0"/>
                                                  <w:marBottom w:val="0"/>
                                                  <w:divBdr>
                                                    <w:top w:val="none" w:sz="0" w:space="0" w:color="auto"/>
                                                    <w:left w:val="none" w:sz="0" w:space="0" w:color="auto"/>
                                                    <w:bottom w:val="none" w:sz="0" w:space="0" w:color="auto"/>
                                                    <w:right w:val="none" w:sz="0" w:space="0" w:color="auto"/>
                                                  </w:divBdr>
                                                  <w:divsChild>
                                                    <w:div w:id="2063752818">
                                                      <w:marLeft w:val="0"/>
                                                      <w:marRight w:val="0"/>
                                                      <w:marTop w:val="0"/>
                                                      <w:marBottom w:val="300"/>
                                                      <w:divBdr>
                                                        <w:top w:val="none" w:sz="0" w:space="0" w:color="auto"/>
                                                        <w:left w:val="none" w:sz="0" w:space="0" w:color="auto"/>
                                                        <w:bottom w:val="none" w:sz="0" w:space="0" w:color="auto"/>
                                                        <w:right w:val="none" w:sz="0" w:space="0" w:color="auto"/>
                                                      </w:divBdr>
                                                      <w:divsChild>
                                                        <w:div w:id="1524050266">
                                                          <w:marLeft w:val="0"/>
                                                          <w:marRight w:val="0"/>
                                                          <w:marTop w:val="0"/>
                                                          <w:marBottom w:val="0"/>
                                                          <w:divBdr>
                                                            <w:top w:val="none" w:sz="0" w:space="0" w:color="auto"/>
                                                            <w:left w:val="none" w:sz="0" w:space="0" w:color="auto"/>
                                                            <w:bottom w:val="none" w:sz="0" w:space="0" w:color="auto"/>
                                                            <w:right w:val="none" w:sz="0" w:space="0" w:color="auto"/>
                                                          </w:divBdr>
                                                        </w:div>
                                                      </w:divsChild>
                                                    </w:div>
                                                    <w:div w:id="2073845028">
                                                      <w:marLeft w:val="0"/>
                                                      <w:marRight w:val="0"/>
                                                      <w:marTop w:val="0"/>
                                                      <w:marBottom w:val="0"/>
                                                      <w:divBdr>
                                                        <w:top w:val="none" w:sz="0" w:space="0" w:color="auto"/>
                                                        <w:left w:val="none" w:sz="0" w:space="0" w:color="auto"/>
                                                        <w:bottom w:val="none" w:sz="0" w:space="0" w:color="auto"/>
                                                        <w:right w:val="none" w:sz="0" w:space="0" w:color="auto"/>
                                                      </w:divBdr>
                                                      <w:divsChild>
                                                        <w:div w:id="51099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5431868">
                              <w:marLeft w:val="0"/>
                              <w:marRight w:val="0"/>
                              <w:marTop w:val="0"/>
                              <w:marBottom w:val="0"/>
                              <w:divBdr>
                                <w:top w:val="none" w:sz="0" w:space="0" w:color="auto"/>
                                <w:left w:val="none" w:sz="0" w:space="0" w:color="auto"/>
                                <w:bottom w:val="none" w:sz="0" w:space="0" w:color="auto"/>
                                <w:right w:val="none" w:sz="0" w:space="0" w:color="auto"/>
                              </w:divBdr>
                              <w:divsChild>
                                <w:div w:id="781262097">
                                  <w:marLeft w:val="0"/>
                                  <w:marRight w:val="0"/>
                                  <w:marTop w:val="0"/>
                                  <w:marBottom w:val="0"/>
                                  <w:divBdr>
                                    <w:top w:val="none" w:sz="0" w:space="0" w:color="auto"/>
                                    <w:left w:val="none" w:sz="0" w:space="0" w:color="auto"/>
                                    <w:bottom w:val="none" w:sz="0" w:space="0" w:color="auto"/>
                                    <w:right w:val="none" w:sz="0" w:space="0" w:color="auto"/>
                                  </w:divBdr>
                                  <w:divsChild>
                                    <w:div w:id="22288770">
                                      <w:marLeft w:val="0"/>
                                      <w:marRight w:val="0"/>
                                      <w:marTop w:val="0"/>
                                      <w:marBottom w:val="0"/>
                                      <w:divBdr>
                                        <w:top w:val="none" w:sz="0" w:space="0" w:color="auto"/>
                                        <w:left w:val="none" w:sz="0" w:space="0" w:color="auto"/>
                                        <w:bottom w:val="none" w:sz="0" w:space="0" w:color="auto"/>
                                        <w:right w:val="none" w:sz="0" w:space="0" w:color="auto"/>
                                      </w:divBdr>
                                      <w:divsChild>
                                        <w:div w:id="1723676833">
                                          <w:marLeft w:val="0"/>
                                          <w:marRight w:val="0"/>
                                          <w:marTop w:val="0"/>
                                          <w:marBottom w:val="0"/>
                                          <w:divBdr>
                                            <w:top w:val="none" w:sz="0" w:space="0" w:color="auto"/>
                                            <w:left w:val="none" w:sz="0" w:space="0" w:color="auto"/>
                                            <w:bottom w:val="none" w:sz="0" w:space="0" w:color="auto"/>
                                            <w:right w:val="none" w:sz="0" w:space="0" w:color="auto"/>
                                          </w:divBdr>
                                          <w:divsChild>
                                            <w:div w:id="248200112">
                                              <w:marLeft w:val="0"/>
                                              <w:marRight w:val="0"/>
                                              <w:marTop w:val="0"/>
                                              <w:marBottom w:val="0"/>
                                              <w:divBdr>
                                                <w:top w:val="none" w:sz="0" w:space="0" w:color="auto"/>
                                                <w:left w:val="none" w:sz="0" w:space="0" w:color="auto"/>
                                                <w:bottom w:val="none" w:sz="0" w:space="0" w:color="auto"/>
                                                <w:right w:val="none" w:sz="0" w:space="0" w:color="auto"/>
                                              </w:divBdr>
                                              <w:divsChild>
                                                <w:div w:id="1351449292">
                                                  <w:marLeft w:val="0"/>
                                                  <w:marRight w:val="0"/>
                                                  <w:marTop w:val="0"/>
                                                  <w:marBottom w:val="0"/>
                                                  <w:divBdr>
                                                    <w:top w:val="none" w:sz="0" w:space="0" w:color="auto"/>
                                                    <w:left w:val="none" w:sz="0" w:space="0" w:color="auto"/>
                                                    <w:bottom w:val="none" w:sz="0" w:space="0" w:color="auto"/>
                                                    <w:right w:val="none" w:sz="0" w:space="0" w:color="auto"/>
                                                  </w:divBdr>
                                                  <w:divsChild>
                                                    <w:div w:id="2082482679">
                                                      <w:marLeft w:val="0"/>
                                                      <w:marRight w:val="0"/>
                                                      <w:marTop w:val="0"/>
                                                      <w:marBottom w:val="300"/>
                                                      <w:divBdr>
                                                        <w:top w:val="none" w:sz="0" w:space="0" w:color="auto"/>
                                                        <w:left w:val="none" w:sz="0" w:space="0" w:color="auto"/>
                                                        <w:bottom w:val="none" w:sz="0" w:space="0" w:color="auto"/>
                                                        <w:right w:val="none" w:sz="0" w:space="0" w:color="auto"/>
                                                      </w:divBdr>
                                                      <w:divsChild>
                                                        <w:div w:id="643437135">
                                                          <w:marLeft w:val="0"/>
                                                          <w:marRight w:val="0"/>
                                                          <w:marTop w:val="0"/>
                                                          <w:marBottom w:val="0"/>
                                                          <w:divBdr>
                                                            <w:top w:val="none" w:sz="0" w:space="0" w:color="auto"/>
                                                            <w:left w:val="none" w:sz="0" w:space="0" w:color="auto"/>
                                                            <w:bottom w:val="none" w:sz="0" w:space="0" w:color="auto"/>
                                                            <w:right w:val="none" w:sz="0" w:space="0" w:color="auto"/>
                                                          </w:divBdr>
                                                        </w:div>
                                                      </w:divsChild>
                                                    </w:div>
                                                    <w:div w:id="501120951">
                                                      <w:marLeft w:val="0"/>
                                                      <w:marRight w:val="0"/>
                                                      <w:marTop w:val="0"/>
                                                      <w:marBottom w:val="0"/>
                                                      <w:divBdr>
                                                        <w:top w:val="none" w:sz="0" w:space="0" w:color="auto"/>
                                                        <w:left w:val="none" w:sz="0" w:space="0" w:color="auto"/>
                                                        <w:bottom w:val="none" w:sz="0" w:space="0" w:color="auto"/>
                                                        <w:right w:val="none" w:sz="0" w:space="0" w:color="auto"/>
                                                      </w:divBdr>
                                                      <w:divsChild>
                                                        <w:div w:id="127162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7033">
                              <w:marLeft w:val="0"/>
                              <w:marRight w:val="0"/>
                              <w:marTop w:val="0"/>
                              <w:marBottom w:val="0"/>
                              <w:divBdr>
                                <w:top w:val="none" w:sz="0" w:space="0" w:color="auto"/>
                                <w:left w:val="none" w:sz="0" w:space="0" w:color="auto"/>
                                <w:bottom w:val="none" w:sz="0" w:space="0" w:color="auto"/>
                                <w:right w:val="none" w:sz="0" w:space="0" w:color="auto"/>
                              </w:divBdr>
                              <w:divsChild>
                                <w:div w:id="1470824515">
                                  <w:marLeft w:val="0"/>
                                  <w:marRight w:val="0"/>
                                  <w:marTop w:val="0"/>
                                  <w:marBottom w:val="0"/>
                                  <w:divBdr>
                                    <w:top w:val="none" w:sz="0" w:space="0" w:color="auto"/>
                                    <w:left w:val="none" w:sz="0" w:space="0" w:color="auto"/>
                                    <w:bottom w:val="none" w:sz="0" w:space="0" w:color="auto"/>
                                    <w:right w:val="none" w:sz="0" w:space="0" w:color="auto"/>
                                  </w:divBdr>
                                  <w:divsChild>
                                    <w:div w:id="1710952064">
                                      <w:marLeft w:val="0"/>
                                      <w:marRight w:val="0"/>
                                      <w:marTop w:val="0"/>
                                      <w:marBottom w:val="0"/>
                                      <w:divBdr>
                                        <w:top w:val="none" w:sz="0" w:space="0" w:color="auto"/>
                                        <w:left w:val="none" w:sz="0" w:space="0" w:color="auto"/>
                                        <w:bottom w:val="none" w:sz="0" w:space="0" w:color="auto"/>
                                        <w:right w:val="none" w:sz="0" w:space="0" w:color="auto"/>
                                      </w:divBdr>
                                      <w:divsChild>
                                        <w:div w:id="1828670542">
                                          <w:marLeft w:val="0"/>
                                          <w:marRight w:val="0"/>
                                          <w:marTop w:val="0"/>
                                          <w:marBottom w:val="0"/>
                                          <w:divBdr>
                                            <w:top w:val="none" w:sz="0" w:space="0" w:color="auto"/>
                                            <w:left w:val="none" w:sz="0" w:space="0" w:color="auto"/>
                                            <w:bottom w:val="none" w:sz="0" w:space="0" w:color="auto"/>
                                            <w:right w:val="none" w:sz="0" w:space="0" w:color="auto"/>
                                          </w:divBdr>
                                          <w:divsChild>
                                            <w:div w:id="1471823249">
                                              <w:marLeft w:val="0"/>
                                              <w:marRight w:val="0"/>
                                              <w:marTop w:val="0"/>
                                              <w:marBottom w:val="0"/>
                                              <w:divBdr>
                                                <w:top w:val="none" w:sz="0" w:space="0" w:color="auto"/>
                                                <w:left w:val="none" w:sz="0" w:space="0" w:color="auto"/>
                                                <w:bottom w:val="none" w:sz="0" w:space="0" w:color="auto"/>
                                                <w:right w:val="none" w:sz="0" w:space="0" w:color="auto"/>
                                              </w:divBdr>
                                              <w:divsChild>
                                                <w:div w:id="1347439950">
                                                  <w:marLeft w:val="0"/>
                                                  <w:marRight w:val="0"/>
                                                  <w:marTop w:val="0"/>
                                                  <w:marBottom w:val="0"/>
                                                  <w:divBdr>
                                                    <w:top w:val="none" w:sz="0" w:space="0" w:color="auto"/>
                                                    <w:left w:val="none" w:sz="0" w:space="0" w:color="auto"/>
                                                    <w:bottom w:val="none" w:sz="0" w:space="0" w:color="auto"/>
                                                    <w:right w:val="none" w:sz="0" w:space="0" w:color="auto"/>
                                                  </w:divBdr>
                                                  <w:divsChild>
                                                    <w:div w:id="994528993">
                                                      <w:marLeft w:val="0"/>
                                                      <w:marRight w:val="0"/>
                                                      <w:marTop w:val="0"/>
                                                      <w:marBottom w:val="300"/>
                                                      <w:divBdr>
                                                        <w:top w:val="none" w:sz="0" w:space="0" w:color="auto"/>
                                                        <w:left w:val="none" w:sz="0" w:space="0" w:color="auto"/>
                                                        <w:bottom w:val="none" w:sz="0" w:space="0" w:color="auto"/>
                                                        <w:right w:val="none" w:sz="0" w:space="0" w:color="auto"/>
                                                      </w:divBdr>
                                                      <w:divsChild>
                                                        <w:div w:id="1936745410">
                                                          <w:marLeft w:val="0"/>
                                                          <w:marRight w:val="0"/>
                                                          <w:marTop w:val="0"/>
                                                          <w:marBottom w:val="0"/>
                                                          <w:divBdr>
                                                            <w:top w:val="none" w:sz="0" w:space="0" w:color="auto"/>
                                                            <w:left w:val="none" w:sz="0" w:space="0" w:color="auto"/>
                                                            <w:bottom w:val="none" w:sz="0" w:space="0" w:color="auto"/>
                                                            <w:right w:val="none" w:sz="0" w:space="0" w:color="auto"/>
                                                          </w:divBdr>
                                                        </w:div>
                                                      </w:divsChild>
                                                    </w:div>
                                                    <w:div w:id="956449175">
                                                      <w:marLeft w:val="0"/>
                                                      <w:marRight w:val="0"/>
                                                      <w:marTop w:val="0"/>
                                                      <w:marBottom w:val="0"/>
                                                      <w:divBdr>
                                                        <w:top w:val="none" w:sz="0" w:space="0" w:color="auto"/>
                                                        <w:left w:val="none" w:sz="0" w:space="0" w:color="auto"/>
                                                        <w:bottom w:val="none" w:sz="0" w:space="0" w:color="auto"/>
                                                        <w:right w:val="none" w:sz="0" w:space="0" w:color="auto"/>
                                                      </w:divBdr>
                                                      <w:divsChild>
                                                        <w:div w:id="66763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9242910">
                              <w:marLeft w:val="0"/>
                              <w:marRight w:val="0"/>
                              <w:marTop w:val="0"/>
                              <w:marBottom w:val="0"/>
                              <w:divBdr>
                                <w:top w:val="none" w:sz="0" w:space="0" w:color="auto"/>
                                <w:left w:val="none" w:sz="0" w:space="0" w:color="auto"/>
                                <w:bottom w:val="none" w:sz="0" w:space="0" w:color="auto"/>
                                <w:right w:val="none" w:sz="0" w:space="0" w:color="auto"/>
                              </w:divBdr>
                              <w:divsChild>
                                <w:div w:id="1681349414">
                                  <w:marLeft w:val="0"/>
                                  <w:marRight w:val="0"/>
                                  <w:marTop w:val="0"/>
                                  <w:marBottom w:val="0"/>
                                  <w:divBdr>
                                    <w:top w:val="none" w:sz="0" w:space="0" w:color="auto"/>
                                    <w:left w:val="none" w:sz="0" w:space="0" w:color="auto"/>
                                    <w:bottom w:val="none" w:sz="0" w:space="0" w:color="auto"/>
                                    <w:right w:val="none" w:sz="0" w:space="0" w:color="auto"/>
                                  </w:divBdr>
                                  <w:divsChild>
                                    <w:div w:id="1851287562">
                                      <w:marLeft w:val="0"/>
                                      <w:marRight w:val="0"/>
                                      <w:marTop w:val="0"/>
                                      <w:marBottom w:val="0"/>
                                      <w:divBdr>
                                        <w:top w:val="none" w:sz="0" w:space="0" w:color="auto"/>
                                        <w:left w:val="none" w:sz="0" w:space="0" w:color="auto"/>
                                        <w:bottom w:val="none" w:sz="0" w:space="0" w:color="auto"/>
                                        <w:right w:val="none" w:sz="0" w:space="0" w:color="auto"/>
                                      </w:divBdr>
                                      <w:divsChild>
                                        <w:div w:id="1958831017">
                                          <w:marLeft w:val="0"/>
                                          <w:marRight w:val="0"/>
                                          <w:marTop w:val="0"/>
                                          <w:marBottom w:val="0"/>
                                          <w:divBdr>
                                            <w:top w:val="none" w:sz="0" w:space="0" w:color="auto"/>
                                            <w:left w:val="none" w:sz="0" w:space="0" w:color="auto"/>
                                            <w:bottom w:val="none" w:sz="0" w:space="0" w:color="auto"/>
                                            <w:right w:val="none" w:sz="0" w:space="0" w:color="auto"/>
                                          </w:divBdr>
                                          <w:divsChild>
                                            <w:div w:id="2079937665">
                                              <w:marLeft w:val="0"/>
                                              <w:marRight w:val="0"/>
                                              <w:marTop w:val="0"/>
                                              <w:marBottom w:val="0"/>
                                              <w:divBdr>
                                                <w:top w:val="none" w:sz="0" w:space="0" w:color="auto"/>
                                                <w:left w:val="none" w:sz="0" w:space="0" w:color="auto"/>
                                                <w:bottom w:val="none" w:sz="0" w:space="0" w:color="auto"/>
                                                <w:right w:val="none" w:sz="0" w:space="0" w:color="auto"/>
                                              </w:divBdr>
                                              <w:divsChild>
                                                <w:div w:id="1588341439">
                                                  <w:marLeft w:val="0"/>
                                                  <w:marRight w:val="0"/>
                                                  <w:marTop w:val="0"/>
                                                  <w:marBottom w:val="0"/>
                                                  <w:divBdr>
                                                    <w:top w:val="none" w:sz="0" w:space="0" w:color="auto"/>
                                                    <w:left w:val="none" w:sz="0" w:space="0" w:color="auto"/>
                                                    <w:bottom w:val="none" w:sz="0" w:space="0" w:color="auto"/>
                                                    <w:right w:val="none" w:sz="0" w:space="0" w:color="auto"/>
                                                  </w:divBdr>
                                                  <w:divsChild>
                                                    <w:div w:id="1342851124">
                                                      <w:marLeft w:val="0"/>
                                                      <w:marRight w:val="0"/>
                                                      <w:marTop w:val="0"/>
                                                      <w:marBottom w:val="300"/>
                                                      <w:divBdr>
                                                        <w:top w:val="none" w:sz="0" w:space="0" w:color="auto"/>
                                                        <w:left w:val="none" w:sz="0" w:space="0" w:color="auto"/>
                                                        <w:bottom w:val="none" w:sz="0" w:space="0" w:color="auto"/>
                                                        <w:right w:val="none" w:sz="0" w:space="0" w:color="auto"/>
                                                      </w:divBdr>
                                                      <w:divsChild>
                                                        <w:div w:id="238903041">
                                                          <w:marLeft w:val="0"/>
                                                          <w:marRight w:val="0"/>
                                                          <w:marTop w:val="0"/>
                                                          <w:marBottom w:val="0"/>
                                                          <w:divBdr>
                                                            <w:top w:val="none" w:sz="0" w:space="0" w:color="auto"/>
                                                            <w:left w:val="none" w:sz="0" w:space="0" w:color="auto"/>
                                                            <w:bottom w:val="none" w:sz="0" w:space="0" w:color="auto"/>
                                                            <w:right w:val="none" w:sz="0" w:space="0" w:color="auto"/>
                                                          </w:divBdr>
                                                        </w:div>
                                                      </w:divsChild>
                                                    </w:div>
                                                    <w:div w:id="823010606">
                                                      <w:marLeft w:val="0"/>
                                                      <w:marRight w:val="0"/>
                                                      <w:marTop w:val="0"/>
                                                      <w:marBottom w:val="0"/>
                                                      <w:divBdr>
                                                        <w:top w:val="none" w:sz="0" w:space="0" w:color="auto"/>
                                                        <w:left w:val="none" w:sz="0" w:space="0" w:color="auto"/>
                                                        <w:bottom w:val="none" w:sz="0" w:space="0" w:color="auto"/>
                                                        <w:right w:val="none" w:sz="0" w:space="0" w:color="auto"/>
                                                      </w:divBdr>
                                                      <w:divsChild>
                                                        <w:div w:id="51742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5504474">
          <w:marLeft w:val="0"/>
          <w:marRight w:val="0"/>
          <w:marTop w:val="0"/>
          <w:marBottom w:val="0"/>
          <w:divBdr>
            <w:top w:val="none" w:sz="0" w:space="0" w:color="auto"/>
            <w:left w:val="none" w:sz="0" w:space="0" w:color="auto"/>
            <w:bottom w:val="none" w:sz="0" w:space="0" w:color="auto"/>
            <w:right w:val="none" w:sz="0" w:space="0" w:color="auto"/>
          </w:divBdr>
          <w:divsChild>
            <w:div w:id="918640746">
              <w:marLeft w:val="0"/>
              <w:marRight w:val="0"/>
              <w:marTop w:val="0"/>
              <w:marBottom w:val="0"/>
              <w:divBdr>
                <w:top w:val="none" w:sz="0" w:space="0" w:color="auto"/>
                <w:left w:val="none" w:sz="0" w:space="0" w:color="auto"/>
                <w:bottom w:val="none" w:sz="0" w:space="0" w:color="auto"/>
                <w:right w:val="none" w:sz="0" w:space="0" w:color="auto"/>
              </w:divBdr>
              <w:divsChild>
                <w:div w:id="883642201">
                  <w:marLeft w:val="0"/>
                  <w:marRight w:val="0"/>
                  <w:marTop w:val="0"/>
                  <w:marBottom w:val="0"/>
                  <w:divBdr>
                    <w:top w:val="none" w:sz="0" w:space="0" w:color="auto"/>
                    <w:left w:val="none" w:sz="0" w:space="0" w:color="auto"/>
                    <w:bottom w:val="none" w:sz="0" w:space="0" w:color="auto"/>
                    <w:right w:val="none" w:sz="0" w:space="0" w:color="auto"/>
                  </w:divBdr>
                  <w:divsChild>
                    <w:div w:id="1565799949">
                      <w:marLeft w:val="0"/>
                      <w:marRight w:val="0"/>
                      <w:marTop w:val="0"/>
                      <w:marBottom w:val="0"/>
                      <w:divBdr>
                        <w:top w:val="none" w:sz="0" w:space="0" w:color="auto"/>
                        <w:left w:val="none" w:sz="0" w:space="0" w:color="auto"/>
                        <w:bottom w:val="none" w:sz="0" w:space="0" w:color="auto"/>
                        <w:right w:val="none" w:sz="0" w:space="0" w:color="auto"/>
                      </w:divBdr>
                      <w:divsChild>
                        <w:div w:id="818621005">
                          <w:marLeft w:val="0"/>
                          <w:marRight w:val="0"/>
                          <w:marTop w:val="0"/>
                          <w:marBottom w:val="0"/>
                          <w:divBdr>
                            <w:top w:val="none" w:sz="0" w:space="0" w:color="auto"/>
                            <w:left w:val="none" w:sz="0" w:space="0" w:color="auto"/>
                            <w:bottom w:val="none" w:sz="0" w:space="0" w:color="auto"/>
                            <w:right w:val="none" w:sz="0" w:space="0" w:color="auto"/>
                          </w:divBdr>
                          <w:divsChild>
                            <w:div w:id="1072240908">
                              <w:marLeft w:val="0"/>
                              <w:marRight w:val="0"/>
                              <w:marTop w:val="0"/>
                              <w:marBottom w:val="0"/>
                              <w:divBdr>
                                <w:top w:val="none" w:sz="0" w:space="0" w:color="auto"/>
                                <w:left w:val="none" w:sz="0" w:space="0" w:color="auto"/>
                                <w:bottom w:val="none" w:sz="0" w:space="0" w:color="auto"/>
                                <w:right w:val="none" w:sz="0" w:space="0" w:color="auto"/>
                              </w:divBdr>
                              <w:divsChild>
                                <w:div w:id="1394045271">
                                  <w:marLeft w:val="0"/>
                                  <w:marRight w:val="0"/>
                                  <w:marTop w:val="0"/>
                                  <w:marBottom w:val="0"/>
                                  <w:divBdr>
                                    <w:top w:val="none" w:sz="0" w:space="0" w:color="auto"/>
                                    <w:left w:val="none" w:sz="0" w:space="0" w:color="auto"/>
                                    <w:bottom w:val="none" w:sz="0" w:space="0" w:color="auto"/>
                                    <w:right w:val="none" w:sz="0" w:space="0" w:color="auto"/>
                                  </w:divBdr>
                                  <w:divsChild>
                                    <w:div w:id="87851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19001">
                              <w:marLeft w:val="0"/>
                              <w:marRight w:val="0"/>
                              <w:marTop w:val="0"/>
                              <w:marBottom w:val="0"/>
                              <w:divBdr>
                                <w:top w:val="none" w:sz="0" w:space="0" w:color="auto"/>
                                <w:left w:val="none" w:sz="0" w:space="0" w:color="auto"/>
                                <w:bottom w:val="none" w:sz="0" w:space="0" w:color="auto"/>
                                <w:right w:val="none" w:sz="0" w:space="0" w:color="auto"/>
                              </w:divBdr>
                              <w:divsChild>
                                <w:div w:id="1301303056">
                                  <w:marLeft w:val="0"/>
                                  <w:marRight w:val="0"/>
                                  <w:marTop w:val="0"/>
                                  <w:marBottom w:val="0"/>
                                  <w:divBdr>
                                    <w:top w:val="none" w:sz="0" w:space="0" w:color="auto"/>
                                    <w:left w:val="none" w:sz="0" w:space="0" w:color="auto"/>
                                    <w:bottom w:val="none" w:sz="0" w:space="0" w:color="auto"/>
                                    <w:right w:val="none" w:sz="0" w:space="0" w:color="auto"/>
                                  </w:divBdr>
                                  <w:divsChild>
                                    <w:div w:id="9830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07489">
                              <w:marLeft w:val="0"/>
                              <w:marRight w:val="0"/>
                              <w:marTop w:val="0"/>
                              <w:marBottom w:val="0"/>
                              <w:divBdr>
                                <w:top w:val="none" w:sz="0" w:space="0" w:color="auto"/>
                                <w:left w:val="none" w:sz="0" w:space="0" w:color="auto"/>
                                <w:bottom w:val="none" w:sz="0" w:space="0" w:color="auto"/>
                                <w:right w:val="none" w:sz="0" w:space="0" w:color="auto"/>
                              </w:divBdr>
                              <w:divsChild>
                                <w:div w:id="978219267">
                                  <w:marLeft w:val="0"/>
                                  <w:marRight w:val="0"/>
                                  <w:marTop w:val="0"/>
                                  <w:marBottom w:val="0"/>
                                  <w:divBdr>
                                    <w:top w:val="none" w:sz="0" w:space="0" w:color="auto"/>
                                    <w:left w:val="none" w:sz="0" w:space="0" w:color="auto"/>
                                    <w:bottom w:val="none" w:sz="0" w:space="0" w:color="auto"/>
                                    <w:right w:val="none" w:sz="0" w:space="0" w:color="auto"/>
                                  </w:divBdr>
                                  <w:divsChild>
                                    <w:div w:id="825436848">
                                      <w:marLeft w:val="0"/>
                                      <w:marRight w:val="0"/>
                                      <w:marTop w:val="0"/>
                                      <w:marBottom w:val="0"/>
                                      <w:divBdr>
                                        <w:top w:val="none" w:sz="0" w:space="0" w:color="auto"/>
                                        <w:left w:val="none" w:sz="0" w:space="0" w:color="auto"/>
                                        <w:bottom w:val="none" w:sz="0" w:space="0" w:color="auto"/>
                                        <w:right w:val="none" w:sz="0" w:space="0" w:color="auto"/>
                                      </w:divBdr>
                                      <w:divsChild>
                                        <w:div w:id="67615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531045">
              <w:marLeft w:val="0"/>
              <w:marRight w:val="0"/>
              <w:marTop w:val="0"/>
              <w:marBottom w:val="0"/>
              <w:divBdr>
                <w:top w:val="none" w:sz="0" w:space="0" w:color="auto"/>
                <w:left w:val="none" w:sz="0" w:space="0" w:color="auto"/>
                <w:bottom w:val="none" w:sz="0" w:space="0" w:color="auto"/>
                <w:right w:val="none" w:sz="0" w:space="0" w:color="auto"/>
              </w:divBdr>
              <w:divsChild>
                <w:div w:id="263273814">
                  <w:marLeft w:val="0"/>
                  <w:marRight w:val="0"/>
                  <w:marTop w:val="0"/>
                  <w:marBottom w:val="0"/>
                  <w:divBdr>
                    <w:top w:val="none" w:sz="0" w:space="0" w:color="auto"/>
                    <w:left w:val="none" w:sz="0" w:space="0" w:color="auto"/>
                    <w:bottom w:val="none" w:sz="0" w:space="0" w:color="auto"/>
                    <w:right w:val="none" w:sz="0" w:space="0" w:color="auto"/>
                  </w:divBdr>
                  <w:divsChild>
                    <w:div w:id="2130733888">
                      <w:marLeft w:val="0"/>
                      <w:marRight w:val="0"/>
                      <w:marTop w:val="0"/>
                      <w:marBottom w:val="0"/>
                      <w:divBdr>
                        <w:top w:val="none" w:sz="0" w:space="0" w:color="auto"/>
                        <w:left w:val="none" w:sz="0" w:space="0" w:color="auto"/>
                        <w:bottom w:val="none" w:sz="0" w:space="0" w:color="auto"/>
                        <w:right w:val="none" w:sz="0" w:space="0" w:color="auto"/>
                      </w:divBdr>
                      <w:divsChild>
                        <w:div w:id="689917427">
                          <w:marLeft w:val="0"/>
                          <w:marRight w:val="0"/>
                          <w:marTop w:val="0"/>
                          <w:marBottom w:val="0"/>
                          <w:divBdr>
                            <w:top w:val="none" w:sz="0" w:space="0" w:color="auto"/>
                            <w:left w:val="none" w:sz="0" w:space="0" w:color="auto"/>
                            <w:bottom w:val="none" w:sz="0" w:space="0" w:color="auto"/>
                            <w:right w:val="none" w:sz="0" w:space="0" w:color="auto"/>
                          </w:divBdr>
                          <w:divsChild>
                            <w:div w:id="1848590753">
                              <w:marLeft w:val="0"/>
                              <w:marRight w:val="0"/>
                              <w:marTop w:val="0"/>
                              <w:marBottom w:val="0"/>
                              <w:divBdr>
                                <w:top w:val="none" w:sz="0" w:space="0" w:color="auto"/>
                                <w:left w:val="none" w:sz="0" w:space="0" w:color="auto"/>
                                <w:bottom w:val="none" w:sz="0" w:space="0" w:color="auto"/>
                                <w:right w:val="none" w:sz="0" w:space="0" w:color="auto"/>
                              </w:divBdr>
                              <w:divsChild>
                                <w:div w:id="1832284141">
                                  <w:marLeft w:val="0"/>
                                  <w:marRight w:val="0"/>
                                  <w:marTop w:val="0"/>
                                  <w:marBottom w:val="0"/>
                                  <w:divBdr>
                                    <w:top w:val="none" w:sz="0" w:space="0" w:color="auto"/>
                                    <w:left w:val="none" w:sz="0" w:space="0" w:color="auto"/>
                                    <w:bottom w:val="none" w:sz="0" w:space="0" w:color="auto"/>
                                    <w:right w:val="none" w:sz="0" w:space="0" w:color="auto"/>
                                  </w:divBdr>
                                  <w:divsChild>
                                    <w:div w:id="186031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xelus.gotit.pk/about-us" TargetMode="Externa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xelus.gotit.pk/" TargetMode="External"/><Relationship Id="rId11" Type="http://schemas.openxmlformats.org/officeDocument/2006/relationships/hyperlink" Target="https://nexelus.gotit.pk/security-compliance/" TargetMode="External"/><Relationship Id="rId5" Type="http://schemas.openxmlformats.org/officeDocument/2006/relationships/image" Target="media/image1.png"/><Relationship Id="rId10" Type="http://schemas.openxmlformats.org/officeDocument/2006/relationships/hyperlink" Target="https://nexelus.gotit.pk/contact-us" TargetMode="External"/><Relationship Id="rId4" Type="http://schemas.openxmlformats.org/officeDocument/2006/relationships/webSettings" Target="webSettings.xml"/><Relationship Id="rId9" Type="http://schemas.openxmlformats.org/officeDocument/2006/relationships/hyperlink" Target="https://nexelus.gotit.pk/security-complian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Legal Review</dc:creator>
  <cp:keywords/>
  <dc:description/>
  <cp:lastModifiedBy>Legal Review</cp:lastModifiedBy>
  <cp:revision>2</cp:revision>
  <dcterms:created xsi:type="dcterms:W3CDTF">2024-12-05T17:08:00Z</dcterms:created>
  <dcterms:modified xsi:type="dcterms:W3CDTF">2024-12-06T15:42:00Z</dcterms:modified>
</cp:coreProperties>
</file>