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8AC33" w14:textId="77777777" w:rsidR="009039B3" w:rsidRPr="009039B3" w:rsidRDefault="009039B3" w:rsidP="009039B3">
      <w:pPr>
        <w:rPr>
          <w:b/>
          <w:bCs/>
        </w:rPr>
      </w:pPr>
      <w:r w:rsidRPr="009039B3">
        <w:rPr>
          <w:b/>
          <w:bCs/>
        </w:rPr>
        <w:t>ERP</w:t>
      </w:r>
    </w:p>
    <w:p w14:paraId="2552EEE7" w14:textId="77777777" w:rsidR="009039B3" w:rsidRPr="009039B3" w:rsidRDefault="009039B3" w:rsidP="009039B3">
      <w:r w:rsidRPr="009039B3">
        <w:t>Streamline Financial Operations with Seamless ERP and Accounting System Integration</w:t>
      </w:r>
    </w:p>
    <w:p w14:paraId="79A3ED9B" w14:textId="2A533C05" w:rsidR="009039B3" w:rsidRPr="009039B3" w:rsidRDefault="009039B3" w:rsidP="009039B3">
      <w:r w:rsidRPr="009039B3">
        <w:rPr>
          <w:noProof/>
        </w:rPr>
        <w:drawing>
          <wp:inline distT="0" distB="0" distL="0" distR="0" wp14:anchorId="70086D27" wp14:editId="42D81EB1">
            <wp:extent cx="1447800" cy="1447800"/>
            <wp:effectExtent l="0" t="0" r="0" b="0"/>
            <wp:docPr id="476556955" name="Picture 4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56955" name="Picture 4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F3D69" w14:textId="77777777" w:rsidR="009039B3" w:rsidRPr="009039B3" w:rsidRDefault="009039B3" w:rsidP="009039B3">
      <w:pPr>
        <w:rPr>
          <w:b/>
          <w:bCs/>
        </w:rPr>
      </w:pPr>
      <w:r w:rsidRPr="009039B3">
        <w:rPr>
          <w:b/>
          <w:bCs/>
        </w:rPr>
        <w:t>Efficient Financial Management for a</w:t>
      </w:r>
      <w:r w:rsidRPr="009039B3">
        <w:rPr>
          <w:b/>
          <w:bCs/>
        </w:rPr>
        <w:br/>
        <w:t>Connected Business Ecosystem</w:t>
      </w:r>
    </w:p>
    <w:p w14:paraId="2F43A06A" w14:textId="58637001" w:rsidR="009039B3" w:rsidRPr="009039B3" w:rsidRDefault="009039B3" w:rsidP="009039B3">
      <w:r w:rsidRPr="009039B3">
        <w:t>In today’s fast-paced business environment, efficient financial management is crucial for maintaining competitiveness and achieving growth. Corporate tech stacks often include several systems, such as HR, ERP, Media, Creative, Production</w:t>
      </w:r>
      <w:del w:id="0" w:author="Legal Review" w:date="2024-12-06T10:10:00Z" w16du:dateUtc="2024-12-06T15:10:00Z">
        <w:r w:rsidRPr="009039B3" w:rsidDel="00CF18B0">
          <w:delText>,</w:delText>
        </w:r>
      </w:del>
      <w:r w:rsidRPr="009039B3">
        <w:t xml:space="preserve"> and Collaboration.</w:t>
      </w:r>
    </w:p>
    <w:p w14:paraId="506DCFFC" w14:textId="77777777" w:rsidR="009039B3" w:rsidRPr="009039B3" w:rsidRDefault="009039B3" w:rsidP="009039B3">
      <w:pPr>
        <w:rPr>
          <w:b/>
          <w:bCs/>
        </w:rPr>
      </w:pPr>
      <w:r w:rsidRPr="009039B3">
        <w:rPr>
          <w:b/>
          <w:bCs/>
        </w:rPr>
        <w:t>Importance of ERP</w:t>
      </w:r>
      <w:r w:rsidRPr="009039B3">
        <w:rPr>
          <w:b/>
          <w:bCs/>
        </w:rPr>
        <w:br/>
        <w:t>Integration</w:t>
      </w:r>
    </w:p>
    <w:p w14:paraId="1FD0C958" w14:textId="77777777" w:rsidR="009039B3" w:rsidRPr="009039B3" w:rsidRDefault="009039B3" w:rsidP="009039B3">
      <w:pPr>
        <w:rPr>
          <w:b/>
          <w:bCs/>
        </w:rPr>
      </w:pPr>
      <w:r w:rsidRPr="009039B3">
        <w:rPr>
          <w:b/>
          <w:bCs/>
        </w:rPr>
        <w:t>Streamlining financial</w:t>
      </w:r>
      <w:r w:rsidRPr="009039B3">
        <w:rPr>
          <w:b/>
          <w:bCs/>
        </w:rPr>
        <w:br/>
        <w:t>transactions</w:t>
      </w:r>
    </w:p>
    <w:p w14:paraId="27C903CC" w14:textId="77777777" w:rsidR="009039B3" w:rsidRPr="009039B3" w:rsidRDefault="009039B3" w:rsidP="009039B3">
      <w:pPr>
        <w:rPr>
          <w:b/>
          <w:bCs/>
        </w:rPr>
      </w:pPr>
      <w:r w:rsidRPr="009039B3">
        <w:rPr>
          <w:b/>
          <w:bCs/>
        </w:rPr>
        <w:t>Ensuring</w:t>
      </w:r>
      <w:r w:rsidRPr="009039B3">
        <w:rPr>
          <w:b/>
          <w:bCs/>
        </w:rPr>
        <w:br/>
        <w:t>Accuracy</w:t>
      </w:r>
    </w:p>
    <w:p w14:paraId="65A35FE1" w14:textId="77777777" w:rsidR="009039B3" w:rsidRPr="009039B3" w:rsidRDefault="009039B3" w:rsidP="009039B3">
      <w:pPr>
        <w:rPr>
          <w:b/>
          <w:bCs/>
        </w:rPr>
      </w:pPr>
      <w:r w:rsidRPr="009039B3">
        <w:rPr>
          <w:b/>
          <w:bCs/>
        </w:rPr>
        <w:t>Providing real-time insights</w:t>
      </w:r>
      <w:r w:rsidRPr="009039B3">
        <w:rPr>
          <w:b/>
          <w:bCs/>
        </w:rPr>
        <w:br/>
        <w:t>into business operations</w:t>
      </w:r>
    </w:p>
    <w:p w14:paraId="47A23279" w14:textId="77777777" w:rsidR="009039B3" w:rsidRPr="009039B3" w:rsidRDefault="009039B3" w:rsidP="009039B3">
      <w:pPr>
        <w:rPr>
          <w:b/>
          <w:bCs/>
        </w:rPr>
      </w:pPr>
      <w:r w:rsidRPr="009039B3">
        <w:rPr>
          <w:b/>
          <w:bCs/>
        </w:rPr>
        <w:t>Nexelus ERP Integration Approach</w:t>
      </w:r>
    </w:p>
    <w:p w14:paraId="34772FD6" w14:textId="1BF6BA54" w:rsidR="009039B3" w:rsidRPr="009039B3" w:rsidRDefault="009039B3" w:rsidP="009039B3">
      <w:r w:rsidRPr="009039B3">
        <w:t xml:space="preserve">Over the years, Nexelus has </w:t>
      </w:r>
      <w:ins w:id="1" w:author="Legal Review" w:date="2024-12-06T10:12:00Z" w16du:dateUtc="2024-12-06T15:12:00Z">
        <w:r w:rsidR="00CF18B0">
          <w:t xml:space="preserve">provided “out-of-the-box” </w:t>
        </w:r>
      </w:ins>
      <w:r w:rsidRPr="009039B3">
        <w:t>integrat</w:t>
      </w:r>
      <w:ins w:id="2" w:author="Legal Review" w:date="2024-12-06T10:12:00Z" w16du:dateUtc="2024-12-06T15:12:00Z">
        <w:r w:rsidR="00CF18B0">
          <w:t>ion</w:t>
        </w:r>
      </w:ins>
      <w:del w:id="3" w:author="Legal Review" w:date="2024-12-06T10:12:00Z" w16du:dateUtc="2024-12-06T15:12:00Z">
        <w:r w:rsidRPr="009039B3" w:rsidDel="00CF18B0">
          <w:delText>ed</w:delText>
        </w:r>
      </w:del>
      <w:r w:rsidRPr="009039B3">
        <w:t xml:space="preserve"> with several ERP and financial accounting systems using</w:t>
      </w:r>
      <w:del w:id="4" w:author="Legal Review" w:date="2024-12-06T10:12:00Z" w16du:dateUtc="2024-12-06T15:12:00Z">
        <w:r w:rsidRPr="009039B3" w:rsidDel="00CF18B0">
          <w:delText xml:space="preserve"> a</w:delText>
        </w:r>
      </w:del>
      <w:r w:rsidRPr="009039B3">
        <w:t>:</w:t>
      </w:r>
    </w:p>
    <w:p w14:paraId="5B730373" w14:textId="77777777" w:rsidR="009039B3" w:rsidRPr="009039B3" w:rsidRDefault="009039B3" w:rsidP="009039B3">
      <w:pPr>
        <w:numPr>
          <w:ilvl w:val="0"/>
          <w:numId w:val="1"/>
        </w:numPr>
      </w:pPr>
      <w:r w:rsidRPr="009039B3">
        <w:t>• Standard approach to ensure data integrity</w:t>
      </w:r>
    </w:p>
    <w:p w14:paraId="66584364" w14:textId="77777777" w:rsidR="009039B3" w:rsidRPr="009039B3" w:rsidRDefault="009039B3" w:rsidP="009039B3">
      <w:pPr>
        <w:numPr>
          <w:ilvl w:val="0"/>
          <w:numId w:val="1"/>
        </w:numPr>
      </w:pPr>
      <w:r w:rsidRPr="009039B3">
        <w:t>• Reliable data flow for consistent performance</w:t>
      </w:r>
    </w:p>
    <w:p w14:paraId="631E53C1" w14:textId="77777777" w:rsidR="009039B3" w:rsidRPr="009039B3" w:rsidRDefault="009039B3" w:rsidP="009039B3">
      <w:pPr>
        <w:rPr>
          <w:b/>
          <w:bCs/>
        </w:rPr>
      </w:pPr>
      <w:r w:rsidRPr="009039B3">
        <w:rPr>
          <w:b/>
          <w:bCs/>
        </w:rPr>
        <w:t>ERP and Financial System</w:t>
      </w:r>
      <w:r w:rsidRPr="009039B3">
        <w:rPr>
          <w:b/>
          <w:bCs/>
        </w:rPr>
        <w:br/>
        <w:t>Compatibility</w:t>
      </w:r>
    </w:p>
    <w:p w14:paraId="1D7FF9B1" w14:textId="77777777" w:rsidR="009039B3" w:rsidRPr="009039B3" w:rsidRDefault="009039B3" w:rsidP="009039B3">
      <w:pPr>
        <w:numPr>
          <w:ilvl w:val="0"/>
          <w:numId w:val="2"/>
        </w:numPr>
      </w:pPr>
      <w:r w:rsidRPr="009039B3">
        <w:t>• Nexelus provides out-of-the-box integration with multiple ERP and Financial Systems.</w:t>
      </w:r>
    </w:p>
    <w:p w14:paraId="519AC854" w14:textId="38A31C5F" w:rsidR="009039B3" w:rsidRPr="009039B3" w:rsidRDefault="009039B3" w:rsidP="009039B3">
      <w:pPr>
        <w:numPr>
          <w:ilvl w:val="0"/>
          <w:numId w:val="2"/>
        </w:numPr>
      </w:pPr>
      <w:r w:rsidRPr="009039B3">
        <w:t>• </w:t>
      </w:r>
      <w:ins w:id="5" w:author="Legal Review" w:date="2024-12-06T10:13:00Z" w16du:dateUtc="2024-12-06T15:13:00Z">
        <w:r w:rsidR="00CF18B0">
          <w:t>Nexelus</w:t>
        </w:r>
      </w:ins>
      <w:del w:id="6" w:author="Legal Review" w:date="2024-12-06T10:13:00Z" w16du:dateUtc="2024-12-06T15:13:00Z">
        <w:r w:rsidRPr="009039B3" w:rsidDel="00CF18B0">
          <w:delText>It</w:delText>
        </w:r>
      </w:del>
      <w:r w:rsidRPr="009039B3">
        <w:t xml:space="preserve"> can also connect to any ERP or Financial Accounting system as needed.</w:t>
      </w:r>
    </w:p>
    <w:p w14:paraId="3A040DDE" w14:textId="77777777" w:rsidR="009039B3" w:rsidRPr="009039B3" w:rsidRDefault="009039B3" w:rsidP="009039B3">
      <w:pPr>
        <w:rPr>
          <w:b/>
          <w:bCs/>
        </w:rPr>
      </w:pPr>
      <w:r w:rsidRPr="009039B3">
        <w:rPr>
          <w:b/>
          <w:bCs/>
        </w:rPr>
        <w:t>Benefits</w:t>
      </w:r>
    </w:p>
    <w:p w14:paraId="4894BED6" w14:textId="77777777" w:rsidR="009039B3" w:rsidRPr="009039B3" w:rsidRDefault="009039B3" w:rsidP="009039B3">
      <w:pPr>
        <w:rPr>
          <w:b/>
          <w:bCs/>
        </w:rPr>
      </w:pPr>
      <w:r w:rsidRPr="009039B3">
        <w:rPr>
          <w:b/>
          <w:bCs/>
        </w:rPr>
        <w:t>Seamless ERP</w:t>
      </w:r>
      <w:r w:rsidRPr="009039B3">
        <w:rPr>
          <w:b/>
          <w:bCs/>
        </w:rPr>
        <w:br/>
        <w:t>Connectivity</w:t>
      </w:r>
    </w:p>
    <w:p w14:paraId="0D69F2A2" w14:textId="77777777" w:rsidR="009039B3" w:rsidRPr="009039B3" w:rsidRDefault="009039B3" w:rsidP="009039B3">
      <w:r w:rsidRPr="009039B3">
        <w:lastRenderedPageBreak/>
        <w:t>Connects ERP systems with other business applications and data sources.</w:t>
      </w:r>
    </w:p>
    <w:p w14:paraId="348DF0FE" w14:textId="77777777" w:rsidR="009039B3" w:rsidRPr="009039B3" w:rsidRDefault="009039B3" w:rsidP="009039B3">
      <w:pPr>
        <w:rPr>
          <w:b/>
          <w:bCs/>
        </w:rPr>
      </w:pPr>
      <w:r w:rsidRPr="009039B3">
        <w:rPr>
          <w:b/>
          <w:bCs/>
        </w:rPr>
        <w:t>Automated Data</w:t>
      </w:r>
      <w:r w:rsidRPr="009039B3">
        <w:rPr>
          <w:b/>
          <w:bCs/>
        </w:rPr>
        <w:br/>
        <w:t>Exchange</w:t>
      </w:r>
    </w:p>
    <w:p w14:paraId="44630655" w14:textId="77777777" w:rsidR="009039B3" w:rsidRPr="009039B3" w:rsidRDefault="009039B3" w:rsidP="009039B3">
      <w:r w:rsidRPr="009039B3">
        <w:t>Enables seamless data exchange and process automation.</w:t>
      </w:r>
      <w:r w:rsidRPr="009039B3">
        <w:br/>
      </w:r>
    </w:p>
    <w:p w14:paraId="25F6BE5A" w14:textId="77777777" w:rsidR="009039B3" w:rsidRPr="009039B3" w:rsidRDefault="009039B3" w:rsidP="009039B3">
      <w:pPr>
        <w:rPr>
          <w:b/>
          <w:bCs/>
        </w:rPr>
      </w:pPr>
      <w:r w:rsidRPr="009039B3">
        <w:rPr>
          <w:b/>
          <w:bCs/>
        </w:rPr>
        <w:t>Synchronized</w:t>
      </w:r>
      <w:r w:rsidRPr="009039B3">
        <w:rPr>
          <w:b/>
          <w:bCs/>
        </w:rPr>
        <w:br/>
        <w:t>Financial Data</w:t>
      </w:r>
    </w:p>
    <w:p w14:paraId="05F14383" w14:textId="77777777" w:rsidR="009039B3" w:rsidRPr="009039B3" w:rsidRDefault="009039B3" w:rsidP="009039B3">
      <w:r w:rsidRPr="009039B3">
        <w:t>Synchronizes all financial data across the organization.</w:t>
      </w:r>
      <w:r w:rsidRPr="009039B3">
        <w:br/>
      </w:r>
    </w:p>
    <w:p w14:paraId="13B7B0A4" w14:textId="77777777" w:rsidR="009039B3" w:rsidRPr="009039B3" w:rsidRDefault="009039B3" w:rsidP="009039B3">
      <w:pPr>
        <w:rPr>
          <w:b/>
          <w:bCs/>
        </w:rPr>
      </w:pPr>
      <w:r w:rsidRPr="009039B3">
        <w:rPr>
          <w:b/>
          <w:bCs/>
        </w:rPr>
        <w:t>Single Source</w:t>
      </w:r>
      <w:r w:rsidRPr="009039B3">
        <w:rPr>
          <w:b/>
          <w:bCs/>
        </w:rPr>
        <w:br/>
        <w:t>of Truth</w:t>
      </w:r>
    </w:p>
    <w:p w14:paraId="090031F6" w14:textId="2D98609E" w:rsidR="009039B3" w:rsidRPr="009039B3" w:rsidRDefault="009039B3" w:rsidP="009039B3">
      <w:r w:rsidRPr="009039B3">
        <w:t xml:space="preserve">Easily scale your </w:t>
      </w:r>
      <w:ins w:id="7" w:author="Legal Review" w:date="2024-12-06T10:15:00Z" w16du:dateUtc="2024-12-06T15:15:00Z">
        <w:r w:rsidR="00CF18B0">
          <w:t>financial</w:t>
        </w:r>
      </w:ins>
      <w:del w:id="8" w:author="Legal Review" w:date="2024-12-06T10:15:00Z" w16du:dateUtc="2024-12-06T15:15:00Z">
        <w:r w:rsidRPr="009039B3" w:rsidDel="00CF18B0">
          <w:delText>AP</w:delText>
        </w:r>
      </w:del>
      <w:r w:rsidRPr="009039B3">
        <w:t xml:space="preserve"> processes as your business grows.</w:t>
      </w:r>
      <w:r w:rsidRPr="009039B3">
        <w:br/>
      </w:r>
    </w:p>
    <w:p w14:paraId="67896E8D" w14:textId="4C28AFF6" w:rsidR="009039B3" w:rsidRPr="009039B3" w:rsidRDefault="009039B3" w:rsidP="009039B3">
      <w:r w:rsidRPr="009039B3">
        <w:rPr>
          <w:noProof/>
        </w:rPr>
        <w:drawing>
          <wp:inline distT="0" distB="0" distL="0" distR="0" wp14:anchorId="0E5054FA" wp14:editId="781E3966">
            <wp:extent cx="2362200" cy="660400"/>
            <wp:effectExtent l="0" t="0" r="0" b="0"/>
            <wp:docPr id="1155863241" name="Picture 3" descr="A black background with white letters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63241" name="Picture 3" descr="A black background with white letters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2FC4E" w14:textId="77777777" w:rsidR="009039B3" w:rsidRPr="009039B3" w:rsidRDefault="009039B3" w:rsidP="009039B3">
      <w:pPr>
        <w:numPr>
          <w:ilvl w:val="0"/>
          <w:numId w:val="3"/>
        </w:numPr>
      </w:pPr>
      <w:hyperlink r:id="rId8" w:history="1">
        <w:r w:rsidRPr="009039B3">
          <w:rPr>
            <w:rStyle w:val="Hyperlink"/>
          </w:rPr>
          <w:t>About Us</w:t>
        </w:r>
      </w:hyperlink>
    </w:p>
    <w:p w14:paraId="5675F116" w14:textId="77777777" w:rsidR="009039B3" w:rsidRPr="009039B3" w:rsidRDefault="009039B3" w:rsidP="009039B3">
      <w:pPr>
        <w:numPr>
          <w:ilvl w:val="0"/>
          <w:numId w:val="3"/>
        </w:numPr>
      </w:pPr>
      <w:hyperlink r:id="rId9" w:history="1">
        <w:r w:rsidRPr="009039B3">
          <w:rPr>
            <w:rStyle w:val="Hyperlink"/>
          </w:rPr>
          <w:t>Security &amp; Compliance</w:t>
        </w:r>
      </w:hyperlink>
    </w:p>
    <w:p w14:paraId="05AEAE0A" w14:textId="77777777" w:rsidR="009039B3" w:rsidRPr="009039B3" w:rsidRDefault="009039B3" w:rsidP="009039B3">
      <w:pPr>
        <w:numPr>
          <w:ilvl w:val="0"/>
          <w:numId w:val="3"/>
        </w:numPr>
      </w:pPr>
      <w:hyperlink r:id="rId10" w:history="1">
        <w:r w:rsidRPr="009039B3">
          <w:rPr>
            <w:rStyle w:val="Hyperlink"/>
          </w:rPr>
          <w:t>Contact Us</w:t>
        </w:r>
      </w:hyperlink>
    </w:p>
    <w:p w14:paraId="19576F55" w14:textId="77777777" w:rsidR="009039B3" w:rsidRPr="009039B3" w:rsidRDefault="009039B3" w:rsidP="009039B3">
      <w:r w:rsidRPr="009039B3">
        <w:t>   </w:t>
      </w:r>
    </w:p>
    <w:p w14:paraId="4A56BE1C" w14:textId="77777777" w:rsidR="009039B3" w:rsidRPr="009039B3" w:rsidRDefault="009039B3" w:rsidP="009039B3">
      <w:r w:rsidRPr="009039B3">
        <w:t>© Copyright 2024, All Rights Reserved</w:t>
      </w:r>
    </w:p>
    <w:p w14:paraId="03CBE770" w14:textId="77777777" w:rsidR="00A54541" w:rsidRDefault="00A54541"/>
    <w:sectPr w:rsidR="00A5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824B8"/>
    <w:multiLevelType w:val="multilevel"/>
    <w:tmpl w:val="BAF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F7559"/>
    <w:multiLevelType w:val="multilevel"/>
    <w:tmpl w:val="6956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1E7C3E"/>
    <w:multiLevelType w:val="multilevel"/>
    <w:tmpl w:val="4E66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0839679">
    <w:abstractNumId w:val="0"/>
  </w:num>
  <w:num w:numId="2" w16cid:durableId="152919357">
    <w:abstractNumId w:val="1"/>
  </w:num>
  <w:num w:numId="3" w16cid:durableId="51715841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egal Review">
    <w15:presenceInfo w15:providerId="None" w15:userId="Legal Revi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B3"/>
    <w:rsid w:val="009039B3"/>
    <w:rsid w:val="009E1B17"/>
    <w:rsid w:val="00A54541"/>
    <w:rsid w:val="00A875FD"/>
    <w:rsid w:val="00C57ED8"/>
    <w:rsid w:val="00C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C59B"/>
  <w15:chartTrackingRefBased/>
  <w15:docId w15:val="{45528431-5087-4662-A47A-2AFBFCF1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9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9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9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9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9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39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9B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F1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6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9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41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82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830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73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858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8845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391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80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278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223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139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03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10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77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90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12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0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65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7341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354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411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30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13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29631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30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3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140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10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707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233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471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95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11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126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848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1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03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368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36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849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839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6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27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59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3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87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65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118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557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165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4746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839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476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0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9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4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3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25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51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193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627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957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02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22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18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54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378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5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885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355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18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11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35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7910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073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567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524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634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371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8519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751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391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923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0455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357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034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758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75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635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9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9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1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25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45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14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5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9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065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0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59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2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3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3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8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92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80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0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3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8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94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98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54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8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663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302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118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238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68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35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975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309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72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9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47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02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41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670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67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0399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7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051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00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8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98024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62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15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39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38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48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018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83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02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49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31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9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689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39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07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61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60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73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07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33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0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9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56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02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853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293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980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349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0550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58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59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81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29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05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56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26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48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167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0428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28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32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51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91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5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9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01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28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099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996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337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882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80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084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392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7454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71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7237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505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9980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426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57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624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96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92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549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686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94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950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449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1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6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99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70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39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9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13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6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0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9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3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7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2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41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4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2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elus.gotit.pk/about-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xelus.gotit.pk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nexelus.gotit.pk/contact-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xelus.gotit.pk/security-compli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Legal Review</dc:creator>
  <cp:keywords/>
  <dc:description/>
  <cp:lastModifiedBy>Legal Review</cp:lastModifiedBy>
  <cp:revision>2</cp:revision>
  <dcterms:created xsi:type="dcterms:W3CDTF">2024-12-05T16:57:00Z</dcterms:created>
  <dcterms:modified xsi:type="dcterms:W3CDTF">2024-12-06T15:16:00Z</dcterms:modified>
</cp:coreProperties>
</file>