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9C2AA" w14:textId="77777777" w:rsidR="005F0244" w:rsidRPr="005F0244" w:rsidRDefault="005F0244" w:rsidP="005F0244">
      <w:pPr>
        <w:rPr>
          <w:b/>
          <w:bCs/>
        </w:rPr>
      </w:pPr>
      <w:proofErr w:type="gramStart"/>
      <w:r w:rsidRPr="005F0244">
        <w:rPr>
          <w:b/>
          <w:bCs/>
        </w:rPr>
        <w:t>Ad</w:t>
      </w:r>
      <w:proofErr w:type="gramEnd"/>
      <w:r w:rsidRPr="005F0244">
        <w:rPr>
          <w:b/>
          <w:bCs/>
        </w:rPr>
        <w:t xml:space="preserve"> Tech</w:t>
      </w:r>
    </w:p>
    <w:p w14:paraId="586D9CAB" w14:textId="3D7D5DA5" w:rsidR="005F0244" w:rsidRPr="005F0244" w:rsidRDefault="005F0244" w:rsidP="005F0244">
      <w:proofErr w:type="spellStart"/>
      <w:r w:rsidRPr="005F0244">
        <w:t>Nexelus’s</w:t>
      </w:r>
      <w:proofErr w:type="spellEnd"/>
      <w:r w:rsidRPr="005F0244">
        <w:t xml:space="preserve"> </w:t>
      </w:r>
      <w:ins w:id="0" w:author="Legal Review" w:date="2024-12-06T10:00:00Z" w16du:dateUtc="2024-12-06T15:00:00Z">
        <w:r w:rsidR="00786AD2">
          <w:t>platfor</w:t>
        </w:r>
      </w:ins>
      <w:ins w:id="1" w:author="Legal Review" w:date="2024-12-06T10:01:00Z" w16du:dateUtc="2024-12-06T15:01:00Z">
        <w:r w:rsidR="00786AD2">
          <w:t>m</w:t>
        </w:r>
      </w:ins>
      <w:del w:id="2" w:author="Legal Review" w:date="2024-12-06T10:01:00Z" w16du:dateUtc="2024-12-06T15:01:00Z">
        <w:r w:rsidRPr="005F0244" w:rsidDel="00786AD2">
          <w:delText>design</w:delText>
        </w:r>
      </w:del>
      <w:r w:rsidRPr="005F0244">
        <w:t xml:space="preserve"> is built on open integration with the ad tech media ecosystem.</w:t>
      </w:r>
    </w:p>
    <w:p w14:paraId="00202CB5" w14:textId="53DBC129" w:rsidR="005F0244" w:rsidRPr="005F0244" w:rsidRDefault="005F0244" w:rsidP="005F0244">
      <w:r w:rsidRPr="005F0244">
        <w:rPr>
          <w:noProof/>
        </w:rPr>
        <w:drawing>
          <wp:inline distT="0" distB="0" distL="0" distR="0" wp14:anchorId="69EB8A21" wp14:editId="59BB8ADD">
            <wp:extent cx="1581150" cy="1581150"/>
            <wp:effectExtent l="0" t="0" r="0" b="0"/>
            <wp:docPr id="1203551915" name="Picture 20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1915" name="Picture 20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FD466" w14:textId="77777777" w:rsidR="005F0244" w:rsidRPr="005F0244" w:rsidRDefault="005F0244" w:rsidP="005F0244">
      <w:pPr>
        <w:rPr>
          <w:b/>
          <w:bCs/>
        </w:rPr>
      </w:pPr>
      <w:r w:rsidRPr="005F0244">
        <w:rPr>
          <w:b/>
          <w:bCs/>
        </w:rPr>
        <w:t>Automated Campaign Management</w:t>
      </w:r>
    </w:p>
    <w:p w14:paraId="10643330" w14:textId="50E51324" w:rsidR="005F0244" w:rsidRPr="005F0244" w:rsidRDefault="005F0244" w:rsidP="005F0244">
      <w:pPr>
        <w:numPr>
          <w:ilvl w:val="0"/>
          <w:numId w:val="1"/>
        </w:numPr>
      </w:pPr>
      <w:r w:rsidRPr="005F0244">
        <w:t>• Create, modify</w:t>
      </w:r>
      <w:del w:id="3" w:author="Legal Review" w:date="2024-12-06T10:01:00Z" w16du:dateUtc="2024-12-06T15:01:00Z">
        <w:r w:rsidRPr="005F0244" w:rsidDel="00786AD2">
          <w:delText>,</w:delText>
        </w:r>
      </w:del>
      <w:r w:rsidRPr="005F0244">
        <w:t xml:space="preserve"> and optimize ad campaigns.</w:t>
      </w:r>
    </w:p>
    <w:p w14:paraId="6F0C6A1D" w14:textId="77777777" w:rsidR="005F0244" w:rsidRPr="005F0244" w:rsidRDefault="005F0244" w:rsidP="005F0244">
      <w:pPr>
        <w:numPr>
          <w:ilvl w:val="0"/>
          <w:numId w:val="1"/>
        </w:numPr>
      </w:pPr>
      <w:r w:rsidRPr="005F0244">
        <w:t>• From naming conventions to pricing considerations, Nexelus has it all.</w:t>
      </w:r>
    </w:p>
    <w:p w14:paraId="4A4FC4C8" w14:textId="292CFDFF" w:rsidR="005F0244" w:rsidRPr="005F0244" w:rsidRDefault="005F0244" w:rsidP="005F0244">
      <w:pPr>
        <w:numPr>
          <w:ilvl w:val="0"/>
          <w:numId w:val="1"/>
        </w:numPr>
      </w:pPr>
      <w:r w:rsidRPr="005F0244">
        <w:t xml:space="preserve">• Source inventory through a sophisticated RFP process or rely on internal expertise to </w:t>
      </w:r>
      <w:ins w:id="4" w:author="Legal Review" w:date="2024-12-06T10:01:00Z" w16du:dateUtc="2024-12-06T15:01:00Z">
        <w:r w:rsidR="00786AD2">
          <w:t>allocate</w:t>
        </w:r>
      </w:ins>
      <w:del w:id="5" w:author="Legal Review" w:date="2024-12-06T10:01:00Z" w16du:dateUtc="2024-12-06T15:01:00Z">
        <w:r w:rsidRPr="005F0244" w:rsidDel="00786AD2">
          <w:delText>come with</w:delText>
        </w:r>
      </w:del>
      <w:r w:rsidRPr="005F0244">
        <w:t xml:space="preserve"> media spend across multiple media channels.</w:t>
      </w:r>
    </w:p>
    <w:p w14:paraId="713D1C5F" w14:textId="02783683" w:rsidR="005F0244" w:rsidRPr="005F0244" w:rsidRDefault="005F0244" w:rsidP="005F0244">
      <w:pPr>
        <w:numPr>
          <w:ilvl w:val="0"/>
          <w:numId w:val="1"/>
        </w:numPr>
      </w:pPr>
      <w:proofErr w:type="gramStart"/>
      <w:r w:rsidRPr="005F0244">
        <w:t>• Rules</w:t>
      </w:r>
      <w:proofErr w:type="gramEnd"/>
      <w:r w:rsidRPr="005F0244">
        <w:t xml:space="preserve"> based hierarchical approvals along with electronic signatures on customizable media authorization documents </w:t>
      </w:r>
      <w:del w:id="6" w:author="Legal Review" w:date="2024-12-06T10:02:00Z" w16du:dateUtc="2024-12-06T15:02:00Z">
        <w:r w:rsidRPr="005F0244" w:rsidDel="00786AD2">
          <w:delText xml:space="preserve">from clients </w:delText>
        </w:r>
      </w:del>
      <w:r w:rsidRPr="005F0244">
        <w:t>brings audit control and efficiency.</w:t>
      </w:r>
    </w:p>
    <w:p w14:paraId="5076620B" w14:textId="4C059375" w:rsidR="005F0244" w:rsidRPr="005F0244" w:rsidRDefault="005F0244" w:rsidP="005F0244">
      <w:pPr>
        <w:numPr>
          <w:ilvl w:val="0"/>
          <w:numId w:val="1"/>
        </w:numPr>
      </w:pPr>
      <w:r w:rsidRPr="005F0244">
        <w:t xml:space="preserve">• Seamlessly create campaigns and orders in all major </w:t>
      </w:r>
      <w:ins w:id="7" w:author="Legal Review" w:date="2024-12-06T10:03:00Z" w16du:dateUtc="2024-12-06T15:03:00Z">
        <w:r w:rsidR="00786AD2">
          <w:t xml:space="preserve">ad tech </w:t>
        </w:r>
      </w:ins>
      <w:r w:rsidRPr="005F0244">
        <w:t>platforms.</w:t>
      </w:r>
    </w:p>
    <w:p w14:paraId="689C31CF" w14:textId="77777777" w:rsidR="005F0244" w:rsidRPr="005F0244" w:rsidRDefault="005F0244" w:rsidP="005F0244">
      <w:pPr>
        <w:numPr>
          <w:ilvl w:val="0"/>
          <w:numId w:val="1"/>
        </w:numPr>
      </w:pPr>
      <w:r w:rsidRPr="005F0244">
        <w:t>• Manage multiple campaigns simultaneously.</w:t>
      </w:r>
    </w:p>
    <w:p w14:paraId="4B2FCF08" w14:textId="77777777" w:rsidR="005F0244" w:rsidRPr="005F0244" w:rsidRDefault="005F0244" w:rsidP="005F0244">
      <w:pPr>
        <w:rPr>
          <w:b/>
          <w:bCs/>
        </w:rPr>
      </w:pPr>
      <w:r w:rsidRPr="005F0244">
        <w:rPr>
          <w:b/>
          <w:bCs/>
        </w:rPr>
        <w:t>Our Trusted</w:t>
      </w:r>
      <w:r w:rsidRPr="005F0244">
        <w:rPr>
          <w:b/>
          <w:bCs/>
        </w:rPr>
        <w:br/>
        <w:t>Partners</w:t>
      </w:r>
    </w:p>
    <w:p w14:paraId="042630EA" w14:textId="0A45056F" w:rsidR="005F0244" w:rsidRPr="005F0244" w:rsidRDefault="005F0244" w:rsidP="005F0244">
      <w:r w:rsidRPr="005F0244">
        <w:rPr>
          <w:noProof/>
        </w:rPr>
        <w:drawing>
          <wp:inline distT="0" distB="0" distL="0" distR="0" wp14:anchorId="0C1F1219" wp14:editId="13D26A4F">
            <wp:extent cx="3403600" cy="1168400"/>
            <wp:effectExtent l="0" t="0" r="6350" b="0"/>
            <wp:docPr id="14789367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244">
        <w:t>Google</w:t>
      </w:r>
    </w:p>
    <w:p w14:paraId="482F2DAA" w14:textId="3360713C" w:rsidR="005F0244" w:rsidRPr="005F0244" w:rsidRDefault="005F0244" w:rsidP="005F0244">
      <w:r w:rsidRPr="005F0244">
        <w:rPr>
          <w:noProof/>
        </w:rPr>
        <w:drawing>
          <wp:inline distT="0" distB="0" distL="0" distR="0" wp14:anchorId="1F05F119" wp14:editId="0ACB2F55">
            <wp:extent cx="3435350" cy="1181100"/>
            <wp:effectExtent l="0" t="0" r="0" b="0"/>
            <wp:docPr id="1146677419" name="Picture 18" descr="A close-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677419" name="Picture 18" descr="A close-up of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244">
        <w:t>Double Click Campaign Manager</w:t>
      </w:r>
    </w:p>
    <w:p w14:paraId="54F7B67D" w14:textId="53617849" w:rsidR="005F0244" w:rsidRPr="005F0244" w:rsidRDefault="005F0244" w:rsidP="005F0244">
      <w:r w:rsidRPr="005F0244">
        <w:rPr>
          <w:noProof/>
        </w:rPr>
        <w:lastRenderedPageBreak/>
        <w:drawing>
          <wp:inline distT="0" distB="0" distL="0" distR="0" wp14:anchorId="41FEFF68" wp14:editId="2FE38AB3">
            <wp:extent cx="3403600" cy="1181100"/>
            <wp:effectExtent l="0" t="0" r="0" b="0"/>
            <wp:docPr id="1629829541" name="Picture 17" descr="A green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829541" name="Picture 17" descr="A green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244">
        <w:t>Double Click Bid Manager</w:t>
      </w:r>
    </w:p>
    <w:p w14:paraId="3E20AA2F" w14:textId="44196D61" w:rsidR="005F0244" w:rsidRPr="005F0244" w:rsidRDefault="005F0244" w:rsidP="005F0244">
      <w:r w:rsidRPr="005F0244">
        <w:rPr>
          <w:noProof/>
        </w:rPr>
        <w:drawing>
          <wp:inline distT="0" distB="0" distL="0" distR="0" wp14:anchorId="6E9922E1" wp14:editId="474CBF0E">
            <wp:extent cx="3435350" cy="1181100"/>
            <wp:effectExtent l="0" t="0" r="0" b="0"/>
            <wp:docPr id="282724542" name="Picture 16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724542" name="Picture 16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244">
        <w:t>The Trade Desk</w:t>
      </w:r>
    </w:p>
    <w:p w14:paraId="062D9F93" w14:textId="4FE501EF" w:rsidR="005F0244" w:rsidRPr="005F0244" w:rsidRDefault="005F0244" w:rsidP="005F0244">
      <w:r w:rsidRPr="005F0244">
        <w:rPr>
          <w:noProof/>
        </w:rPr>
        <w:drawing>
          <wp:inline distT="0" distB="0" distL="0" distR="0" wp14:anchorId="03DBF360" wp14:editId="6036D640">
            <wp:extent cx="3403600" cy="1168400"/>
            <wp:effectExtent l="0" t="0" r="6350" b="0"/>
            <wp:docPr id="1724259630" name="Picture 15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259630" name="Picture 15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244">
        <w:t>Sizmek</w:t>
      </w:r>
    </w:p>
    <w:p w14:paraId="1F4F7D5B" w14:textId="05877435" w:rsidR="005F0244" w:rsidRPr="005F0244" w:rsidRDefault="005F0244" w:rsidP="005F0244">
      <w:r w:rsidRPr="005F0244">
        <w:rPr>
          <w:noProof/>
        </w:rPr>
        <w:drawing>
          <wp:inline distT="0" distB="0" distL="0" distR="0" wp14:anchorId="28145110" wp14:editId="32C64532">
            <wp:extent cx="3435350" cy="1181100"/>
            <wp:effectExtent l="0" t="0" r="0" b="0"/>
            <wp:docPr id="1978511533" name="Picture 14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11533" name="Picture 14" descr="A close up of a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244">
        <w:t>Microsoft</w:t>
      </w:r>
    </w:p>
    <w:p w14:paraId="4788D351" w14:textId="10B5239D" w:rsidR="005F0244" w:rsidRPr="005F0244" w:rsidRDefault="005F0244" w:rsidP="005F0244">
      <w:r w:rsidRPr="005F0244">
        <w:rPr>
          <w:noProof/>
        </w:rPr>
        <w:drawing>
          <wp:inline distT="0" distB="0" distL="0" distR="0" wp14:anchorId="2E76AC94" wp14:editId="7B5950DF">
            <wp:extent cx="3403600" cy="1168400"/>
            <wp:effectExtent l="0" t="0" r="6350" b="0"/>
            <wp:docPr id="1426822682" name="Picture 13" descr="A purple lett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822682" name="Picture 13" descr="A purple letters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0244">
        <w:t>Yahoo</w:t>
      </w:r>
    </w:p>
    <w:p w14:paraId="671F9A4C" w14:textId="68609132" w:rsidR="005F0244" w:rsidRDefault="005F0244" w:rsidP="005F0244">
      <w:pPr>
        <w:rPr>
          <w:ins w:id="8" w:author="Legal Review" w:date="2024-12-06T10:05:00Z" w16du:dateUtc="2024-12-06T15:05:00Z"/>
        </w:rPr>
      </w:pPr>
      <w:r w:rsidRPr="005F0244">
        <w:rPr>
          <w:noProof/>
        </w:rPr>
        <w:drawing>
          <wp:inline distT="0" distB="0" distL="0" distR="0" wp14:anchorId="19C77479" wp14:editId="18845EA6">
            <wp:extent cx="3435350" cy="1181100"/>
            <wp:effectExtent l="0" t="0" r="0" b="0"/>
            <wp:docPr id="21082899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ins w:id="9" w:author="Legal Review" w:date="2024-12-06T10:04:00Z" w16du:dateUtc="2024-12-06T15:04:00Z">
        <w:r w:rsidR="00786AD2">
          <w:t>Meta</w:t>
        </w:r>
      </w:ins>
      <w:del w:id="10" w:author="Legal Review" w:date="2024-12-06T10:04:00Z" w16du:dateUtc="2024-12-06T15:04:00Z">
        <w:r w:rsidRPr="005F0244" w:rsidDel="00786AD2">
          <w:delText>Facebook</w:delText>
        </w:r>
      </w:del>
    </w:p>
    <w:p w14:paraId="44EEC12F" w14:textId="4DEC2335" w:rsidR="00786AD2" w:rsidRDefault="00786AD2" w:rsidP="005F0244">
      <w:pPr>
        <w:rPr>
          <w:ins w:id="11" w:author="Legal Review" w:date="2024-12-06T10:05:00Z" w16du:dateUtc="2024-12-06T15:05:00Z"/>
        </w:rPr>
      </w:pPr>
      <w:ins w:id="12" w:author="Legal Review" w:date="2024-12-06T10:05:00Z" w16du:dateUtc="2024-12-06T15:05:00Z">
        <w:r>
          <w:t>Add LinkedIn</w:t>
        </w:r>
      </w:ins>
    </w:p>
    <w:p w14:paraId="046BF5D9" w14:textId="0FEDBE76" w:rsidR="00786AD2" w:rsidRPr="005F0244" w:rsidRDefault="00786AD2" w:rsidP="005F0244">
      <w:ins w:id="13" w:author="Legal Review" w:date="2024-12-06T10:05:00Z" w16du:dateUtc="2024-12-06T15:05:00Z">
        <w:r>
          <w:lastRenderedPageBreak/>
          <w:t>Amazon?</w:t>
        </w:r>
      </w:ins>
    </w:p>
    <w:p w14:paraId="426F4793" w14:textId="4FB2C86A" w:rsidR="005F0244" w:rsidRPr="005F0244" w:rsidRDefault="005F0244" w:rsidP="005F0244">
      <w:r w:rsidRPr="005F0244">
        <w:rPr>
          <w:noProof/>
        </w:rPr>
        <w:drawing>
          <wp:inline distT="0" distB="0" distL="0" distR="0" wp14:anchorId="13CBFD1B" wp14:editId="2C8086AE">
            <wp:extent cx="2362200" cy="660400"/>
            <wp:effectExtent l="0" t="0" r="0" b="0"/>
            <wp:docPr id="1985497056" name="Picture 11" descr="A black background with white letters&#10;&#10;Description automatically generated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97056" name="Picture 11" descr="A black background with white letters&#10;&#10;Description automatically generated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B6CE" w14:textId="77777777" w:rsidR="005F0244" w:rsidRPr="005F0244" w:rsidRDefault="005F0244" w:rsidP="005F0244">
      <w:pPr>
        <w:numPr>
          <w:ilvl w:val="0"/>
          <w:numId w:val="2"/>
        </w:numPr>
      </w:pPr>
      <w:hyperlink r:id="rId16" w:history="1">
        <w:r w:rsidRPr="005F0244">
          <w:rPr>
            <w:rStyle w:val="Hyperlink"/>
          </w:rPr>
          <w:t>About Us</w:t>
        </w:r>
      </w:hyperlink>
    </w:p>
    <w:p w14:paraId="6F86E5F5" w14:textId="77777777" w:rsidR="005F0244" w:rsidRPr="005F0244" w:rsidRDefault="005F0244" w:rsidP="005F0244">
      <w:pPr>
        <w:numPr>
          <w:ilvl w:val="0"/>
          <w:numId w:val="2"/>
        </w:numPr>
      </w:pPr>
      <w:hyperlink r:id="rId17" w:history="1">
        <w:r w:rsidRPr="005F0244">
          <w:rPr>
            <w:rStyle w:val="Hyperlink"/>
          </w:rPr>
          <w:t>Security &amp; Compliance</w:t>
        </w:r>
      </w:hyperlink>
    </w:p>
    <w:p w14:paraId="2530E224" w14:textId="77777777" w:rsidR="005F0244" w:rsidRPr="005F0244" w:rsidRDefault="005F0244" w:rsidP="005F0244">
      <w:pPr>
        <w:numPr>
          <w:ilvl w:val="0"/>
          <w:numId w:val="2"/>
        </w:numPr>
      </w:pPr>
      <w:hyperlink r:id="rId18" w:history="1">
        <w:r w:rsidRPr="005F0244">
          <w:rPr>
            <w:rStyle w:val="Hyperlink"/>
          </w:rPr>
          <w:t>Contact Us</w:t>
        </w:r>
      </w:hyperlink>
    </w:p>
    <w:p w14:paraId="5F60358D" w14:textId="77777777" w:rsidR="005F0244" w:rsidRPr="005F0244" w:rsidRDefault="005F0244" w:rsidP="005F0244">
      <w:r w:rsidRPr="005F0244">
        <w:t>   </w:t>
      </w:r>
    </w:p>
    <w:p w14:paraId="08F33E17" w14:textId="77777777" w:rsidR="005F0244" w:rsidRPr="005F0244" w:rsidRDefault="005F0244" w:rsidP="005F0244">
      <w:r w:rsidRPr="005F0244">
        <w:t>© Copyright 2024, All Rights Reserved</w:t>
      </w:r>
    </w:p>
    <w:p w14:paraId="0309E0A6" w14:textId="77777777" w:rsidR="00A54541" w:rsidRDefault="00A54541"/>
    <w:sectPr w:rsidR="00A5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E4035D"/>
    <w:multiLevelType w:val="multilevel"/>
    <w:tmpl w:val="6504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0315D"/>
    <w:multiLevelType w:val="multilevel"/>
    <w:tmpl w:val="D2F0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525532">
    <w:abstractNumId w:val="1"/>
  </w:num>
  <w:num w:numId="2" w16cid:durableId="153276127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gal Review">
    <w15:presenceInfo w15:providerId="None" w15:userId="Legal Revi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44"/>
    <w:rsid w:val="005D304D"/>
    <w:rsid w:val="005F0244"/>
    <w:rsid w:val="005F2E37"/>
    <w:rsid w:val="00786AD2"/>
    <w:rsid w:val="00A54541"/>
    <w:rsid w:val="00C5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F9C6"/>
  <w15:chartTrackingRefBased/>
  <w15:docId w15:val="{9550D10F-F673-440D-8192-006CE67B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0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0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0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0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0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0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0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0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0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0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0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0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0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0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0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0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0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0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0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0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0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0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0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0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0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0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024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F02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024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86A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3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1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01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94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413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11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191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28698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7658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595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34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458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95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8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00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273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69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675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4674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223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39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54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8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41866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39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047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0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86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438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651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4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191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994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7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58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00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059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475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79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4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8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91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275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921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74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377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122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49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69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423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0274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1284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1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43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334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38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649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74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66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9975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52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476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62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6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0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3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04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2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98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1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95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26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85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112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19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99013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408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16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584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439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99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766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754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66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8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46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9360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01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1453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365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709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92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87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73071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46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29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79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70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880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441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2287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029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263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48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3611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56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384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751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09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62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3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47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46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4315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924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919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65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162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3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155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282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643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211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2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3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95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371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0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9750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64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2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9810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52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24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8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7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0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17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nexelus.gotit.pk/contact-u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nexelus.gotit.pk/security-compli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nexelus.gotit.pk/about-us" TargetMode="External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exelus.gotit.p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Review</dc:creator>
  <cp:keywords/>
  <dc:description/>
  <cp:lastModifiedBy>Legal Review</cp:lastModifiedBy>
  <cp:revision>2</cp:revision>
  <dcterms:created xsi:type="dcterms:W3CDTF">2024-12-05T16:56:00Z</dcterms:created>
  <dcterms:modified xsi:type="dcterms:W3CDTF">2024-12-06T15:06:00Z</dcterms:modified>
</cp:coreProperties>
</file>