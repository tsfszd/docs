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D96F1" w14:textId="77777777" w:rsidR="000C7101" w:rsidRPr="000C7101" w:rsidRDefault="000C7101" w:rsidP="000C7101">
      <w:pPr>
        <w:rPr>
          <w:b/>
          <w:bCs/>
        </w:rPr>
      </w:pPr>
      <w:r w:rsidRPr="000C7101">
        <w:rPr>
          <w:b/>
          <w:bCs/>
        </w:rPr>
        <w:t>About Nexelus</w:t>
      </w:r>
    </w:p>
    <w:p w14:paraId="57844CDA" w14:textId="69B30195" w:rsidR="000C7101" w:rsidRPr="000C7101" w:rsidRDefault="000C7101" w:rsidP="000C7101">
      <w:r w:rsidRPr="000C7101">
        <w:rPr>
          <w:noProof/>
        </w:rPr>
        <w:drawing>
          <wp:inline distT="0" distB="0" distL="0" distR="0" wp14:anchorId="0773687C" wp14:editId="6C37A2EE">
            <wp:extent cx="1758950" cy="1758950"/>
            <wp:effectExtent l="0" t="0" r="0" b="0"/>
            <wp:docPr id="1539960198" name="Picture 6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60198" name="Picture 6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34F8" w14:textId="77777777" w:rsidR="000C7101" w:rsidRPr="000C7101" w:rsidRDefault="000C7101" w:rsidP="000C7101">
      <w:pPr>
        <w:rPr>
          <w:b/>
          <w:bCs/>
        </w:rPr>
      </w:pPr>
      <w:r w:rsidRPr="000C7101">
        <w:rPr>
          <w:b/>
          <w:bCs/>
        </w:rPr>
        <w:t>Cloud-Based Operational Software for Marketing Agencies</w:t>
      </w:r>
      <w:r w:rsidRPr="000C7101">
        <w:rPr>
          <w:rFonts w:ascii="Tahoma" w:hAnsi="Tahoma" w:cs="Tahoma"/>
          <w:b/>
          <w:bCs/>
        </w:rPr>
        <w:t> </w:t>
      </w:r>
    </w:p>
    <w:p w14:paraId="564DC58A" w14:textId="28D4A07F" w:rsidR="000C7101" w:rsidRPr="000C7101" w:rsidRDefault="000C7101" w:rsidP="000C7101">
      <w:r w:rsidRPr="000C7101">
        <w:t xml:space="preserve">Nexelus helps agencies run more efficient, transparent, profitable operations. </w:t>
      </w:r>
      <w:ins w:id="0" w:author="Legal Review" w:date="2024-12-06T10:22:00Z" w16du:dateUtc="2024-12-06T15:22:00Z">
        <w:r w:rsidR="00C21E76">
          <w:t>Nexelus</w:t>
        </w:r>
      </w:ins>
      <w:del w:id="1" w:author="Legal Review" w:date="2024-12-06T10:22:00Z" w16du:dateUtc="2024-12-06T15:22:00Z">
        <w:r w:rsidRPr="000C7101" w:rsidDel="00C21E76">
          <w:delText>It</w:delText>
        </w:r>
      </w:del>
      <w:r w:rsidRPr="000C7101">
        <w:t xml:space="preserve"> manages project and campaign workflows with improved speed and efficiency, while our dashboards provide clear views of estimates, costs, time, approvals, billing</w:t>
      </w:r>
      <w:del w:id="2" w:author="Legal Review" w:date="2024-12-06T10:18:00Z" w16du:dateUtc="2024-12-06T15:18:00Z">
        <w:r w:rsidRPr="000C7101" w:rsidDel="00581622">
          <w:delText>,</w:delText>
        </w:r>
      </w:del>
      <w:r w:rsidRPr="000C7101">
        <w:t xml:space="preserve"> and profits. Nexelus integrates seamlessly with major </w:t>
      </w:r>
      <w:ins w:id="3" w:author="Legal Review" w:date="2024-12-06T10:18:00Z" w16du:dateUtc="2024-12-06T15:18:00Z">
        <w:r w:rsidR="00581622">
          <w:t xml:space="preserve">ERP and </w:t>
        </w:r>
      </w:ins>
      <w:r w:rsidRPr="000C7101">
        <w:t>accounting packages, simplifying the operational flow for agencies.</w:t>
      </w:r>
    </w:p>
    <w:p w14:paraId="00A028DC" w14:textId="77777777" w:rsidR="000C7101" w:rsidRPr="000C7101" w:rsidRDefault="000C7101" w:rsidP="000C7101">
      <w:pPr>
        <w:rPr>
          <w:b/>
          <w:bCs/>
        </w:rPr>
      </w:pPr>
      <w:r w:rsidRPr="000C7101">
        <w:rPr>
          <w:b/>
          <w:bCs/>
        </w:rPr>
        <w:t>Media Placement Platform</w:t>
      </w:r>
      <w:r w:rsidRPr="000C7101">
        <w:rPr>
          <w:rFonts w:ascii="Tahoma" w:hAnsi="Tahoma" w:cs="Tahoma"/>
          <w:b/>
          <w:bCs/>
        </w:rPr>
        <w:t> </w:t>
      </w:r>
    </w:p>
    <w:p w14:paraId="1B4C3EB7" w14:textId="47D1BACF" w:rsidR="000C7101" w:rsidRDefault="000C7101" w:rsidP="000C7101">
      <w:pPr>
        <w:rPr>
          <w:ins w:id="4" w:author="Legal Review" w:date="2024-12-06T10:24:00Z" w16du:dateUtc="2024-12-06T15:24:00Z"/>
        </w:rPr>
      </w:pPr>
      <w:r w:rsidRPr="000C7101">
        <w:t>Our full-service, end-to-end media platform enables the placement of digital media buys across premium channels. Through a single sign-on, users can create and execute digital I/Os, reconcile campaign flights</w:t>
      </w:r>
      <w:del w:id="5" w:author="Legal Review" w:date="2024-12-06T10:23:00Z" w16du:dateUtc="2024-12-06T15:23:00Z">
        <w:r w:rsidRPr="000C7101" w:rsidDel="00C21E76">
          <w:delText>,</w:delText>
        </w:r>
      </w:del>
      <w:r w:rsidRPr="000C7101">
        <w:t xml:space="preserve"> and generate KPI reports. Nexelus powers agency operations, ensuring that clients’ advertising budgets are used effectively.</w:t>
      </w:r>
    </w:p>
    <w:p w14:paraId="28CDE8C0" w14:textId="77777777" w:rsidR="00C21E76" w:rsidRDefault="00C21E76" w:rsidP="000C7101">
      <w:pPr>
        <w:rPr>
          <w:ins w:id="6" w:author="Legal Review" w:date="2024-12-06T10:24:00Z" w16du:dateUtc="2024-12-06T15:24:00Z"/>
        </w:rPr>
      </w:pPr>
    </w:p>
    <w:p w14:paraId="289C4649" w14:textId="647AF1ED" w:rsidR="00C21E76" w:rsidRPr="000C7101" w:rsidRDefault="00C21E76" w:rsidP="000C7101">
      <w:ins w:id="7" w:author="Legal Review" w:date="2024-12-06T10:24:00Z" w16du:dateUtc="2024-12-06T15:24:00Z">
        <w:r>
          <w:t>AI Powered AP Autom</w:t>
        </w:r>
      </w:ins>
      <w:ins w:id="8" w:author="Legal Review" w:date="2024-12-06T10:25:00Z" w16du:dateUtc="2024-12-06T15:25:00Z">
        <w:r>
          <w:t>ation (brief description similar to Media above)</w:t>
        </w:r>
      </w:ins>
    </w:p>
    <w:p w14:paraId="570EAE33" w14:textId="2D62F5FD" w:rsidR="000C7101" w:rsidRPr="000C7101" w:rsidRDefault="000C7101" w:rsidP="000C7101">
      <w:r w:rsidRPr="000C7101">
        <w:rPr>
          <w:noProof/>
        </w:rPr>
        <w:lastRenderedPageBreak/>
        <w:drawing>
          <wp:inline distT="0" distB="0" distL="0" distR="0" wp14:anchorId="717C21C1" wp14:editId="089DEB92">
            <wp:extent cx="5791200" cy="6057900"/>
            <wp:effectExtent l="0" t="0" r="0" b="0"/>
            <wp:docPr id="1907472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B6F3" w14:textId="77777777" w:rsidR="000C7101" w:rsidRPr="000C7101" w:rsidRDefault="000C7101" w:rsidP="000C7101">
      <w:pPr>
        <w:rPr>
          <w:b/>
          <w:bCs/>
        </w:rPr>
      </w:pPr>
      <w:r w:rsidRPr="000C7101">
        <w:rPr>
          <w:b/>
          <w:bCs/>
        </w:rPr>
        <w:t>24/7 Product Support</w:t>
      </w:r>
    </w:p>
    <w:p w14:paraId="7FA07751" w14:textId="77777777" w:rsidR="000C7101" w:rsidRPr="000C7101" w:rsidRDefault="000C7101" w:rsidP="000C7101">
      <w:r w:rsidRPr="000C7101">
        <w:rPr>
          <w:rFonts w:ascii="Tahoma" w:hAnsi="Tahoma" w:cs="Tahoma"/>
        </w:rPr>
        <w:t> </w:t>
      </w:r>
      <w:r w:rsidRPr="000C7101">
        <w:t>With offices in North America and Asia, Nexelus offers round-the-clock, global support to keep your operations running smoothly</w:t>
      </w:r>
    </w:p>
    <w:p w14:paraId="4A0E65F9" w14:textId="77777777" w:rsidR="000C7101" w:rsidRPr="000C7101" w:rsidRDefault="000C7101" w:rsidP="000C7101">
      <w:pPr>
        <w:rPr>
          <w:b/>
          <w:bCs/>
        </w:rPr>
      </w:pPr>
      <w:r w:rsidRPr="000C7101">
        <w:rPr>
          <w:b/>
          <w:bCs/>
        </w:rPr>
        <w:t>12th Generation Platform</w:t>
      </w:r>
    </w:p>
    <w:p w14:paraId="256ACB90" w14:textId="77777777" w:rsidR="000C7101" w:rsidRPr="000C7101" w:rsidRDefault="000C7101" w:rsidP="000C7101">
      <w:r w:rsidRPr="000C7101">
        <w:t>As a 12th-generation platform, Nexelus brings best practices to marketing and media agencies, designed and improved over years of industry expertise.</w:t>
      </w:r>
    </w:p>
    <w:p w14:paraId="0D101F71" w14:textId="77777777" w:rsidR="000C7101" w:rsidRPr="000C7101" w:rsidRDefault="000C7101" w:rsidP="000C7101">
      <w:pPr>
        <w:rPr>
          <w:b/>
          <w:bCs/>
        </w:rPr>
      </w:pPr>
      <w:r w:rsidRPr="000C7101">
        <w:rPr>
          <w:b/>
          <w:bCs/>
        </w:rPr>
        <w:t>Built on .NET Web Services</w:t>
      </w:r>
    </w:p>
    <w:p w14:paraId="3E92FA82" w14:textId="77777777" w:rsidR="000C7101" w:rsidRPr="000C7101" w:rsidRDefault="000C7101" w:rsidP="000C7101">
      <w:r w:rsidRPr="000C7101">
        <w:rPr>
          <w:rFonts w:ascii="Tahoma" w:hAnsi="Tahoma" w:cs="Tahoma"/>
        </w:rPr>
        <w:lastRenderedPageBreak/>
        <w:t> </w:t>
      </w:r>
      <w:r w:rsidRPr="000C7101">
        <w:t>Developed on .NET Web Services, Nexelus features an intuitive interface, easy integration options, and a mobile app to ensure ease of use and accessibility.</w:t>
      </w:r>
    </w:p>
    <w:p w14:paraId="27A11981" w14:textId="3CA630E1" w:rsidR="000C7101" w:rsidRPr="000C7101" w:rsidRDefault="000C7101" w:rsidP="000C7101">
      <w:r w:rsidRPr="000C7101">
        <w:rPr>
          <w:noProof/>
        </w:rPr>
        <w:drawing>
          <wp:inline distT="0" distB="0" distL="0" distR="0" wp14:anchorId="4227D89B" wp14:editId="5EAB49B6">
            <wp:extent cx="2362200" cy="660400"/>
            <wp:effectExtent l="0" t="0" r="0" b="0"/>
            <wp:docPr id="1751867539" name="Picture 4" descr="A black background with white letters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67539" name="Picture 4" descr="A black background with white letters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4041" w14:textId="77777777" w:rsidR="000C7101" w:rsidRPr="000C7101" w:rsidRDefault="000C7101" w:rsidP="000C7101">
      <w:pPr>
        <w:numPr>
          <w:ilvl w:val="0"/>
          <w:numId w:val="1"/>
        </w:numPr>
      </w:pPr>
      <w:hyperlink r:id="rId9" w:history="1">
        <w:r w:rsidRPr="000C7101">
          <w:rPr>
            <w:rStyle w:val="Hyperlink"/>
          </w:rPr>
          <w:t>About Us</w:t>
        </w:r>
      </w:hyperlink>
    </w:p>
    <w:p w14:paraId="7019E802" w14:textId="77777777" w:rsidR="000C7101" w:rsidRPr="000C7101" w:rsidRDefault="000C7101" w:rsidP="000C7101">
      <w:pPr>
        <w:numPr>
          <w:ilvl w:val="0"/>
          <w:numId w:val="1"/>
        </w:numPr>
      </w:pPr>
      <w:hyperlink r:id="rId10" w:history="1">
        <w:r w:rsidRPr="000C7101">
          <w:rPr>
            <w:rStyle w:val="Hyperlink"/>
          </w:rPr>
          <w:t>Security &amp; Compliance</w:t>
        </w:r>
      </w:hyperlink>
    </w:p>
    <w:p w14:paraId="2CE6923C" w14:textId="77777777" w:rsidR="000C7101" w:rsidRPr="000C7101" w:rsidRDefault="000C7101" w:rsidP="000C7101">
      <w:pPr>
        <w:numPr>
          <w:ilvl w:val="0"/>
          <w:numId w:val="1"/>
        </w:numPr>
      </w:pPr>
      <w:hyperlink r:id="rId11" w:history="1">
        <w:r w:rsidRPr="000C7101">
          <w:rPr>
            <w:rStyle w:val="Hyperlink"/>
          </w:rPr>
          <w:t>Contact Us</w:t>
        </w:r>
      </w:hyperlink>
    </w:p>
    <w:p w14:paraId="2484C4DE" w14:textId="77777777" w:rsidR="000C7101" w:rsidRPr="000C7101" w:rsidRDefault="000C7101" w:rsidP="000C7101">
      <w:r w:rsidRPr="000C7101">
        <w:t>   </w:t>
      </w:r>
    </w:p>
    <w:p w14:paraId="14812D8D" w14:textId="77777777" w:rsidR="000C7101" w:rsidRPr="000C7101" w:rsidRDefault="000C7101" w:rsidP="000C7101">
      <w:r w:rsidRPr="000C7101">
        <w:t>© Copyright 2024, All Rights Reserved</w:t>
      </w:r>
    </w:p>
    <w:p w14:paraId="7301F5E7" w14:textId="3ABD36D7" w:rsidR="00A54541" w:rsidRDefault="000C7101" w:rsidP="000C7101">
      <w:hyperlink r:id="rId12" w:history="1">
        <w:r w:rsidRPr="000C7101">
          <w:rPr>
            <w:rStyle w:val="Hyperlink"/>
          </w:rPr>
          <w:br/>
        </w:r>
      </w:hyperlink>
    </w:p>
    <w:sectPr w:rsidR="00A5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FD0E34"/>
    <w:multiLevelType w:val="multilevel"/>
    <w:tmpl w:val="09F8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6228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gal Review">
    <w15:presenceInfo w15:providerId="None" w15:userId="Legal Revi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01"/>
    <w:rsid w:val="000C7101"/>
    <w:rsid w:val="00581622"/>
    <w:rsid w:val="00A54541"/>
    <w:rsid w:val="00BE2D9F"/>
    <w:rsid w:val="00C21E76"/>
    <w:rsid w:val="00C57ED8"/>
    <w:rsid w:val="00D9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F25A"/>
  <w15:chartTrackingRefBased/>
  <w15:docId w15:val="{F7EC7BD2-2A38-4932-BAC4-326DC349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1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71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10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816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9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2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2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172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50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2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11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16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3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1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8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8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00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124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99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857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820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688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007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447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58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1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513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6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16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8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443175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34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409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81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1664">
                                                  <w:marLeft w:val="113"/>
                                                  <w:marRight w:val="11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66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83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740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91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67917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8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8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85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4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61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23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47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0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63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0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4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4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6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9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4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7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87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7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47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77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5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7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7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14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0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445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87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375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32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724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35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79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9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94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0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8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50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14076">
                                                  <w:marLeft w:val="0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232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72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56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60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97009">
                                                  <w:marLeft w:val="113"/>
                                                  <w:marRight w:val="113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42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124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365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64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115616">
                                                  <w:marLeft w:val="22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64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765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95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4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33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92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7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33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6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1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6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xelus.gotit.pk/" TargetMode="External"/><Relationship Id="rId12" Type="http://schemas.openxmlformats.org/officeDocument/2006/relationships/hyperlink" Target="https://nexelus.gotit.pk/about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exelus.gotit.pk/contact-u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nexelus.gotit.pk/security-compli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elus.gotit.pk/about-us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 Review</dc:creator>
  <cp:keywords/>
  <dc:description/>
  <cp:lastModifiedBy>Legal Review</cp:lastModifiedBy>
  <cp:revision>3</cp:revision>
  <dcterms:created xsi:type="dcterms:W3CDTF">2024-12-05T17:07:00Z</dcterms:created>
  <dcterms:modified xsi:type="dcterms:W3CDTF">2024-12-06T15:26:00Z</dcterms:modified>
</cp:coreProperties>
</file>