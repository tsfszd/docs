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C2050" w14:textId="77777777" w:rsidR="00B804D3" w:rsidRPr="00B804D3" w:rsidRDefault="00B804D3" w:rsidP="00B804D3">
      <w:r w:rsidRPr="00B804D3">
        <w:rPr>
          <w:b/>
          <w:bCs/>
        </w:rPr>
        <w:t>Empowering Agencies </w:t>
      </w:r>
      <w:proofErr w:type="gramStart"/>
      <w:r w:rsidRPr="00B804D3">
        <w:t>With</w:t>
      </w:r>
      <w:proofErr w:type="gramEnd"/>
      <w:r w:rsidRPr="00B804D3">
        <w:t xml:space="preserve"> Seamless Workflow Solutions</w:t>
      </w:r>
    </w:p>
    <w:p w14:paraId="38807122" w14:textId="77777777" w:rsidR="00B804D3" w:rsidRPr="00B804D3" w:rsidRDefault="00B804D3" w:rsidP="00B804D3">
      <w:r w:rsidRPr="00B804D3">
        <w:t>Optimize Your Agency’s Workflows with Our Comprehensive Cloud-Based Platform </w:t>
      </w:r>
    </w:p>
    <w:p w14:paraId="3280F78D" w14:textId="77777777" w:rsidR="00B804D3" w:rsidRPr="00B804D3" w:rsidRDefault="00B804D3" w:rsidP="00B804D3">
      <w:pPr>
        <w:rPr>
          <w:vanish/>
        </w:rPr>
      </w:pPr>
      <w:r w:rsidRPr="00B804D3">
        <w:rPr>
          <w:vanish/>
        </w:rPr>
        <w:t>Top of Form</w:t>
      </w:r>
    </w:p>
    <w:p w14:paraId="18A599AB" w14:textId="77777777" w:rsidR="00B804D3" w:rsidRPr="00B804D3" w:rsidRDefault="00B804D3" w:rsidP="00B804D3">
      <w:r w:rsidRPr="00B804D3">
        <w:t>Email</w:t>
      </w:r>
    </w:p>
    <w:p w14:paraId="2404E680" w14:textId="77777777" w:rsidR="00B804D3" w:rsidRPr="00B804D3" w:rsidRDefault="00B804D3" w:rsidP="00B804D3">
      <w:r w:rsidRPr="00B804D3">
        <w:t>Book demo</w:t>
      </w:r>
    </w:p>
    <w:p w14:paraId="6B0B8ADF" w14:textId="77777777" w:rsidR="00B804D3" w:rsidRPr="00B804D3" w:rsidRDefault="00B804D3" w:rsidP="00B804D3">
      <w:pPr>
        <w:rPr>
          <w:vanish/>
        </w:rPr>
      </w:pPr>
      <w:r w:rsidRPr="00B804D3">
        <w:rPr>
          <w:vanish/>
        </w:rPr>
        <w:t>Bottom of Form</w:t>
      </w:r>
    </w:p>
    <w:p w14:paraId="34DB8D11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Streamline and Optimize Your Agency’s Operations</w:t>
      </w:r>
    </w:p>
    <w:p w14:paraId="65BF88FC" w14:textId="77777777" w:rsidR="00B804D3" w:rsidRPr="00B804D3" w:rsidRDefault="00B804D3" w:rsidP="00B804D3">
      <w:r w:rsidRPr="00B804D3">
        <w:t>Nexelus is a comprehensive, cloud-based operations management solution designed specifically for marketing agencies. Our clients seek a true SaaS platform that simplifies and optimizes their operational workflows—all within one easy-to-use interface.</w:t>
      </w:r>
    </w:p>
    <w:p w14:paraId="7FF71425" w14:textId="0ACDFD2C" w:rsidR="00B804D3" w:rsidRPr="00B804D3" w:rsidRDefault="00B804D3" w:rsidP="00B804D3">
      <w:r w:rsidRPr="00B804D3">
        <w:rPr>
          <w:noProof/>
        </w:rPr>
        <w:drawing>
          <wp:inline distT="0" distB="0" distL="0" distR="0" wp14:anchorId="629498B8" wp14:editId="49CAF962">
            <wp:extent cx="4476750" cy="4476750"/>
            <wp:effectExtent l="0" t="0" r="0" b="0"/>
            <wp:docPr id="17606615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BF29" w14:textId="77777777" w:rsidR="00B804D3" w:rsidRPr="00B804D3" w:rsidRDefault="00B804D3" w:rsidP="00B804D3">
      <w:r w:rsidRPr="00B804D3">
        <w:t xml:space="preserve">Our </w:t>
      </w:r>
      <w:proofErr w:type="spellStart"/>
      <w:r w:rsidRPr="00B804D3">
        <w:t>Adtech</w:t>
      </w:r>
      <w:proofErr w:type="spellEnd"/>
      <w:r w:rsidRPr="00B804D3">
        <w:br/>
      </w:r>
      <w:r w:rsidRPr="00B804D3">
        <w:rPr>
          <w:b/>
          <w:bCs/>
        </w:rPr>
        <w:t>Partners</w:t>
      </w:r>
    </w:p>
    <w:p w14:paraId="7DCE5B23" w14:textId="5F1A2122" w:rsidR="00B804D3" w:rsidRPr="00B804D3" w:rsidRDefault="00B804D3" w:rsidP="00B804D3">
      <w:r w:rsidRPr="00B804D3">
        <w:rPr>
          <w:noProof/>
        </w:rPr>
        <w:drawing>
          <wp:inline distT="0" distB="0" distL="0" distR="0" wp14:anchorId="79B3AB46" wp14:editId="639B7D13">
            <wp:extent cx="5943600" cy="318770"/>
            <wp:effectExtent l="0" t="0" r="0" b="5080"/>
            <wp:docPr id="689676503" name="Picture 23" descr="Component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omponent 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4659" w14:textId="3E6E6AA1" w:rsidR="00B804D3" w:rsidRPr="00B804D3" w:rsidRDefault="00B804D3" w:rsidP="00B804D3">
      <w:r w:rsidRPr="00B804D3">
        <w:rPr>
          <w:noProof/>
        </w:rPr>
        <w:drawing>
          <wp:inline distT="0" distB="0" distL="0" distR="0" wp14:anchorId="7CBE93DD" wp14:editId="10EF1111">
            <wp:extent cx="5943600" cy="318770"/>
            <wp:effectExtent l="0" t="0" r="0" b="5080"/>
            <wp:docPr id="1378770810" name="Picture 22" descr="Component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omponent 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AF42" w14:textId="2085A6DB" w:rsidR="00B804D3" w:rsidRPr="00B804D3" w:rsidRDefault="00B804D3" w:rsidP="00B804D3">
      <w:r w:rsidRPr="00B804D3">
        <w:rPr>
          <w:noProof/>
        </w:rPr>
        <w:lastRenderedPageBreak/>
        <w:drawing>
          <wp:inline distT="0" distB="0" distL="0" distR="0" wp14:anchorId="363B73CE" wp14:editId="064502B6">
            <wp:extent cx="5943600" cy="318770"/>
            <wp:effectExtent l="0" t="0" r="0" b="5080"/>
            <wp:docPr id="2111551214" name="Picture 21" descr="Component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omponent 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323F" w14:textId="3B260CB8" w:rsidR="00B804D3" w:rsidRPr="00B804D3" w:rsidRDefault="00B804D3" w:rsidP="00B804D3">
      <w:r w:rsidRPr="00B804D3">
        <w:rPr>
          <w:noProof/>
        </w:rPr>
        <w:drawing>
          <wp:inline distT="0" distB="0" distL="0" distR="0" wp14:anchorId="21D67CAE" wp14:editId="61B6C164">
            <wp:extent cx="5943600" cy="318770"/>
            <wp:effectExtent l="0" t="0" r="0" b="5080"/>
            <wp:docPr id="372580896" name="Picture 20" descr="Component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omponent 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685D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Integrated Tools to Manage</w:t>
      </w:r>
      <w:r w:rsidRPr="00B804D3">
        <w:rPr>
          <w:b/>
          <w:bCs/>
        </w:rPr>
        <w:br/>
        <w:t>Your Operations</w:t>
      </w:r>
    </w:p>
    <w:p w14:paraId="20B28A95" w14:textId="60B51C98" w:rsidR="00B804D3" w:rsidRPr="00B804D3" w:rsidRDefault="00F73932" w:rsidP="00B804D3">
      <w:pPr>
        <w:rPr>
          <w:b/>
          <w:bCs/>
        </w:rPr>
      </w:pPr>
      <w:ins w:id="0" w:author="Legal Review" w:date="2024-12-05T13:00:00Z" w16du:dateUtc="2024-12-05T18:00:00Z">
        <w:r>
          <w:rPr>
            <w:b/>
            <w:bCs/>
          </w:rPr>
          <w:t xml:space="preserve">Digital </w:t>
        </w:r>
      </w:ins>
      <w:r w:rsidR="00B804D3" w:rsidRPr="00B804D3">
        <w:rPr>
          <w:b/>
          <w:bCs/>
        </w:rPr>
        <w:t>Media</w:t>
      </w:r>
      <w:r w:rsidR="00B804D3" w:rsidRPr="00B804D3">
        <w:rPr>
          <w:b/>
          <w:bCs/>
        </w:rPr>
        <w:br/>
        <w:t>Management</w:t>
      </w:r>
    </w:p>
    <w:p w14:paraId="7C7B44F3" w14:textId="77777777" w:rsidR="00B804D3" w:rsidRPr="00B804D3" w:rsidRDefault="00B804D3" w:rsidP="00B804D3">
      <w:r w:rsidRPr="00B804D3">
        <w:t>Effortlessly manage digital media buys across all major Ad Tech platforms.</w:t>
      </w:r>
    </w:p>
    <w:p w14:paraId="201121C7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AI-Powered</w:t>
      </w:r>
      <w:r w:rsidRPr="00B804D3">
        <w:rPr>
          <w:b/>
          <w:bCs/>
        </w:rPr>
        <w:br/>
        <w:t>Accounts Payable</w:t>
      </w:r>
    </w:p>
    <w:p w14:paraId="4C49A0BD" w14:textId="77777777" w:rsidR="00B804D3" w:rsidRPr="00B804D3" w:rsidRDefault="00B804D3" w:rsidP="00B804D3">
      <w:r w:rsidRPr="00B804D3">
        <w:t>Automate vendor invoices and approval processes for faster financial management.</w:t>
      </w:r>
    </w:p>
    <w:p w14:paraId="3FA85D82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Real-time</w:t>
      </w:r>
      <w:r w:rsidRPr="00B804D3">
        <w:rPr>
          <w:b/>
          <w:bCs/>
        </w:rPr>
        <w:br/>
        <w:t>Dashboards</w:t>
      </w:r>
    </w:p>
    <w:p w14:paraId="39181ED1" w14:textId="521F700B" w:rsidR="00B804D3" w:rsidRPr="00B804D3" w:rsidRDefault="00B804D3" w:rsidP="00B804D3">
      <w:r w:rsidRPr="00B804D3">
        <w:t>Keep track of project estimates, costs, billing</w:t>
      </w:r>
      <w:del w:id="1" w:author="Legal Review" w:date="2024-12-05T12:59:00Z" w16du:dateUtc="2024-12-05T17:59:00Z">
        <w:r w:rsidRPr="00B804D3" w:rsidDel="00F73932">
          <w:delText>,</w:delText>
        </w:r>
      </w:del>
      <w:r w:rsidRPr="00B804D3">
        <w:t xml:space="preserve"> and profitability in one view.</w:t>
      </w:r>
    </w:p>
    <w:p w14:paraId="6D63028D" w14:textId="77777777" w:rsidR="00B804D3" w:rsidRPr="00B804D3" w:rsidRDefault="00B804D3" w:rsidP="00B804D3">
      <w:r w:rsidRPr="00B804D3">
        <w:t>Optimize Your Agency Workflow with Nexelus</w:t>
      </w:r>
    </w:p>
    <w:p w14:paraId="0A65D822" w14:textId="77777777" w:rsidR="00B804D3" w:rsidRPr="00B804D3" w:rsidRDefault="00B804D3" w:rsidP="00B804D3">
      <w:r w:rsidRPr="00B804D3">
        <w:t>Job &amp; Campaign</w:t>
      </w:r>
      <w:r w:rsidRPr="00B804D3">
        <w:br/>
        <w:t>Financial Management</w:t>
      </w:r>
    </w:p>
    <w:p w14:paraId="00213C0A" w14:textId="77777777" w:rsidR="00B804D3" w:rsidRPr="00B804D3" w:rsidRDefault="00B804D3" w:rsidP="00B804D3">
      <w:r w:rsidRPr="00B804D3">
        <w:t>Workforce</w:t>
      </w:r>
      <w:r w:rsidRPr="00B804D3">
        <w:br/>
        <w:t>Optimization</w:t>
      </w:r>
    </w:p>
    <w:p w14:paraId="1608FB24" w14:textId="77777777" w:rsidR="00B804D3" w:rsidRPr="00B804D3" w:rsidRDefault="00B804D3" w:rsidP="00B804D3">
      <w:r w:rsidRPr="00B804D3">
        <w:t>Best</w:t>
      </w:r>
      <w:r w:rsidRPr="00B804D3">
        <w:br/>
        <w:t>Practices</w:t>
      </w:r>
    </w:p>
    <w:p w14:paraId="71974DB2" w14:textId="77777777" w:rsidR="00B804D3" w:rsidRPr="00B804D3" w:rsidRDefault="00B804D3" w:rsidP="00B804D3">
      <w:r w:rsidRPr="00B804D3">
        <w:t>Cloud-Based,</w:t>
      </w:r>
      <w:r w:rsidRPr="00B804D3">
        <w:br/>
        <w:t>Flexible &amp; Modular</w:t>
      </w:r>
    </w:p>
    <w:p w14:paraId="548CA805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Explore Nexelus in Action:</w:t>
      </w:r>
      <w:r w:rsidRPr="00B804D3">
        <w:rPr>
          <w:b/>
          <w:bCs/>
        </w:rPr>
        <w:br/>
      </w:r>
      <w:r w:rsidRPr="00B804D3">
        <w:t xml:space="preserve">Key Features </w:t>
      </w:r>
      <w:proofErr w:type="gramStart"/>
      <w:r w:rsidRPr="00B804D3">
        <w:t>at a Glance</w:t>
      </w:r>
      <w:proofErr w:type="gramEnd"/>
    </w:p>
    <w:p w14:paraId="3316ABB2" w14:textId="77777777" w:rsidR="00B804D3" w:rsidRPr="00B804D3" w:rsidRDefault="00B804D3" w:rsidP="00B804D3">
      <w:r w:rsidRPr="00B804D3">
        <w:t>AP Workflow</w:t>
      </w:r>
    </w:p>
    <w:p w14:paraId="07C5AA61" w14:textId="3B5054EB" w:rsidR="00B804D3" w:rsidRPr="00B804D3" w:rsidRDefault="00F73932" w:rsidP="00B804D3">
      <w:ins w:id="2" w:author="Legal Review" w:date="2024-12-05T13:00:00Z" w16du:dateUtc="2024-12-05T18:00:00Z">
        <w:r>
          <w:t>Digit</w:t>
        </w:r>
      </w:ins>
      <w:ins w:id="3" w:author="Legal Review" w:date="2024-12-05T13:01:00Z" w16du:dateUtc="2024-12-05T18:01:00Z">
        <w:r>
          <w:t xml:space="preserve">al </w:t>
        </w:r>
      </w:ins>
      <w:r w:rsidR="00B804D3" w:rsidRPr="00B804D3">
        <w:t>Media</w:t>
      </w:r>
    </w:p>
    <w:p w14:paraId="4525EF21" w14:textId="77777777" w:rsidR="00B804D3" w:rsidRPr="00B804D3" w:rsidRDefault="00B804D3" w:rsidP="00B804D3">
      <w:r w:rsidRPr="00B804D3">
        <w:t>Job Management</w:t>
      </w:r>
    </w:p>
    <w:p w14:paraId="5B539F0D" w14:textId="77777777" w:rsidR="00B804D3" w:rsidRPr="00B804D3" w:rsidRDefault="00B804D3" w:rsidP="00B804D3">
      <w:r w:rsidRPr="00B804D3">
        <w:t>Resource Management</w:t>
      </w:r>
    </w:p>
    <w:p w14:paraId="32099C4D" w14:textId="77777777" w:rsidR="00B804D3" w:rsidRPr="00B804D3" w:rsidRDefault="00B804D3" w:rsidP="00B804D3">
      <w:r w:rsidRPr="00B804D3">
        <w:t>Time &amp; Expense Management</w:t>
      </w:r>
    </w:p>
    <w:p w14:paraId="35BE0300" w14:textId="233F5D4B" w:rsidR="00B804D3" w:rsidRPr="00B804D3" w:rsidRDefault="00B804D3" w:rsidP="00B804D3">
      <w:r w:rsidRPr="00B804D3">
        <w:rPr>
          <w:noProof/>
        </w:rPr>
        <w:lastRenderedPageBreak/>
        <w:drawing>
          <wp:inline distT="0" distB="0" distL="0" distR="0" wp14:anchorId="3C79E6B1" wp14:editId="415D2842">
            <wp:extent cx="5943600" cy="2060575"/>
            <wp:effectExtent l="0" t="0" r="0" b="0"/>
            <wp:docPr id="632128738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8738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E659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End-to-End Automation for Digital Media Management</w:t>
      </w:r>
    </w:p>
    <w:p w14:paraId="0CE2CBE3" w14:textId="77777777" w:rsidR="00B804D3" w:rsidRPr="00B804D3" w:rsidRDefault="00B804D3" w:rsidP="00B804D3">
      <w:r w:rsidRPr="00B804D3">
        <w:t>From campaign planning to billing and reporting, Nexelus covers every step in the digital media process, ensuring efficient, integrated workflows for marketing agencies.</w:t>
      </w:r>
    </w:p>
    <w:p w14:paraId="73B477FD" w14:textId="77777777" w:rsidR="00B804D3" w:rsidRPr="00B804D3" w:rsidRDefault="00B804D3" w:rsidP="00B804D3">
      <w:r w:rsidRPr="00B804D3">
        <w:t>Campaign, RFP, Media Plan</w:t>
      </w:r>
    </w:p>
    <w:p w14:paraId="6D6C0B69" w14:textId="77777777" w:rsidR="00B804D3" w:rsidRPr="00B804D3" w:rsidRDefault="00B804D3" w:rsidP="00B804D3">
      <w:r w:rsidRPr="00B804D3">
        <w:t>MA/ATB, Buying/IO, Ad Tech Integrations</w:t>
      </w:r>
    </w:p>
    <w:p w14:paraId="64FEA790" w14:textId="77777777" w:rsidR="00B804D3" w:rsidRPr="00B804D3" w:rsidRDefault="00B804D3" w:rsidP="00B804D3">
      <w:r w:rsidRPr="00B804D3">
        <w:t>API Access To Underlying Data</w:t>
      </w:r>
    </w:p>
    <w:p w14:paraId="186F3939" w14:textId="77777777" w:rsidR="00B804D3" w:rsidRPr="00B804D3" w:rsidRDefault="00B804D3" w:rsidP="00B804D3">
      <w:r w:rsidRPr="00B804D3">
        <w:t>Dashboards, KPIs, Reports</w:t>
      </w:r>
    </w:p>
    <w:p w14:paraId="7DF3077C" w14:textId="77777777" w:rsidR="00B804D3" w:rsidRPr="00B804D3" w:rsidRDefault="00B804D3" w:rsidP="00B804D3">
      <w:r w:rsidRPr="00B804D3">
        <w:t>Actual Delivery, Pacing, Optimization, Collaboration</w:t>
      </w:r>
    </w:p>
    <w:p w14:paraId="6F7320B2" w14:textId="20E47DEC" w:rsidR="00B804D3" w:rsidRPr="00B804D3" w:rsidRDefault="00B804D3" w:rsidP="00B804D3">
      <w:r w:rsidRPr="00B804D3">
        <w:t xml:space="preserve">Bill/Pay (including </w:t>
      </w:r>
      <w:ins w:id="4" w:author="Legal Review" w:date="2024-12-05T13:02:00Z" w16du:dateUtc="2024-12-05T18:02:00Z">
        <w:r w:rsidR="00F73932">
          <w:t>Print/</w:t>
        </w:r>
      </w:ins>
      <w:r w:rsidRPr="00B804D3">
        <w:t xml:space="preserve">TV/Radio), Automated Invoice </w:t>
      </w:r>
      <w:ins w:id="5" w:author="Legal Review" w:date="2024-12-05T16:17:00Z" w16du:dateUtc="2024-12-05T21:17:00Z">
        <w:r w:rsidR="00EA0666">
          <w:t xml:space="preserve">Matching &amp; </w:t>
        </w:r>
      </w:ins>
      <w:del w:id="6" w:author="Legal Review" w:date="2024-12-05T13:02:00Z" w16du:dateUtc="2024-12-05T18:02:00Z">
        <w:r w:rsidRPr="00B804D3" w:rsidDel="00F73932">
          <w:delText xml:space="preserve">(Google) </w:delText>
        </w:r>
      </w:del>
      <w:r w:rsidRPr="00B804D3">
        <w:t>Reconciliation, Finance &amp; Accounting</w:t>
      </w:r>
    </w:p>
    <w:p w14:paraId="2EBA4839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Optimize Your Workforce and Maximize Efficiency</w:t>
      </w:r>
    </w:p>
    <w:p w14:paraId="3B717A6A" w14:textId="0C7DA8CE" w:rsidR="00B804D3" w:rsidRPr="00B804D3" w:rsidRDefault="00B804D3" w:rsidP="00B804D3">
      <w:r w:rsidRPr="00B804D3">
        <w:t>Nexelus empowers marketing agencies to effectively manage projects, tasks</w:t>
      </w:r>
      <w:del w:id="7" w:author="Legal Review" w:date="2024-12-05T16:17:00Z" w16du:dateUtc="2024-12-05T21:17:00Z">
        <w:r w:rsidRPr="00B804D3" w:rsidDel="00EA0666">
          <w:delText>,</w:delText>
        </w:r>
      </w:del>
      <w:r w:rsidRPr="00B804D3">
        <w:t xml:space="preserve"> and resources, ensuring the right talent is matched with the right tasks while optimizing overall performance.</w:t>
      </w:r>
    </w:p>
    <w:p w14:paraId="0B7207D5" w14:textId="77777777" w:rsidR="00B804D3" w:rsidRPr="00B804D3" w:rsidRDefault="00B804D3" w:rsidP="00B804D3">
      <w:r w:rsidRPr="00B804D3">
        <w:t>Project &amp; Task Management</w:t>
      </w:r>
    </w:p>
    <w:p w14:paraId="30A32942" w14:textId="77777777" w:rsidR="00B804D3" w:rsidRPr="00B804D3" w:rsidRDefault="00B804D3" w:rsidP="00B804D3">
      <w:r w:rsidRPr="00B804D3">
        <w:t>Collaboration, Document Management &amp; Routing</w:t>
      </w:r>
    </w:p>
    <w:p w14:paraId="7E728943" w14:textId="77777777" w:rsidR="00B804D3" w:rsidRPr="00B804D3" w:rsidRDefault="00B804D3" w:rsidP="00B804D3">
      <w:r w:rsidRPr="00B804D3">
        <w:t>Staff Planning, Smart Matching</w:t>
      </w:r>
    </w:p>
    <w:p w14:paraId="0B08C9B4" w14:textId="77777777" w:rsidR="00B804D3" w:rsidRPr="00B804D3" w:rsidRDefault="00B804D3" w:rsidP="00B804D3">
      <w:r w:rsidRPr="00B804D3">
        <w:t>Risk Analysis</w:t>
      </w:r>
    </w:p>
    <w:p w14:paraId="6B2EA354" w14:textId="3F64DDAD" w:rsidR="00B804D3" w:rsidRDefault="00B804D3" w:rsidP="00B804D3">
      <w:pPr>
        <w:rPr>
          <w:ins w:id="8" w:author="Legal Review" w:date="2024-12-05T16:31:00Z" w16du:dateUtc="2024-12-05T21:31:00Z"/>
        </w:rPr>
      </w:pPr>
      <w:r w:rsidRPr="00B804D3">
        <w:t xml:space="preserve">Client &amp; Project Health </w:t>
      </w:r>
      <w:del w:id="9" w:author="Legal Review" w:date="2024-12-05T16:18:00Z" w16du:dateUtc="2024-12-05T21:18:00Z">
        <w:r w:rsidRPr="00B804D3" w:rsidDel="00EA0666">
          <w:delText>Utilization</w:delText>
        </w:r>
      </w:del>
    </w:p>
    <w:p w14:paraId="0B661CB1" w14:textId="6DEE0820" w:rsidR="0001440D" w:rsidRPr="00B804D3" w:rsidRDefault="0001440D" w:rsidP="00B804D3">
      <w:ins w:id="10" w:author="Legal Review" w:date="2024-12-05T16:32:00Z" w16du:dateUtc="2024-12-05T21:32:00Z">
        <w:r>
          <w:t>Staff Utilization</w:t>
        </w:r>
      </w:ins>
    </w:p>
    <w:p w14:paraId="773CBC68" w14:textId="77777777" w:rsidR="00B804D3" w:rsidRPr="00B804D3" w:rsidRDefault="00B804D3" w:rsidP="00B804D3">
      <w:r w:rsidRPr="00B804D3">
        <w:t>Revenue Projection</w:t>
      </w:r>
    </w:p>
    <w:p w14:paraId="7014DB63" w14:textId="77777777" w:rsidR="00B804D3" w:rsidRPr="00B804D3" w:rsidRDefault="00B804D3" w:rsidP="00B804D3">
      <w:r w:rsidRPr="00B804D3">
        <w:t>Revenue Contribution (department, location, individual)</w:t>
      </w:r>
    </w:p>
    <w:p w14:paraId="6B315DAC" w14:textId="77777777" w:rsidR="00B804D3" w:rsidRPr="00B804D3" w:rsidRDefault="00B804D3" w:rsidP="00B804D3">
      <w:r w:rsidRPr="00B804D3">
        <w:t>Opportunity Cost Analysis</w:t>
      </w:r>
    </w:p>
    <w:p w14:paraId="5FE3814D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lastRenderedPageBreak/>
        <w:t>Comprehensive Financial Management for Projects and Campaigns</w:t>
      </w:r>
    </w:p>
    <w:p w14:paraId="35E43D84" w14:textId="1B1A1D32" w:rsidR="00B804D3" w:rsidRPr="00B804D3" w:rsidRDefault="00B804D3" w:rsidP="00B804D3">
      <w:r w:rsidRPr="00B804D3">
        <w:t>From budgeting and billing to revenue recognition and accounting, Nexelus offers a complete suite of financial tools that ensure transparency, control</w:t>
      </w:r>
      <w:del w:id="11" w:author="Legal Review" w:date="2024-12-05T16:19:00Z" w16du:dateUtc="2024-12-05T21:19:00Z">
        <w:r w:rsidRPr="00B804D3" w:rsidDel="00EA0666">
          <w:delText>,</w:delText>
        </w:r>
      </w:del>
      <w:r w:rsidRPr="00B804D3">
        <w:t xml:space="preserve"> and accuracy in managing your projects and campaigns</w:t>
      </w:r>
    </w:p>
    <w:p w14:paraId="1018C2EE" w14:textId="77777777" w:rsidR="00B804D3" w:rsidRPr="00B804D3" w:rsidRDefault="00B804D3" w:rsidP="00B804D3">
      <w:r w:rsidRPr="00B804D3">
        <w:t>Dashboards &amp; reports</w:t>
      </w:r>
    </w:p>
    <w:p w14:paraId="20FACD00" w14:textId="77777777" w:rsidR="00B804D3" w:rsidRPr="00B804D3" w:rsidRDefault="00B804D3" w:rsidP="00B804D3">
      <w:r w:rsidRPr="00B804D3">
        <w:t>Project Workflow &amp; Timesheets</w:t>
      </w:r>
    </w:p>
    <w:p w14:paraId="509736BD" w14:textId="77777777" w:rsidR="00B804D3" w:rsidRPr="00B804D3" w:rsidRDefault="00B804D3" w:rsidP="00B804D3">
      <w:r w:rsidRPr="00B804D3">
        <w:t>Expense Reports &amp; Mobile App</w:t>
      </w:r>
    </w:p>
    <w:p w14:paraId="541BE446" w14:textId="77777777" w:rsidR="00B804D3" w:rsidRPr="00B804D3" w:rsidRDefault="00B804D3" w:rsidP="00B804D3">
      <w:r w:rsidRPr="00B804D3">
        <w:t>Budgets &amp; Estimates</w:t>
      </w:r>
    </w:p>
    <w:p w14:paraId="4D1135AF" w14:textId="77777777" w:rsidR="00B804D3" w:rsidRPr="00B804D3" w:rsidRDefault="00B804D3" w:rsidP="00B804D3">
      <w:r w:rsidRPr="00B804D3">
        <w:t>Studio Management</w:t>
      </w:r>
    </w:p>
    <w:p w14:paraId="284555C4" w14:textId="77777777" w:rsidR="00B804D3" w:rsidRPr="00B804D3" w:rsidRDefault="00B804D3" w:rsidP="00B804D3">
      <w:r w:rsidRPr="00B804D3">
        <w:t>Purchase Orders &amp; Vendor Invoices</w:t>
      </w:r>
    </w:p>
    <w:p w14:paraId="06F7F5DB" w14:textId="77777777" w:rsidR="00B804D3" w:rsidRPr="00B804D3" w:rsidRDefault="00B804D3" w:rsidP="00B804D3">
      <w:r w:rsidRPr="00B804D3">
        <w:t>Billing, WIP &amp; Cost Accounting</w:t>
      </w:r>
    </w:p>
    <w:p w14:paraId="719F8821" w14:textId="77777777" w:rsidR="00B804D3" w:rsidRPr="00B804D3" w:rsidRDefault="00B804D3" w:rsidP="00B804D3">
      <w:r w:rsidRPr="00B804D3">
        <w:t>Revenue Recognition &amp; Client/Project P&amp;L</w:t>
      </w:r>
    </w:p>
    <w:p w14:paraId="10365553" w14:textId="110278C1" w:rsidR="00B804D3" w:rsidRPr="00B804D3" w:rsidRDefault="00B804D3" w:rsidP="00B804D3">
      <w:r w:rsidRPr="00B804D3">
        <w:rPr>
          <w:noProof/>
        </w:rPr>
        <w:drawing>
          <wp:inline distT="0" distB="0" distL="0" distR="0" wp14:anchorId="2B93F915" wp14:editId="73A72F02">
            <wp:extent cx="1028700" cy="1085850"/>
            <wp:effectExtent l="0" t="0" r="0" b="0"/>
            <wp:docPr id="1865311185" name="Picture 18" descr="A blue and white cloud with a che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11185" name="Picture 18" descr="A blue and white cloud with a check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0408" w14:textId="58E7A386" w:rsidR="00B804D3" w:rsidRPr="00B804D3" w:rsidRDefault="00B804D3" w:rsidP="00B804D3">
      <w:r w:rsidRPr="00B804D3">
        <w:rPr>
          <w:noProof/>
        </w:rPr>
        <w:drawing>
          <wp:inline distT="0" distB="0" distL="0" distR="0" wp14:anchorId="66C759DE" wp14:editId="5AFA8C5D">
            <wp:extent cx="1454150" cy="1574800"/>
            <wp:effectExtent l="0" t="0" r="0" b="0"/>
            <wp:docPr id="18744493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6731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Scalable Cloud Infrastructure for</w:t>
      </w:r>
      <w:r w:rsidRPr="00B804D3">
        <w:rPr>
          <w:b/>
          <w:bCs/>
        </w:rPr>
        <w:br/>
        <w:t>Seamless Integration</w:t>
      </w:r>
    </w:p>
    <w:p w14:paraId="4642BD29" w14:textId="02798AD6" w:rsidR="00B804D3" w:rsidRPr="00B804D3" w:rsidRDefault="00B804D3" w:rsidP="00B804D3">
      <w:r w:rsidRPr="00B804D3">
        <w:t>Built on Microsoft Azure, Nexelus offers a flexible, cloud-based SaaS platform that integrates seamlessly with ERP systems, Ad Tech platforms</w:t>
      </w:r>
      <w:del w:id="12" w:author="Legal Review" w:date="2024-12-05T16:23:00Z" w16du:dateUtc="2024-12-05T21:23:00Z">
        <w:r w:rsidRPr="00B804D3" w:rsidDel="00DE15CD">
          <w:delText>,</w:delText>
        </w:r>
      </w:del>
      <w:r w:rsidRPr="00B804D3">
        <w:t xml:space="preserve"> and the broader digital media ecosystem.</w:t>
      </w:r>
    </w:p>
    <w:p w14:paraId="095F9933" w14:textId="77777777" w:rsidR="00B804D3" w:rsidRPr="00B804D3" w:rsidRDefault="00B804D3" w:rsidP="00B804D3">
      <w:r w:rsidRPr="00B804D3">
        <w:t>Microsoft Azure</w:t>
      </w:r>
    </w:p>
    <w:p w14:paraId="3385020F" w14:textId="77777777" w:rsidR="00B804D3" w:rsidRPr="00B804D3" w:rsidRDefault="00B804D3" w:rsidP="00B804D3">
      <w:proofErr w:type="gramStart"/>
      <w:r w:rsidRPr="00B804D3">
        <w:t>Webservices</w:t>
      </w:r>
      <w:proofErr w:type="gramEnd"/>
      <w:r w:rsidRPr="00B804D3">
        <w:t>/APIs</w:t>
      </w:r>
    </w:p>
    <w:p w14:paraId="10ACCCB3" w14:textId="77777777" w:rsidR="00B804D3" w:rsidRPr="00B804D3" w:rsidRDefault="00B804D3" w:rsidP="00B804D3">
      <w:r w:rsidRPr="00B804D3">
        <w:t>Cloud-Based SaaS Platform</w:t>
      </w:r>
    </w:p>
    <w:p w14:paraId="50359AEF" w14:textId="77777777" w:rsidR="00B804D3" w:rsidRPr="00B804D3" w:rsidRDefault="00B804D3" w:rsidP="00B804D3">
      <w:r w:rsidRPr="00B804D3">
        <w:t>Pre-Built Integrations</w:t>
      </w:r>
    </w:p>
    <w:p w14:paraId="3385AD99" w14:textId="77777777" w:rsidR="00B804D3" w:rsidRPr="00B804D3" w:rsidRDefault="00B804D3" w:rsidP="00B804D3">
      <w:r w:rsidRPr="00B804D3">
        <w:lastRenderedPageBreak/>
        <w:t>Open System Architecture</w:t>
      </w:r>
    </w:p>
    <w:p w14:paraId="2A619A34" w14:textId="77777777" w:rsidR="00B804D3" w:rsidRPr="00B804D3" w:rsidRDefault="00B804D3" w:rsidP="00B804D3">
      <w:r w:rsidRPr="00B804D3">
        <w:t>Data Flexibility</w:t>
      </w:r>
    </w:p>
    <w:p w14:paraId="7D658BA3" w14:textId="77777777" w:rsidR="00B804D3" w:rsidRPr="00B804D3" w:rsidRDefault="00B804D3" w:rsidP="00B804D3">
      <w:r w:rsidRPr="00B804D3">
        <w:t>Unique Integration with Digital Media Ecosystem</w:t>
      </w:r>
    </w:p>
    <w:p w14:paraId="3BAAE8BF" w14:textId="01BF7726" w:rsidR="00B804D3" w:rsidRPr="00B804D3" w:rsidRDefault="00B804D3" w:rsidP="00B804D3">
      <w:r w:rsidRPr="00B804D3">
        <w:rPr>
          <w:noProof/>
        </w:rPr>
        <w:drawing>
          <wp:inline distT="0" distB="0" distL="0" distR="0" wp14:anchorId="08CF7F2E" wp14:editId="6FC35D74">
            <wp:extent cx="609600" cy="806450"/>
            <wp:effectExtent l="0" t="0" r="0" b="0"/>
            <wp:docPr id="2141881252" name="Picture 16" descr="A blue container with a white se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81252" name="Picture 16" descr="A blue container with a white se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BD08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Modular Solutions Tailored</w:t>
      </w:r>
      <w:r w:rsidRPr="00B804D3">
        <w:rPr>
          <w:b/>
          <w:bCs/>
        </w:rPr>
        <w:br/>
        <w:t>to Your Needs</w:t>
      </w:r>
    </w:p>
    <w:p w14:paraId="3EF3A6FC" w14:textId="76DB731F" w:rsidR="00B804D3" w:rsidRPr="00B804D3" w:rsidRDefault="00B804D3" w:rsidP="00B804D3">
      <w:r w:rsidRPr="00B804D3">
        <w:t xml:space="preserve">Nexelus allows you to </w:t>
      </w:r>
      <w:ins w:id="13" w:author="Legal Review" w:date="2024-12-05T16:24:00Z" w16du:dateUtc="2024-12-05T21:24:00Z">
        <w:r w:rsidR="00DE15CD">
          <w:t xml:space="preserve">fully </w:t>
        </w:r>
      </w:ins>
      <w:r w:rsidRPr="00B804D3">
        <w:t xml:space="preserve">automate your agency’s operations </w:t>
      </w:r>
      <w:del w:id="14" w:author="Legal Review" w:date="2024-12-05T16:24:00Z" w16du:dateUtc="2024-12-05T21:24:00Z">
        <w:r w:rsidRPr="00B804D3" w:rsidDel="00DE15CD">
          <w:delText xml:space="preserve">fully </w:delText>
        </w:r>
      </w:del>
      <w:r w:rsidRPr="00B804D3">
        <w:t xml:space="preserve">or </w:t>
      </w:r>
      <w:ins w:id="15" w:author="Legal Review" w:date="2024-12-05T16:24:00Z" w16du:dateUtc="2024-12-05T21:24:00Z">
        <w:r w:rsidR="00DE15CD">
          <w:t>select</w:t>
        </w:r>
      </w:ins>
      <w:del w:id="16" w:author="Legal Review" w:date="2024-12-05T16:24:00Z" w16du:dateUtc="2024-12-05T21:24:00Z">
        <w:r w:rsidRPr="00B804D3" w:rsidDel="00DE15CD">
          <w:delText>pick and choose</w:delText>
        </w:r>
      </w:del>
      <w:r w:rsidRPr="00B804D3">
        <w:t xml:space="preserve"> the modules that best fit your current tech stack and workflows. Leverage individual components for maximum efficiency or integrate them seamlessly for full-service automation.</w:t>
      </w:r>
    </w:p>
    <w:p w14:paraId="2459EB8A" w14:textId="77777777" w:rsidR="00B804D3" w:rsidRPr="00B804D3" w:rsidRDefault="00B804D3" w:rsidP="00B804D3">
      <w:proofErr w:type="gramStart"/>
      <w:r w:rsidRPr="00B804D3">
        <w:t>Full Service</w:t>
      </w:r>
      <w:proofErr w:type="gramEnd"/>
      <w:r w:rsidRPr="00B804D3">
        <w:t xml:space="preserve"> Automation</w:t>
      </w:r>
    </w:p>
    <w:p w14:paraId="28ADC661" w14:textId="29C84930" w:rsidR="00B804D3" w:rsidRPr="00B804D3" w:rsidRDefault="00B804D3" w:rsidP="00B804D3">
      <w:r w:rsidRPr="00B804D3">
        <w:t>U</w:t>
      </w:r>
      <w:ins w:id="17" w:author="Legal Review" w:date="2024-12-05T16:26:00Z" w16du:dateUtc="2024-12-05T21:26:00Z">
        <w:r w:rsidR="00DE15CD">
          <w:t>tilize</w:t>
        </w:r>
      </w:ins>
      <w:del w:id="18" w:author="Legal Review" w:date="2024-12-05T16:26:00Z" w16du:dateUtc="2024-12-05T21:26:00Z">
        <w:r w:rsidRPr="00B804D3" w:rsidDel="00DE15CD">
          <w:delText>se</w:delText>
        </w:r>
      </w:del>
      <w:r w:rsidRPr="00B804D3">
        <w:t xml:space="preserve"> Individual Modules for Efficiency</w:t>
      </w:r>
    </w:p>
    <w:p w14:paraId="2DA04863" w14:textId="77777777" w:rsidR="00B804D3" w:rsidRPr="00B804D3" w:rsidRDefault="00B804D3" w:rsidP="00B804D3">
      <w:r w:rsidRPr="00B804D3">
        <w:t>Utilize Database as a Service</w:t>
      </w:r>
    </w:p>
    <w:p w14:paraId="7905CCF0" w14:textId="77777777" w:rsidR="00B804D3" w:rsidRPr="00B804D3" w:rsidRDefault="00B804D3" w:rsidP="00B804D3">
      <w:r w:rsidRPr="00B804D3">
        <w:t>Integrate with Your Current Tech Stack</w:t>
      </w:r>
    </w:p>
    <w:p w14:paraId="6E93FE42" w14:textId="7202A262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 xml:space="preserve">Modular SaaS </w:t>
      </w:r>
      <w:ins w:id="19" w:author="Legal Review" w:date="2024-12-05T16:27:00Z" w16du:dateUtc="2024-12-05T21:27:00Z">
        <w:r w:rsidR="00A64D4F">
          <w:rPr>
            <w:b/>
            <w:bCs/>
          </w:rPr>
          <w:t>platform</w:t>
        </w:r>
      </w:ins>
      <w:del w:id="20" w:author="Legal Review" w:date="2024-12-05T16:27:00Z" w16du:dateUtc="2024-12-05T21:27:00Z">
        <w:r w:rsidRPr="00B804D3" w:rsidDel="00A64D4F">
          <w:rPr>
            <w:b/>
            <w:bCs/>
          </w:rPr>
          <w:delText>product</w:delText>
        </w:r>
      </w:del>
      <w:r w:rsidRPr="00B804D3">
        <w:rPr>
          <w:b/>
          <w:bCs/>
        </w:rPr>
        <w:t xml:space="preserve"> that </w:t>
      </w:r>
      <w:del w:id="21" w:author="Legal Review" w:date="2024-12-05T16:33:00Z" w16du:dateUtc="2024-12-05T21:33:00Z">
        <w:r w:rsidRPr="00B804D3" w:rsidDel="0001440D">
          <w:rPr>
            <w:b/>
            <w:bCs/>
          </w:rPr>
          <w:delText xml:space="preserve">can </w:delText>
        </w:r>
      </w:del>
      <w:r w:rsidRPr="00B804D3">
        <w:rPr>
          <w:b/>
          <w:bCs/>
        </w:rPr>
        <w:t>provide</w:t>
      </w:r>
      <w:ins w:id="22" w:author="Legal Review" w:date="2024-12-05T16:33:00Z" w16du:dateUtc="2024-12-05T21:33:00Z">
        <w:r w:rsidR="0001440D">
          <w:rPr>
            <w:b/>
            <w:bCs/>
          </w:rPr>
          <w:t>s</w:t>
        </w:r>
      </w:ins>
      <w:r w:rsidRPr="00B804D3">
        <w:rPr>
          <w:b/>
          <w:bCs/>
        </w:rPr>
        <w:t xml:space="preserve"> </w:t>
      </w:r>
      <w:ins w:id="23" w:author="Legal Review" w:date="2024-12-05T16:33:00Z" w16du:dateUtc="2024-12-05T21:33:00Z">
        <w:r w:rsidR="0001440D">
          <w:rPr>
            <w:b/>
            <w:bCs/>
          </w:rPr>
          <w:t>a single</w:t>
        </w:r>
      </w:ins>
      <w:del w:id="24" w:author="Legal Review" w:date="2024-12-05T16:33:00Z" w16du:dateUtc="2024-12-05T21:33:00Z">
        <w:r w:rsidRPr="00B804D3" w:rsidDel="0001440D">
          <w:rPr>
            <w:b/>
            <w:bCs/>
          </w:rPr>
          <w:delText>one</w:delText>
        </w:r>
      </w:del>
      <w:r w:rsidRPr="00B804D3">
        <w:rPr>
          <w:b/>
          <w:bCs/>
        </w:rPr>
        <w:t xml:space="preserve"> total solution or </w:t>
      </w:r>
      <w:ins w:id="25" w:author="Legal Review" w:date="2024-12-05T16:40:00Z" w16du:dateUtc="2024-12-05T21:40:00Z">
        <w:r w:rsidR="00E23E6F">
          <w:rPr>
            <w:b/>
            <w:bCs/>
          </w:rPr>
          <w:t>leverage</w:t>
        </w:r>
      </w:ins>
      <w:del w:id="26" w:author="Legal Review" w:date="2024-12-05T16:40:00Z" w16du:dateUtc="2024-12-05T21:40:00Z">
        <w:r w:rsidRPr="00B804D3" w:rsidDel="00E23E6F">
          <w:rPr>
            <w:b/>
            <w:bCs/>
          </w:rPr>
          <w:delText>for</w:delText>
        </w:r>
      </w:del>
      <w:r w:rsidRPr="00B804D3">
        <w:rPr>
          <w:b/>
          <w:bCs/>
        </w:rPr>
        <w:t xml:space="preserve"> individual “independent” functionality usage</w:t>
      </w:r>
    </w:p>
    <w:p w14:paraId="3E8E198C" w14:textId="3CD12121" w:rsidR="00B804D3" w:rsidRPr="00B804D3" w:rsidRDefault="00E23E6F" w:rsidP="00B804D3">
      <w:ins w:id="27" w:author="Legal Review" w:date="2024-12-05T16:40:00Z" w16du:dateUtc="2024-12-05T21:40:00Z">
        <w:r>
          <w:t xml:space="preserve">Digital </w:t>
        </w:r>
      </w:ins>
      <w:r w:rsidR="00B804D3" w:rsidRPr="00B804D3">
        <w:t>Media</w:t>
      </w:r>
    </w:p>
    <w:p w14:paraId="6C76D52A" w14:textId="77777777" w:rsidR="00B804D3" w:rsidRPr="00B804D3" w:rsidRDefault="00B804D3" w:rsidP="00B804D3">
      <w:r w:rsidRPr="00B804D3">
        <w:t>AI based AP Workflow Automation</w:t>
      </w:r>
    </w:p>
    <w:p w14:paraId="25DCAD23" w14:textId="77777777" w:rsidR="00B804D3" w:rsidRPr="00B804D3" w:rsidRDefault="00B804D3" w:rsidP="00B804D3">
      <w:r w:rsidRPr="00B804D3">
        <w:t>Creative, Production and Job/Project Management</w:t>
      </w:r>
    </w:p>
    <w:p w14:paraId="1DEADB61" w14:textId="77777777" w:rsidR="00B804D3" w:rsidRPr="00B804D3" w:rsidRDefault="00B804D3" w:rsidP="00B804D3">
      <w:hyperlink r:id="rId11" w:anchor="elementor-action%3Aaction%3Dpopup%3Aopen%26settings%3DeyJpZCI6IjExODciLCJ0b2dnbGUiOmZhbHNlfQ%3D%3D" w:history="1">
        <w:r w:rsidRPr="00B804D3">
          <w:rPr>
            <w:rStyle w:val="Hyperlink"/>
          </w:rPr>
          <w:t>Book demo</w:t>
        </w:r>
      </w:hyperlink>
    </w:p>
    <w:p w14:paraId="55EECC8A" w14:textId="77777777" w:rsidR="00B804D3" w:rsidRPr="00B804D3" w:rsidRDefault="00B804D3" w:rsidP="00B804D3">
      <w:pPr>
        <w:rPr>
          <w:b/>
          <w:bCs/>
        </w:rPr>
      </w:pPr>
      <w:r w:rsidRPr="00B804D3">
        <w:rPr>
          <w:b/>
          <w:bCs/>
        </w:rPr>
        <w:t>Why Nexelus?</w:t>
      </w:r>
    </w:p>
    <w:p w14:paraId="45299BBB" w14:textId="0D8BD582" w:rsidR="00B804D3" w:rsidRPr="00B804D3" w:rsidRDefault="00B804D3" w:rsidP="00B804D3">
      <w:r w:rsidRPr="00B804D3">
        <w:rPr>
          <w:b/>
          <w:bCs/>
        </w:rPr>
        <w:t>Operate more efficiently</w:t>
      </w:r>
      <w:r w:rsidRPr="00B804D3">
        <w:t>, transparently &amp;</w:t>
      </w:r>
      <w:ins w:id="28" w:author="Legal Review" w:date="2024-12-05T16:41:00Z" w16du:dateUtc="2024-12-05T21:41:00Z">
        <w:r w:rsidR="00E23E6F">
          <w:t xml:space="preserve"> </w:t>
        </w:r>
      </w:ins>
      <w:r w:rsidRPr="00B804D3">
        <w:t>profitably</w:t>
      </w:r>
    </w:p>
    <w:p w14:paraId="6848275A" w14:textId="77777777" w:rsidR="00B804D3" w:rsidRPr="00B804D3" w:rsidRDefault="00B804D3" w:rsidP="00B804D3">
      <w:r w:rsidRPr="00B804D3">
        <w:rPr>
          <w:b/>
          <w:bCs/>
        </w:rPr>
        <w:t xml:space="preserve">Optimize </w:t>
      </w:r>
      <w:r w:rsidRPr="00E23E6F">
        <w:rPr>
          <w:rPrChange w:id="29" w:author="Legal Review" w:date="2024-12-05T16:42:00Z" w16du:dateUtc="2024-12-05T21:42:00Z">
            <w:rPr>
              <w:b/>
              <w:bCs/>
            </w:rPr>
          </w:rPrChange>
        </w:rPr>
        <w:t>project</w:t>
      </w:r>
      <w:r w:rsidRPr="00B804D3">
        <w:t> &amp;</w:t>
      </w:r>
      <w:r w:rsidRPr="00B804D3">
        <w:br/>
        <w:t>campaign workflows</w:t>
      </w:r>
      <w:r w:rsidRPr="00B804D3">
        <w:br/>
      </w:r>
    </w:p>
    <w:p w14:paraId="331AA068" w14:textId="77777777" w:rsidR="00B804D3" w:rsidRPr="00B804D3" w:rsidRDefault="00B804D3" w:rsidP="00B804D3">
      <w:r w:rsidRPr="00B804D3">
        <w:rPr>
          <w:b/>
          <w:bCs/>
        </w:rPr>
        <w:t>Enhance speed</w:t>
      </w:r>
      <w:r w:rsidRPr="00B804D3">
        <w:t> &amp;</w:t>
      </w:r>
      <w:r w:rsidRPr="00B804D3">
        <w:br/>
        <w:t>precision</w:t>
      </w:r>
      <w:r w:rsidRPr="00B804D3">
        <w:br/>
      </w:r>
    </w:p>
    <w:p w14:paraId="1F888129" w14:textId="77777777" w:rsidR="00B804D3" w:rsidRPr="00B804D3" w:rsidRDefault="00B804D3" w:rsidP="00B804D3">
      <w:r w:rsidRPr="00B804D3">
        <w:rPr>
          <w:b/>
          <w:bCs/>
        </w:rPr>
        <w:t>Gain insights</w:t>
      </w:r>
      <w:r w:rsidRPr="00B804D3">
        <w:t> with real-</w:t>
      </w:r>
      <w:r w:rsidRPr="00B804D3">
        <w:br/>
        <w:t>time dashboards</w:t>
      </w:r>
      <w:r w:rsidRPr="00B804D3">
        <w:br/>
      </w:r>
    </w:p>
    <w:p w14:paraId="52CFD165" w14:textId="45D96353" w:rsidR="00B804D3" w:rsidRPr="00B804D3" w:rsidRDefault="00B804D3" w:rsidP="00B804D3">
      <w:r w:rsidRPr="00B804D3">
        <w:rPr>
          <w:noProof/>
        </w:rPr>
        <w:lastRenderedPageBreak/>
        <w:drawing>
          <wp:inline distT="0" distB="0" distL="0" distR="0" wp14:anchorId="1B4EBFE9" wp14:editId="738163AA">
            <wp:extent cx="1346200" cy="381000"/>
            <wp:effectExtent l="0" t="0" r="6350" b="0"/>
            <wp:docPr id="12093082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DED2" w14:textId="77777777" w:rsidR="00B804D3" w:rsidRPr="00B804D3" w:rsidRDefault="00B804D3" w:rsidP="00B804D3">
      <w:r w:rsidRPr="00B804D3">
        <w:t>We’ve been using Nexelus to kick start every new project and can’t imagine working without it.</w:t>
      </w:r>
    </w:p>
    <w:p w14:paraId="7B90CA92" w14:textId="3F2C7EC9" w:rsidR="00B804D3" w:rsidRPr="00B804D3" w:rsidRDefault="00B804D3" w:rsidP="00B804D3">
      <w:r w:rsidRPr="00B804D3">
        <w:rPr>
          <w:noProof/>
        </w:rPr>
        <w:drawing>
          <wp:inline distT="0" distB="0" distL="0" distR="0" wp14:anchorId="372509F6" wp14:editId="34E5238D">
            <wp:extent cx="622300" cy="609600"/>
            <wp:effectExtent l="0" t="0" r="6350" b="0"/>
            <wp:docPr id="34208820" name="Picture 14" descr="A person with her hands on her fore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820" name="Picture 14" descr="A person with her hands on her fore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2A49" w14:textId="77777777" w:rsidR="00B804D3" w:rsidRPr="00B804D3" w:rsidRDefault="00B804D3" w:rsidP="00B804D3">
      <w:r w:rsidRPr="00B804D3">
        <w:t>Candice Wu</w:t>
      </w:r>
    </w:p>
    <w:p w14:paraId="403B3E69" w14:textId="77777777" w:rsidR="00B804D3" w:rsidRPr="00B804D3" w:rsidRDefault="00B804D3" w:rsidP="00B804D3">
      <w:r w:rsidRPr="00B804D3">
        <w:t>Product Manager, Sisyphus</w:t>
      </w:r>
    </w:p>
    <w:p w14:paraId="3BD620C8" w14:textId="1D80B64D" w:rsidR="00B804D3" w:rsidRPr="00B804D3" w:rsidRDefault="00B804D3" w:rsidP="00B804D3">
      <w:r w:rsidRPr="00B804D3">
        <w:rPr>
          <w:noProof/>
        </w:rPr>
        <w:drawing>
          <wp:inline distT="0" distB="0" distL="0" distR="0" wp14:anchorId="22FC04AD" wp14:editId="5591AE2A">
            <wp:extent cx="2362200" cy="660400"/>
            <wp:effectExtent l="0" t="0" r="0" b="0"/>
            <wp:docPr id="1184407812" name="Picture 13" descr="A black background with white letters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07812" name="Picture 13" descr="A black background with white letters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5BF2" w14:textId="77777777" w:rsidR="00B804D3" w:rsidRPr="00B804D3" w:rsidRDefault="00B804D3" w:rsidP="00B804D3">
      <w:pPr>
        <w:numPr>
          <w:ilvl w:val="0"/>
          <w:numId w:val="1"/>
        </w:numPr>
      </w:pPr>
      <w:hyperlink r:id="rId15" w:history="1">
        <w:r w:rsidRPr="00B804D3">
          <w:rPr>
            <w:rStyle w:val="Hyperlink"/>
          </w:rPr>
          <w:t>About Us</w:t>
        </w:r>
      </w:hyperlink>
    </w:p>
    <w:p w14:paraId="42380ABC" w14:textId="77777777" w:rsidR="00B804D3" w:rsidRPr="00B804D3" w:rsidRDefault="00B804D3" w:rsidP="00B804D3">
      <w:pPr>
        <w:numPr>
          <w:ilvl w:val="0"/>
          <w:numId w:val="1"/>
        </w:numPr>
      </w:pPr>
      <w:hyperlink r:id="rId16" w:history="1">
        <w:r w:rsidRPr="00B804D3">
          <w:rPr>
            <w:rStyle w:val="Hyperlink"/>
          </w:rPr>
          <w:t>Security &amp; Compliance</w:t>
        </w:r>
      </w:hyperlink>
    </w:p>
    <w:p w14:paraId="7B00B47F" w14:textId="77777777" w:rsidR="00B804D3" w:rsidRPr="00B804D3" w:rsidRDefault="00B804D3" w:rsidP="00B804D3">
      <w:pPr>
        <w:numPr>
          <w:ilvl w:val="0"/>
          <w:numId w:val="1"/>
        </w:numPr>
      </w:pPr>
      <w:hyperlink r:id="rId17" w:history="1">
        <w:r w:rsidRPr="00B804D3">
          <w:rPr>
            <w:rStyle w:val="Hyperlink"/>
          </w:rPr>
          <w:t>Contact Us</w:t>
        </w:r>
      </w:hyperlink>
    </w:p>
    <w:p w14:paraId="6519630C" w14:textId="77777777" w:rsidR="00B804D3" w:rsidRPr="00B804D3" w:rsidRDefault="00B804D3" w:rsidP="00B804D3">
      <w:r w:rsidRPr="00B804D3">
        <w:t>   </w:t>
      </w:r>
    </w:p>
    <w:p w14:paraId="19F9A764" w14:textId="77777777" w:rsidR="00B804D3" w:rsidRPr="00B804D3" w:rsidRDefault="00B804D3" w:rsidP="00B804D3">
      <w:r w:rsidRPr="00B804D3">
        <w:t>© Copyright 2024, All Rights Reserved</w:t>
      </w:r>
    </w:p>
    <w:p w14:paraId="28B123F8" w14:textId="19976D9D" w:rsidR="00A54541" w:rsidRDefault="00B804D3" w:rsidP="00B804D3">
      <w:hyperlink r:id="rId18" w:history="1">
        <w:r w:rsidRPr="00B804D3">
          <w:rPr>
            <w:rStyle w:val="Hyperlink"/>
          </w:rPr>
          <w:br/>
        </w:r>
      </w:hyperlink>
    </w:p>
    <w:sectPr w:rsidR="00A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D6D28"/>
    <w:multiLevelType w:val="multilevel"/>
    <w:tmpl w:val="A90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567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gal Review">
    <w15:presenceInfo w15:providerId="None" w15:userId="Legal Revi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D3"/>
    <w:rsid w:val="0001440D"/>
    <w:rsid w:val="00097EEC"/>
    <w:rsid w:val="005F7600"/>
    <w:rsid w:val="00A412A6"/>
    <w:rsid w:val="00A54541"/>
    <w:rsid w:val="00A64D4F"/>
    <w:rsid w:val="00A65653"/>
    <w:rsid w:val="00B804D3"/>
    <w:rsid w:val="00C57ED8"/>
    <w:rsid w:val="00DE15CD"/>
    <w:rsid w:val="00E23E6F"/>
    <w:rsid w:val="00EA0666"/>
    <w:rsid w:val="00F7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B2F5"/>
  <w15:chartTrackingRefBased/>
  <w15:docId w15:val="{95AC8173-1C06-4772-B0FD-FDD101A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4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4D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739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36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13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6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96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5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9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8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5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61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7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4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5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1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0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606B"/>
                                                    <w:left w:val="single" w:sz="6" w:space="4" w:color="00606B"/>
                                                    <w:bottom w:val="single" w:sz="6" w:space="8" w:color="00606B"/>
                                                    <w:right w:val="single" w:sz="6" w:space="4" w:color="00606B"/>
                                                  </w:divBdr>
                                                  <w:divsChild>
                                                    <w:div w:id="137503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55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5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167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35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0098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8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8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2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51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2113">
                                          <w:marLeft w:val="113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14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9956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7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3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7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6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5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7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65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3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2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2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4920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43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7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4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64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0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376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54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1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3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111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21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3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9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333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1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3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6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31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02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1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2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75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1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74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78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80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9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0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3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9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8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51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3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1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616392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4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3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1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3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21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2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7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64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357421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95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72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21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34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80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09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3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25425">
                                                              <w:marLeft w:val="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28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75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1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03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74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85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9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0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2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53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0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8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65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49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723687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62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5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0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63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99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9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3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44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99468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53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7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37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82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0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97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78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08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548911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73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82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18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23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85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76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34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6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9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13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55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8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06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8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9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3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4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43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4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2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1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75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680109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5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24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87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73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2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6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747663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71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24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17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2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6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09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642439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3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99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46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05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9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6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2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9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09130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343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57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62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00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9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0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9582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0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0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6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79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5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04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41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302663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18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9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5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56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0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4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1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25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10678">
                                                              <w:marLeft w:val="75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74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20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3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43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6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3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8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81821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06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54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12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72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38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7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0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2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23879">
                                                              <w:marLeft w:val="150"/>
                                                              <w:marRight w:val="4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59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0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102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0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27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3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07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349474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05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16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1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896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8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39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0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1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68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153229">
                                                              <w:marLeft w:val="75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1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2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0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60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949735">
                                                              <w:marLeft w:val="0"/>
                                                              <w:marRight w:val="15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9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9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7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1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04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37524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28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53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23346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35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3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6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46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8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262653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3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91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54656">
                                                              <w:marLeft w:val="0"/>
                                                              <w:marRight w:val="18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67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5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2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85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6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13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43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05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74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19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69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2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60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9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03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728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26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03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487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69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82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2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79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4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30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15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7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6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0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33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7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57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41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23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6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9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6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2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59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11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7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4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1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6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4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8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93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3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4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606B"/>
                                                    <w:left w:val="single" w:sz="6" w:space="4" w:color="00606B"/>
                                                    <w:bottom w:val="single" w:sz="6" w:space="8" w:color="00606B"/>
                                                    <w:right w:val="single" w:sz="6" w:space="4" w:color="00606B"/>
                                                  </w:divBdr>
                                                  <w:divsChild>
                                                    <w:div w:id="36248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25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50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8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1214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1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5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6889">
                                          <w:marLeft w:val="113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3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76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2455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8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8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6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5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6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0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674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0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8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1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995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96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4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10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23531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2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55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7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1916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8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1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8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8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1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97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5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2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8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95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5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50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3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10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75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9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85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7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66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9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23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1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8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03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87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0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5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1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22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37489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90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25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52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87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4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7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3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04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881232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1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2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40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62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99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5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1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1292">
                                                              <w:marLeft w:val="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7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29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36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26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5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9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2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67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74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7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0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3888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152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22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85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45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17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76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56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92063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20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9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20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3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0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32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76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17350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35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70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48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64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01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81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67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33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5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58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77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2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83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24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7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9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4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68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873483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8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35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98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65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6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7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6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5503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8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741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54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02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53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6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2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14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2584">
                                                              <w:marLeft w:val="6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6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51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6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6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2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9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5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937857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4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7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8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6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38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94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1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6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81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8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859443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07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54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69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26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91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5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4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0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33656">
                                                              <w:marLeft w:val="75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23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0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49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1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9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83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8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92818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2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07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64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6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2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1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93662">
                                                              <w:marLeft w:val="150"/>
                                                              <w:marRight w:val="4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97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09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6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229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8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2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6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4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8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500922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45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03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7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0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03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64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33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39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86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9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02842">
                                                              <w:marLeft w:val="75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66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68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6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9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29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073132">
                                                              <w:marLeft w:val="0"/>
                                                              <w:marRight w:val="15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52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5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6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8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7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02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78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45463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54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9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401415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0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94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28635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63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30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98214">
                                                              <w:marLeft w:val="0"/>
                                                              <w:marRight w:val="18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342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0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84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1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08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47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132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8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74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2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18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910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02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8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06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694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3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235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75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012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6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31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8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0406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8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5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9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72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1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1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3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nexelus.gotit.pk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nexelus.gotit.pk/contact-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elus.gotit.pk/security-compliance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xelus.gotit.pk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exelus.gotit.pk/about-us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Review</dc:creator>
  <cp:keywords/>
  <dc:description/>
  <cp:lastModifiedBy>Legal Review</cp:lastModifiedBy>
  <cp:revision>6</cp:revision>
  <dcterms:created xsi:type="dcterms:W3CDTF">2024-12-05T16:59:00Z</dcterms:created>
  <dcterms:modified xsi:type="dcterms:W3CDTF">2024-12-05T21:43:00Z</dcterms:modified>
</cp:coreProperties>
</file>