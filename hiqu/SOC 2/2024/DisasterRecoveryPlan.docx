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C3443" w14:textId="77777777" w:rsidR="00A579CA" w:rsidRDefault="00000000">
      <w:pPr>
        <w:rPr>
          <w:sz w:val="20"/>
          <w:szCs w:val="20"/>
        </w:rPr>
      </w:pPr>
      <w:bookmarkStart w:id="0" w:name="page1"/>
      <w:bookmarkEnd w:id="0"/>
      <w:r>
        <w:rPr>
          <w:rFonts w:eastAsia="Times New Roman"/>
          <w:b/>
          <w:bCs/>
          <w:sz w:val="36"/>
          <w:szCs w:val="36"/>
        </w:rPr>
        <w:t>Disaster Recovery Plan</w:t>
      </w:r>
    </w:p>
    <w:p w14:paraId="4C1DC375" w14:textId="77777777" w:rsidR="00A579CA" w:rsidRDefault="00A579CA">
      <w:pPr>
        <w:spacing w:line="283" w:lineRule="exact"/>
        <w:rPr>
          <w:sz w:val="24"/>
          <w:szCs w:val="24"/>
        </w:rPr>
      </w:pPr>
    </w:p>
    <w:p w14:paraId="2CE04688" w14:textId="77777777" w:rsidR="00A579CA" w:rsidRDefault="00000000">
      <w:pPr>
        <w:rPr>
          <w:sz w:val="20"/>
          <w:szCs w:val="20"/>
        </w:rPr>
      </w:pPr>
      <w:r>
        <w:rPr>
          <w:rFonts w:eastAsia="Times New Roman"/>
          <w:b/>
          <w:bCs/>
          <w:sz w:val="24"/>
          <w:szCs w:val="24"/>
        </w:rPr>
        <w:t>Nexelus</w:t>
      </w:r>
    </w:p>
    <w:p w14:paraId="32FE9FE1" w14:textId="77777777" w:rsidR="00A579CA" w:rsidRDefault="00A579CA">
      <w:pPr>
        <w:spacing w:line="279" w:lineRule="exact"/>
        <w:rPr>
          <w:sz w:val="24"/>
          <w:szCs w:val="24"/>
        </w:rPr>
      </w:pPr>
    </w:p>
    <w:p w14:paraId="6D4857B9" w14:textId="77777777" w:rsidR="00A579CA" w:rsidRDefault="00000000">
      <w:pPr>
        <w:rPr>
          <w:sz w:val="20"/>
          <w:szCs w:val="20"/>
        </w:rPr>
      </w:pPr>
      <w:r>
        <w:rPr>
          <w:rFonts w:eastAsia="Times New Roman"/>
          <w:sz w:val="24"/>
          <w:szCs w:val="24"/>
        </w:rPr>
        <w:t>____________________________________________________________________________</w:t>
      </w:r>
    </w:p>
    <w:p w14:paraId="0B5A3E02" w14:textId="77777777" w:rsidR="00A579CA" w:rsidRDefault="00A579CA">
      <w:pPr>
        <w:spacing w:line="278" w:lineRule="exact"/>
        <w:rPr>
          <w:sz w:val="24"/>
          <w:szCs w:val="24"/>
        </w:rPr>
      </w:pPr>
    </w:p>
    <w:p w14:paraId="2009987D" w14:textId="77777777" w:rsidR="00A579CA" w:rsidRDefault="00000000">
      <w:pPr>
        <w:rPr>
          <w:sz w:val="20"/>
          <w:szCs w:val="20"/>
        </w:rPr>
      </w:pPr>
      <w:r>
        <w:rPr>
          <w:rFonts w:eastAsia="Times New Roman"/>
          <w:b/>
          <w:bCs/>
          <w:sz w:val="27"/>
          <w:szCs w:val="27"/>
        </w:rPr>
        <w:t>Purpose</w:t>
      </w:r>
    </w:p>
    <w:p w14:paraId="2B2BAB02" w14:textId="77777777" w:rsidR="00A579CA" w:rsidRDefault="00A579CA">
      <w:pPr>
        <w:spacing w:line="294" w:lineRule="exact"/>
        <w:rPr>
          <w:sz w:val="24"/>
          <w:szCs w:val="24"/>
        </w:rPr>
      </w:pPr>
    </w:p>
    <w:p w14:paraId="454C3D06" w14:textId="77777777" w:rsidR="00A579CA" w:rsidRDefault="00000000">
      <w:pPr>
        <w:spacing w:line="237" w:lineRule="auto"/>
        <w:ind w:right="400"/>
        <w:rPr>
          <w:sz w:val="20"/>
          <w:szCs w:val="20"/>
        </w:rPr>
      </w:pPr>
      <w:r>
        <w:rPr>
          <w:rFonts w:eastAsia="Times New Roman"/>
          <w:sz w:val="24"/>
          <w:szCs w:val="24"/>
        </w:rPr>
        <w:t>This policy establishes procedures to recover Nexelus following a disruption resulting from a disaster. This Disaster Recovery Policy is maintained by the Nexelus Security Officer and Privacy Officer.</w:t>
      </w:r>
    </w:p>
    <w:p w14:paraId="18CDEC18" w14:textId="77777777" w:rsidR="00A579CA" w:rsidRDefault="00A579CA">
      <w:pPr>
        <w:spacing w:line="279" w:lineRule="exact"/>
        <w:rPr>
          <w:sz w:val="24"/>
          <w:szCs w:val="24"/>
        </w:rPr>
      </w:pPr>
    </w:p>
    <w:p w14:paraId="2EE71130" w14:textId="77777777" w:rsidR="00A579CA" w:rsidRDefault="00000000">
      <w:pPr>
        <w:rPr>
          <w:sz w:val="20"/>
          <w:szCs w:val="20"/>
        </w:rPr>
      </w:pPr>
      <w:r>
        <w:rPr>
          <w:rFonts w:eastAsia="Times New Roman"/>
          <w:b/>
          <w:bCs/>
          <w:sz w:val="27"/>
          <w:szCs w:val="27"/>
        </w:rPr>
        <w:t>Background</w:t>
      </w:r>
    </w:p>
    <w:p w14:paraId="718B2850" w14:textId="77777777" w:rsidR="00A579CA" w:rsidRDefault="00A579CA">
      <w:pPr>
        <w:spacing w:line="282" w:lineRule="exact"/>
        <w:rPr>
          <w:sz w:val="24"/>
          <w:szCs w:val="24"/>
        </w:rPr>
      </w:pPr>
    </w:p>
    <w:p w14:paraId="02968904" w14:textId="77777777" w:rsidR="00A579CA" w:rsidRDefault="00000000">
      <w:pPr>
        <w:rPr>
          <w:sz w:val="20"/>
          <w:szCs w:val="20"/>
        </w:rPr>
      </w:pPr>
      <w:r>
        <w:rPr>
          <w:rFonts w:eastAsia="Times New Roman"/>
          <w:sz w:val="24"/>
          <w:szCs w:val="24"/>
        </w:rPr>
        <w:t>The following objectives have been established for this plan:</w:t>
      </w:r>
    </w:p>
    <w:p w14:paraId="64130CFB" w14:textId="77777777" w:rsidR="00A579CA" w:rsidRDefault="00A579CA">
      <w:pPr>
        <w:spacing w:line="291" w:lineRule="exact"/>
        <w:rPr>
          <w:sz w:val="24"/>
          <w:szCs w:val="24"/>
        </w:rPr>
      </w:pPr>
    </w:p>
    <w:p w14:paraId="49E5F1AC" w14:textId="77777777" w:rsidR="00A579CA" w:rsidRDefault="00000000">
      <w:pPr>
        <w:numPr>
          <w:ilvl w:val="0"/>
          <w:numId w:val="1"/>
        </w:numPr>
        <w:tabs>
          <w:tab w:val="left" w:pos="720"/>
        </w:tabs>
        <w:spacing w:line="234" w:lineRule="auto"/>
        <w:ind w:left="720" w:right="340" w:hanging="359"/>
        <w:rPr>
          <w:rFonts w:ascii="Arial" w:eastAsia="Arial" w:hAnsi="Arial" w:cs="Arial"/>
          <w:sz w:val="20"/>
          <w:szCs w:val="20"/>
        </w:rPr>
      </w:pPr>
      <w:r>
        <w:rPr>
          <w:rFonts w:eastAsia="Times New Roman"/>
          <w:sz w:val="24"/>
          <w:szCs w:val="24"/>
        </w:rPr>
        <w:t>Maximize the effectiveness of contingency operations through an established plan that consists of the following phases:</w:t>
      </w:r>
    </w:p>
    <w:p w14:paraId="157520F7" w14:textId="77777777" w:rsidR="00A579CA" w:rsidRDefault="00A579CA">
      <w:pPr>
        <w:spacing w:line="16" w:lineRule="exact"/>
        <w:rPr>
          <w:rFonts w:ascii="Arial" w:eastAsia="Arial" w:hAnsi="Arial" w:cs="Arial"/>
          <w:sz w:val="20"/>
          <w:szCs w:val="20"/>
        </w:rPr>
      </w:pPr>
    </w:p>
    <w:p w14:paraId="497E502A" w14:textId="77777777" w:rsidR="00A579CA" w:rsidRDefault="00000000">
      <w:pPr>
        <w:spacing w:line="226" w:lineRule="auto"/>
        <w:ind w:left="1440" w:right="380" w:hanging="360"/>
        <w:rPr>
          <w:rFonts w:ascii="Arial" w:eastAsia="Arial" w:hAnsi="Arial" w:cs="Arial"/>
          <w:sz w:val="20"/>
          <w:szCs w:val="20"/>
        </w:rPr>
      </w:pPr>
      <w:r>
        <w:rPr>
          <w:rFonts w:ascii="Courier New" w:eastAsia="Courier New" w:hAnsi="Courier New" w:cs="Courier New"/>
          <w:sz w:val="20"/>
          <w:szCs w:val="20"/>
        </w:rPr>
        <w:t>o</w:t>
      </w:r>
      <w:r>
        <w:rPr>
          <w:rFonts w:eastAsia="Times New Roman"/>
          <w:sz w:val="24"/>
          <w:szCs w:val="24"/>
        </w:rPr>
        <w:t xml:space="preserve"> </w:t>
      </w:r>
      <w:r>
        <w:rPr>
          <w:rFonts w:eastAsia="Times New Roman"/>
          <w:b/>
          <w:bCs/>
          <w:sz w:val="24"/>
          <w:szCs w:val="24"/>
        </w:rPr>
        <w:t>Notification/Activation phase</w:t>
      </w:r>
      <w:r>
        <w:rPr>
          <w:rFonts w:eastAsia="Times New Roman"/>
          <w:sz w:val="24"/>
          <w:szCs w:val="24"/>
        </w:rPr>
        <w:t xml:space="preserve"> to detect and assess damage and to activate the plan.</w:t>
      </w:r>
    </w:p>
    <w:p w14:paraId="0DD62A16" w14:textId="77777777" w:rsidR="00A579CA" w:rsidRDefault="00A579CA">
      <w:pPr>
        <w:spacing w:line="11" w:lineRule="exact"/>
        <w:rPr>
          <w:rFonts w:ascii="Arial" w:eastAsia="Arial" w:hAnsi="Arial" w:cs="Arial"/>
          <w:sz w:val="20"/>
          <w:szCs w:val="20"/>
        </w:rPr>
      </w:pPr>
    </w:p>
    <w:p w14:paraId="6C1944C3" w14:textId="77777777" w:rsidR="00A579CA" w:rsidRDefault="00000000">
      <w:pPr>
        <w:spacing w:line="226" w:lineRule="auto"/>
        <w:ind w:left="1440" w:right="140" w:hanging="360"/>
        <w:rPr>
          <w:rFonts w:ascii="Arial" w:eastAsia="Arial" w:hAnsi="Arial" w:cs="Arial"/>
          <w:sz w:val="20"/>
          <w:szCs w:val="20"/>
        </w:rPr>
      </w:pPr>
      <w:r>
        <w:rPr>
          <w:rFonts w:ascii="Courier New" w:eastAsia="Courier New" w:hAnsi="Courier New" w:cs="Courier New"/>
          <w:sz w:val="20"/>
          <w:szCs w:val="20"/>
        </w:rPr>
        <w:t>o</w:t>
      </w:r>
      <w:r>
        <w:rPr>
          <w:rFonts w:eastAsia="Times New Roman"/>
          <w:sz w:val="24"/>
          <w:szCs w:val="24"/>
        </w:rPr>
        <w:t xml:space="preserve"> </w:t>
      </w:r>
      <w:r>
        <w:rPr>
          <w:rFonts w:eastAsia="Times New Roman"/>
          <w:b/>
          <w:bCs/>
          <w:sz w:val="24"/>
          <w:szCs w:val="24"/>
        </w:rPr>
        <w:t>Recovery phase</w:t>
      </w:r>
      <w:r>
        <w:rPr>
          <w:rFonts w:eastAsia="Times New Roman"/>
          <w:sz w:val="24"/>
          <w:szCs w:val="24"/>
        </w:rPr>
        <w:t xml:space="preserve"> to restore temporary operations and recover damage done to the original system.</w:t>
      </w:r>
    </w:p>
    <w:p w14:paraId="206FE494" w14:textId="77777777" w:rsidR="00A579CA" w:rsidRDefault="00A579CA">
      <w:pPr>
        <w:spacing w:line="11" w:lineRule="exact"/>
        <w:rPr>
          <w:rFonts w:ascii="Arial" w:eastAsia="Arial" w:hAnsi="Arial" w:cs="Arial"/>
          <w:sz w:val="20"/>
          <w:szCs w:val="20"/>
        </w:rPr>
      </w:pPr>
    </w:p>
    <w:p w14:paraId="7FA0BF6E" w14:textId="77777777" w:rsidR="00A579CA" w:rsidRDefault="00000000">
      <w:pPr>
        <w:spacing w:line="228" w:lineRule="auto"/>
        <w:ind w:left="1440" w:right="860" w:hanging="360"/>
        <w:rPr>
          <w:rFonts w:ascii="Arial" w:eastAsia="Arial" w:hAnsi="Arial" w:cs="Arial"/>
          <w:sz w:val="20"/>
          <w:szCs w:val="20"/>
        </w:rPr>
      </w:pPr>
      <w:r>
        <w:rPr>
          <w:rFonts w:ascii="Courier New" w:eastAsia="Courier New" w:hAnsi="Courier New" w:cs="Courier New"/>
          <w:sz w:val="20"/>
          <w:szCs w:val="20"/>
        </w:rPr>
        <w:t>o</w:t>
      </w:r>
      <w:r>
        <w:rPr>
          <w:rFonts w:eastAsia="Times New Roman"/>
          <w:sz w:val="24"/>
          <w:szCs w:val="24"/>
        </w:rPr>
        <w:t xml:space="preserve"> </w:t>
      </w:r>
      <w:r>
        <w:rPr>
          <w:rFonts w:eastAsia="Times New Roman"/>
          <w:b/>
          <w:bCs/>
          <w:sz w:val="24"/>
          <w:szCs w:val="24"/>
        </w:rPr>
        <w:t>Reconstitution phase</w:t>
      </w:r>
      <w:r>
        <w:rPr>
          <w:rFonts w:eastAsia="Times New Roman"/>
          <w:sz w:val="24"/>
          <w:szCs w:val="24"/>
        </w:rPr>
        <w:t xml:space="preserve"> to restore system processing capabilities to normal operations.</w:t>
      </w:r>
    </w:p>
    <w:p w14:paraId="54DCCB9B" w14:textId="77777777" w:rsidR="00A579CA" w:rsidRDefault="00A579CA">
      <w:pPr>
        <w:spacing w:line="11" w:lineRule="exact"/>
        <w:rPr>
          <w:rFonts w:ascii="Arial" w:eastAsia="Arial" w:hAnsi="Arial" w:cs="Arial"/>
          <w:sz w:val="20"/>
          <w:szCs w:val="20"/>
        </w:rPr>
      </w:pPr>
    </w:p>
    <w:p w14:paraId="357BE1D6" w14:textId="77777777" w:rsidR="00A579CA" w:rsidRDefault="00000000">
      <w:pPr>
        <w:numPr>
          <w:ilvl w:val="0"/>
          <w:numId w:val="1"/>
        </w:numPr>
        <w:tabs>
          <w:tab w:val="left" w:pos="720"/>
        </w:tabs>
        <w:spacing w:line="234" w:lineRule="auto"/>
        <w:ind w:left="720" w:right="160" w:hanging="359"/>
        <w:rPr>
          <w:rFonts w:ascii="Arial" w:eastAsia="Arial" w:hAnsi="Arial" w:cs="Arial"/>
          <w:sz w:val="20"/>
          <w:szCs w:val="20"/>
        </w:rPr>
      </w:pPr>
      <w:r>
        <w:rPr>
          <w:rFonts w:eastAsia="Times New Roman"/>
          <w:sz w:val="24"/>
          <w:szCs w:val="24"/>
        </w:rPr>
        <w:t>Identify the activities, resources, and procedures needed to carry out Nexelus processing requirements during prolonged interruptions to normal operations.</w:t>
      </w:r>
    </w:p>
    <w:p w14:paraId="6C939120" w14:textId="77777777" w:rsidR="00A579CA" w:rsidRDefault="00A579CA">
      <w:pPr>
        <w:spacing w:line="1" w:lineRule="exact"/>
        <w:rPr>
          <w:rFonts w:ascii="Arial" w:eastAsia="Arial" w:hAnsi="Arial" w:cs="Arial"/>
          <w:sz w:val="20"/>
          <w:szCs w:val="20"/>
        </w:rPr>
      </w:pPr>
    </w:p>
    <w:p w14:paraId="74337647" w14:textId="77777777" w:rsidR="00A579CA" w:rsidRDefault="00000000">
      <w:pPr>
        <w:numPr>
          <w:ilvl w:val="0"/>
          <w:numId w:val="1"/>
        </w:numPr>
        <w:tabs>
          <w:tab w:val="left" w:pos="720"/>
        </w:tabs>
        <w:ind w:left="720" w:hanging="359"/>
        <w:rPr>
          <w:rFonts w:ascii="Arial" w:eastAsia="Arial" w:hAnsi="Arial" w:cs="Arial"/>
          <w:sz w:val="20"/>
          <w:szCs w:val="20"/>
        </w:rPr>
      </w:pPr>
      <w:r>
        <w:rPr>
          <w:rFonts w:eastAsia="Times New Roman"/>
          <w:sz w:val="24"/>
          <w:szCs w:val="24"/>
        </w:rPr>
        <w:t>Identify and define the impact of interruptions to Nexelus systems.</w:t>
      </w:r>
    </w:p>
    <w:p w14:paraId="754D7328" w14:textId="77777777" w:rsidR="00A579CA" w:rsidRDefault="00A579CA">
      <w:pPr>
        <w:spacing w:line="10" w:lineRule="exact"/>
        <w:rPr>
          <w:rFonts w:ascii="Arial" w:eastAsia="Arial" w:hAnsi="Arial" w:cs="Arial"/>
          <w:sz w:val="20"/>
          <w:szCs w:val="20"/>
        </w:rPr>
      </w:pPr>
    </w:p>
    <w:p w14:paraId="3747BEFE" w14:textId="77777777" w:rsidR="00A579CA" w:rsidRDefault="00000000">
      <w:pPr>
        <w:numPr>
          <w:ilvl w:val="0"/>
          <w:numId w:val="1"/>
        </w:numPr>
        <w:tabs>
          <w:tab w:val="left" w:pos="720"/>
        </w:tabs>
        <w:spacing w:line="234" w:lineRule="auto"/>
        <w:ind w:left="720" w:right="580" w:hanging="359"/>
        <w:rPr>
          <w:rFonts w:ascii="Arial" w:eastAsia="Arial" w:hAnsi="Arial" w:cs="Arial"/>
          <w:sz w:val="20"/>
          <w:szCs w:val="20"/>
        </w:rPr>
      </w:pPr>
      <w:r>
        <w:rPr>
          <w:rFonts w:eastAsia="Times New Roman"/>
          <w:sz w:val="24"/>
          <w:szCs w:val="24"/>
        </w:rPr>
        <w:t>Assign responsibilities to designated personnel and provide guidance for recovering Nexelus systems during prolonged periods of interruption to normal operations.</w:t>
      </w:r>
    </w:p>
    <w:p w14:paraId="5676DAAF" w14:textId="77777777" w:rsidR="00A579CA" w:rsidRDefault="00A579CA">
      <w:pPr>
        <w:spacing w:line="16" w:lineRule="exact"/>
        <w:rPr>
          <w:rFonts w:ascii="Arial" w:eastAsia="Arial" w:hAnsi="Arial" w:cs="Arial"/>
          <w:sz w:val="20"/>
          <w:szCs w:val="20"/>
        </w:rPr>
      </w:pPr>
    </w:p>
    <w:p w14:paraId="28B03F32" w14:textId="77777777" w:rsidR="00A579CA" w:rsidRDefault="00000000">
      <w:pPr>
        <w:numPr>
          <w:ilvl w:val="0"/>
          <w:numId w:val="1"/>
        </w:numPr>
        <w:tabs>
          <w:tab w:val="left" w:pos="720"/>
        </w:tabs>
        <w:spacing w:line="234" w:lineRule="auto"/>
        <w:ind w:left="720" w:right="900" w:hanging="359"/>
        <w:rPr>
          <w:rFonts w:ascii="Arial" w:eastAsia="Arial" w:hAnsi="Arial" w:cs="Arial"/>
          <w:sz w:val="20"/>
          <w:szCs w:val="20"/>
        </w:rPr>
      </w:pPr>
      <w:r>
        <w:rPr>
          <w:rFonts w:eastAsia="Times New Roman"/>
          <w:sz w:val="24"/>
          <w:szCs w:val="24"/>
        </w:rPr>
        <w:t>Ensure coordination with other Nexelus staff who will participate in the Disaster Recovery Planning strategies.</w:t>
      </w:r>
    </w:p>
    <w:p w14:paraId="0C752FEB" w14:textId="77777777" w:rsidR="00A579CA" w:rsidRDefault="00A579CA">
      <w:pPr>
        <w:spacing w:line="12" w:lineRule="exact"/>
        <w:rPr>
          <w:rFonts w:ascii="Arial" w:eastAsia="Arial" w:hAnsi="Arial" w:cs="Arial"/>
          <w:sz w:val="20"/>
          <w:szCs w:val="20"/>
        </w:rPr>
      </w:pPr>
    </w:p>
    <w:p w14:paraId="06BBFA2E" w14:textId="77777777" w:rsidR="00A579CA" w:rsidRDefault="00000000">
      <w:pPr>
        <w:numPr>
          <w:ilvl w:val="0"/>
          <w:numId w:val="1"/>
        </w:numPr>
        <w:tabs>
          <w:tab w:val="left" w:pos="720"/>
        </w:tabs>
        <w:spacing w:line="234" w:lineRule="auto"/>
        <w:ind w:left="720" w:right="280" w:hanging="359"/>
        <w:rPr>
          <w:rFonts w:ascii="Arial" w:eastAsia="Arial" w:hAnsi="Arial" w:cs="Arial"/>
          <w:sz w:val="20"/>
          <w:szCs w:val="20"/>
        </w:rPr>
      </w:pPr>
      <w:r>
        <w:rPr>
          <w:rFonts w:eastAsia="Times New Roman"/>
          <w:sz w:val="24"/>
          <w:szCs w:val="24"/>
        </w:rPr>
        <w:t>Ensure coordination with external points of contact and vendors who will participate in the Disaster Recovery Planning strategies.</w:t>
      </w:r>
    </w:p>
    <w:p w14:paraId="747965D7" w14:textId="77777777" w:rsidR="00A579CA" w:rsidRDefault="00A579CA">
      <w:pPr>
        <w:spacing w:line="278" w:lineRule="exact"/>
        <w:rPr>
          <w:sz w:val="24"/>
          <w:szCs w:val="24"/>
        </w:rPr>
      </w:pPr>
    </w:p>
    <w:p w14:paraId="7044CC9C" w14:textId="77777777" w:rsidR="00A579CA" w:rsidRDefault="00000000">
      <w:pPr>
        <w:rPr>
          <w:sz w:val="20"/>
          <w:szCs w:val="20"/>
        </w:rPr>
      </w:pPr>
      <w:r>
        <w:rPr>
          <w:rFonts w:eastAsia="Times New Roman"/>
          <w:b/>
          <w:bCs/>
          <w:sz w:val="27"/>
          <w:szCs w:val="27"/>
        </w:rPr>
        <w:t>Policy</w:t>
      </w:r>
    </w:p>
    <w:p w14:paraId="1A6A5EE8" w14:textId="77777777" w:rsidR="00A579CA" w:rsidRDefault="00A579CA">
      <w:pPr>
        <w:spacing w:line="299" w:lineRule="exact"/>
        <w:rPr>
          <w:sz w:val="24"/>
          <w:szCs w:val="24"/>
        </w:rPr>
      </w:pPr>
    </w:p>
    <w:p w14:paraId="7DC7A2D9" w14:textId="77777777" w:rsidR="00A579CA" w:rsidRDefault="00000000">
      <w:pPr>
        <w:spacing w:line="248" w:lineRule="auto"/>
        <w:ind w:right="540"/>
        <w:jc w:val="both"/>
        <w:rPr>
          <w:sz w:val="20"/>
          <w:szCs w:val="20"/>
        </w:rPr>
      </w:pPr>
      <w:r>
        <w:rPr>
          <w:rFonts w:eastAsia="Times New Roman"/>
          <w:sz w:val="23"/>
          <w:szCs w:val="23"/>
        </w:rPr>
        <w:t>Examples of the types of disasters that would initiate this plan are natural disasters, political disturbances, man-made disasters, external human threats, and internal malicious activities.</w:t>
      </w:r>
    </w:p>
    <w:p w14:paraId="6EBF645A" w14:textId="77777777" w:rsidR="00A579CA" w:rsidRDefault="00A579CA">
      <w:pPr>
        <w:spacing w:line="271" w:lineRule="exact"/>
        <w:rPr>
          <w:sz w:val="24"/>
          <w:szCs w:val="24"/>
        </w:rPr>
      </w:pPr>
    </w:p>
    <w:p w14:paraId="3F79C4E9" w14:textId="77777777" w:rsidR="00A579CA" w:rsidRDefault="00000000">
      <w:pPr>
        <w:rPr>
          <w:sz w:val="20"/>
          <w:szCs w:val="20"/>
        </w:rPr>
      </w:pPr>
      <w:r>
        <w:rPr>
          <w:rFonts w:eastAsia="Times New Roman"/>
          <w:sz w:val="24"/>
          <w:szCs w:val="24"/>
        </w:rPr>
        <w:t>Nexelus defines two categories of systems from a disaster recovery perspective:</w:t>
      </w:r>
    </w:p>
    <w:p w14:paraId="3D83EDFE" w14:textId="77777777" w:rsidR="00A579CA" w:rsidRDefault="00A579CA">
      <w:pPr>
        <w:spacing w:line="291" w:lineRule="exact"/>
        <w:rPr>
          <w:sz w:val="24"/>
          <w:szCs w:val="24"/>
        </w:rPr>
      </w:pPr>
    </w:p>
    <w:p w14:paraId="094E10D4" w14:textId="77777777" w:rsidR="00A579CA" w:rsidRDefault="00000000">
      <w:pPr>
        <w:numPr>
          <w:ilvl w:val="0"/>
          <w:numId w:val="2"/>
        </w:numPr>
        <w:tabs>
          <w:tab w:val="left" w:pos="720"/>
        </w:tabs>
        <w:spacing w:line="250" w:lineRule="auto"/>
        <w:ind w:left="720" w:right="420" w:hanging="359"/>
        <w:jc w:val="both"/>
        <w:rPr>
          <w:rFonts w:ascii="Arial" w:eastAsia="Arial" w:hAnsi="Arial" w:cs="Arial"/>
          <w:sz w:val="19"/>
          <w:szCs w:val="19"/>
        </w:rPr>
      </w:pPr>
      <w:r>
        <w:rPr>
          <w:rFonts w:eastAsia="Times New Roman"/>
          <w:b/>
          <w:bCs/>
          <w:sz w:val="23"/>
          <w:szCs w:val="23"/>
        </w:rPr>
        <w:t>Critical Systems</w:t>
      </w:r>
      <w:r>
        <w:rPr>
          <w:rFonts w:eastAsia="Times New Roman"/>
          <w:sz w:val="23"/>
          <w:szCs w:val="23"/>
        </w:rPr>
        <w:t>. These systems host application servers and database servers or are required for functioning of systems that host application servers and database servers. These systems, if unavailable, affect the accessibility of data and must be restored, or have a process begun to restore them, immediately upon becoming unavailable.</w:t>
      </w:r>
    </w:p>
    <w:p w14:paraId="12E8498B" w14:textId="77777777" w:rsidR="00A579CA" w:rsidRDefault="00A579CA">
      <w:pPr>
        <w:sectPr w:rsidR="00A579CA">
          <w:pgSz w:w="12240" w:h="15840"/>
          <w:pgMar w:top="1437" w:right="1440" w:bottom="1118" w:left="1440" w:header="0" w:footer="0" w:gutter="0"/>
          <w:cols w:space="720" w:equalWidth="0">
            <w:col w:w="9360"/>
          </w:cols>
        </w:sectPr>
      </w:pPr>
    </w:p>
    <w:p w14:paraId="745A19A2" w14:textId="77777777" w:rsidR="00A579CA" w:rsidRDefault="00A579CA">
      <w:pPr>
        <w:spacing w:line="12" w:lineRule="exact"/>
        <w:rPr>
          <w:sz w:val="20"/>
          <w:szCs w:val="20"/>
        </w:rPr>
      </w:pPr>
      <w:bookmarkStart w:id="1" w:name="page2"/>
      <w:bookmarkEnd w:id="1"/>
    </w:p>
    <w:p w14:paraId="3F964846" w14:textId="77777777" w:rsidR="00A579CA" w:rsidRDefault="00000000">
      <w:pPr>
        <w:numPr>
          <w:ilvl w:val="0"/>
          <w:numId w:val="3"/>
        </w:numPr>
        <w:tabs>
          <w:tab w:val="left" w:pos="720"/>
        </w:tabs>
        <w:spacing w:line="250" w:lineRule="auto"/>
        <w:ind w:left="720" w:right="460" w:hanging="359"/>
        <w:jc w:val="both"/>
        <w:rPr>
          <w:rFonts w:ascii="Arial" w:eastAsia="Arial" w:hAnsi="Arial" w:cs="Arial"/>
          <w:sz w:val="19"/>
          <w:szCs w:val="19"/>
        </w:rPr>
      </w:pPr>
      <w:r>
        <w:rPr>
          <w:rFonts w:eastAsia="Times New Roman"/>
          <w:b/>
          <w:bCs/>
          <w:sz w:val="23"/>
          <w:szCs w:val="23"/>
        </w:rPr>
        <w:t>Non-critical Systems</w:t>
      </w:r>
      <w:r>
        <w:rPr>
          <w:rFonts w:eastAsia="Times New Roman"/>
          <w:sz w:val="23"/>
          <w:szCs w:val="23"/>
        </w:rPr>
        <w:t>. These are all systems not considered critical by the definition above. These systems, while they may affect the performance and overall security of critical systems, do not prevent Critical systems from functioning and being accessed appropriately. These systems are restored at a lower priority than critical systems.</w:t>
      </w:r>
    </w:p>
    <w:p w14:paraId="035F78FB" w14:textId="77777777" w:rsidR="00A579CA" w:rsidRDefault="00A579CA">
      <w:pPr>
        <w:spacing w:line="271" w:lineRule="exact"/>
        <w:rPr>
          <w:sz w:val="20"/>
          <w:szCs w:val="20"/>
        </w:rPr>
      </w:pPr>
    </w:p>
    <w:p w14:paraId="00B0D69B" w14:textId="77777777" w:rsidR="00A579CA" w:rsidRDefault="00000000">
      <w:pPr>
        <w:rPr>
          <w:sz w:val="20"/>
          <w:szCs w:val="20"/>
        </w:rPr>
      </w:pPr>
      <w:r>
        <w:rPr>
          <w:rFonts w:eastAsia="Times New Roman"/>
          <w:b/>
          <w:bCs/>
          <w:sz w:val="24"/>
          <w:szCs w:val="24"/>
        </w:rPr>
        <w:t>Threat and Risk Assessment and Management</w:t>
      </w:r>
    </w:p>
    <w:p w14:paraId="1B25AC3D" w14:textId="77777777" w:rsidR="00A579CA" w:rsidRDefault="00A579CA">
      <w:pPr>
        <w:spacing w:line="291" w:lineRule="exact"/>
        <w:rPr>
          <w:sz w:val="20"/>
          <w:szCs w:val="20"/>
        </w:rPr>
      </w:pPr>
    </w:p>
    <w:p w14:paraId="0F4D4EEB" w14:textId="77777777" w:rsidR="00A579CA" w:rsidRDefault="00000000">
      <w:pPr>
        <w:spacing w:line="238" w:lineRule="auto"/>
        <w:ind w:right="140"/>
        <w:rPr>
          <w:sz w:val="20"/>
          <w:szCs w:val="20"/>
        </w:rPr>
      </w:pPr>
      <w:r>
        <w:rPr>
          <w:rFonts w:eastAsia="Times New Roman"/>
          <w:sz w:val="24"/>
          <w:szCs w:val="24"/>
        </w:rPr>
        <w:t>There are many potential disruptive threats which can occur at any time and affect the normal business process. We have considered a wide range of potential threats and the results of our deliberations are included in this section. Each potential environmental disaster or emergency has been examined. The focus here is on the level of business disruption which could arise from each type of disaster.</w:t>
      </w:r>
    </w:p>
    <w:p w14:paraId="23D9598A" w14:textId="77777777" w:rsidR="00A579CA" w:rsidRDefault="00A579CA">
      <w:pPr>
        <w:spacing w:line="280" w:lineRule="exact"/>
        <w:rPr>
          <w:sz w:val="20"/>
          <w:szCs w:val="20"/>
        </w:rPr>
      </w:pPr>
    </w:p>
    <w:p w14:paraId="644CBBE4" w14:textId="77777777" w:rsidR="00A579CA" w:rsidRDefault="00000000">
      <w:pPr>
        <w:rPr>
          <w:sz w:val="20"/>
          <w:szCs w:val="20"/>
        </w:rPr>
      </w:pPr>
      <w:r>
        <w:rPr>
          <w:rFonts w:eastAsia="Times New Roman"/>
          <w:sz w:val="24"/>
          <w:szCs w:val="24"/>
        </w:rPr>
        <w:t>The Nexelus IT Risk Assessment documents a full detailed assessment of threats.</w:t>
      </w:r>
    </w:p>
    <w:p w14:paraId="6ED0F739" w14:textId="77777777" w:rsidR="00A579CA" w:rsidRDefault="00A579CA">
      <w:pPr>
        <w:spacing w:line="279" w:lineRule="exact"/>
        <w:rPr>
          <w:sz w:val="20"/>
          <w:szCs w:val="20"/>
        </w:rPr>
      </w:pPr>
    </w:p>
    <w:p w14:paraId="61A942B0" w14:textId="77777777" w:rsidR="00A579CA" w:rsidRDefault="00000000">
      <w:pPr>
        <w:rPr>
          <w:sz w:val="20"/>
          <w:szCs w:val="20"/>
        </w:rPr>
      </w:pPr>
      <w:r>
        <w:rPr>
          <w:rFonts w:eastAsia="Times New Roman"/>
          <w:b/>
          <w:bCs/>
          <w:sz w:val="24"/>
          <w:szCs w:val="24"/>
        </w:rPr>
        <w:t>Testing and Maintenance</w:t>
      </w:r>
    </w:p>
    <w:p w14:paraId="357032E1" w14:textId="77777777" w:rsidR="00A579CA" w:rsidRDefault="00A579CA">
      <w:pPr>
        <w:spacing w:line="291" w:lineRule="exact"/>
        <w:rPr>
          <w:sz w:val="20"/>
          <w:szCs w:val="20"/>
        </w:rPr>
      </w:pPr>
    </w:p>
    <w:p w14:paraId="2C5CAC85" w14:textId="77777777" w:rsidR="00A579CA" w:rsidRDefault="00000000">
      <w:pPr>
        <w:spacing w:line="238" w:lineRule="auto"/>
        <w:ind w:right="120"/>
        <w:rPr>
          <w:sz w:val="20"/>
          <w:szCs w:val="20"/>
        </w:rPr>
      </w:pPr>
      <w:r>
        <w:rPr>
          <w:rFonts w:eastAsia="Times New Roman"/>
          <w:sz w:val="24"/>
          <w:szCs w:val="24"/>
        </w:rPr>
        <w:t xml:space="preserve">The </w:t>
      </w:r>
      <w:r w:rsidRPr="00566303">
        <w:rPr>
          <w:rFonts w:eastAsia="Times New Roman"/>
          <w:sz w:val="24"/>
          <w:szCs w:val="24"/>
          <w:highlight w:val="yellow"/>
          <w:rPrChange w:id="2" w:author="Tauseef Shezad" w:date="2024-07-15T10:05:00Z" w16du:dateUtc="2024-07-15T05:05:00Z">
            <w:rPr>
              <w:rFonts w:eastAsia="Times New Roman"/>
              <w:sz w:val="24"/>
              <w:szCs w:val="24"/>
            </w:rPr>
          </w:rPrChange>
        </w:rPr>
        <w:t>Security Officer or the systems manager shall establish criteria for validation/testing</w:t>
      </w:r>
      <w:r>
        <w:rPr>
          <w:rFonts w:eastAsia="Times New Roman"/>
          <w:sz w:val="24"/>
          <w:szCs w:val="24"/>
        </w:rPr>
        <w:t xml:space="preserve"> of a Disaster Recovery Plan, an annual test schedule, and ensure implementation of the test. </w:t>
      </w:r>
      <w:r w:rsidRPr="00566303">
        <w:rPr>
          <w:rFonts w:eastAsia="Times New Roman"/>
          <w:sz w:val="24"/>
          <w:szCs w:val="24"/>
          <w:highlight w:val="yellow"/>
          <w:rPrChange w:id="3" w:author="Tauseef Shezad" w:date="2024-07-15T10:06:00Z" w16du:dateUtc="2024-07-15T05:06:00Z">
            <w:rPr>
              <w:rFonts w:eastAsia="Times New Roman"/>
              <w:sz w:val="24"/>
              <w:szCs w:val="24"/>
            </w:rPr>
          </w:rPrChange>
        </w:rPr>
        <w:t>This process will also serve as training for personnel involved in the plan's execution</w:t>
      </w:r>
      <w:r>
        <w:rPr>
          <w:rFonts w:eastAsia="Times New Roman"/>
          <w:sz w:val="24"/>
          <w:szCs w:val="24"/>
        </w:rPr>
        <w:t>. At a minimum, the Disaster Recovery Plan shall be tested on annual basis. These types of validation/testing exercises include tabletop and technical testing.</w:t>
      </w:r>
    </w:p>
    <w:p w14:paraId="7A53286E" w14:textId="77777777" w:rsidR="00A579CA" w:rsidRDefault="00A579CA">
      <w:pPr>
        <w:spacing w:line="280" w:lineRule="exact"/>
        <w:rPr>
          <w:sz w:val="20"/>
          <w:szCs w:val="20"/>
        </w:rPr>
      </w:pPr>
    </w:p>
    <w:p w14:paraId="6342F40D" w14:textId="77777777" w:rsidR="00A579CA" w:rsidRDefault="00000000">
      <w:pPr>
        <w:rPr>
          <w:sz w:val="20"/>
          <w:szCs w:val="20"/>
        </w:rPr>
      </w:pPr>
      <w:r>
        <w:rPr>
          <w:rFonts w:eastAsia="Times New Roman"/>
          <w:b/>
          <w:bCs/>
          <w:sz w:val="24"/>
          <w:szCs w:val="24"/>
        </w:rPr>
        <w:t>Tabletop Testing</w:t>
      </w:r>
    </w:p>
    <w:p w14:paraId="1A998CBD" w14:textId="77777777" w:rsidR="00A579CA" w:rsidRDefault="00A579CA">
      <w:pPr>
        <w:spacing w:line="296" w:lineRule="exact"/>
        <w:rPr>
          <w:sz w:val="20"/>
          <w:szCs w:val="20"/>
        </w:rPr>
      </w:pPr>
    </w:p>
    <w:p w14:paraId="0FB8E55C" w14:textId="77777777" w:rsidR="00A579CA" w:rsidRDefault="00000000">
      <w:pPr>
        <w:spacing w:line="236" w:lineRule="auto"/>
        <w:ind w:right="120"/>
        <w:rPr>
          <w:sz w:val="20"/>
          <w:szCs w:val="20"/>
        </w:rPr>
      </w:pPr>
      <w:r>
        <w:rPr>
          <w:rFonts w:eastAsia="Times New Roman"/>
          <w:sz w:val="24"/>
          <w:szCs w:val="24"/>
        </w:rPr>
        <w:t>The primary objective of the tabletop test is to ensure designated personnel are knowledgeable and capable of performing the notification/activation requirements and procedures as outlined in the Disaster Recovery Plan, in a timely manner. The exercises include, but are not limited to:</w:t>
      </w:r>
    </w:p>
    <w:p w14:paraId="4343C4D3" w14:textId="77777777" w:rsidR="00A579CA" w:rsidRDefault="00A579CA">
      <w:pPr>
        <w:spacing w:line="291" w:lineRule="exact"/>
        <w:rPr>
          <w:sz w:val="20"/>
          <w:szCs w:val="20"/>
        </w:rPr>
      </w:pPr>
    </w:p>
    <w:p w14:paraId="19E2BAA8" w14:textId="77777777" w:rsidR="00A579CA" w:rsidRDefault="00000000">
      <w:pPr>
        <w:numPr>
          <w:ilvl w:val="0"/>
          <w:numId w:val="4"/>
        </w:numPr>
        <w:tabs>
          <w:tab w:val="left" w:pos="720"/>
        </w:tabs>
        <w:spacing w:line="234" w:lineRule="auto"/>
        <w:ind w:left="720" w:right="80" w:hanging="359"/>
        <w:rPr>
          <w:rFonts w:ascii="Arial" w:eastAsia="Arial" w:hAnsi="Arial" w:cs="Arial"/>
          <w:sz w:val="20"/>
          <w:szCs w:val="20"/>
        </w:rPr>
      </w:pPr>
      <w:r>
        <w:rPr>
          <w:rFonts w:eastAsia="Times New Roman"/>
          <w:sz w:val="24"/>
          <w:szCs w:val="24"/>
        </w:rPr>
        <w:t>Testing to validate the ability to respond to a crisis in a coordinated, timely, and effective manner, by simulating the occurrence of a specific crisis.</w:t>
      </w:r>
    </w:p>
    <w:p w14:paraId="2A1F7701" w14:textId="77777777" w:rsidR="00A579CA" w:rsidRDefault="00A579CA">
      <w:pPr>
        <w:spacing w:line="280" w:lineRule="exact"/>
        <w:rPr>
          <w:sz w:val="20"/>
          <w:szCs w:val="20"/>
        </w:rPr>
      </w:pPr>
    </w:p>
    <w:p w14:paraId="14252F24" w14:textId="77777777" w:rsidR="00A579CA" w:rsidRDefault="00000000">
      <w:pPr>
        <w:rPr>
          <w:sz w:val="20"/>
          <w:szCs w:val="20"/>
        </w:rPr>
      </w:pPr>
      <w:r>
        <w:rPr>
          <w:rFonts w:eastAsia="Times New Roman"/>
          <w:b/>
          <w:bCs/>
          <w:sz w:val="24"/>
          <w:szCs w:val="24"/>
        </w:rPr>
        <w:t>Technical Testing</w:t>
      </w:r>
    </w:p>
    <w:p w14:paraId="718E4062" w14:textId="77777777" w:rsidR="00A579CA" w:rsidRDefault="00A579CA">
      <w:pPr>
        <w:spacing w:line="296" w:lineRule="exact"/>
        <w:rPr>
          <w:sz w:val="20"/>
          <w:szCs w:val="20"/>
        </w:rPr>
      </w:pPr>
    </w:p>
    <w:p w14:paraId="7948D44D" w14:textId="77777777" w:rsidR="00A579CA" w:rsidRDefault="00000000">
      <w:pPr>
        <w:spacing w:line="236" w:lineRule="auto"/>
        <w:ind w:right="40"/>
        <w:rPr>
          <w:sz w:val="20"/>
          <w:szCs w:val="20"/>
        </w:rPr>
      </w:pPr>
      <w:r>
        <w:rPr>
          <w:rFonts w:eastAsia="Times New Roman"/>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14:paraId="7A0592F8" w14:textId="77777777" w:rsidR="00A579CA" w:rsidRDefault="00A579CA">
      <w:pPr>
        <w:spacing w:line="283" w:lineRule="exact"/>
        <w:rPr>
          <w:sz w:val="20"/>
          <w:szCs w:val="20"/>
        </w:rPr>
      </w:pPr>
    </w:p>
    <w:p w14:paraId="42E41DD1" w14:textId="77777777" w:rsidR="00A579CA" w:rsidRDefault="00000000">
      <w:pPr>
        <w:numPr>
          <w:ilvl w:val="0"/>
          <w:numId w:val="5"/>
        </w:numPr>
        <w:tabs>
          <w:tab w:val="left" w:pos="720"/>
        </w:tabs>
        <w:ind w:left="720" w:hanging="359"/>
        <w:rPr>
          <w:rFonts w:ascii="Arial" w:eastAsia="Arial" w:hAnsi="Arial" w:cs="Arial"/>
          <w:sz w:val="20"/>
          <w:szCs w:val="20"/>
        </w:rPr>
      </w:pPr>
      <w:r>
        <w:rPr>
          <w:rFonts w:eastAsia="Times New Roman"/>
          <w:sz w:val="24"/>
          <w:szCs w:val="24"/>
        </w:rPr>
        <w:t>Process from backup system at the alternate site</w:t>
      </w:r>
    </w:p>
    <w:p w14:paraId="4458C027" w14:textId="77777777" w:rsidR="00A579CA" w:rsidRDefault="00A579CA">
      <w:pPr>
        <w:spacing w:line="4" w:lineRule="exact"/>
        <w:rPr>
          <w:rFonts w:ascii="Arial" w:eastAsia="Arial" w:hAnsi="Arial" w:cs="Arial"/>
          <w:sz w:val="20"/>
          <w:szCs w:val="20"/>
        </w:rPr>
      </w:pPr>
    </w:p>
    <w:p w14:paraId="1BD08138" w14:textId="77777777" w:rsidR="00A579CA" w:rsidRDefault="00000000">
      <w:pPr>
        <w:numPr>
          <w:ilvl w:val="0"/>
          <w:numId w:val="5"/>
        </w:numPr>
        <w:tabs>
          <w:tab w:val="left" w:pos="720"/>
        </w:tabs>
        <w:ind w:left="720" w:hanging="359"/>
        <w:rPr>
          <w:rFonts w:ascii="Arial" w:eastAsia="Arial" w:hAnsi="Arial" w:cs="Arial"/>
          <w:sz w:val="20"/>
          <w:szCs w:val="20"/>
        </w:rPr>
      </w:pPr>
      <w:r>
        <w:rPr>
          <w:rFonts w:eastAsia="Times New Roman"/>
          <w:sz w:val="24"/>
          <w:szCs w:val="24"/>
        </w:rPr>
        <w:t>Restore system using backups.</w:t>
      </w:r>
    </w:p>
    <w:p w14:paraId="28FA0E26" w14:textId="77777777" w:rsidR="00A579CA" w:rsidRDefault="00000000">
      <w:pPr>
        <w:numPr>
          <w:ilvl w:val="0"/>
          <w:numId w:val="5"/>
        </w:numPr>
        <w:tabs>
          <w:tab w:val="left" w:pos="720"/>
        </w:tabs>
        <w:ind w:left="720" w:hanging="359"/>
        <w:rPr>
          <w:rFonts w:ascii="Arial" w:eastAsia="Arial" w:hAnsi="Arial" w:cs="Arial"/>
          <w:sz w:val="20"/>
          <w:szCs w:val="20"/>
        </w:rPr>
      </w:pPr>
      <w:r>
        <w:rPr>
          <w:rFonts w:eastAsia="Times New Roman"/>
          <w:sz w:val="24"/>
          <w:szCs w:val="24"/>
        </w:rPr>
        <w:t>Switch compute and storage resources to alternate processing sites.</w:t>
      </w:r>
    </w:p>
    <w:p w14:paraId="1BFD8240" w14:textId="77777777" w:rsidR="00A579CA" w:rsidRDefault="00A579CA">
      <w:pPr>
        <w:spacing w:line="277" w:lineRule="exact"/>
        <w:rPr>
          <w:sz w:val="20"/>
          <w:szCs w:val="20"/>
        </w:rPr>
      </w:pPr>
    </w:p>
    <w:p w14:paraId="677A9ECC" w14:textId="77777777" w:rsidR="00A579CA" w:rsidRDefault="00000000">
      <w:pPr>
        <w:rPr>
          <w:sz w:val="20"/>
          <w:szCs w:val="20"/>
        </w:rPr>
      </w:pPr>
      <w:r>
        <w:rPr>
          <w:rFonts w:eastAsia="Times New Roman"/>
          <w:b/>
          <w:bCs/>
          <w:sz w:val="27"/>
          <w:szCs w:val="27"/>
        </w:rPr>
        <w:t>Disaster Recovery Procedures</w:t>
      </w:r>
    </w:p>
    <w:p w14:paraId="662AF83C" w14:textId="77777777" w:rsidR="00A579CA" w:rsidRDefault="00A579CA">
      <w:pPr>
        <w:sectPr w:rsidR="00A579CA">
          <w:pgSz w:w="12240" w:h="15840"/>
          <w:pgMar w:top="1440" w:right="1440" w:bottom="1051" w:left="1440" w:header="0" w:footer="0" w:gutter="0"/>
          <w:cols w:space="720" w:equalWidth="0">
            <w:col w:w="9360"/>
          </w:cols>
        </w:sectPr>
      </w:pPr>
    </w:p>
    <w:p w14:paraId="198206DE" w14:textId="77777777" w:rsidR="00A579CA" w:rsidRDefault="00A579CA">
      <w:pPr>
        <w:spacing w:line="293" w:lineRule="exact"/>
        <w:rPr>
          <w:sz w:val="20"/>
          <w:szCs w:val="20"/>
        </w:rPr>
      </w:pPr>
    </w:p>
    <w:p w14:paraId="2C4E29CC" w14:textId="77777777" w:rsidR="00A579CA" w:rsidRDefault="00000000">
      <w:pPr>
        <w:rPr>
          <w:sz w:val="20"/>
          <w:szCs w:val="20"/>
        </w:rPr>
      </w:pPr>
      <w:r>
        <w:rPr>
          <w:rFonts w:eastAsia="Times New Roman"/>
          <w:b/>
          <w:bCs/>
          <w:sz w:val="23"/>
          <w:szCs w:val="23"/>
        </w:rPr>
        <w:t>Roles and Responsibilities</w:t>
      </w:r>
    </w:p>
    <w:p w14:paraId="4DA644F6" w14:textId="77777777" w:rsidR="00A579CA" w:rsidRDefault="00A579CA">
      <w:pPr>
        <w:sectPr w:rsidR="00A579CA">
          <w:type w:val="continuous"/>
          <w:pgSz w:w="12240" w:h="15840"/>
          <w:pgMar w:top="1440" w:right="1440" w:bottom="1051" w:left="1440" w:header="0" w:footer="0" w:gutter="0"/>
          <w:cols w:space="720" w:equalWidth="0">
            <w:col w:w="9360"/>
          </w:cols>
        </w:sectPr>
      </w:pPr>
    </w:p>
    <w:p w14:paraId="7EB060A3" w14:textId="77777777" w:rsidR="00A579CA" w:rsidRDefault="00A579CA">
      <w:pPr>
        <w:spacing w:line="32" w:lineRule="exact"/>
        <w:rPr>
          <w:sz w:val="20"/>
          <w:szCs w:val="20"/>
        </w:rPr>
      </w:pPr>
      <w:bookmarkStart w:id="4" w:name="page3"/>
      <w:bookmarkEnd w:id="4"/>
    </w:p>
    <w:p w14:paraId="4F785429" w14:textId="3196AF41" w:rsidR="00A579CA" w:rsidRDefault="00000000">
      <w:pPr>
        <w:numPr>
          <w:ilvl w:val="0"/>
          <w:numId w:val="6"/>
        </w:numPr>
        <w:tabs>
          <w:tab w:val="left" w:pos="720"/>
        </w:tabs>
        <w:spacing w:line="233" w:lineRule="auto"/>
        <w:ind w:left="720" w:right="880" w:hanging="359"/>
        <w:rPr>
          <w:rFonts w:ascii="Arial" w:eastAsia="Arial" w:hAnsi="Arial" w:cs="Arial"/>
          <w:sz w:val="24"/>
          <w:szCs w:val="24"/>
        </w:rPr>
      </w:pPr>
      <w:del w:id="5" w:author="Tauseef Shezad" w:date="2024-07-15T10:10:00Z" w16du:dateUtc="2024-07-15T05:10:00Z">
        <w:r w:rsidDel="00566303">
          <w:rPr>
            <w:rFonts w:eastAsia="Times New Roman"/>
            <w:b/>
            <w:bCs/>
            <w:sz w:val="24"/>
            <w:szCs w:val="24"/>
          </w:rPr>
          <w:delText>Chief Technology Officer (CTO)</w:delText>
        </w:r>
      </w:del>
      <w:ins w:id="6" w:author="Tauseef Shezad" w:date="2024-07-15T10:10:00Z" w16du:dateUtc="2024-07-15T05:10:00Z">
        <w:r w:rsidR="00566303">
          <w:rPr>
            <w:rFonts w:eastAsia="Times New Roman"/>
            <w:b/>
            <w:bCs/>
            <w:sz w:val="24"/>
            <w:szCs w:val="24"/>
          </w:rPr>
          <w:t xml:space="preserve">General </w:t>
        </w:r>
        <w:proofErr w:type="gramStart"/>
        <w:r w:rsidR="00566303">
          <w:rPr>
            <w:rFonts w:eastAsia="Times New Roman"/>
            <w:b/>
            <w:bCs/>
            <w:sz w:val="24"/>
            <w:szCs w:val="24"/>
          </w:rPr>
          <w:t>Manager(</w:t>
        </w:r>
        <w:proofErr w:type="gramEnd"/>
        <w:r w:rsidR="00566303">
          <w:rPr>
            <w:rFonts w:eastAsia="Times New Roman"/>
            <w:b/>
            <w:bCs/>
            <w:sz w:val="24"/>
            <w:szCs w:val="24"/>
          </w:rPr>
          <w:t>GM)</w:t>
        </w:r>
      </w:ins>
      <w:r>
        <w:rPr>
          <w:rFonts w:eastAsia="Times New Roman"/>
          <w:sz w:val="24"/>
          <w:szCs w:val="24"/>
        </w:rPr>
        <w:t xml:space="preserve"> – Is responsible for managing and overseeing recovery procedures and ensures compliance with company policies.</w:t>
      </w:r>
    </w:p>
    <w:p w14:paraId="564187FA" w14:textId="77777777" w:rsidR="00A579CA" w:rsidRDefault="00A579CA">
      <w:pPr>
        <w:spacing w:line="28" w:lineRule="exact"/>
        <w:rPr>
          <w:rFonts w:ascii="Arial" w:eastAsia="Arial" w:hAnsi="Arial" w:cs="Arial"/>
          <w:sz w:val="24"/>
          <w:szCs w:val="24"/>
        </w:rPr>
      </w:pPr>
    </w:p>
    <w:p w14:paraId="2B0A6EEB" w14:textId="77777777" w:rsidR="00A579CA" w:rsidRDefault="00000000">
      <w:pPr>
        <w:numPr>
          <w:ilvl w:val="0"/>
          <w:numId w:val="6"/>
        </w:numPr>
        <w:tabs>
          <w:tab w:val="left" w:pos="720"/>
        </w:tabs>
        <w:spacing w:line="233" w:lineRule="auto"/>
        <w:ind w:left="720" w:right="480" w:hanging="359"/>
        <w:rPr>
          <w:rFonts w:ascii="Arial" w:eastAsia="Arial" w:hAnsi="Arial" w:cs="Arial"/>
          <w:sz w:val="24"/>
          <w:szCs w:val="24"/>
        </w:rPr>
      </w:pPr>
      <w:r>
        <w:rPr>
          <w:rFonts w:eastAsia="Times New Roman"/>
          <w:b/>
          <w:bCs/>
          <w:sz w:val="24"/>
          <w:szCs w:val="24"/>
        </w:rPr>
        <w:t>Support Team</w:t>
      </w:r>
      <w:r>
        <w:rPr>
          <w:rFonts w:eastAsia="Times New Roman"/>
          <w:sz w:val="24"/>
          <w:szCs w:val="24"/>
        </w:rPr>
        <w:t xml:space="preserve"> – Members from support will coordinate and notify clients of service restoration progress and possible timeline.</w:t>
      </w:r>
    </w:p>
    <w:p w14:paraId="4A4DF2D4" w14:textId="77777777" w:rsidR="00A579CA" w:rsidRDefault="00A579CA">
      <w:pPr>
        <w:spacing w:line="33" w:lineRule="exact"/>
        <w:rPr>
          <w:rFonts w:ascii="Arial" w:eastAsia="Arial" w:hAnsi="Arial" w:cs="Arial"/>
          <w:sz w:val="24"/>
          <w:szCs w:val="24"/>
        </w:rPr>
      </w:pPr>
    </w:p>
    <w:p w14:paraId="2B699778" w14:textId="77777777" w:rsidR="00A579CA" w:rsidRDefault="00000000">
      <w:pPr>
        <w:numPr>
          <w:ilvl w:val="0"/>
          <w:numId w:val="6"/>
        </w:numPr>
        <w:tabs>
          <w:tab w:val="left" w:pos="720"/>
        </w:tabs>
        <w:spacing w:line="233" w:lineRule="auto"/>
        <w:ind w:left="720" w:right="320" w:hanging="359"/>
        <w:rPr>
          <w:rFonts w:ascii="Arial" w:eastAsia="Arial" w:hAnsi="Arial" w:cs="Arial"/>
          <w:sz w:val="24"/>
          <w:szCs w:val="24"/>
        </w:rPr>
      </w:pPr>
      <w:r>
        <w:rPr>
          <w:rFonts w:eastAsia="Times New Roman"/>
          <w:b/>
          <w:bCs/>
          <w:sz w:val="24"/>
          <w:szCs w:val="24"/>
        </w:rPr>
        <w:t>System Admin Team</w:t>
      </w:r>
      <w:r>
        <w:rPr>
          <w:rFonts w:eastAsia="Times New Roman"/>
          <w:sz w:val="24"/>
          <w:szCs w:val="24"/>
        </w:rPr>
        <w:t xml:space="preserve"> – Will restore/recreate all core services in our Disaster recovery region in accordance with disaster recovery plan and compliance.</w:t>
      </w:r>
    </w:p>
    <w:p w14:paraId="0CE49204" w14:textId="77777777" w:rsidR="00A579CA" w:rsidRDefault="00A579CA">
      <w:pPr>
        <w:spacing w:line="33" w:lineRule="exact"/>
        <w:rPr>
          <w:rFonts w:ascii="Arial" w:eastAsia="Arial" w:hAnsi="Arial" w:cs="Arial"/>
          <w:sz w:val="24"/>
          <w:szCs w:val="24"/>
        </w:rPr>
      </w:pPr>
    </w:p>
    <w:p w14:paraId="37C25881" w14:textId="77777777" w:rsidR="00A579CA" w:rsidRDefault="00000000">
      <w:pPr>
        <w:numPr>
          <w:ilvl w:val="0"/>
          <w:numId w:val="6"/>
        </w:numPr>
        <w:tabs>
          <w:tab w:val="left" w:pos="720"/>
        </w:tabs>
        <w:spacing w:line="233" w:lineRule="auto"/>
        <w:ind w:left="720" w:right="380" w:hanging="359"/>
        <w:rPr>
          <w:rFonts w:ascii="Arial" w:eastAsia="Arial" w:hAnsi="Arial" w:cs="Arial"/>
          <w:sz w:val="24"/>
          <w:szCs w:val="24"/>
        </w:rPr>
      </w:pPr>
      <w:r>
        <w:rPr>
          <w:rFonts w:eastAsia="Times New Roman"/>
          <w:b/>
          <w:bCs/>
          <w:sz w:val="24"/>
          <w:szCs w:val="24"/>
        </w:rPr>
        <w:t>Web Services Team</w:t>
      </w:r>
      <w:r>
        <w:rPr>
          <w:rFonts w:eastAsia="Times New Roman"/>
          <w:sz w:val="24"/>
          <w:szCs w:val="24"/>
        </w:rPr>
        <w:t xml:space="preserve"> – Will need to test and ensure that the application is operating in accordance with specifications.</w:t>
      </w:r>
    </w:p>
    <w:p w14:paraId="35CA176B" w14:textId="77777777" w:rsidR="00A579CA" w:rsidRDefault="00A579CA">
      <w:pPr>
        <w:spacing w:line="282" w:lineRule="exact"/>
        <w:rPr>
          <w:sz w:val="20"/>
          <w:szCs w:val="20"/>
        </w:rPr>
      </w:pPr>
    </w:p>
    <w:p w14:paraId="24F13372" w14:textId="77777777" w:rsidR="00A579CA" w:rsidRDefault="00000000">
      <w:pPr>
        <w:rPr>
          <w:sz w:val="20"/>
          <w:szCs w:val="20"/>
        </w:rPr>
      </w:pPr>
      <w:r>
        <w:rPr>
          <w:rFonts w:eastAsia="Times New Roman"/>
          <w:b/>
          <w:bCs/>
          <w:sz w:val="24"/>
          <w:szCs w:val="24"/>
        </w:rPr>
        <w:t>Notification and Activation Phase</w:t>
      </w:r>
    </w:p>
    <w:p w14:paraId="544F7281" w14:textId="77777777" w:rsidR="00A579CA" w:rsidRDefault="00A579CA">
      <w:pPr>
        <w:spacing w:line="296" w:lineRule="exact"/>
        <w:rPr>
          <w:sz w:val="20"/>
          <w:szCs w:val="20"/>
        </w:rPr>
      </w:pPr>
    </w:p>
    <w:p w14:paraId="06E8B3C1" w14:textId="624D3E75" w:rsidR="00A579CA" w:rsidRDefault="00000000" w:rsidP="00566303">
      <w:pPr>
        <w:spacing w:line="236" w:lineRule="auto"/>
        <w:ind w:right="160"/>
        <w:rPr>
          <w:sz w:val="20"/>
          <w:szCs w:val="20"/>
        </w:rPr>
      </w:pPr>
      <w:r>
        <w:rPr>
          <w:rFonts w:eastAsia="Times New Roman"/>
          <w:sz w:val="24"/>
          <w:szCs w:val="24"/>
        </w:rPr>
        <w:t xml:space="preserve">This phase addresses the initial actions taken to detect and assess damage inflicted by a disruption to Nexelus. Based on the assessment of the Event, sometimes according to the Nexelus Incident Response Policy, the Disaster Recovery Plan may be activated by the Security Officer and/or </w:t>
      </w:r>
      <w:del w:id="7" w:author="Tauseef Shezad" w:date="2024-07-15T10:11:00Z" w16du:dateUtc="2024-07-15T05:11:00Z">
        <w:r w:rsidDel="00566303">
          <w:rPr>
            <w:rFonts w:eastAsia="Times New Roman"/>
            <w:sz w:val="24"/>
            <w:szCs w:val="24"/>
          </w:rPr>
          <w:delText>CTO</w:delText>
        </w:r>
      </w:del>
      <w:ins w:id="8" w:author="Tauseef Shezad" w:date="2024-07-15T10:11:00Z" w16du:dateUtc="2024-07-15T05:11:00Z">
        <w:r w:rsidR="00566303">
          <w:rPr>
            <w:rFonts w:eastAsia="Times New Roman"/>
            <w:sz w:val="24"/>
            <w:szCs w:val="24"/>
          </w:rPr>
          <w:t>GM</w:t>
        </w:r>
      </w:ins>
      <w:r>
        <w:rPr>
          <w:rFonts w:eastAsia="Times New Roman"/>
          <w:sz w:val="24"/>
          <w:szCs w:val="24"/>
        </w:rPr>
        <w:t>.</w:t>
      </w:r>
    </w:p>
    <w:p w14:paraId="2844B461" w14:textId="77777777" w:rsidR="00A579CA" w:rsidRDefault="00A579CA">
      <w:pPr>
        <w:spacing w:line="283" w:lineRule="exact"/>
        <w:rPr>
          <w:sz w:val="20"/>
          <w:szCs w:val="20"/>
        </w:rPr>
      </w:pPr>
    </w:p>
    <w:p w14:paraId="6EC8A8BB" w14:textId="77777777" w:rsidR="00A579CA" w:rsidRDefault="00000000">
      <w:pPr>
        <w:rPr>
          <w:sz w:val="20"/>
          <w:szCs w:val="20"/>
        </w:rPr>
      </w:pPr>
      <w:r>
        <w:rPr>
          <w:rFonts w:eastAsia="Times New Roman"/>
          <w:b/>
          <w:bCs/>
          <w:i/>
          <w:iCs/>
          <w:sz w:val="24"/>
          <w:szCs w:val="24"/>
        </w:rPr>
        <w:t>Notification Sequence</w:t>
      </w:r>
    </w:p>
    <w:p w14:paraId="22FDF051" w14:textId="77777777" w:rsidR="00A579CA" w:rsidRDefault="00A579CA">
      <w:pPr>
        <w:spacing w:line="296" w:lineRule="exact"/>
        <w:rPr>
          <w:sz w:val="20"/>
          <w:szCs w:val="20"/>
        </w:rPr>
      </w:pPr>
    </w:p>
    <w:p w14:paraId="02F919F0" w14:textId="36F596CA" w:rsidR="00A579CA" w:rsidRDefault="00000000">
      <w:pPr>
        <w:numPr>
          <w:ilvl w:val="0"/>
          <w:numId w:val="7"/>
        </w:numPr>
        <w:tabs>
          <w:tab w:val="left" w:pos="720"/>
        </w:tabs>
        <w:spacing w:line="236" w:lineRule="auto"/>
        <w:ind w:left="720" w:right="100" w:hanging="359"/>
        <w:rPr>
          <w:rFonts w:ascii="Arial" w:eastAsia="Arial" w:hAnsi="Arial" w:cs="Arial"/>
          <w:sz w:val="20"/>
          <w:szCs w:val="20"/>
        </w:rPr>
      </w:pPr>
      <w:r>
        <w:rPr>
          <w:rFonts w:eastAsia="Times New Roman"/>
          <w:sz w:val="24"/>
          <w:szCs w:val="24"/>
        </w:rPr>
        <w:t xml:space="preserve">The first responder is to notify the </w:t>
      </w:r>
      <w:del w:id="9" w:author="Tauseef Shezad" w:date="2024-07-15T10:11:00Z" w16du:dateUtc="2024-07-15T05:11:00Z">
        <w:r w:rsidDel="00566303">
          <w:rPr>
            <w:rFonts w:eastAsia="Times New Roman"/>
            <w:sz w:val="24"/>
            <w:szCs w:val="24"/>
          </w:rPr>
          <w:delText xml:space="preserve">CTO </w:delText>
        </w:r>
      </w:del>
      <w:ins w:id="10"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 xml:space="preserve">(or the CEO in case the </w:t>
      </w:r>
      <w:del w:id="11" w:author="Tauseef Shezad" w:date="2024-07-15T10:11:00Z" w16du:dateUtc="2024-07-15T05:11:00Z">
        <w:r w:rsidDel="00566303">
          <w:rPr>
            <w:rFonts w:eastAsia="Times New Roman"/>
            <w:sz w:val="24"/>
            <w:szCs w:val="24"/>
          </w:rPr>
          <w:delText xml:space="preserve">CTO </w:delText>
        </w:r>
      </w:del>
      <w:ins w:id="12"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 xml:space="preserve">is not </w:t>
      </w:r>
      <w:proofErr w:type="gramStart"/>
      <w:r>
        <w:rPr>
          <w:rFonts w:eastAsia="Times New Roman"/>
          <w:sz w:val="24"/>
          <w:szCs w:val="24"/>
        </w:rPr>
        <w:t>reachable,</w:t>
      </w:r>
      <w:proofErr w:type="gramEnd"/>
      <w:r>
        <w:rPr>
          <w:rFonts w:eastAsia="Times New Roman"/>
          <w:sz w:val="24"/>
          <w:szCs w:val="24"/>
        </w:rPr>
        <w:t xml:space="preserve"> in this case the CEO assumes the responsibilities of the </w:t>
      </w:r>
      <w:del w:id="13" w:author="Tauseef Shezad" w:date="2024-07-15T10:11:00Z" w16du:dateUtc="2024-07-15T05:11:00Z">
        <w:r w:rsidDel="00566303">
          <w:rPr>
            <w:rFonts w:eastAsia="Times New Roman"/>
            <w:sz w:val="24"/>
            <w:szCs w:val="24"/>
          </w:rPr>
          <w:delText xml:space="preserve">CTO </w:delText>
        </w:r>
      </w:del>
      <w:ins w:id="14"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 xml:space="preserve">for this policy implementation). All known information must be relayed to the </w:t>
      </w:r>
      <w:del w:id="15" w:author="Tauseef Shezad" w:date="2024-07-15T10:11:00Z" w16du:dateUtc="2024-07-15T05:11:00Z">
        <w:r w:rsidDel="00566303">
          <w:rPr>
            <w:rFonts w:eastAsia="Times New Roman"/>
            <w:sz w:val="24"/>
            <w:szCs w:val="24"/>
          </w:rPr>
          <w:delText>CTO</w:delText>
        </w:r>
      </w:del>
      <w:ins w:id="16" w:author="Tauseef Shezad" w:date="2024-07-15T10:11:00Z" w16du:dateUtc="2024-07-15T05:11:00Z">
        <w:r w:rsidR="00566303">
          <w:rPr>
            <w:rFonts w:eastAsia="Times New Roman"/>
            <w:sz w:val="24"/>
            <w:szCs w:val="24"/>
          </w:rPr>
          <w:t>GM</w:t>
        </w:r>
      </w:ins>
      <w:r>
        <w:rPr>
          <w:rFonts w:eastAsia="Times New Roman"/>
          <w:sz w:val="24"/>
          <w:szCs w:val="24"/>
        </w:rPr>
        <w:t>.</w:t>
      </w:r>
    </w:p>
    <w:p w14:paraId="2964BCBE" w14:textId="77777777" w:rsidR="00A579CA" w:rsidRDefault="00A579CA">
      <w:pPr>
        <w:spacing w:line="11" w:lineRule="exact"/>
        <w:rPr>
          <w:rFonts w:ascii="Arial" w:eastAsia="Arial" w:hAnsi="Arial" w:cs="Arial"/>
          <w:sz w:val="20"/>
          <w:szCs w:val="20"/>
        </w:rPr>
      </w:pPr>
    </w:p>
    <w:p w14:paraId="18A9937A" w14:textId="0D7639A2" w:rsidR="00A579CA" w:rsidRDefault="00000000">
      <w:pPr>
        <w:numPr>
          <w:ilvl w:val="0"/>
          <w:numId w:val="7"/>
        </w:numPr>
        <w:tabs>
          <w:tab w:val="left" w:pos="720"/>
        </w:tabs>
        <w:spacing w:line="234" w:lineRule="auto"/>
        <w:ind w:left="720" w:right="260" w:hanging="359"/>
        <w:rPr>
          <w:rFonts w:ascii="Arial" w:eastAsia="Arial" w:hAnsi="Arial" w:cs="Arial"/>
          <w:sz w:val="20"/>
          <w:szCs w:val="20"/>
        </w:rPr>
      </w:pPr>
      <w:r>
        <w:rPr>
          <w:rFonts w:eastAsia="Times New Roman"/>
          <w:sz w:val="24"/>
          <w:szCs w:val="24"/>
        </w:rPr>
        <w:t xml:space="preserve">The </w:t>
      </w:r>
      <w:del w:id="17" w:author="Tauseef Shezad" w:date="2024-07-15T10:11:00Z" w16du:dateUtc="2024-07-15T05:11:00Z">
        <w:r w:rsidDel="00566303">
          <w:rPr>
            <w:rFonts w:eastAsia="Times New Roman"/>
            <w:sz w:val="24"/>
            <w:szCs w:val="24"/>
          </w:rPr>
          <w:delText xml:space="preserve">CTO </w:delText>
        </w:r>
      </w:del>
      <w:ins w:id="18"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 xml:space="preserve">is to contact the rest of the team and inform them of the event. The </w:t>
      </w:r>
      <w:del w:id="19" w:author="Tauseef Shezad" w:date="2024-07-15T10:11:00Z" w16du:dateUtc="2024-07-15T05:11:00Z">
        <w:r w:rsidDel="00566303">
          <w:rPr>
            <w:rFonts w:eastAsia="Times New Roman"/>
            <w:sz w:val="24"/>
            <w:szCs w:val="24"/>
          </w:rPr>
          <w:delText xml:space="preserve">CTO </w:delText>
        </w:r>
      </w:del>
      <w:ins w:id="20"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begin assessment procedures.</w:t>
      </w:r>
    </w:p>
    <w:p w14:paraId="3C8B809E" w14:textId="77777777" w:rsidR="00A579CA" w:rsidRDefault="00A579CA">
      <w:pPr>
        <w:spacing w:line="11" w:lineRule="exact"/>
        <w:rPr>
          <w:rFonts w:ascii="Arial" w:eastAsia="Arial" w:hAnsi="Arial" w:cs="Arial"/>
          <w:sz w:val="20"/>
          <w:szCs w:val="20"/>
        </w:rPr>
      </w:pPr>
    </w:p>
    <w:p w14:paraId="4ED20A4F" w14:textId="157F73BB" w:rsidR="00A579CA" w:rsidRDefault="00000000">
      <w:pPr>
        <w:numPr>
          <w:ilvl w:val="0"/>
          <w:numId w:val="7"/>
        </w:numPr>
        <w:tabs>
          <w:tab w:val="left" w:pos="720"/>
        </w:tabs>
        <w:spacing w:line="237" w:lineRule="auto"/>
        <w:ind w:left="720" w:hanging="359"/>
        <w:rPr>
          <w:rFonts w:ascii="Arial" w:eastAsia="Arial" w:hAnsi="Arial" w:cs="Arial"/>
          <w:sz w:val="20"/>
          <w:szCs w:val="20"/>
        </w:rPr>
      </w:pPr>
      <w:r>
        <w:rPr>
          <w:rFonts w:eastAsia="Times New Roman"/>
          <w:sz w:val="24"/>
          <w:szCs w:val="24"/>
        </w:rPr>
        <w:t xml:space="preserve">The </w:t>
      </w:r>
      <w:del w:id="21" w:author="Tauseef Shezad" w:date="2024-07-15T10:11:00Z" w16du:dateUtc="2024-07-15T05:11:00Z">
        <w:r w:rsidDel="00566303">
          <w:rPr>
            <w:rFonts w:eastAsia="Times New Roman"/>
            <w:sz w:val="24"/>
            <w:szCs w:val="24"/>
          </w:rPr>
          <w:delText xml:space="preserve">CTO </w:delText>
        </w:r>
      </w:del>
      <w:ins w:id="22" w:author="Tauseef Shezad" w:date="2024-07-15T10:11:00Z" w16du:dateUtc="2024-07-15T05:11: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 xml:space="preserve">is to notify team members and direct them to complete the assessment procedures outlined below to determine the extent of damage and estimated recovery time. If damage assessment cannot be performed locally because of unsafe conditions, the </w:t>
      </w:r>
      <w:del w:id="23" w:author="Tauseef Shezad" w:date="2024-07-15T10:12:00Z" w16du:dateUtc="2024-07-15T05:12:00Z">
        <w:r w:rsidDel="00566303">
          <w:rPr>
            <w:rFonts w:eastAsia="Times New Roman"/>
            <w:sz w:val="24"/>
            <w:szCs w:val="24"/>
          </w:rPr>
          <w:delText xml:space="preserve">CTO </w:delText>
        </w:r>
      </w:del>
      <w:ins w:id="24" w:author="Tauseef Shezad" w:date="2024-07-15T10:12:00Z" w16du:dateUtc="2024-07-15T05:12: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follow the steps below.</w:t>
      </w:r>
    </w:p>
    <w:p w14:paraId="6AE25B87" w14:textId="77777777" w:rsidR="00A579CA" w:rsidRDefault="00A579CA">
      <w:pPr>
        <w:spacing w:line="283" w:lineRule="exact"/>
        <w:rPr>
          <w:sz w:val="20"/>
          <w:szCs w:val="20"/>
        </w:rPr>
      </w:pPr>
    </w:p>
    <w:p w14:paraId="08DE3A4A" w14:textId="77777777" w:rsidR="00A579CA" w:rsidRDefault="00000000">
      <w:pPr>
        <w:rPr>
          <w:sz w:val="20"/>
          <w:szCs w:val="20"/>
        </w:rPr>
      </w:pPr>
      <w:r>
        <w:rPr>
          <w:rFonts w:eastAsia="Times New Roman"/>
          <w:b/>
          <w:bCs/>
          <w:i/>
          <w:iCs/>
          <w:sz w:val="24"/>
          <w:szCs w:val="24"/>
        </w:rPr>
        <w:t>Damage Assessment</w:t>
      </w:r>
    </w:p>
    <w:p w14:paraId="506EE041" w14:textId="77777777" w:rsidR="00A579CA" w:rsidRDefault="00A579CA">
      <w:pPr>
        <w:spacing w:line="291" w:lineRule="exact"/>
        <w:rPr>
          <w:sz w:val="20"/>
          <w:szCs w:val="20"/>
        </w:rPr>
      </w:pPr>
    </w:p>
    <w:p w14:paraId="489E005E" w14:textId="6DF0CF50" w:rsidR="00A579CA" w:rsidRDefault="00000000">
      <w:pPr>
        <w:numPr>
          <w:ilvl w:val="0"/>
          <w:numId w:val="8"/>
        </w:numPr>
        <w:tabs>
          <w:tab w:val="left" w:pos="720"/>
        </w:tabs>
        <w:spacing w:line="236" w:lineRule="auto"/>
        <w:ind w:left="720" w:right="480" w:hanging="359"/>
        <w:rPr>
          <w:rFonts w:ascii="Arial" w:eastAsia="Arial" w:hAnsi="Arial" w:cs="Arial"/>
          <w:sz w:val="20"/>
          <w:szCs w:val="20"/>
        </w:rPr>
      </w:pPr>
      <w:r>
        <w:rPr>
          <w:rFonts w:eastAsia="Times New Roman"/>
          <w:sz w:val="24"/>
          <w:szCs w:val="24"/>
        </w:rPr>
        <w:t xml:space="preserve">The </w:t>
      </w:r>
      <w:del w:id="25" w:author="Tauseef Shezad" w:date="2024-07-15T10:12:00Z" w16du:dateUtc="2024-07-15T05:12:00Z">
        <w:r w:rsidDel="00566303">
          <w:rPr>
            <w:rFonts w:eastAsia="Times New Roman"/>
            <w:sz w:val="24"/>
            <w:szCs w:val="24"/>
          </w:rPr>
          <w:delText xml:space="preserve">CTO </w:delText>
        </w:r>
      </w:del>
      <w:ins w:id="26" w:author="Tauseef Shezad" w:date="2024-07-15T10:12:00Z" w16du:dateUtc="2024-07-15T05:12: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logically assess damage, gain insight into whether the infrastructure is salvageable, and begin to formulate a plan for recovery.</w:t>
      </w:r>
    </w:p>
    <w:p w14:paraId="7080FF6C" w14:textId="77777777" w:rsidR="00A579CA" w:rsidRDefault="00A579CA">
      <w:pPr>
        <w:spacing w:line="280" w:lineRule="exact"/>
        <w:rPr>
          <w:sz w:val="20"/>
          <w:szCs w:val="20"/>
        </w:rPr>
      </w:pPr>
    </w:p>
    <w:p w14:paraId="1FD3B3F1" w14:textId="77777777" w:rsidR="00A579CA" w:rsidRDefault="00000000">
      <w:pPr>
        <w:rPr>
          <w:sz w:val="20"/>
          <w:szCs w:val="20"/>
        </w:rPr>
      </w:pPr>
      <w:r>
        <w:rPr>
          <w:rFonts w:eastAsia="Times New Roman"/>
          <w:b/>
          <w:bCs/>
          <w:i/>
          <w:iCs/>
          <w:sz w:val="24"/>
          <w:szCs w:val="24"/>
        </w:rPr>
        <w:t>Alternate Assessment</w:t>
      </w:r>
    </w:p>
    <w:p w14:paraId="17AAF8FF" w14:textId="77777777" w:rsidR="00A579CA" w:rsidRDefault="00A579CA">
      <w:pPr>
        <w:spacing w:line="291" w:lineRule="exact"/>
        <w:rPr>
          <w:sz w:val="20"/>
          <w:szCs w:val="20"/>
        </w:rPr>
      </w:pPr>
    </w:p>
    <w:p w14:paraId="151F1D50" w14:textId="2B21904E" w:rsidR="00A579CA" w:rsidRDefault="00000000">
      <w:pPr>
        <w:numPr>
          <w:ilvl w:val="0"/>
          <w:numId w:val="9"/>
        </w:numPr>
        <w:tabs>
          <w:tab w:val="left" w:pos="720"/>
        </w:tabs>
        <w:spacing w:line="234" w:lineRule="auto"/>
        <w:ind w:left="720" w:right="620" w:hanging="359"/>
        <w:rPr>
          <w:rFonts w:ascii="Arial" w:eastAsia="Arial" w:hAnsi="Arial" w:cs="Arial"/>
          <w:sz w:val="20"/>
          <w:szCs w:val="20"/>
        </w:rPr>
      </w:pPr>
      <w:r>
        <w:rPr>
          <w:rFonts w:eastAsia="Times New Roman"/>
          <w:sz w:val="24"/>
          <w:szCs w:val="24"/>
        </w:rPr>
        <w:t xml:space="preserve">Upon notification, the </w:t>
      </w:r>
      <w:del w:id="27" w:author="Tauseef Shezad" w:date="2024-07-15T10:12:00Z" w16du:dateUtc="2024-07-15T05:12:00Z">
        <w:r w:rsidDel="00566303">
          <w:rPr>
            <w:rFonts w:eastAsia="Times New Roman"/>
            <w:sz w:val="24"/>
            <w:szCs w:val="24"/>
          </w:rPr>
          <w:delText xml:space="preserve">CTO </w:delText>
        </w:r>
      </w:del>
      <w:ins w:id="28" w:author="Tauseef Shezad" w:date="2024-07-15T10:12:00Z" w16du:dateUtc="2024-07-15T05:12: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follow the procedures for damage assessment with combined DevOps and Web Services Teams.</w:t>
      </w:r>
    </w:p>
    <w:p w14:paraId="65B45542" w14:textId="77777777" w:rsidR="00A579CA" w:rsidRDefault="00A579CA">
      <w:pPr>
        <w:spacing w:line="12" w:lineRule="exact"/>
        <w:rPr>
          <w:rFonts w:ascii="Arial" w:eastAsia="Arial" w:hAnsi="Arial" w:cs="Arial"/>
          <w:sz w:val="20"/>
          <w:szCs w:val="20"/>
        </w:rPr>
      </w:pPr>
    </w:p>
    <w:p w14:paraId="5237C4F4" w14:textId="77777777" w:rsidR="00A579CA" w:rsidRDefault="00000000">
      <w:pPr>
        <w:numPr>
          <w:ilvl w:val="0"/>
          <w:numId w:val="9"/>
        </w:numPr>
        <w:tabs>
          <w:tab w:val="left" w:pos="720"/>
        </w:tabs>
        <w:spacing w:line="236" w:lineRule="auto"/>
        <w:ind w:left="720" w:right="400" w:hanging="359"/>
        <w:rPr>
          <w:rFonts w:ascii="Arial" w:eastAsia="Arial" w:hAnsi="Arial" w:cs="Arial"/>
          <w:sz w:val="20"/>
          <w:szCs w:val="20"/>
        </w:rPr>
      </w:pPr>
      <w:r>
        <w:rPr>
          <w:rFonts w:eastAsia="Times New Roman"/>
          <w:sz w:val="24"/>
          <w:szCs w:val="24"/>
        </w:rPr>
        <w:t>The Nexelus Disaster Recovery Plan is to be activated if one or more of the following criteria are met:</w:t>
      </w:r>
    </w:p>
    <w:p w14:paraId="408BA7C5" w14:textId="77777777" w:rsidR="00A579CA" w:rsidRDefault="00A579CA">
      <w:pPr>
        <w:spacing w:line="1" w:lineRule="exact"/>
        <w:rPr>
          <w:rFonts w:ascii="Arial" w:eastAsia="Arial" w:hAnsi="Arial" w:cs="Arial"/>
          <w:sz w:val="20"/>
          <w:szCs w:val="20"/>
        </w:rPr>
      </w:pPr>
    </w:p>
    <w:p w14:paraId="48B01652" w14:textId="77777777" w:rsidR="00A579CA" w:rsidRDefault="00000000">
      <w:pPr>
        <w:spacing w:line="222" w:lineRule="auto"/>
        <w:ind w:left="1080"/>
        <w:rPr>
          <w:rFonts w:ascii="Arial" w:eastAsia="Arial" w:hAnsi="Arial" w:cs="Arial"/>
          <w:sz w:val="20"/>
          <w:szCs w:val="20"/>
        </w:rPr>
      </w:pPr>
      <w:r>
        <w:rPr>
          <w:rFonts w:ascii="Courier New" w:eastAsia="Courier New" w:hAnsi="Courier New" w:cs="Courier New"/>
          <w:sz w:val="20"/>
          <w:szCs w:val="20"/>
        </w:rPr>
        <w:t>o</w:t>
      </w:r>
      <w:r>
        <w:rPr>
          <w:rFonts w:eastAsia="Times New Roman"/>
          <w:sz w:val="24"/>
          <w:szCs w:val="24"/>
        </w:rPr>
        <w:t xml:space="preserve">  Nexelus systems will be unavailable for an extended period.</w:t>
      </w:r>
    </w:p>
    <w:p w14:paraId="265514E4" w14:textId="77777777" w:rsidR="00A579CA" w:rsidRDefault="00A579CA">
      <w:pPr>
        <w:spacing w:line="12" w:lineRule="exact"/>
        <w:rPr>
          <w:rFonts w:ascii="Arial" w:eastAsia="Arial" w:hAnsi="Arial" w:cs="Arial"/>
          <w:sz w:val="20"/>
          <w:szCs w:val="20"/>
        </w:rPr>
      </w:pPr>
    </w:p>
    <w:p w14:paraId="290F4526" w14:textId="77777777" w:rsidR="00A579CA" w:rsidRDefault="00000000">
      <w:pPr>
        <w:spacing w:line="218" w:lineRule="auto"/>
        <w:ind w:left="1080" w:right="700"/>
        <w:rPr>
          <w:rFonts w:ascii="Arial" w:eastAsia="Arial" w:hAnsi="Arial" w:cs="Arial"/>
          <w:sz w:val="20"/>
          <w:szCs w:val="20"/>
        </w:rPr>
      </w:pPr>
      <w:r>
        <w:rPr>
          <w:rFonts w:ascii="Courier New" w:eastAsia="Courier New" w:hAnsi="Courier New" w:cs="Courier New"/>
          <w:sz w:val="20"/>
          <w:szCs w:val="20"/>
        </w:rPr>
        <w:t>o</w:t>
      </w:r>
      <w:r>
        <w:rPr>
          <w:rFonts w:eastAsia="Times New Roman"/>
          <w:sz w:val="24"/>
          <w:szCs w:val="24"/>
        </w:rPr>
        <w:t xml:space="preserve"> Hosting facility is damaged and will be unavailable for an extended period.</w:t>
      </w:r>
      <w:r>
        <w:rPr>
          <w:rFonts w:ascii="Courier New" w:eastAsia="Courier New" w:hAnsi="Courier New" w:cs="Courier New"/>
          <w:sz w:val="20"/>
          <w:szCs w:val="20"/>
        </w:rPr>
        <w:t xml:space="preserve"> o</w:t>
      </w:r>
      <w:r>
        <w:rPr>
          <w:rFonts w:eastAsia="Times New Roman"/>
          <w:sz w:val="24"/>
          <w:szCs w:val="24"/>
        </w:rPr>
        <w:t xml:space="preserve"> Other criteria, as appropriate and as defined by Nexelus.</w:t>
      </w:r>
    </w:p>
    <w:p w14:paraId="49DC7FDF" w14:textId="77777777" w:rsidR="00A579CA" w:rsidRDefault="00A579CA">
      <w:pPr>
        <w:spacing w:line="12" w:lineRule="exact"/>
        <w:rPr>
          <w:rFonts w:ascii="Arial" w:eastAsia="Arial" w:hAnsi="Arial" w:cs="Arial"/>
          <w:sz w:val="20"/>
          <w:szCs w:val="20"/>
        </w:rPr>
      </w:pPr>
    </w:p>
    <w:p w14:paraId="2B226947" w14:textId="6DB5BBB2" w:rsidR="00A579CA" w:rsidRDefault="00000000">
      <w:pPr>
        <w:numPr>
          <w:ilvl w:val="0"/>
          <w:numId w:val="9"/>
        </w:numPr>
        <w:tabs>
          <w:tab w:val="left" w:pos="720"/>
        </w:tabs>
        <w:spacing w:line="236" w:lineRule="auto"/>
        <w:ind w:left="720" w:right="40" w:hanging="359"/>
        <w:rPr>
          <w:rFonts w:ascii="Arial" w:eastAsia="Arial" w:hAnsi="Arial" w:cs="Arial"/>
          <w:sz w:val="20"/>
          <w:szCs w:val="20"/>
        </w:rPr>
      </w:pPr>
      <w:r>
        <w:rPr>
          <w:rFonts w:eastAsia="Times New Roman"/>
          <w:sz w:val="24"/>
          <w:szCs w:val="24"/>
        </w:rPr>
        <w:t xml:space="preserve">If the plan is to be activated, the </w:t>
      </w:r>
      <w:del w:id="29" w:author="Tauseef Shezad" w:date="2024-07-15T10:12:00Z" w16du:dateUtc="2024-07-15T05:12:00Z">
        <w:r w:rsidDel="00566303">
          <w:rPr>
            <w:rFonts w:eastAsia="Times New Roman"/>
            <w:sz w:val="24"/>
            <w:szCs w:val="24"/>
          </w:rPr>
          <w:delText xml:space="preserve">CTO </w:delText>
        </w:r>
      </w:del>
      <w:ins w:id="30" w:author="Tauseef Shezad" w:date="2024-07-15T10:12:00Z" w16du:dateUtc="2024-07-15T05:12: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notify and inform team members of the details of the event and if relocation is required.</w:t>
      </w:r>
    </w:p>
    <w:p w14:paraId="622D8568" w14:textId="77777777" w:rsidR="00A579CA" w:rsidRDefault="00A579CA">
      <w:pPr>
        <w:sectPr w:rsidR="00A579CA">
          <w:pgSz w:w="12240" w:h="15840"/>
          <w:pgMar w:top="1440" w:right="1440" w:bottom="1440" w:left="1440" w:header="0" w:footer="0" w:gutter="0"/>
          <w:cols w:space="720" w:equalWidth="0">
            <w:col w:w="9360"/>
          </w:cols>
        </w:sectPr>
      </w:pPr>
    </w:p>
    <w:p w14:paraId="0763E4F7" w14:textId="77777777" w:rsidR="00A579CA" w:rsidRDefault="00A579CA">
      <w:pPr>
        <w:spacing w:line="12" w:lineRule="exact"/>
        <w:rPr>
          <w:sz w:val="20"/>
          <w:szCs w:val="20"/>
        </w:rPr>
      </w:pPr>
      <w:bookmarkStart w:id="31" w:name="page4"/>
      <w:bookmarkEnd w:id="31"/>
    </w:p>
    <w:p w14:paraId="1E5386B7" w14:textId="01A0AEB6" w:rsidR="00A579CA" w:rsidRDefault="00000000">
      <w:pPr>
        <w:numPr>
          <w:ilvl w:val="0"/>
          <w:numId w:val="10"/>
        </w:numPr>
        <w:tabs>
          <w:tab w:val="left" w:pos="720"/>
        </w:tabs>
        <w:spacing w:line="235" w:lineRule="auto"/>
        <w:ind w:left="720" w:right="420" w:hanging="359"/>
        <w:rPr>
          <w:rFonts w:ascii="Arial" w:eastAsia="Arial" w:hAnsi="Arial" w:cs="Arial"/>
          <w:sz w:val="20"/>
          <w:szCs w:val="20"/>
        </w:rPr>
      </w:pPr>
      <w:r>
        <w:rPr>
          <w:rFonts w:eastAsia="Times New Roman"/>
          <w:sz w:val="24"/>
          <w:szCs w:val="24"/>
        </w:rPr>
        <w:t xml:space="preserve">Upon notification from the </w:t>
      </w:r>
      <w:del w:id="32" w:author="Tauseef Shezad" w:date="2024-07-15T10:12:00Z" w16du:dateUtc="2024-07-15T05:12:00Z">
        <w:r w:rsidDel="00566303">
          <w:rPr>
            <w:rFonts w:eastAsia="Times New Roman"/>
            <w:sz w:val="24"/>
            <w:szCs w:val="24"/>
          </w:rPr>
          <w:delText>CTO</w:delText>
        </w:r>
      </w:del>
      <w:ins w:id="33" w:author="Tauseef Shezad" w:date="2024-07-15T10:12:00Z" w16du:dateUtc="2024-07-15T05:12:00Z">
        <w:r w:rsidR="00566303">
          <w:rPr>
            <w:rFonts w:eastAsia="Times New Roman"/>
            <w:sz w:val="24"/>
            <w:szCs w:val="24"/>
          </w:rPr>
          <w:t>GM</w:t>
        </w:r>
      </w:ins>
      <w:r>
        <w:rPr>
          <w:rFonts w:eastAsia="Times New Roman"/>
          <w:sz w:val="24"/>
          <w:szCs w:val="24"/>
        </w:rPr>
        <w:t>, group leaders and managers are to notify their respective teams. Team members are to be informed of all applicable information and prepared to respond and relocate if necessary.</w:t>
      </w:r>
    </w:p>
    <w:p w14:paraId="0563C9B0" w14:textId="77777777" w:rsidR="00A579CA" w:rsidRDefault="00A579CA">
      <w:pPr>
        <w:spacing w:line="19" w:lineRule="exact"/>
        <w:rPr>
          <w:rFonts w:ascii="Arial" w:eastAsia="Arial" w:hAnsi="Arial" w:cs="Arial"/>
          <w:sz w:val="20"/>
          <w:szCs w:val="20"/>
        </w:rPr>
      </w:pPr>
    </w:p>
    <w:p w14:paraId="603D290C" w14:textId="23D876AE" w:rsidR="00A579CA" w:rsidRDefault="00000000">
      <w:pPr>
        <w:numPr>
          <w:ilvl w:val="0"/>
          <w:numId w:val="10"/>
        </w:numPr>
        <w:tabs>
          <w:tab w:val="left" w:pos="720"/>
        </w:tabs>
        <w:spacing w:line="236" w:lineRule="auto"/>
        <w:ind w:left="720" w:right="80" w:hanging="359"/>
        <w:rPr>
          <w:rFonts w:ascii="Arial" w:eastAsia="Arial" w:hAnsi="Arial" w:cs="Arial"/>
          <w:sz w:val="20"/>
          <w:szCs w:val="20"/>
        </w:rPr>
      </w:pPr>
      <w:r>
        <w:rPr>
          <w:rFonts w:eastAsia="Times New Roman"/>
          <w:sz w:val="24"/>
          <w:szCs w:val="24"/>
        </w:rPr>
        <w:t xml:space="preserve">The </w:t>
      </w:r>
      <w:del w:id="34" w:author="Tauseef Shezad" w:date="2024-07-15T10:12:00Z" w16du:dateUtc="2024-07-15T05:12:00Z">
        <w:r w:rsidDel="00566303">
          <w:rPr>
            <w:rFonts w:eastAsia="Times New Roman"/>
            <w:sz w:val="24"/>
            <w:szCs w:val="24"/>
          </w:rPr>
          <w:delText xml:space="preserve">CTO </w:delText>
        </w:r>
      </w:del>
      <w:proofErr w:type="spellStart"/>
      <w:ins w:id="35" w:author="Tauseef Shezad" w:date="2024-07-15T10:12:00Z" w16du:dateUtc="2024-07-15T05:12:00Z">
        <w:r w:rsidR="00566303">
          <w:rPr>
            <w:rFonts w:eastAsia="Times New Roman"/>
            <w:sz w:val="24"/>
            <w:szCs w:val="24"/>
          </w:rPr>
          <w:t>GM</w:t>
        </w:r>
      </w:ins>
      <w:r>
        <w:rPr>
          <w:rFonts w:eastAsia="Times New Roman"/>
          <w:sz w:val="24"/>
          <w:szCs w:val="24"/>
        </w:rPr>
        <w:t>in</w:t>
      </w:r>
      <w:proofErr w:type="spellEnd"/>
      <w:r>
        <w:rPr>
          <w:rFonts w:eastAsia="Times New Roman"/>
          <w:sz w:val="24"/>
          <w:szCs w:val="24"/>
        </w:rPr>
        <w:t xml:space="preserve"> consultation with the systems/network manager and dev ops lead is to notify the hosting facility partners that a contingency event has been declared, if applicable. In addition, this team should determine the location and the source of backup material and the recovery infrastructure location as the alternate site</w:t>
      </w:r>
    </w:p>
    <w:p w14:paraId="255C8F79" w14:textId="77777777" w:rsidR="00A579CA" w:rsidRDefault="00A579CA">
      <w:pPr>
        <w:spacing w:line="14" w:lineRule="exact"/>
        <w:rPr>
          <w:rFonts w:ascii="Arial" w:eastAsia="Arial" w:hAnsi="Arial" w:cs="Arial"/>
          <w:sz w:val="20"/>
          <w:szCs w:val="20"/>
        </w:rPr>
      </w:pPr>
    </w:p>
    <w:p w14:paraId="6AF8CDD3" w14:textId="7E7C416D" w:rsidR="00A579CA" w:rsidRDefault="00000000" w:rsidP="00566303">
      <w:pPr>
        <w:numPr>
          <w:ilvl w:val="0"/>
          <w:numId w:val="10"/>
        </w:numPr>
        <w:tabs>
          <w:tab w:val="left" w:pos="720"/>
        </w:tabs>
        <w:spacing w:line="236" w:lineRule="auto"/>
        <w:ind w:left="720" w:right="160" w:hanging="359"/>
        <w:rPr>
          <w:rFonts w:ascii="Arial" w:eastAsia="Arial" w:hAnsi="Arial" w:cs="Arial"/>
          <w:sz w:val="20"/>
          <w:szCs w:val="20"/>
        </w:rPr>
      </w:pPr>
      <w:r>
        <w:rPr>
          <w:rFonts w:eastAsia="Times New Roman"/>
          <w:sz w:val="24"/>
          <w:szCs w:val="24"/>
        </w:rPr>
        <w:t xml:space="preserve">The </w:t>
      </w:r>
      <w:del w:id="36" w:author="Tauseef Shezad" w:date="2024-07-15T10:12:00Z" w16du:dateUtc="2024-07-15T05:12:00Z">
        <w:r w:rsidDel="00566303">
          <w:rPr>
            <w:rFonts w:eastAsia="Times New Roman"/>
            <w:sz w:val="24"/>
            <w:szCs w:val="24"/>
          </w:rPr>
          <w:delText xml:space="preserve">CTO </w:delText>
        </w:r>
      </w:del>
      <w:ins w:id="37" w:author="Tauseef Shezad" w:date="2024-07-15T10:12:00Z" w16du:dateUtc="2024-07-15T05:12:00Z">
        <w:r w:rsidR="00566303">
          <w:rPr>
            <w:rFonts w:eastAsia="Times New Roman"/>
            <w:sz w:val="24"/>
            <w:szCs w:val="24"/>
          </w:rPr>
          <w:t>GM</w:t>
        </w:r>
        <w:r w:rsidR="00566303">
          <w:rPr>
            <w:rFonts w:eastAsia="Times New Roman"/>
            <w:sz w:val="24"/>
            <w:szCs w:val="24"/>
          </w:rPr>
          <w:t xml:space="preserve"> </w:t>
        </w:r>
      </w:ins>
      <w:r>
        <w:rPr>
          <w:rFonts w:eastAsia="Times New Roman"/>
          <w:sz w:val="24"/>
          <w:szCs w:val="24"/>
        </w:rPr>
        <w:t>is to notify remaining personnel and executive leadership on the general status of the incident.</w:t>
      </w:r>
    </w:p>
    <w:p w14:paraId="65FD12AF" w14:textId="77777777" w:rsidR="00A579CA" w:rsidRDefault="00A579CA">
      <w:pPr>
        <w:spacing w:line="1" w:lineRule="exact"/>
        <w:rPr>
          <w:rFonts w:ascii="Arial" w:eastAsia="Arial" w:hAnsi="Arial" w:cs="Arial"/>
          <w:sz w:val="20"/>
          <w:szCs w:val="20"/>
        </w:rPr>
      </w:pPr>
    </w:p>
    <w:p w14:paraId="38C2A74E" w14:textId="77777777" w:rsidR="00A579CA" w:rsidRDefault="00000000">
      <w:pPr>
        <w:numPr>
          <w:ilvl w:val="0"/>
          <w:numId w:val="10"/>
        </w:numPr>
        <w:tabs>
          <w:tab w:val="left" w:pos="720"/>
        </w:tabs>
        <w:ind w:left="720" w:hanging="359"/>
        <w:rPr>
          <w:rFonts w:ascii="Arial" w:eastAsia="Arial" w:hAnsi="Arial" w:cs="Arial"/>
          <w:sz w:val="20"/>
          <w:szCs w:val="20"/>
        </w:rPr>
      </w:pPr>
      <w:r>
        <w:rPr>
          <w:rFonts w:eastAsia="Times New Roman"/>
          <w:sz w:val="24"/>
          <w:szCs w:val="24"/>
        </w:rPr>
        <w:t>Notification can be delivered via message, email, or phone.</w:t>
      </w:r>
    </w:p>
    <w:p w14:paraId="1E992C1C" w14:textId="77777777" w:rsidR="00A579CA" w:rsidRDefault="00A579CA">
      <w:pPr>
        <w:spacing w:line="279" w:lineRule="exact"/>
        <w:rPr>
          <w:sz w:val="20"/>
          <w:szCs w:val="20"/>
        </w:rPr>
      </w:pPr>
    </w:p>
    <w:p w14:paraId="753E00AA" w14:textId="77777777" w:rsidR="00A579CA" w:rsidRDefault="00000000">
      <w:pPr>
        <w:rPr>
          <w:sz w:val="20"/>
          <w:szCs w:val="20"/>
        </w:rPr>
      </w:pPr>
      <w:r>
        <w:rPr>
          <w:rFonts w:eastAsia="Times New Roman"/>
          <w:b/>
          <w:bCs/>
          <w:sz w:val="24"/>
          <w:szCs w:val="24"/>
        </w:rPr>
        <w:t>Recovery Phase</w:t>
      </w:r>
    </w:p>
    <w:p w14:paraId="66AC796F" w14:textId="77777777" w:rsidR="00A579CA" w:rsidRDefault="00A579CA">
      <w:pPr>
        <w:spacing w:line="291" w:lineRule="exact"/>
        <w:rPr>
          <w:sz w:val="20"/>
          <w:szCs w:val="20"/>
        </w:rPr>
      </w:pPr>
    </w:p>
    <w:p w14:paraId="01BB84F3" w14:textId="77777777" w:rsidR="00A579CA" w:rsidRDefault="00000000">
      <w:pPr>
        <w:spacing w:line="234" w:lineRule="auto"/>
        <w:ind w:right="40"/>
        <w:rPr>
          <w:sz w:val="20"/>
          <w:szCs w:val="20"/>
        </w:rPr>
      </w:pPr>
      <w:r>
        <w:rPr>
          <w:rFonts w:eastAsia="Times New Roman"/>
          <w:sz w:val="24"/>
          <w:szCs w:val="24"/>
        </w:rPr>
        <w:t>This section provides procedures for recovering the application at an alternate site, whereas other efforts are directed to repair damage to the original system and capabilities.</w:t>
      </w:r>
    </w:p>
    <w:p w14:paraId="11E807CA" w14:textId="77777777" w:rsidR="00A579CA" w:rsidRDefault="00A579CA">
      <w:pPr>
        <w:spacing w:line="297" w:lineRule="exact"/>
        <w:rPr>
          <w:sz w:val="20"/>
          <w:szCs w:val="20"/>
        </w:rPr>
      </w:pPr>
    </w:p>
    <w:p w14:paraId="0D7F9BFE" w14:textId="77777777" w:rsidR="00A579CA" w:rsidRDefault="00000000">
      <w:pPr>
        <w:spacing w:line="235" w:lineRule="auto"/>
        <w:ind w:right="100"/>
        <w:rPr>
          <w:sz w:val="20"/>
          <w:szCs w:val="20"/>
        </w:rPr>
      </w:pPr>
      <w:r>
        <w:rPr>
          <w:rFonts w:eastAsia="Times New Roman"/>
          <w:sz w:val="24"/>
          <w:szCs w:val="24"/>
        </w:rPr>
        <w:t>The following procedures are for recovering the Nexelus infrastructure at the alternate site. Procedures are outlined per team required. Each procedure should be executed in the sequence it is presented to maintain efficient operations.</w:t>
      </w:r>
    </w:p>
    <w:p w14:paraId="73900DF3" w14:textId="77777777" w:rsidR="00A579CA" w:rsidRDefault="00A579CA">
      <w:pPr>
        <w:spacing w:line="283" w:lineRule="exact"/>
        <w:rPr>
          <w:sz w:val="20"/>
          <w:szCs w:val="20"/>
        </w:rPr>
      </w:pPr>
    </w:p>
    <w:p w14:paraId="787429B2" w14:textId="77777777" w:rsidR="00A579CA" w:rsidRDefault="00000000">
      <w:pPr>
        <w:rPr>
          <w:sz w:val="20"/>
          <w:szCs w:val="20"/>
        </w:rPr>
      </w:pPr>
      <w:r>
        <w:rPr>
          <w:rFonts w:eastAsia="Times New Roman"/>
          <w:b/>
          <w:bCs/>
          <w:i/>
          <w:iCs/>
          <w:sz w:val="24"/>
          <w:szCs w:val="24"/>
        </w:rPr>
        <w:t>Recovery Goal</w:t>
      </w:r>
    </w:p>
    <w:p w14:paraId="1B708CC6" w14:textId="77777777" w:rsidR="00A579CA" w:rsidRDefault="00A579CA">
      <w:pPr>
        <w:spacing w:line="291" w:lineRule="exact"/>
        <w:rPr>
          <w:sz w:val="20"/>
          <w:szCs w:val="20"/>
        </w:rPr>
      </w:pPr>
    </w:p>
    <w:p w14:paraId="47D54C30" w14:textId="77777777" w:rsidR="00A579CA" w:rsidRDefault="00000000">
      <w:pPr>
        <w:spacing w:line="236" w:lineRule="auto"/>
        <w:ind w:right="40"/>
        <w:rPr>
          <w:sz w:val="20"/>
          <w:szCs w:val="20"/>
        </w:rPr>
      </w:pPr>
      <w:r>
        <w:rPr>
          <w:rFonts w:eastAsia="Times New Roman"/>
          <w:sz w:val="24"/>
          <w:szCs w:val="24"/>
        </w:rPr>
        <w:t>The goal is to rebuild Nexelus infrastructure to a pre-disaster production state. The tasks outlined below are not sequential and some can be run in parallel.</w:t>
      </w:r>
    </w:p>
    <w:p w14:paraId="5CD8B97C" w14:textId="77777777" w:rsidR="00A579CA" w:rsidRDefault="00A579CA">
      <w:pPr>
        <w:spacing w:line="280" w:lineRule="exact"/>
        <w:rPr>
          <w:sz w:val="20"/>
          <w:szCs w:val="20"/>
        </w:rPr>
      </w:pPr>
    </w:p>
    <w:p w14:paraId="0150A10B"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Contact Partners and Customers affected.</w:t>
      </w:r>
    </w:p>
    <w:p w14:paraId="0D3ED20E"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Assess damage to the environment.</w:t>
      </w:r>
    </w:p>
    <w:p w14:paraId="3E0D1943" w14:textId="77777777" w:rsidR="00A579CA" w:rsidRDefault="00A579CA">
      <w:pPr>
        <w:spacing w:line="10" w:lineRule="exact"/>
        <w:rPr>
          <w:rFonts w:eastAsia="Times New Roman"/>
          <w:sz w:val="24"/>
          <w:szCs w:val="24"/>
        </w:rPr>
      </w:pPr>
    </w:p>
    <w:p w14:paraId="178EEAD5" w14:textId="77777777" w:rsidR="00A579CA" w:rsidRDefault="00000000">
      <w:pPr>
        <w:numPr>
          <w:ilvl w:val="0"/>
          <w:numId w:val="11"/>
        </w:numPr>
        <w:tabs>
          <w:tab w:val="left" w:pos="720"/>
        </w:tabs>
        <w:spacing w:line="234" w:lineRule="auto"/>
        <w:ind w:left="720" w:right="120" w:hanging="359"/>
        <w:rPr>
          <w:rFonts w:eastAsia="Times New Roman"/>
          <w:sz w:val="24"/>
          <w:szCs w:val="24"/>
        </w:rPr>
      </w:pPr>
      <w:r>
        <w:rPr>
          <w:rFonts w:eastAsia="Times New Roman"/>
          <w:sz w:val="24"/>
          <w:szCs w:val="24"/>
        </w:rPr>
        <w:t>Begin replication of new environment using automated and tested scripts. At this point it is determined whether to recover in the original or alternate cloud environment.</w:t>
      </w:r>
    </w:p>
    <w:p w14:paraId="60D3B41C"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Test new environment using pre-written tests.</w:t>
      </w:r>
    </w:p>
    <w:p w14:paraId="34B181FF" w14:textId="77777777" w:rsidR="00A579CA" w:rsidRDefault="00A579CA">
      <w:pPr>
        <w:spacing w:line="3" w:lineRule="exact"/>
        <w:rPr>
          <w:rFonts w:eastAsia="Times New Roman"/>
          <w:sz w:val="24"/>
          <w:szCs w:val="24"/>
        </w:rPr>
      </w:pPr>
    </w:p>
    <w:p w14:paraId="18D4D5BA"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Test logging, security, and alerting functionality.</w:t>
      </w:r>
    </w:p>
    <w:p w14:paraId="3817FBFD"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Assure systems are appropriately patched and up to date.</w:t>
      </w:r>
    </w:p>
    <w:p w14:paraId="0B2AF454"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Deploy environment to production.</w:t>
      </w:r>
    </w:p>
    <w:p w14:paraId="09EBDEB6" w14:textId="77777777" w:rsidR="00A579CA" w:rsidRDefault="00000000">
      <w:pPr>
        <w:numPr>
          <w:ilvl w:val="0"/>
          <w:numId w:val="11"/>
        </w:numPr>
        <w:tabs>
          <w:tab w:val="left" w:pos="720"/>
        </w:tabs>
        <w:ind w:left="720" w:hanging="359"/>
        <w:rPr>
          <w:rFonts w:eastAsia="Times New Roman"/>
          <w:sz w:val="24"/>
          <w:szCs w:val="24"/>
        </w:rPr>
      </w:pPr>
      <w:r>
        <w:rPr>
          <w:rFonts w:eastAsia="Times New Roman"/>
          <w:sz w:val="24"/>
          <w:szCs w:val="24"/>
        </w:rPr>
        <w:t>Update DNS to new environment.</w:t>
      </w:r>
    </w:p>
    <w:p w14:paraId="38CB9554" w14:textId="77777777" w:rsidR="00A579CA" w:rsidRDefault="00A579CA">
      <w:pPr>
        <w:spacing w:line="278" w:lineRule="exact"/>
        <w:rPr>
          <w:sz w:val="20"/>
          <w:szCs w:val="20"/>
        </w:rPr>
      </w:pPr>
    </w:p>
    <w:p w14:paraId="752C8D9B" w14:textId="77777777" w:rsidR="00A579CA" w:rsidRDefault="00000000">
      <w:pPr>
        <w:rPr>
          <w:sz w:val="20"/>
          <w:szCs w:val="20"/>
        </w:rPr>
      </w:pPr>
      <w:r>
        <w:rPr>
          <w:rFonts w:eastAsia="Times New Roman"/>
          <w:b/>
          <w:bCs/>
          <w:sz w:val="24"/>
          <w:szCs w:val="24"/>
        </w:rPr>
        <w:t>Reconstitution Phase</w:t>
      </w:r>
    </w:p>
    <w:p w14:paraId="49416832" w14:textId="77777777" w:rsidR="00A579CA" w:rsidRDefault="00A579CA">
      <w:pPr>
        <w:spacing w:line="297" w:lineRule="exact"/>
        <w:rPr>
          <w:sz w:val="20"/>
          <w:szCs w:val="20"/>
        </w:rPr>
      </w:pPr>
    </w:p>
    <w:p w14:paraId="6D472DCA" w14:textId="77777777" w:rsidR="00A579CA" w:rsidRDefault="00000000">
      <w:pPr>
        <w:spacing w:line="237" w:lineRule="auto"/>
        <w:ind w:right="60"/>
        <w:rPr>
          <w:sz w:val="20"/>
          <w:szCs w:val="20"/>
        </w:rPr>
      </w:pPr>
      <w:r>
        <w:rPr>
          <w:rFonts w:eastAsia="Times New Roman"/>
          <w:sz w:val="24"/>
          <w:szCs w:val="24"/>
        </w:rPr>
        <w:t>This section discusses activities necessary for restoring Nexelus operations at the original or new site. The goal is to restore full operations as soon as possible of a disaster or outage. When the hosted data center at the original or new site has been restored, Nexelus operations at the alternate site may be transitioned back. The goal is to provide close to seamless transition of operations from the alternate site to the computer center.</w:t>
      </w:r>
    </w:p>
    <w:p w14:paraId="5EB4803D" w14:textId="77777777" w:rsidR="00A579CA" w:rsidRDefault="00A579CA">
      <w:pPr>
        <w:spacing w:line="286" w:lineRule="exact"/>
        <w:rPr>
          <w:sz w:val="20"/>
          <w:szCs w:val="20"/>
        </w:rPr>
      </w:pPr>
    </w:p>
    <w:p w14:paraId="4DA886B1" w14:textId="77777777" w:rsidR="00A579CA" w:rsidRDefault="00000000">
      <w:pPr>
        <w:rPr>
          <w:sz w:val="20"/>
          <w:szCs w:val="20"/>
        </w:rPr>
      </w:pPr>
      <w:r>
        <w:rPr>
          <w:rFonts w:eastAsia="Times New Roman"/>
          <w:b/>
          <w:bCs/>
          <w:i/>
          <w:iCs/>
          <w:sz w:val="24"/>
          <w:szCs w:val="24"/>
        </w:rPr>
        <w:t>Original or New Site Restoration</w:t>
      </w:r>
    </w:p>
    <w:p w14:paraId="554408AB" w14:textId="77777777" w:rsidR="00A579CA" w:rsidRDefault="00A579CA">
      <w:pPr>
        <w:spacing w:line="279" w:lineRule="exact"/>
        <w:rPr>
          <w:sz w:val="20"/>
          <w:szCs w:val="20"/>
        </w:rPr>
      </w:pPr>
    </w:p>
    <w:p w14:paraId="2E0D7631" w14:textId="77777777" w:rsidR="00A579CA" w:rsidRDefault="00000000">
      <w:pPr>
        <w:numPr>
          <w:ilvl w:val="0"/>
          <w:numId w:val="12"/>
        </w:numPr>
        <w:tabs>
          <w:tab w:val="left" w:pos="720"/>
        </w:tabs>
        <w:ind w:left="720" w:hanging="359"/>
        <w:rPr>
          <w:rFonts w:ascii="Arial" w:eastAsia="Arial" w:hAnsi="Arial" w:cs="Arial"/>
          <w:sz w:val="20"/>
          <w:szCs w:val="20"/>
        </w:rPr>
      </w:pPr>
      <w:r>
        <w:rPr>
          <w:rFonts w:eastAsia="Times New Roman"/>
          <w:sz w:val="24"/>
          <w:szCs w:val="24"/>
        </w:rPr>
        <w:t>Begin replication of new environment using automated and tested scripts (DevOps)</w:t>
      </w:r>
    </w:p>
    <w:p w14:paraId="557C091F" w14:textId="77777777" w:rsidR="00A579CA" w:rsidRDefault="00A579CA">
      <w:pPr>
        <w:sectPr w:rsidR="00A579CA">
          <w:pgSz w:w="12240" w:h="15840"/>
          <w:pgMar w:top="1440" w:right="1440" w:bottom="1096" w:left="1440" w:header="0" w:footer="0" w:gutter="0"/>
          <w:cols w:space="720" w:equalWidth="0">
            <w:col w:w="9360"/>
          </w:cols>
        </w:sectPr>
      </w:pPr>
    </w:p>
    <w:p w14:paraId="1276C381" w14:textId="77777777" w:rsidR="00A579CA" w:rsidRDefault="00000000">
      <w:pPr>
        <w:numPr>
          <w:ilvl w:val="0"/>
          <w:numId w:val="13"/>
        </w:numPr>
        <w:tabs>
          <w:tab w:val="left" w:pos="720"/>
        </w:tabs>
        <w:ind w:left="720" w:hanging="359"/>
        <w:rPr>
          <w:rFonts w:ascii="Arial" w:eastAsia="Arial" w:hAnsi="Arial" w:cs="Arial"/>
          <w:sz w:val="20"/>
          <w:szCs w:val="20"/>
        </w:rPr>
      </w:pPr>
      <w:bookmarkStart w:id="38" w:name="page5"/>
      <w:bookmarkEnd w:id="38"/>
      <w:r>
        <w:rPr>
          <w:rFonts w:eastAsia="Times New Roman"/>
          <w:sz w:val="24"/>
          <w:szCs w:val="24"/>
        </w:rPr>
        <w:lastRenderedPageBreak/>
        <w:t>Test new environment using pre-written tests (Web Services)</w:t>
      </w:r>
    </w:p>
    <w:p w14:paraId="7136EC26" w14:textId="77777777" w:rsidR="00A579CA" w:rsidRDefault="00000000">
      <w:pPr>
        <w:numPr>
          <w:ilvl w:val="0"/>
          <w:numId w:val="13"/>
        </w:numPr>
        <w:tabs>
          <w:tab w:val="left" w:pos="720"/>
        </w:tabs>
        <w:ind w:left="720" w:hanging="359"/>
        <w:rPr>
          <w:rFonts w:ascii="Arial" w:eastAsia="Arial" w:hAnsi="Arial" w:cs="Arial"/>
          <w:sz w:val="20"/>
          <w:szCs w:val="20"/>
        </w:rPr>
      </w:pPr>
      <w:r>
        <w:rPr>
          <w:rFonts w:eastAsia="Times New Roman"/>
          <w:sz w:val="24"/>
          <w:szCs w:val="24"/>
        </w:rPr>
        <w:t>Test logging, security, and alerting functionality (DevOps)</w:t>
      </w:r>
    </w:p>
    <w:p w14:paraId="630E6829" w14:textId="77777777" w:rsidR="00A579CA" w:rsidRDefault="00000000">
      <w:pPr>
        <w:numPr>
          <w:ilvl w:val="0"/>
          <w:numId w:val="13"/>
        </w:numPr>
        <w:tabs>
          <w:tab w:val="left" w:pos="720"/>
        </w:tabs>
        <w:ind w:left="720" w:hanging="359"/>
        <w:rPr>
          <w:rFonts w:ascii="Arial" w:eastAsia="Arial" w:hAnsi="Arial" w:cs="Arial"/>
          <w:sz w:val="20"/>
          <w:szCs w:val="20"/>
        </w:rPr>
      </w:pPr>
      <w:r>
        <w:rPr>
          <w:rFonts w:eastAsia="Times New Roman"/>
          <w:sz w:val="24"/>
          <w:szCs w:val="24"/>
        </w:rPr>
        <w:t>Deploy environment to production (Web Services)</w:t>
      </w:r>
    </w:p>
    <w:p w14:paraId="3ABEDE90" w14:textId="77777777" w:rsidR="00A579CA" w:rsidRDefault="00A579CA">
      <w:pPr>
        <w:spacing w:line="3" w:lineRule="exact"/>
        <w:rPr>
          <w:rFonts w:ascii="Arial" w:eastAsia="Arial" w:hAnsi="Arial" w:cs="Arial"/>
          <w:sz w:val="20"/>
          <w:szCs w:val="20"/>
        </w:rPr>
      </w:pPr>
    </w:p>
    <w:p w14:paraId="476D02D8" w14:textId="77777777" w:rsidR="00A579CA" w:rsidRDefault="00000000">
      <w:pPr>
        <w:numPr>
          <w:ilvl w:val="0"/>
          <w:numId w:val="13"/>
        </w:numPr>
        <w:tabs>
          <w:tab w:val="left" w:pos="720"/>
        </w:tabs>
        <w:ind w:left="720" w:hanging="359"/>
        <w:rPr>
          <w:rFonts w:ascii="Arial" w:eastAsia="Arial" w:hAnsi="Arial" w:cs="Arial"/>
          <w:sz w:val="20"/>
          <w:szCs w:val="20"/>
        </w:rPr>
      </w:pPr>
      <w:r>
        <w:rPr>
          <w:rFonts w:eastAsia="Times New Roman"/>
          <w:sz w:val="24"/>
          <w:szCs w:val="24"/>
        </w:rPr>
        <w:t>Assure systems are appropriately patched and up to date (DevOps)</w:t>
      </w:r>
    </w:p>
    <w:p w14:paraId="3C12EBB7" w14:textId="77777777" w:rsidR="00A579CA" w:rsidRDefault="00000000">
      <w:pPr>
        <w:numPr>
          <w:ilvl w:val="0"/>
          <w:numId w:val="13"/>
        </w:numPr>
        <w:tabs>
          <w:tab w:val="left" w:pos="720"/>
        </w:tabs>
        <w:ind w:left="720" w:hanging="359"/>
        <w:rPr>
          <w:rFonts w:ascii="Arial" w:eastAsia="Arial" w:hAnsi="Arial" w:cs="Arial"/>
          <w:sz w:val="20"/>
          <w:szCs w:val="20"/>
        </w:rPr>
      </w:pPr>
      <w:r>
        <w:rPr>
          <w:rFonts w:eastAsia="Times New Roman"/>
          <w:sz w:val="24"/>
          <w:szCs w:val="24"/>
        </w:rPr>
        <w:t>Update DNS to new environment (DevOps)</w:t>
      </w:r>
    </w:p>
    <w:p w14:paraId="3CE99DC1" w14:textId="77777777" w:rsidR="00A579CA" w:rsidRDefault="00A579CA">
      <w:pPr>
        <w:spacing w:line="278" w:lineRule="exact"/>
        <w:rPr>
          <w:sz w:val="20"/>
          <w:szCs w:val="20"/>
        </w:rPr>
      </w:pPr>
    </w:p>
    <w:p w14:paraId="6955B985" w14:textId="77777777" w:rsidR="00A579CA" w:rsidRDefault="00000000">
      <w:pPr>
        <w:rPr>
          <w:sz w:val="20"/>
          <w:szCs w:val="20"/>
        </w:rPr>
      </w:pPr>
      <w:r>
        <w:rPr>
          <w:rFonts w:eastAsia="Times New Roman"/>
          <w:b/>
          <w:bCs/>
          <w:i/>
          <w:iCs/>
          <w:sz w:val="24"/>
          <w:szCs w:val="24"/>
        </w:rPr>
        <w:t>Plan Deactivation</w:t>
      </w:r>
    </w:p>
    <w:p w14:paraId="18BB1D4D" w14:textId="77777777" w:rsidR="00A579CA" w:rsidRDefault="00A579CA">
      <w:pPr>
        <w:spacing w:line="291" w:lineRule="exact"/>
        <w:rPr>
          <w:sz w:val="20"/>
          <w:szCs w:val="20"/>
        </w:rPr>
      </w:pPr>
    </w:p>
    <w:p w14:paraId="5D5FE1B9" w14:textId="77777777" w:rsidR="00A579CA" w:rsidRDefault="00000000">
      <w:pPr>
        <w:spacing w:line="249" w:lineRule="auto"/>
        <w:ind w:right="40"/>
        <w:rPr>
          <w:sz w:val="20"/>
          <w:szCs w:val="20"/>
        </w:rPr>
      </w:pPr>
      <w:r>
        <w:rPr>
          <w:rFonts w:eastAsia="Times New Roman"/>
          <w:sz w:val="23"/>
          <w:szCs w:val="23"/>
        </w:rPr>
        <w:t>If the Nexelus environment is moved back to the original site from the alternative site, all services used at the alternate site should be handled and disposed of according to Nexelus policy.</w:t>
      </w:r>
    </w:p>
    <w:sectPr w:rsidR="00A579CA">
      <w:pgSz w:w="12240" w:h="15840"/>
      <w:pgMar w:top="1439"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EFCE755A"/>
    <w:lvl w:ilvl="0" w:tplc="96026D32">
      <w:start w:val="1"/>
      <w:numFmt w:val="bullet"/>
      <w:lvlText w:val="•"/>
      <w:lvlJc w:val="left"/>
    </w:lvl>
    <w:lvl w:ilvl="1" w:tplc="6EDC6CFC">
      <w:numFmt w:val="decimal"/>
      <w:lvlText w:val=""/>
      <w:lvlJc w:val="left"/>
    </w:lvl>
    <w:lvl w:ilvl="2" w:tplc="6AB62292">
      <w:numFmt w:val="decimal"/>
      <w:lvlText w:val=""/>
      <w:lvlJc w:val="left"/>
    </w:lvl>
    <w:lvl w:ilvl="3" w:tplc="C45CAB28">
      <w:numFmt w:val="decimal"/>
      <w:lvlText w:val=""/>
      <w:lvlJc w:val="left"/>
    </w:lvl>
    <w:lvl w:ilvl="4" w:tplc="CFDE0FB4">
      <w:numFmt w:val="decimal"/>
      <w:lvlText w:val=""/>
      <w:lvlJc w:val="left"/>
    </w:lvl>
    <w:lvl w:ilvl="5" w:tplc="BFC8CF1A">
      <w:numFmt w:val="decimal"/>
      <w:lvlText w:val=""/>
      <w:lvlJc w:val="left"/>
    </w:lvl>
    <w:lvl w:ilvl="6" w:tplc="9972567A">
      <w:numFmt w:val="decimal"/>
      <w:lvlText w:val=""/>
      <w:lvlJc w:val="left"/>
    </w:lvl>
    <w:lvl w:ilvl="7" w:tplc="10340E5A">
      <w:numFmt w:val="decimal"/>
      <w:lvlText w:val=""/>
      <w:lvlJc w:val="left"/>
    </w:lvl>
    <w:lvl w:ilvl="8" w:tplc="FB54529A">
      <w:numFmt w:val="decimal"/>
      <w:lvlText w:val=""/>
      <w:lvlJc w:val="left"/>
    </w:lvl>
  </w:abstractNum>
  <w:abstractNum w:abstractNumId="1" w15:restartNumberingAfterBreak="0">
    <w:nsid w:val="1190CDE7"/>
    <w:multiLevelType w:val="hybridMultilevel"/>
    <w:tmpl w:val="2AFC50AA"/>
    <w:lvl w:ilvl="0" w:tplc="F4EEF6FC">
      <w:start w:val="1"/>
      <w:numFmt w:val="bullet"/>
      <w:lvlText w:val="•"/>
      <w:lvlJc w:val="left"/>
    </w:lvl>
    <w:lvl w:ilvl="1" w:tplc="A2A629D4">
      <w:numFmt w:val="decimal"/>
      <w:lvlText w:val=""/>
      <w:lvlJc w:val="left"/>
    </w:lvl>
    <w:lvl w:ilvl="2" w:tplc="2E1661C6">
      <w:numFmt w:val="decimal"/>
      <w:lvlText w:val=""/>
      <w:lvlJc w:val="left"/>
    </w:lvl>
    <w:lvl w:ilvl="3" w:tplc="4E5C97BC">
      <w:numFmt w:val="decimal"/>
      <w:lvlText w:val=""/>
      <w:lvlJc w:val="left"/>
    </w:lvl>
    <w:lvl w:ilvl="4" w:tplc="970E79A2">
      <w:numFmt w:val="decimal"/>
      <w:lvlText w:val=""/>
      <w:lvlJc w:val="left"/>
    </w:lvl>
    <w:lvl w:ilvl="5" w:tplc="CC5A165E">
      <w:numFmt w:val="decimal"/>
      <w:lvlText w:val=""/>
      <w:lvlJc w:val="left"/>
    </w:lvl>
    <w:lvl w:ilvl="6" w:tplc="54AE2FE6">
      <w:numFmt w:val="decimal"/>
      <w:lvlText w:val=""/>
      <w:lvlJc w:val="left"/>
    </w:lvl>
    <w:lvl w:ilvl="7" w:tplc="EC1814F8">
      <w:numFmt w:val="decimal"/>
      <w:lvlText w:val=""/>
      <w:lvlJc w:val="left"/>
    </w:lvl>
    <w:lvl w:ilvl="8" w:tplc="AB927CDE">
      <w:numFmt w:val="decimal"/>
      <w:lvlText w:val=""/>
      <w:lvlJc w:val="left"/>
    </w:lvl>
  </w:abstractNum>
  <w:abstractNum w:abstractNumId="2" w15:restartNumberingAfterBreak="0">
    <w:nsid w:val="12200854"/>
    <w:multiLevelType w:val="hybridMultilevel"/>
    <w:tmpl w:val="F75E6FB2"/>
    <w:lvl w:ilvl="0" w:tplc="88360674">
      <w:start w:val="1"/>
      <w:numFmt w:val="bullet"/>
      <w:lvlText w:val="•"/>
      <w:lvlJc w:val="left"/>
    </w:lvl>
    <w:lvl w:ilvl="1" w:tplc="E27AF1F2">
      <w:numFmt w:val="decimal"/>
      <w:lvlText w:val=""/>
      <w:lvlJc w:val="left"/>
    </w:lvl>
    <w:lvl w:ilvl="2" w:tplc="81E6E198">
      <w:numFmt w:val="decimal"/>
      <w:lvlText w:val=""/>
      <w:lvlJc w:val="left"/>
    </w:lvl>
    <w:lvl w:ilvl="3" w:tplc="2BA250BA">
      <w:numFmt w:val="decimal"/>
      <w:lvlText w:val=""/>
      <w:lvlJc w:val="left"/>
    </w:lvl>
    <w:lvl w:ilvl="4" w:tplc="5C8865BA">
      <w:numFmt w:val="decimal"/>
      <w:lvlText w:val=""/>
      <w:lvlJc w:val="left"/>
    </w:lvl>
    <w:lvl w:ilvl="5" w:tplc="1A3CBA9A">
      <w:numFmt w:val="decimal"/>
      <w:lvlText w:val=""/>
      <w:lvlJc w:val="left"/>
    </w:lvl>
    <w:lvl w:ilvl="6" w:tplc="3DF2F17C">
      <w:numFmt w:val="decimal"/>
      <w:lvlText w:val=""/>
      <w:lvlJc w:val="left"/>
    </w:lvl>
    <w:lvl w:ilvl="7" w:tplc="CD2813F2">
      <w:numFmt w:val="decimal"/>
      <w:lvlText w:val=""/>
      <w:lvlJc w:val="left"/>
    </w:lvl>
    <w:lvl w:ilvl="8" w:tplc="AA3A0F4C">
      <w:numFmt w:val="decimal"/>
      <w:lvlText w:val=""/>
      <w:lvlJc w:val="left"/>
    </w:lvl>
  </w:abstractNum>
  <w:abstractNum w:abstractNumId="3" w15:restartNumberingAfterBreak="0">
    <w:nsid w:val="140E0F76"/>
    <w:multiLevelType w:val="hybridMultilevel"/>
    <w:tmpl w:val="79C63726"/>
    <w:lvl w:ilvl="0" w:tplc="0B9CAB02">
      <w:start w:val="1"/>
      <w:numFmt w:val="bullet"/>
      <w:lvlText w:val="•"/>
      <w:lvlJc w:val="left"/>
    </w:lvl>
    <w:lvl w:ilvl="1" w:tplc="E1144D40">
      <w:numFmt w:val="decimal"/>
      <w:lvlText w:val=""/>
      <w:lvlJc w:val="left"/>
    </w:lvl>
    <w:lvl w:ilvl="2" w:tplc="0298F130">
      <w:numFmt w:val="decimal"/>
      <w:lvlText w:val=""/>
      <w:lvlJc w:val="left"/>
    </w:lvl>
    <w:lvl w:ilvl="3" w:tplc="73F8946E">
      <w:numFmt w:val="decimal"/>
      <w:lvlText w:val=""/>
      <w:lvlJc w:val="left"/>
    </w:lvl>
    <w:lvl w:ilvl="4" w:tplc="AEEE60C0">
      <w:numFmt w:val="decimal"/>
      <w:lvlText w:val=""/>
      <w:lvlJc w:val="left"/>
    </w:lvl>
    <w:lvl w:ilvl="5" w:tplc="05F87376">
      <w:numFmt w:val="decimal"/>
      <w:lvlText w:val=""/>
      <w:lvlJc w:val="left"/>
    </w:lvl>
    <w:lvl w:ilvl="6" w:tplc="04AEF4EC">
      <w:numFmt w:val="decimal"/>
      <w:lvlText w:val=""/>
      <w:lvlJc w:val="left"/>
    </w:lvl>
    <w:lvl w:ilvl="7" w:tplc="A33A6614">
      <w:numFmt w:val="decimal"/>
      <w:lvlText w:val=""/>
      <w:lvlJc w:val="left"/>
    </w:lvl>
    <w:lvl w:ilvl="8" w:tplc="942E50A8">
      <w:numFmt w:val="decimal"/>
      <w:lvlText w:val=""/>
      <w:lvlJc w:val="left"/>
    </w:lvl>
  </w:abstractNum>
  <w:abstractNum w:abstractNumId="4" w15:restartNumberingAfterBreak="0">
    <w:nsid w:val="1F16E9E8"/>
    <w:multiLevelType w:val="hybridMultilevel"/>
    <w:tmpl w:val="C60C5B4A"/>
    <w:lvl w:ilvl="0" w:tplc="B32AE988">
      <w:start w:val="1"/>
      <w:numFmt w:val="bullet"/>
      <w:lvlText w:val="•"/>
      <w:lvlJc w:val="left"/>
    </w:lvl>
    <w:lvl w:ilvl="1" w:tplc="8CAE98BC">
      <w:numFmt w:val="decimal"/>
      <w:lvlText w:val=""/>
      <w:lvlJc w:val="left"/>
    </w:lvl>
    <w:lvl w:ilvl="2" w:tplc="C8A26F34">
      <w:numFmt w:val="decimal"/>
      <w:lvlText w:val=""/>
      <w:lvlJc w:val="left"/>
    </w:lvl>
    <w:lvl w:ilvl="3" w:tplc="BDA4DC4A">
      <w:numFmt w:val="decimal"/>
      <w:lvlText w:val=""/>
      <w:lvlJc w:val="left"/>
    </w:lvl>
    <w:lvl w:ilvl="4" w:tplc="9724D54E">
      <w:numFmt w:val="decimal"/>
      <w:lvlText w:val=""/>
      <w:lvlJc w:val="left"/>
    </w:lvl>
    <w:lvl w:ilvl="5" w:tplc="9FD676A6">
      <w:numFmt w:val="decimal"/>
      <w:lvlText w:val=""/>
      <w:lvlJc w:val="left"/>
    </w:lvl>
    <w:lvl w:ilvl="6" w:tplc="283E3D5C">
      <w:numFmt w:val="decimal"/>
      <w:lvlText w:val=""/>
      <w:lvlJc w:val="left"/>
    </w:lvl>
    <w:lvl w:ilvl="7" w:tplc="41467D9C">
      <w:numFmt w:val="decimal"/>
      <w:lvlText w:val=""/>
      <w:lvlJc w:val="left"/>
    </w:lvl>
    <w:lvl w:ilvl="8" w:tplc="613E17F0">
      <w:numFmt w:val="decimal"/>
      <w:lvlText w:val=""/>
      <w:lvlJc w:val="left"/>
    </w:lvl>
  </w:abstractNum>
  <w:abstractNum w:abstractNumId="5" w15:restartNumberingAfterBreak="0">
    <w:nsid w:val="3352255A"/>
    <w:multiLevelType w:val="hybridMultilevel"/>
    <w:tmpl w:val="EB500220"/>
    <w:lvl w:ilvl="0" w:tplc="C286227A">
      <w:start w:val="1"/>
      <w:numFmt w:val="bullet"/>
      <w:lvlText w:val="•"/>
      <w:lvlJc w:val="left"/>
    </w:lvl>
    <w:lvl w:ilvl="1" w:tplc="F646715E">
      <w:numFmt w:val="decimal"/>
      <w:lvlText w:val=""/>
      <w:lvlJc w:val="left"/>
    </w:lvl>
    <w:lvl w:ilvl="2" w:tplc="83BC4F8A">
      <w:numFmt w:val="decimal"/>
      <w:lvlText w:val=""/>
      <w:lvlJc w:val="left"/>
    </w:lvl>
    <w:lvl w:ilvl="3" w:tplc="BAB676F6">
      <w:numFmt w:val="decimal"/>
      <w:lvlText w:val=""/>
      <w:lvlJc w:val="left"/>
    </w:lvl>
    <w:lvl w:ilvl="4" w:tplc="3F18DDBA">
      <w:numFmt w:val="decimal"/>
      <w:lvlText w:val=""/>
      <w:lvlJc w:val="left"/>
    </w:lvl>
    <w:lvl w:ilvl="5" w:tplc="C8F85522">
      <w:numFmt w:val="decimal"/>
      <w:lvlText w:val=""/>
      <w:lvlJc w:val="left"/>
    </w:lvl>
    <w:lvl w:ilvl="6" w:tplc="7B68B86E">
      <w:numFmt w:val="decimal"/>
      <w:lvlText w:val=""/>
      <w:lvlJc w:val="left"/>
    </w:lvl>
    <w:lvl w:ilvl="7" w:tplc="E82C7E02">
      <w:numFmt w:val="decimal"/>
      <w:lvlText w:val=""/>
      <w:lvlJc w:val="left"/>
    </w:lvl>
    <w:lvl w:ilvl="8" w:tplc="87008FB8">
      <w:numFmt w:val="decimal"/>
      <w:lvlText w:val=""/>
      <w:lvlJc w:val="left"/>
    </w:lvl>
  </w:abstractNum>
  <w:abstractNum w:abstractNumId="6" w15:restartNumberingAfterBreak="0">
    <w:nsid w:val="41B71EFB"/>
    <w:multiLevelType w:val="hybridMultilevel"/>
    <w:tmpl w:val="1AF47ED2"/>
    <w:lvl w:ilvl="0" w:tplc="E4B4492C">
      <w:start w:val="1"/>
      <w:numFmt w:val="bullet"/>
      <w:lvlText w:val="•"/>
      <w:lvlJc w:val="left"/>
    </w:lvl>
    <w:lvl w:ilvl="1" w:tplc="8D847BD4">
      <w:numFmt w:val="decimal"/>
      <w:lvlText w:val=""/>
      <w:lvlJc w:val="left"/>
    </w:lvl>
    <w:lvl w:ilvl="2" w:tplc="D7E4F0A2">
      <w:numFmt w:val="decimal"/>
      <w:lvlText w:val=""/>
      <w:lvlJc w:val="left"/>
    </w:lvl>
    <w:lvl w:ilvl="3" w:tplc="16E4A6D4">
      <w:numFmt w:val="decimal"/>
      <w:lvlText w:val=""/>
      <w:lvlJc w:val="left"/>
    </w:lvl>
    <w:lvl w:ilvl="4" w:tplc="95C42D7E">
      <w:numFmt w:val="decimal"/>
      <w:lvlText w:val=""/>
      <w:lvlJc w:val="left"/>
    </w:lvl>
    <w:lvl w:ilvl="5" w:tplc="AF84EABE">
      <w:numFmt w:val="decimal"/>
      <w:lvlText w:val=""/>
      <w:lvlJc w:val="left"/>
    </w:lvl>
    <w:lvl w:ilvl="6" w:tplc="F9386122">
      <w:numFmt w:val="decimal"/>
      <w:lvlText w:val=""/>
      <w:lvlJc w:val="left"/>
    </w:lvl>
    <w:lvl w:ilvl="7" w:tplc="AB5EAF62">
      <w:numFmt w:val="decimal"/>
      <w:lvlText w:val=""/>
      <w:lvlJc w:val="left"/>
    </w:lvl>
    <w:lvl w:ilvl="8" w:tplc="BCEC1D0E">
      <w:numFmt w:val="decimal"/>
      <w:lvlText w:val=""/>
      <w:lvlJc w:val="left"/>
    </w:lvl>
  </w:abstractNum>
  <w:abstractNum w:abstractNumId="7" w15:restartNumberingAfterBreak="0">
    <w:nsid w:val="4DB127F8"/>
    <w:multiLevelType w:val="hybridMultilevel"/>
    <w:tmpl w:val="587A9306"/>
    <w:lvl w:ilvl="0" w:tplc="EAD0E362">
      <w:start w:val="1"/>
      <w:numFmt w:val="bullet"/>
      <w:lvlText w:val="•"/>
      <w:lvlJc w:val="left"/>
    </w:lvl>
    <w:lvl w:ilvl="1" w:tplc="E104DE44">
      <w:numFmt w:val="decimal"/>
      <w:lvlText w:val=""/>
      <w:lvlJc w:val="left"/>
    </w:lvl>
    <w:lvl w:ilvl="2" w:tplc="984AE7F8">
      <w:numFmt w:val="decimal"/>
      <w:lvlText w:val=""/>
      <w:lvlJc w:val="left"/>
    </w:lvl>
    <w:lvl w:ilvl="3" w:tplc="954E3452">
      <w:numFmt w:val="decimal"/>
      <w:lvlText w:val=""/>
      <w:lvlJc w:val="left"/>
    </w:lvl>
    <w:lvl w:ilvl="4" w:tplc="856C2A96">
      <w:numFmt w:val="decimal"/>
      <w:lvlText w:val=""/>
      <w:lvlJc w:val="left"/>
    </w:lvl>
    <w:lvl w:ilvl="5" w:tplc="4AE0FB4A">
      <w:numFmt w:val="decimal"/>
      <w:lvlText w:val=""/>
      <w:lvlJc w:val="left"/>
    </w:lvl>
    <w:lvl w:ilvl="6" w:tplc="0DC484CE">
      <w:numFmt w:val="decimal"/>
      <w:lvlText w:val=""/>
      <w:lvlJc w:val="left"/>
    </w:lvl>
    <w:lvl w:ilvl="7" w:tplc="51081EB6">
      <w:numFmt w:val="decimal"/>
      <w:lvlText w:val=""/>
      <w:lvlJc w:val="left"/>
    </w:lvl>
    <w:lvl w:ilvl="8" w:tplc="9198DED8">
      <w:numFmt w:val="decimal"/>
      <w:lvlText w:val=""/>
      <w:lvlJc w:val="left"/>
    </w:lvl>
  </w:abstractNum>
  <w:abstractNum w:abstractNumId="8" w15:restartNumberingAfterBreak="0">
    <w:nsid w:val="515F007C"/>
    <w:multiLevelType w:val="hybridMultilevel"/>
    <w:tmpl w:val="73782B1E"/>
    <w:lvl w:ilvl="0" w:tplc="A28C595E">
      <w:start w:val="1"/>
      <w:numFmt w:val="bullet"/>
      <w:lvlText w:val="•"/>
      <w:lvlJc w:val="left"/>
    </w:lvl>
    <w:lvl w:ilvl="1" w:tplc="F31C09FA">
      <w:numFmt w:val="decimal"/>
      <w:lvlText w:val=""/>
      <w:lvlJc w:val="left"/>
    </w:lvl>
    <w:lvl w:ilvl="2" w:tplc="290AD974">
      <w:numFmt w:val="decimal"/>
      <w:lvlText w:val=""/>
      <w:lvlJc w:val="left"/>
    </w:lvl>
    <w:lvl w:ilvl="3" w:tplc="BE2C175A">
      <w:numFmt w:val="decimal"/>
      <w:lvlText w:val=""/>
      <w:lvlJc w:val="left"/>
    </w:lvl>
    <w:lvl w:ilvl="4" w:tplc="5B9E427A">
      <w:numFmt w:val="decimal"/>
      <w:lvlText w:val=""/>
      <w:lvlJc w:val="left"/>
    </w:lvl>
    <w:lvl w:ilvl="5" w:tplc="B5BEBA7C">
      <w:numFmt w:val="decimal"/>
      <w:lvlText w:val=""/>
      <w:lvlJc w:val="left"/>
    </w:lvl>
    <w:lvl w:ilvl="6" w:tplc="A828A830">
      <w:numFmt w:val="decimal"/>
      <w:lvlText w:val=""/>
      <w:lvlJc w:val="left"/>
    </w:lvl>
    <w:lvl w:ilvl="7" w:tplc="BF1C2EA4">
      <w:numFmt w:val="decimal"/>
      <w:lvlText w:val=""/>
      <w:lvlJc w:val="left"/>
    </w:lvl>
    <w:lvl w:ilvl="8" w:tplc="CBA4D30E">
      <w:numFmt w:val="decimal"/>
      <w:lvlText w:val=""/>
      <w:lvlJc w:val="left"/>
    </w:lvl>
  </w:abstractNum>
  <w:abstractNum w:abstractNumId="9" w15:restartNumberingAfterBreak="0">
    <w:nsid w:val="5BD062C2"/>
    <w:multiLevelType w:val="hybridMultilevel"/>
    <w:tmpl w:val="DF901F7A"/>
    <w:lvl w:ilvl="0" w:tplc="D694976C">
      <w:start w:val="1"/>
      <w:numFmt w:val="bullet"/>
      <w:lvlText w:val="•"/>
      <w:lvlJc w:val="left"/>
    </w:lvl>
    <w:lvl w:ilvl="1" w:tplc="77CE84C0">
      <w:numFmt w:val="decimal"/>
      <w:lvlText w:val=""/>
      <w:lvlJc w:val="left"/>
    </w:lvl>
    <w:lvl w:ilvl="2" w:tplc="58089416">
      <w:numFmt w:val="decimal"/>
      <w:lvlText w:val=""/>
      <w:lvlJc w:val="left"/>
    </w:lvl>
    <w:lvl w:ilvl="3" w:tplc="BE3EE4CC">
      <w:numFmt w:val="decimal"/>
      <w:lvlText w:val=""/>
      <w:lvlJc w:val="left"/>
    </w:lvl>
    <w:lvl w:ilvl="4" w:tplc="0890E47E">
      <w:numFmt w:val="decimal"/>
      <w:lvlText w:val=""/>
      <w:lvlJc w:val="left"/>
    </w:lvl>
    <w:lvl w:ilvl="5" w:tplc="57DAB9F6">
      <w:numFmt w:val="decimal"/>
      <w:lvlText w:val=""/>
      <w:lvlJc w:val="left"/>
    </w:lvl>
    <w:lvl w:ilvl="6" w:tplc="9E56EAC0">
      <w:numFmt w:val="decimal"/>
      <w:lvlText w:val=""/>
      <w:lvlJc w:val="left"/>
    </w:lvl>
    <w:lvl w:ilvl="7" w:tplc="69CC362A">
      <w:numFmt w:val="decimal"/>
      <w:lvlText w:val=""/>
      <w:lvlJc w:val="left"/>
    </w:lvl>
    <w:lvl w:ilvl="8" w:tplc="3408644A">
      <w:numFmt w:val="decimal"/>
      <w:lvlText w:val=""/>
      <w:lvlJc w:val="left"/>
    </w:lvl>
  </w:abstractNum>
  <w:abstractNum w:abstractNumId="10" w15:restartNumberingAfterBreak="0">
    <w:nsid w:val="66EF438D"/>
    <w:multiLevelType w:val="hybridMultilevel"/>
    <w:tmpl w:val="2A0C697C"/>
    <w:lvl w:ilvl="0" w:tplc="280EF30E">
      <w:start w:val="1"/>
      <w:numFmt w:val="decimal"/>
      <w:lvlText w:val="%1."/>
      <w:lvlJc w:val="left"/>
    </w:lvl>
    <w:lvl w:ilvl="1" w:tplc="270EC542">
      <w:numFmt w:val="decimal"/>
      <w:lvlText w:val=""/>
      <w:lvlJc w:val="left"/>
    </w:lvl>
    <w:lvl w:ilvl="2" w:tplc="2B083986">
      <w:numFmt w:val="decimal"/>
      <w:lvlText w:val=""/>
      <w:lvlJc w:val="left"/>
    </w:lvl>
    <w:lvl w:ilvl="3" w:tplc="3B0EF1AA">
      <w:numFmt w:val="decimal"/>
      <w:lvlText w:val=""/>
      <w:lvlJc w:val="left"/>
    </w:lvl>
    <w:lvl w:ilvl="4" w:tplc="BF8627C8">
      <w:numFmt w:val="decimal"/>
      <w:lvlText w:val=""/>
      <w:lvlJc w:val="left"/>
    </w:lvl>
    <w:lvl w:ilvl="5" w:tplc="912A8C38">
      <w:numFmt w:val="decimal"/>
      <w:lvlText w:val=""/>
      <w:lvlJc w:val="left"/>
    </w:lvl>
    <w:lvl w:ilvl="6" w:tplc="DF5C472E">
      <w:numFmt w:val="decimal"/>
      <w:lvlText w:val=""/>
      <w:lvlJc w:val="left"/>
    </w:lvl>
    <w:lvl w:ilvl="7" w:tplc="368A956E">
      <w:numFmt w:val="decimal"/>
      <w:lvlText w:val=""/>
      <w:lvlJc w:val="left"/>
    </w:lvl>
    <w:lvl w:ilvl="8" w:tplc="43F0CB7C">
      <w:numFmt w:val="decimal"/>
      <w:lvlText w:val=""/>
      <w:lvlJc w:val="left"/>
    </w:lvl>
  </w:abstractNum>
  <w:abstractNum w:abstractNumId="11" w15:restartNumberingAfterBreak="0">
    <w:nsid w:val="7545E146"/>
    <w:multiLevelType w:val="hybridMultilevel"/>
    <w:tmpl w:val="3F367FE6"/>
    <w:lvl w:ilvl="0" w:tplc="38740870">
      <w:start w:val="1"/>
      <w:numFmt w:val="bullet"/>
      <w:lvlText w:val="•"/>
      <w:lvlJc w:val="left"/>
    </w:lvl>
    <w:lvl w:ilvl="1" w:tplc="EFF8B95A">
      <w:numFmt w:val="decimal"/>
      <w:lvlText w:val=""/>
      <w:lvlJc w:val="left"/>
    </w:lvl>
    <w:lvl w:ilvl="2" w:tplc="2ECA6910">
      <w:numFmt w:val="decimal"/>
      <w:lvlText w:val=""/>
      <w:lvlJc w:val="left"/>
    </w:lvl>
    <w:lvl w:ilvl="3" w:tplc="2048BC02">
      <w:numFmt w:val="decimal"/>
      <w:lvlText w:val=""/>
      <w:lvlJc w:val="left"/>
    </w:lvl>
    <w:lvl w:ilvl="4" w:tplc="42F4F1D8">
      <w:numFmt w:val="decimal"/>
      <w:lvlText w:val=""/>
      <w:lvlJc w:val="left"/>
    </w:lvl>
    <w:lvl w:ilvl="5" w:tplc="ACB87CB8">
      <w:numFmt w:val="decimal"/>
      <w:lvlText w:val=""/>
      <w:lvlJc w:val="left"/>
    </w:lvl>
    <w:lvl w:ilvl="6" w:tplc="1A70B748">
      <w:numFmt w:val="decimal"/>
      <w:lvlText w:val=""/>
      <w:lvlJc w:val="left"/>
    </w:lvl>
    <w:lvl w:ilvl="7" w:tplc="FBA6BDC2">
      <w:numFmt w:val="decimal"/>
      <w:lvlText w:val=""/>
      <w:lvlJc w:val="left"/>
    </w:lvl>
    <w:lvl w:ilvl="8" w:tplc="4016197C">
      <w:numFmt w:val="decimal"/>
      <w:lvlText w:val=""/>
      <w:lvlJc w:val="left"/>
    </w:lvl>
  </w:abstractNum>
  <w:abstractNum w:abstractNumId="12" w15:restartNumberingAfterBreak="0">
    <w:nsid w:val="79E2A9E3"/>
    <w:multiLevelType w:val="hybridMultilevel"/>
    <w:tmpl w:val="13B8F888"/>
    <w:lvl w:ilvl="0" w:tplc="3D0671EA">
      <w:start w:val="1"/>
      <w:numFmt w:val="bullet"/>
      <w:lvlText w:val="•"/>
      <w:lvlJc w:val="left"/>
    </w:lvl>
    <w:lvl w:ilvl="1" w:tplc="C1CC5AE6">
      <w:numFmt w:val="decimal"/>
      <w:lvlText w:val=""/>
      <w:lvlJc w:val="left"/>
    </w:lvl>
    <w:lvl w:ilvl="2" w:tplc="8EEC6F58">
      <w:numFmt w:val="decimal"/>
      <w:lvlText w:val=""/>
      <w:lvlJc w:val="left"/>
    </w:lvl>
    <w:lvl w:ilvl="3" w:tplc="117C4088">
      <w:numFmt w:val="decimal"/>
      <w:lvlText w:val=""/>
      <w:lvlJc w:val="left"/>
    </w:lvl>
    <w:lvl w:ilvl="4" w:tplc="25CC7322">
      <w:numFmt w:val="decimal"/>
      <w:lvlText w:val=""/>
      <w:lvlJc w:val="left"/>
    </w:lvl>
    <w:lvl w:ilvl="5" w:tplc="61148FB2">
      <w:numFmt w:val="decimal"/>
      <w:lvlText w:val=""/>
      <w:lvlJc w:val="left"/>
    </w:lvl>
    <w:lvl w:ilvl="6" w:tplc="1E249BE6">
      <w:numFmt w:val="decimal"/>
      <w:lvlText w:val=""/>
      <w:lvlJc w:val="left"/>
    </w:lvl>
    <w:lvl w:ilvl="7" w:tplc="376EF114">
      <w:numFmt w:val="decimal"/>
      <w:lvlText w:val=""/>
      <w:lvlJc w:val="left"/>
    </w:lvl>
    <w:lvl w:ilvl="8" w:tplc="38E4ED32">
      <w:numFmt w:val="decimal"/>
      <w:lvlText w:val=""/>
      <w:lvlJc w:val="left"/>
    </w:lvl>
  </w:abstractNum>
  <w:num w:numId="1" w16cid:durableId="450436420">
    <w:abstractNumId w:val="6"/>
  </w:num>
  <w:num w:numId="2" w16cid:durableId="1991982107">
    <w:abstractNumId w:val="12"/>
  </w:num>
  <w:num w:numId="3" w16cid:durableId="1021975440">
    <w:abstractNumId w:val="11"/>
  </w:num>
  <w:num w:numId="4" w16cid:durableId="1582371828">
    <w:abstractNumId w:val="8"/>
  </w:num>
  <w:num w:numId="5" w16cid:durableId="1802265912">
    <w:abstractNumId w:val="9"/>
  </w:num>
  <w:num w:numId="6" w16cid:durableId="1612857243">
    <w:abstractNumId w:val="2"/>
  </w:num>
  <w:num w:numId="7" w16cid:durableId="1470853473">
    <w:abstractNumId w:val="7"/>
  </w:num>
  <w:num w:numId="8" w16cid:durableId="535044793">
    <w:abstractNumId w:val="0"/>
  </w:num>
  <w:num w:numId="9" w16cid:durableId="2032297928">
    <w:abstractNumId w:val="4"/>
  </w:num>
  <w:num w:numId="10" w16cid:durableId="1164903038">
    <w:abstractNumId w:val="1"/>
  </w:num>
  <w:num w:numId="11" w16cid:durableId="1292440330">
    <w:abstractNumId w:val="10"/>
  </w:num>
  <w:num w:numId="12" w16cid:durableId="915747906">
    <w:abstractNumId w:val="3"/>
  </w:num>
  <w:num w:numId="13" w16cid:durableId="22996638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useef Shezad">
    <w15:presenceInfo w15:providerId="AD" w15:userId="S::TauseefS@nexelus.net::25ce2c96-a1b9-43f5-b144-a323e33a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79CA"/>
    <w:rsid w:val="00566303"/>
    <w:rsid w:val="00675FF5"/>
    <w:rsid w:val="00A57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FDA8"/>
  <w15:docId w15:val="{85AF9069-CCA2-46CA-AFED-45A9C772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66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Tauseef Shezad</cp:lastModifiedBy>
  <cp:revision>2</cp:revision>
  <dcterms:created xsi:type="dcterms:W3CDTF">2024-07-12T09:58:00Z</dcterms:created>
  <dcterms:modified xsi:type="dcterms:W3CDTF">2024-07-15T05:13:00Z</dcterms:modified>
</cp:coreProperties>
</file>