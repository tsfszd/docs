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A1C108" w14:textId="77777777" w:rsidR="008431F1" w:rsidRDefault="00000000">
      <w:pPr>
        <w:rPr>
          <w:sz w:val="20"/>
          <w:szCs w:val="20"/>
        </w:rPr>
      </w:pPr>
      <w:bookmarkStart w:id="0" w:name="page1"/>
      <w:bookmarkEnd w:id="0"/>
      <w:r>
        <w:rPr>
          <w:rFonts w:eastAsia="Times New Roman"/>
          <w:b/>
          <w:bCs/>
          <w:sz w:val="36"/>
          <w:szCs w:val="36"/>
        </w:rPr>
        <w:t>Logging and Monitoring Policy</w:t>
      </w:r>
    </w:p>
    <w:p w14:paraId="1B771C56" w14:textId="77777777" w:rsidR="008431F1" w:rsidRDefault="008431F1">
      <w:pPr>
        <w:spacing w:line="333" w:lineRule="exact"/>
        <w:rPr>
          <w:sz w:val="24"/>
          <w:szCs w:val="24"/>
        </w:rPr>
      </w:pPr>
    </w:p>
    <w:p w14:paraId="4386CD35" w14:textId="77777777" w:rsidR="008431F1" w:rsidRDefault="00000000">
      <w:pPr>
        <w:rPr>
          <w:sz w:val="20"/>
          <w:szCs w:val="20"/>
        </w:rPr>
      </w:pPr>
      <w:r>
        <w:rPr>
          <w:rFonts w:eastAsia="Times New Roman"/>
          <w:b/>
          <w:bCs/>
          <w:sz w:val="24"/>
          <w:szCs w:val="24"/>
        </w:rPr>
        <w:t>Paradigm Software Technologies, Inc. DBA Nexelus</w:t>
      </w:r>
    </w:p>
    <w:p w14:paraId="257B4C69" w14:textId="77777777" w:rsidR="008431F1" w:rsidRDefault="008431F1">
      <w:pPr>
        <w:spacing w:line="328" w:lineRule="exact"/>
        <w:rPr>
          <w:sz w:val="24"/>
          <w:szCs w:val="24"/>
        </w:rPr>
      </w:pPr>
    </w:p>
    <w:p w14:paraId="062F300A" w14:textId="77777777" w:rsidR="008431F1" w:rsidRDefault="00000000">
      <w:pPr>
        <w:rPr>
          <w:sz w:val="20"/>
          <w:szCs w:val="20"/>
        </w:rPr>
      </w:pPr>
      <w:r>
        <w:rPr>
          <w:rFonts w:eastAsia="Times New Roman"/>
          <w:sz w:val="24"/>
          <w:szCs w:val="24"/>
        </w:rPr>
        <w:t>____________________________________________________________________________</w:t>
      </w:r>
    </w:p>
    <w:p w14:paraId="5B52A594" w14:textId="77777777" w:rsidR="008431F1" w:rsidRDefault="008431F1">
      <w:pPr>
        <w:spacing w:line="269" w:lineRule="exact"/>
        <w:rPr>
          <w:sz w:val="24"/>
          <w:szCs w:val="24"/>
        </w:rPr>
      </w:pPr>
    </w:p>
    <w:p w14:paraId="0CA71694" w14:textId="77777777" w:rsidR="008431F1" w:rsidRDefault="00000000">
      <w:pPr>
        <w:rPr>
          <w:sz w:val="20"/>
          <w:szCs w:val="20"/>
        </w:rPr>
      </w:pPr>
      <w:r>
        <w:rPr>
          <w:rFonts w:eastAsia="Times New Roman"/>
          <w:b/>
          <w:bCs/>
          <w:sz w:val="28"/>
          <w:szCs w:val="28"/>
        </w:rPr>
        <w:t>Purpose</w:t>
      </w:r>
    </w:p>
    <w:p w14:paraId="0119F041" w14:textId="77777777" w:rsidR="008431F1" w:rsidRDefault="008431F1">
      <w:pPr>
        <w:spacing w:line="291" w:lineRule="exact"/>
        <w:rPr>
          <w:sz w:val="24"/>
          <w:szCs w:val="24"/>
        </w:rPr>
      </w:pPr>
    </w:p>
    <w:p w14:paraId="5B22A1D6" w14:textId="77777777" w:rsidR="008431F1" w:rsidRDefault="00000000">
      <w:pPr>
        <w:spacing w:line="271" w:lineRule="auto"/>
        <w:ind w:right="60"/>
        <w:jc w:val="both"/>
        <w:rPr>
          <w:sz w:val="20"/>
          <w:szCs w:val="20"/>
        </w:rPr>
      </w:pPr>
      <w:r>
        <w:rPr>
          <w:rFonts w:eastAsia="Times New Roman"/>
          <w:sz w:val="23"/>
          <w:szCs w:val="23"/>
        </w:rPr>
        <w:t>The purpose of this policy is to outline requirements for audit logging and monitoring of system activity at Paradigm Software Technologies, Inc. DBA Nexelus. Frequent monitoring and maintenance of audit trails are required to effectively assess information system controls, operations, and general security.</w:t>
      </w:r>
    </w:p>
    <w:p w14:paraId="5AA77FBC" w14:textId="77777777" w:rsidR="008431F1" w:rsidRDefault="008431F1">
      <w:pPr>
        <w:spacing w:line="201" w:lineRule="exact"/>
        <w:rPr>
          <w:sz w:val="24"/>
          <w:szCs w:val="24"/>
        </w:rPr>
      </w:pPr>
    </w:p>
    <w:p w14:paraId="66DC314D" w14:textId="77777777" w:rsidR="008431F1" w:rsidRDefault="00000000">
      <w:pPr>
        <w:rPr>
          <w:sz w:val="20"/>
          <w:szCs w:val="20"/>
        </w:rPr>
      </w:pPr>
      <w:r>
        <w:rPr>
          <w:rFonts w:eastAsia="Times New Roman"/>
          <w:b/>
          <w:bCs/>
          <w:sz w:val="28"/>
          <w:szCs w:val="28"/>
        </w:rPr>
        <w:t>Scope</w:t>
      </w:r>
    </w:p>
    <w:p w14:paraId="285C474B" w14:textId="77777777" w:rsidR="008431F1" w:rsidRDefault="008431F1">
      <w:pPr>
        <w:spacing w:line="291" w:lineRule="exact"/>
        <w:rPr>
          <w:sz w:val="24"/>
          <w:szCs w:val="24"/>
        </w:rPr>
      </w:pPr>
    </w:p>
    <w:p w14:paraId="7727C66F" w14:textId="77777777" w:rsidR="008431F1" w:rsidRDefault="00000000">
      <w:pPr>
        <w:spacing w:line="250" w:lineRule="auto"/>
        <w:ind w:right="360"/>
        <w:rPr>
          <w:sz w:val="20"/>
          <w:szCs w:val="20"/>
        </w:rPr>
      </w:pPr>
      <w:r>
        <w:rPr>
          <w:rFonts w:eastAsia="Times New Roman"/>
          <w:sz w:val="24"/>
          <w:szCs w:val="24"/>
        </w:rPr>
        <w:t>This policy applies to all Paradigm Software Technologies, Inc. DBA Nexelus system components including applications, infrastructure (including cloud infrastructure), network, security tools and utilities, or any other components that could impact the security of Paradigm Software Technologies, Inc. DBA Nexelus and the data it manages and processes.</w:t>
      </w:r>
    </w:p>
    <w:p w14:paraId="4BF48763" w14:textId="77777777" w:rsidR="008431F1" w:rsidRDefault="008431F1">
      <w:pPr>
        <w:spacing w:line="223" w:lineRule="exact"/>
        <w:rPr>
          <w:sz w:val="24"/>
          <w:szCs w:val="24"/>
        </w:rPr>
      </w:pPr>
    </w:p>
    <w:p w14:paraId="7EFAAC90" w14:textId="77777777" w:rsidR="008431F1" w:rsidRDefault="00000000">
      <w:pPr>
        <w:rPr>
          <w:sz w:val="20"/>
          <w:szCs w:val="20"/>
        </w:rPr>
      </w:pPr>
      <w:r>
        <w:rPr>
          <w:rFonts w:eastAsia="Times New Roman"/>
          <w:b/>
          <w:bCs/>
          <w:sz w:val="28"/>
          <w:szCs w:val="28"/>
        </w:rPr>
        <w:t>Roles &amp; Responsibilities</w:t>
      </w:r>
    </w:p>
    <w:p w14:paraId="71BB1B14" w14:textId="77777777" w:rsidR="008431F1" w:rsidRDefault="008431F1">
      <w:pPr>
        <w:spacing w:line="284" w:lineRule="exact"/>
        <w:rPr>
          <w:sz w:val="24"/>
          <w:szCs w:val="24"/>
        </w:rPr>
      </w:pPr>
    </w:p>
    <w:p w14:paraId="320AB764" w14:textId="498E32F3" w:rsidR="008431F1" w:rsidDel="006D5C87" w:rsidRDefault="00000000">
      <w:pPr>
        <w:rPr>
          <w:del w:id="1" w:author="Tauseef Shezad" w:date="2024-07-15T10:44:00Z" w16du:dateUtc="2024-07-15T05:44:00Z"/>
          <w:sz w:val="20"/>
          <w:szCs w:val="20"/>
        </w:rPr>
      </w:pPr>
      <w:del w:id="2" w:author="Tauseef Shezad" w:date="2024-07-15T10:44:00Z" w16du:dateUtc="2024-07-15T05:44:00Z">
        <w:r w:rsidDel="006D5C87">
          <w:rPr>
            <w:rFonts w:eastAsia="Times New Roman"/>
            <w:b/>
            <w:bCs/>
            <w:sz w:val="24"/>
            <w:szCs w:val="24"/>
          </w:rPr>
          <w:delText>&lt;ROLES AND RESPONSIBILITIES&gt;</w:delText>
        </w:r>
      </w:del>
    </w:p>
    <w:p w14:paraId="6611DF5C" w14:textId="6EF51A88" w:rsidR="006D5C87" w:rsidRDefault="006D5C87" w:rsidP="006D5C87">
      <w:pPr>
        <w:numPr>
          <w:ilvl w:val="0"/>
          <w:numId w:val="8"/>
        </w:numPr>
        <w:tabs>
          <w:tab w:val="left" w:pos="720"/>
        </w:tabs>
        <w:spacing w:line="233" w:lineRule="auto"/>
        <w:ind w:left="720" w:right="880" w:hanging="359"/>
        <w:rPr>
          <w:ins w:id="3" w:author="Tauseef Shezad" w:date="2024-07-15T10:44:00Z" w16du:dateUtc="2024-07-15T05:44:00Z"/>
          <w:rFonts w:ascii="Arial" w:eastAsia="Arial" w:hAnsi="Arial" w:cs="Arial"/>
          <w:sz w:val="24"/>
          <w:szCs w:val="24"/>
        </w:rPr>
      </w:pPr>
      <w:ins w:id="4" w:author="Tauseef Shezad" w:date="2024-07-15T10:44:00Z" w16du:dateUtc="2024-07-15T05:44:00Z">
        <w:r>
          <w:rPr>
            <w:rFonts w:eastAsia="Times New Roman"/>
            <w:b/>
            <w:bCs/>
            <w:sz w:val="24"/>
            <w:szCs w:val="24"/>
          </w:rPr>
          <w:t xml:space="preserve">General </w:t>
        </w:r>
        <w:proofErr w:type="gramStart"/>
        <w:r>
          <w:rPr>
            <w:rFonts w:eastAsia="Times New Roman"/>
            <w:b/>
            <w:bCs/>
            <w:sz w:val="24"/>
            <w:szCs w:val="24"/>
          </w:rPr>
          <w:t>Manager(</w:t>
        </w:r>
        <w:proofErr w:type="gramEnd"/>
        <w:r>
          <w:rPr>
            <w:rFonts w:eastAsia="Times New Roman"/>
            <w:b/>
            <w:bCs/>
            <w:sz w:val="24"/>
            <w:szCs w:val="24"/>
          </w:rPr>
          <w:t>GM)</w:t>
        </w:r>
        <w:r>
          <w:rPr>
            <w:rFonts w:eastAsia="Times New Roman"/>
            <w:sz w:val="24"/>
            <w:szCs w:val="24"/>
          </w:rPr>
          <w:t xml:space="preserve"> – Is responsible for managing and overseeing </w:t>
        </w:r>
      </w:ins>
      <w:ins w:id="5" w:author="Tauseef Shezad" w:date="2024-07-15T10:45:00Z" w16du:dateUtc="2024-07-15T05:45:00Z">
        <w:r>
          <w:rPr>
            <w:rFonts w:eastAsia="Times New Roman"/>
            <w:sz w:val="24"/>
            <w:szCs w:val="24"/>
          </w:rPr>
          <w:t>Logging and Monitoring procedures</w:t>
        </w:r>
      </w:ins>
      <w:ins w:id="6" w:author="Tauseef Shezad" w:date="2024-07-15T10:44:00Z" w16du:dateUtc="2024-07-15T05:44:00Z">
        <w:r>
          <w:rPr>
            <w:rFonts w:eastAsia="Times New Roman"/>
            <w:sz w:val="24"/>
            <w:szCs w:val="24"/>
          </w:rPr>
          <w:t xml:space="preserve"> and ensures compliance with company policies.</w:t>
        </w:r>
      </w:ins>
    </w:p>
    <w:p w14:paraId="56B2AA75" w14:textId="77777777" w:rsidR="006D5C87" w:rsidRDefault="006D5C87" w:rsidP="006D5C87">
      <w:pPr>
        <w:spacing w:line="28" w:lineRule="exact"/>
        <w:rPr>
          <w:ins w:id="7" w:author="Tauseef Shezad" w:date="2024-07-15T10:44:00Z" w16du:dateUtc="2024-07-15T05:44:00Z"/>
          <w:rFonts w:ascii="Arial" w:eastAsia="Arial" w:hAnsi="Arial" w:cs="Arial"/>
          <w:sz w:val="24"/>
          <w:szCs w:val="24"/>
        </w:rPr>
      </w:pPr>
    </w:p>
    <w:p w14:paraId="1F4222C6" w14:textId="44C49220" w:rsidR="006D5C87" w:rsidRDefault="006D5C87" w:rsidP="006D5C87">
      <w:pPr>
        <w:numPr>
          <w:ilvl w:val="0"/>
          <w:numId w:val="8"/>
        </w:numPr>
        <w:tabs>
          <w:tab w:val="left" w:pos="720"/>
        </w:tabs>
        <w:spacing w:line="233" w:lineRule="auto"/>
        <w:ind w:left="720" w:right="480" w:hanging="359"/>
        <w:rPr>
          <w:ins w:id="8" w:author="Tauseef Shezad" w:date="2024-07-15T10:44:00Z" w16du:dateUtc="2024-07-15T05:44:00Z"/>
          <w:rFonts w:ascii="Arial" w:eastAsia="Arial" w:hAnsi="Arial" w:cs="Arial"/>
          <w:sz w:val="24"/>
          <w:szCs w:val="24"/>
        </w:rPr>
      </w:pPr>
      <w:ins w:id="9" w:author="Tauseef Shezad" w:date="2024-07-15T10:44:00Z" w16du:dateUtc="2024-07-15T05:44:00Z">
        <w:r>
          <w:rPr>
            <w:rFonts w:eastAsia="Times New Roman"/>
            <w:b/>
            <w:bCs/>
            <w:sz w:val="24"/>
            <w:szCs w:val="24"/>
          </w:rPr>
          <w:t>Support Team</w:t>
        </w:r>
        <w:r>
          <w:rPr>
            <w:rFonts w:eastAsia="Times New Roman"/>
            <w:sz w:val="24"/>
            <w:szCs w:val="24"/>
          </w:rPr>
          <w:t xml:space="preserve"> – Members from support will coordinate and notify </w:t>
        </w:r>
      </w:ins>
      <w:ins w:id="10" w:author="Tauseef Shezad" w:date="2024-07-15T10:46:00Z" w16du:dateUtc="2024-07-15T05:46:00Z">
        <w:r>
          <w:rPr>
            <w:rFonts w:eastAsia="Times New Roman"/>
            <w:sz w:val="24"/>
            <w:szCs w:val="24"/>
          </w:rPr>
          <w:t xml:space="preserve">relevant stakeholders if any event or activity violates the </w:t>
        </w:r>
      </w:ins>
      <w:ins w:id="11" w:author="Tauseef Shezad" w:date="2024-07-15T10:47:00Z" w16du:dateUtc="2024-07-15T05:47:00Z">
        <w:r>
          <w:rPr>
            <w:rFonts w:eastAsia="Times New Roman"/>
            <w:sz w:val="24"/>
            <w:szCs w:val="24"/>
          </w:rPr>
          <w:t>Logging and Monitoring Policy</w:t>
        </w:r>
      </w:ins>
      <w:ins w:id="12" w:author="Tauseef Shezad" w:date="2024-07-15T10:44:00Z" w16du:dateUtc="2024-07-15T05:44:00Z">
        <w:r>
          <w:rPr>
            <w:rFonts w:eastAsia="Times New Roman"/>
            <w:sz w:val="24"/>
            <w:szCs w:val="24"/>
          </w:rPr>
          <w:t>.</w:t>
        </w:r>
      </w:ins>
    </w:p>
    <w:p w14:paraId="473CB85B" w14:textId="77777777" w:rsidR="006D5C87" w:rsidRDefault="006D5C87" w:rsidP="006D5C87">
      <w:pPr>
        <w:spacing w:line="33" w:lineRule="exact"/>
        <w:rPr>
          <w:ins w:id="13" w:author="Tauseef Shezad" w:date="2024-07-15T10:44:00Z" w16du:dateUtc="2024-07-15T05:44:00Z"/>
          <w:rFonts w:ascii="Arial" w:eastAsia="Arial" w:hAnsi="Arial" w:cs="Arial"/>
          <w:sz w:val="24"/>
          <w:szCs w:val="24"/>
        </w:rPr>
      </w:pPr>
    </w:p>
    <w:p w14:paraId="7F795E43" w14:textId="43BCA229" w:rsidR="006D5C87" w:rsidRDefault="006D5C87" w:rsidP="006D5C87">
      <w:pPr>
        <w:numPr>
          <w:ilvl w:val="0"/>
          <w:numId w:val="8"/>
        </w:numPr>
        <w:tabs>
          <w:tab w:val="left" w:pos="720"/>
        </w:tabs>
        <w:spacing w:line="233" w:lineRule="auto"/>
        <w:ind w:left="720" w:right="320" w:hanging="359"/>
        <w:rPr>
          <w:ins w:id="14" w:author="Tauseef Shezad" w:date="2024-07-15T10:44:00Z" w16du:dateUtc="2024-07-15T05:44:00Z"/>
          <w:rFonts w:ascii="Arial" w:eastAsia="Arial" w:hAnsi="Arial" w:cs="Arial"/>
          <w:sz w:val="24"/>
          <w:szCs w:val="24"/>
        </w:rPr>
      </w:pPr>
      <w:ins w:id="15" w:author="Tauseef Shezad" w:date="2024-07-15T10:44:00Z" w16du:dateUtc="2024-07-15T05:44:00Z">
        <w:r>
          <w:rPr>
            <w:rFonts w:eastAsia="Times New Roman"/>
            <w:b/>
            <w:bCs/>
            <w:sz w:val="24"/>
            <w:szCs w:val="24"/>
          </w:rPr>
          <w:t>System Admin Team</w:t>
        </w:r>
        <w:r>
          <w:rPr>
            <w:rFonts w:eastAsia="Times New Roman"/>
            <w:sz w:val="24"/>
            <w:szCs w:val="24"/>
          </w:rPr>
          <w:t xml:space="preserve"> – Will </w:t>
        </w:r>
      </w:ins>
      <w:ins w:id="16" w:author="Tauseef Shezad" w:date="2024-07-15T10:47:00Z" w16du:dateUtc="2024-07-15T05:47:00Z">
        <w:r>
          <w:rPr>
            <w:rFonts w:eastAsia="Times New Roman"/>
            <w:sz w:val="24"/>
            <w:szCs w:val="24"/>
          </w:rPr>
          <w:t>establish logging and monitoring processes</w:t>
        </w:r>
      </w:ins>
      <w:ins w:id="17" w:author="Tauseef Shezad" w:date="2024-07-15T10:48:00Z" w16du:dateUtc="2024-07-15T05:48:00Z">
        <w:r>
          <w:rPr>
            <w:rFonts w:eastAsia="Times New Roman"/>
            <w:sz w:val="24"/>
            <w:szCs w:val="24"/>
          </w:rPr>
          <w:t>, controls and monitoring/notification system</w:t>
        </w:r>
      </w:ins>
      <w:ins w:id="18" w:author="Tauseef Shezad" w:date="2024-07-15T10:44:00Z" w16du:dateUtc="2024-07-15T05:44:00Z">
        <w:r>
          <w:rPr>
            <w:rFonts w:eastAsia="Times New Roman"/>
            <w:sz w:val="24"/>
            <w:szCs w:val="24"/>
          </w:rPr>
          <w:t>.</w:t>
        </w:r>
      </w:ins>
    </w:p>
    <w:p w14:paraId="6E221D0F" w14:textId="77777777" w:rsidR="006D5C87" w:rsidRDefault="006D5C87" w:rsidP="006D5C87">
      <w:pPr>
        <w:spacing w:line="33" w:lineRule="exact"/>
        <w:rPr>
          <w:ins w:id="19" w:author="Tauseef Shezad" w:date="2024-07-15T10:44:00Z" w16du:dateUtc="2024-07-15T05:44:00Z"/>
          <w:rFonts w:ascii="Arial" w:eastAsia="Arial" w:hAnsi="Arial" w:cs="Arial"/>
          <w:sz w:val="24"/>
          <w:szCs w:val="24"/>
        </w:rPr>
      </w:pPr>
    </w:p>
    <w:p w14:paraId="602A4B2C" w14:textId="70D28ECA" w:rsidR="008431F1" w:rsidRDefault="008431F1" w:rsidP="006D5C87">
      <w:pPr>
        <w:spacing w:line="320" w:lineRule="exact"/>
        <w:rPr>
          <w:sz w:val="24"/>
          <w:szCs w:val="24"/>
        </w:rPr>
      </w:pPr>
    </w:p>
    <w:p w14:paraId="5192BAA3" w14:textId="77777777" w:rsidR="008431F1" w:rsidRDefault="00000000">
      <w:pPr>
        <w:rPr>
          <w:sz w:val="20"/>
          <w:szCs w:val="20"/>
        </w:rPr>
      </w:pPr>
      <w:r>
        <w:rPr>
          <w:rFonts w:eastAsia="Times New Roman"/>
          <w:b/>
          <w:bCs/>
          <w:sz w:val="24"/>
          <w:szCs w:val="24"/>
        </w:rPr>
        <w:t>Section</w:t>
      </w:r>
    </w:p>
    <w:p w14:paraId="050EEF63" w14:textId="77777777" w:rsidR="008431F1" w:rsidRDefault="008431F1">
      <w:pPr>
        <w:spacing w:line="320" w:lineRule="exact"/>
        <w:rPr>
          <w:sz w:val="24"/>
          <w:szCs w:val="24"/>
        </w:rPr>
      </w:pPr>
    </w:p>
    <w:p w14:paraId="29025938" w14:textId="77777777" w:rsidR="008431F1" w:rsidRDefault="00000000">
      <w:pPr>
        <w:rPr>
          <w:sz w:val="20"/>
          <w:szCs w:val="20"/>
        </w:rPr>
      </w:pPr>
      <w:r>
        <w:rPr>
          <w:rFonts w:eastAsia="Times New Roman"/>
          <w:b/>
          <w:bCs/>
          <w:sz w:val="24"/>
          <w:szCs w:val="24"/>
        </w:rPr>
        <w:t>Event Logs</w:t>
      </w:r>
    </w:p>
    <w:p w14:paraId="5A259248" w14:textId="77777777" w:rsidR="008431F1" w:rsidRDefault="008431F1">
      <w:pPr>
        <w:spacing w:line="276" w:lineRule="exact"/>
        <w:rPr>
          <w:sz w:val="24"/>
          <w:szCs w:val="24"/>
        </w:rPr>
      </w:pPr>
    </w:p>
    <w:p w14:paraId="6E69C54C" w14:textId="77777777" w:rsidR="008431F1" w:rsidRDefault="00000000">
      <w:pPr>
        <w:spacing w:line="246" w:lineRule="auto"/>
        <w:rPr>
          <w:sz w:val="20"/>
          <w:szCs w:val="20"/>
        </w:rPr>
      </w:pPr>
      <w:r>
        <w:rPr>
          <w:rFonts w:eastAsia="Times New Roman"/>
          <w:sz w:val="24"/>
          <w:szCs w:val="24"/>
        </w:rPr>
        <w:t>All Paradigm Software Technologies, Inc. DBA Nexelus systems that may access or handle sensitive information, accept network connections, manage access control (authentication and authorization), or that may affect the security of the environment (e.g., anti malware utilities, firewalls, etc.) will record and retain audit-logging information sufficient to answer: What activity was performed? Who performed it? Where, when, and how (with what tools) was it performed? And, what was the status, outcome, or result of the activity?</w:t>
      </w:r>
    </w:p>
    <w:p w14:paraId="6AC2D916" w14:textId="77777777" w:rsidR="008431F1" w:rsidRDefault="008431F1">
      <w:pPr>
        <w:spacing w:line="220" w:lineRule="exact"/>
        <w:rPr>
          <w:sz w:val="24"/>
          <w:szCs w:val="24"/>
        </w:rPr>
      </w:pPr>
    </w:p>
    <w:p w14:paraId="500F1129" w14:textId="77777777" w:rsidR="008431F1" w:rsidRDefault="00000000">
      <w:pPr>
        <w:rPr>
          <w:sz w:val="20"/>
          <w:szCs w:val="20"/>
        </w:rPr>
      </w:pPr>
      <w:r>
        <w:rPr>
          <w:rFonts w:eastAsia="Times New Roman"/>
          <w:b/>
          <w:bCs/>
          <w:sz w:val="24"/>
          <w:szCs w:val="24"/>
        </w:rPr>
        <w:t>Logged Activities</w:t>
      </w:r>
    </w:p>
    <w:p w14:paraId="6D122882" w14:textId="77777777" w:rsidR="008431F1" w:rsidRDefault="008431F1">
      <w:pPr>
        <w:spacing w:line="276" w:lineRule="exact"/>
        <w:rPr>
          <w:sz w:val="24"/>
          <w:szCs w:val="24"/>
        </w:rPr>
      </w:pPr>
    </w:p>
    <w:p w14:paraId="6CA90287" w14:textId="77777777" w:rsidR="008431F1" w:rsidRDefault="00000000">
      <w:pPr>
        <w:rPr>
          <w:sz w:val="20"/>
          <w:szCs w:val="20"/>
        </w:rPr>
      </w:pPr>
      <w:r>
        <w:rPr>
          <w:rFonts w:eastAsia="Times New Roman"/>
          <w:sz w:val="24"/>
          <w:szCs w:val="24"/>
        </w:rPr>
        <w:t>Log records will be created for the following activities:</w:t>
      </w:r>
    </w:p>
    <w:p w14:paraId="2AD2E643" w14:textId="77777777" w:rsidR="008431F1" w:rsidRDefault="008431F1">
      <w:pPr>
        <w:spacing w:line="269" w:lineRule="exact"/>
        <w:rPr>
          <w:sz w:val="24"/>
          <w:szCs w:val="24"/>
        </w:rPr>
      </w:pPr>
    </w:p>
    <w:p w14:paraId="77D85D7F" w14:textId="117CB2CB" w:rsidR="008431F1" w:rsidRDefault="00000000">
      <w:pPr>
        <w:numPr>
          <w:ilvl w:val="0"/>
          <w:numId w:val="1"/>
        </w:numPr>
        <w:tabs>
          <w:tab w:val="left" w:pos="800"/>
        </w:tabs>
        <w:spacing w:line="251" w:lineRule="auto"/>
        <w:ind w:left="800" w:right="480" w:hanging="244"/>
        <w:rPr>
          <w:rFonts w:eastAsia="Times New Roman"/>
          <w:sz w:val="24"/>
          <w:szCs w:val="24"/>
        </w:rPr>
      </w:pPr>
      <w:r>
        <w:rPr>
          <w:rFonts w:eastAsia="Times New Roman"/>
          <w:sz w:val="24"/>
          <w:szCs w:val="24"/>
        </w:rPr>
        <w:t xml:space="preserve">Attempts to create, read, update, or delete sensitive information, confidential authentication information such as </w:t>
      </w:r>
      <w:del w:id="20" w:author="Tauseef Shezad" w:date="2024-07-15T10:50:00Z" w16du:dateUtc="2024-07-15T05:50:00Z">
        <w:r w:rsidDel="006D5C87">
          <w:rPr>
            <w:rFonts w:eastAsia="Times New Roman"/>
            <w:sz w:val="24"/>
            <w:szCs w:val="24"/>
          </w:rPr>
          <w:delText>passwords;</w:delText>
        </w:r>
      </w:del>
      <w:ins w:id="21" w:author="Tauseef Shezad" w:date="2024-07-15T10:50:00Z" w16du:dateUtc="2024-07-15T05:50:00Z">
        <w:r w:rsidR="006D5C87">
          <w:rPr>
            <w:rFonts w:eastAsia="Times New Roman"/>
            <w:sz w:val="24"/>
            <w:szCs w:val="24"/>
          </w:rPr>
          <w:t>passwords.</w:t>
        </w:r>
      </w:ins>
    </w:p>
    <w:p w14:paraId="4287C414" w14:textId="77777777" w:rsidR="008431F1" w:rsidRDefault="00000000">
      <w:pPr>
        <w:numPr>
          <w:ilvl w:val="0"/>
          <w:numId w:val="1"/>
        </w:numPr>
        <w:tabs>
          <w:tab w:val="left" w:pos="800"/>
        </w:tabs>
        <w:ind w:left="800" w:hanging="244"/>
        <w:rPr>
          <w:rFonts w:eastAsia="Times New Roman"/>
          <w:sz w:val="24"/>
          <w:szCs w:val="24"/>
        </w:rPr>
      </w:pPr>
      <w:r>
        <w:rPr>
          <w:rFonts w:eastAsia="Times New Roman"/>
          <w:sz w:val="24"/>
          <w:szCs w:val="24"/>
        </w:rPr>
        <w:t>Attempts to create, update, or delete information not covered in above;</w:t>
      </w:r>
    </w:p>
    <w:p w14:paraId="6D79FF51" w14:textId="77777777" w:rsidR="008431F1" w:rsidRDefault="00000000">
      <w:pPr>
        <w:numPr>
          <w:ilvl w:val="0"/>
          <w:numId w:val="1"/>
        </w:numPr>
        <w:tabs>
          <w:tab w:val="left" w:pos="800"/>
        </w:tabs>
        <w:ind w:left="800" w:hanging="244"/>
        <w:rPr>
          <w:rFonts w:eastAsia="Times New Roman"/>
          <w:sz w:val="24"/>
          <w:szCs w:val="24"/>
        </w:rPr>
      </w:pPr>
      <w:r>
        <w:rPr>
          <w:rFonts w:eastAsia="Times New Roman"/>
          <w:sz w:val="24"/>
          <w:szCs w:val="24"/>
        </w:rPr>
        <w:t>Initiating a network connection;</w:t>
      </w:r>
    </w:p>
    <w:p w14:paraId="7C44AE46" w14:textId="77777777" w:rsidR="008431F1" w:rsidRDefault="00000000">
      <w:pPr>
        <w:numPr>
          <w:ilvl w:val="0"/>
          <w:numId w:val="1"/>
        </w:numPr>
        <w:tabs>
          <w:tab w:val="left" w:pos="800"/>
        </w:tabs>
        <w:ind w:left="800" w:hanging="244"/>
        <w:rPr>
          <w:rFonts w:eastAsia="Times New Roman"/>
          <w:sz w:val="24"/>
          <w:szCs w:val="24"/>
        </w:rPr>
      </w:pPr>
      <w:r>
        <w:rPr>
          <w:rFonts w:eastAsia="Times New Roman"/>
          <w:sz w:val="24"/>
          <w:szCs w:val="24"/>
        </w:rPr>
        <w:t>Accepting a network connection;</w:t>
      </w:r>
    </w:p>
    <w:p w14:paraId="71DEAA57" w14:textId="77777777" w:rsidR="008431F1" w:rsidRDefault="00000000">
      <w:pPr>
        <w:numPr>
          <w:ilvl w:val="0"/>
          <w:numId w:val="1"/>
        </w:numPr>
        <w:tabs>
          <w:tab w:val="left" w:pos="800"/>
        </w:tabs>
        <w:ind w:left="800" w:hanging="244"/>
        <w:rPr>
          <w:rFonts w:eastAsia="Times New Roman"/>
          <w:sz w:val="24"/>
          <w:szCs w:val="24"/>
        </w:rPr>
      </w:pPr>
      <w:r>
        <w:rPr>
          <w:rFonts w:eastAsia="Times New Roman"/>
          <w:sz w:val="24"/>
          <w:szCs w:val="24"/>
        </w:rPr>
        <w:lastRenderedPageBreak/>
        <w:t>User authentication and authorization for activities covered above such as user login and logout;</w:t>
      </w:r>
    </w:p>
    <w:p w14:paraId="0639AFA3" w14:textId="77777777" w:rsidR="008431F1" w:rsidRDefault="00000000">
      <w:pPr>
        <w:numPr>
          <w:ilvl w:val="0"/>
          <w:numId w:val="1"/>
        </w:numPr>
        <w:tabs>
          <w:tab w:val="left" w:pos="800"/>
        </w:tabs>
        <w:ind w:left="800" w:hanging="244"/>
        <w:rPr>
          <w:rFonts w:eastAsia="Times New Roman"/>
          <w:sz w:val="24"/>
          <w:szCs w:val="24"/>
        </w:rPr>
      </w:pPr>
      <w:r>
        <w:rPr>
          <w:rFonts w:eastAsia="Times New Roman"/>
          <w:sz w:val="24"/>
          <w:szCs w:val="24"/>
        </w:rPr>
        <w:t>All invalid logical access attempts;</w:t>
      </w:r>
    </w:p>
    <w:p w14:paraId="6E13C692" w14:textId="77777777" w:rsidR="008431F1" w:rsidRPr="006D5C87" w:rsidDel="006D5C87" w:rsidRDefault="00000000" w:rsidP="006D5C87">
      <w:pPr>
        <w:numPr>
          <w:ilvl w:val="0"/>
          <w:numId w:val="1"/>
        </w:numPr>
        <w:tabs>
          <w:tab w:val="left" w:pos="800"/>
        </w:tabs>
        <w:spacing w:line="248" w:lineRule="auto"/>
        <w:ind w:left="800" w:right="160" w:hanging="244"/>
        <w:rPr>
          <w:del w:id="22" w:author="Tauseef Shezad" w:date="2024-07-15T10:51:00Z" w16du:dateUtc="2024-07-15T05:51:00Z"/>
          <w:rFonts w:eastAsia="Times New Roman"/>
          <w:sz w:val="24"/>
          <w:szCs w:val="24"/>
          <w:rPrChange w:id="23" w:author="Tauseef Shezad" w:date="2024-07-15T10:51:00Z" w16du:dateUtc="2024-07-15T05:51:00Z">
            <w:rPr>
              <w:del w:id="24" w:author="Tauseef Shezad" w:date="2024-07-15T10:51:00Z" w16du:dateUtc="2024-07-15T05:51:00Z"/>
            </w:rPr>
          </w:rPrChange>
        </w:rPr>
      </w:pPr>
      <w:r>
        <w:rPr>
          <w:rFonts w:eastAsia="Times New Roman"/>
          <w:sz w:val="24"/>
          <w:szCs w:val="24"/>
        </w:rPr>
        <w:t>All actions taken by any individual with administrative access, including any interactive use of application or system accounts.</w:t>
      </w:r>
    </w:p>
    <w:p w14:paraId="031266A8" w14:textId="77777777" w:rsidR="006D5C87" w:rsidRDefault="006D5C87">
      <w:pPr>
        <w:numPr>
          <w:ilvl w:val="0"/>
          <w:numId w:val="1"/>
        </w:numPr>
        <w:tabs>
          <w:tab w:val="left" w:pos="800"/>
        </w:tabs>
        <w:spacing w:line="248" w:lineRule="auto"/>
        <w:ind w:left="800" w:right="160" w:hanging="244"/>
        <w:rPr>
          <w:ins w:id="25" w:author="Tauseef Shezad" w:date="2024-07-15T10:51:00Z" w16du:dateUtc="2024-07-15T05:51:00Z"/>
          <w:rFonts w:eastAsia="Times New Roman"/>
          <w:sz w:val="24"/>
          <w:szCs w:val="24"/>
        </w:rPr>
      </w:pPr>
    </w:p>
    <w:p w14:paraId="07B5BE63" w14:textId="06416DBF" w:rsidR="006D5C87" w:rsidDel="006D5C87" w:rsidRDefault="006D5C87" w:rsidP="006D5C87">
      <w:pPr>
        <w:numPr>
          <w:ilvl w:val="0"/>
          <w:numId w:val="1"/>
        </w:numPr>
        <w:spacing w:line="248" w:lineRule="auto"/>
        <w:ind w:left="800" w:right="160" w:hanging="244"/>
        <w:rPr>
          <w:del w:id="26" w:author="Tauseef Shezad" w:date="2024-07-15T10:50:00Z" w16du:dateUtc="2024-07-15T05:50:00Z"/>
        </w:rPr>
        <w:sectPr w:rsidR="006D5C87" w:rsidDel="006D5C87">
          <w:pgSz w:w="12240" w:h="15840"/>
          <w:pgMar w:top="1038" w:right="1100" w:bottom="754" w:left="1080" w:header="0" w:footer="0" w:gutter="0"/>
          <w:cols w:space="720" w:equalWidth="0">
            <w:col w:w="10060"/>
          </w:cols>
        </w:sectPr>
        <w:pPrChange w:id="27" w:author="Tauseef Shezad" w:date="2024-07-15T10:51:00Z" w16du:dateUtc="2024-07-15T05:51:00Z">
          <w:pPr/>
        </w:pPrChange>
      </w:pPr>
    </w:p>
    <w:p w14:paraId="62558C71" w14:textId="77777777" w:rsidR="008431F1" w:rsidRDefault="00000000" w:rsidP="006D5C87">
      <w:pPr>
        <w:numPr>
          <w:ilvl w:val="0"/>
          <w:numId w:val="1"/>
        </w:numPr>
        <w:tabs>
          <w:tab w:val="left" w:pos="800"/>
        </w:tabs>
        <w:spacing w:line="248" w:lineRule="auto"/>
        <w:ind w:left="800" w:right="160" w:hanging="244"/>
        <w:rPr>
          <w:rFonts w:eastAsia="Times New Roman"/>
          <w:sz w:val="24"/>
          <w:szCs w:val="24"/>
        </w:rPr>
        <w:pPrChange w:id="28" w:author="Tauseef Shezad" w:date="2024-07-15T10:51:00Z" w16du:dateUtc="2024-07-15T05:51:00Z">
          <w:pPr>
            <w:numPr>
              <w:numId w:val="2"/>
            </w:numPr>
            <w:tabs>
              <w:tab w:val="left" w:pos="800"/>
            </w:tabs>
            <w:spacing w:line="245" w:lineRule="auto"/>
            <w:ind w:left="800" w:hanging="244"/>
          </w:pPr>
        </w:pPrChange>
      </w:pPr>
      <w:bookmarkStart w:id="29" w:name="page2"/>
      <w:bookmarkEnd w:id="29"/>
      <w:r>
        <w:rPr>
          <w:rFonts w:eastAsia="Times New Roman"/>
          <w:sz w:val="24"/>
          <w:szCs w:val="24"/>
        </w:rPr>
        <w:t xml:space="preserve">Attempts to grant, modify, or revoke access rights, including adding a new user or group, changing user privilege levels, changing file permissions, changing database object permissions, elevation of privileges, modifications of administrative access, firewall rules changes, and user password </w:t>
      </w:r>
      <w:proofErr w:type="gramStart"/>
      <w:r>
        <w:rPr>
          <w:rFonts w:eastAsia="Times New Roman"/>
          <w:sz w:val="24"/>
          <w:szCs w:val="24"/>
        </w:rPr>
        <w:t>changes;</w:t>
      </w:r>
      <w:proofErr w:type="gramEnd"/>
    </w:p>
    <w:p w14:paraId="06F9B8E6" w14:textId="77777777" w:rsidR="008431F1" w:rsidRDefault="008431F1">
      <w:pPr>
        <w:spacing w:line="3" w:lineRule="exact"/>
        <w:rPr>
          <w:rFonts w:eastAsia="Times New Roman"/>
          <w:sz w:val="24"/>
          <w:szCs w:val="24"/>
        </w:rPr>
      </w:pPr>
    </w:p>
    <w:p w14:paraId="35370DF9" w14:textId="77777777" w:rsidR="008431F1" w:rsidRDefault="00000000">
      <w:pPr>
        <w:numPr>
          <w:ilvl w:val="0"/>
          <w:numId w:val="2"/>
        </w:numPr>
        <w:tabs>
          <w:tab w:val="left" w:pos="800"/>
        </w:tabs>
        <w:ind w:left="800" w:hanging="244"/>
        <w:rPr>
          <w:rFonts w:eastAsia="Times New Roman"/>
          <w:sz w:val="24"/>
          <w:szCs w:val="24"/>
        </w:rPr>
      </w:pPr>
      <w:r>
        <w:rPr>
          <w:rFonts w:eastAsia="Times New Roman"/>
          <w:sz w:val="24"/>
          <w:szCs w:val="24"/>
        </w:rPr>
        <w:t>All access to audit logs</w:t>
      </w:r>
    </w:p>
    <w:p w14:paraId="1C1FC8B3" w14:textId="77777777" w:rsidR="008431F1" w:rsidRDefault="00000000">
      <w:pPr>
        <w:numPr>
          <w:ilvl w:val="0"/>
          <w:numId w:val="2"/>
        </w:numPr>
        <w:tabs>
          <w:tab w:val="left" w:pos="800"/>
        </w:tabs>
        <w:ind w:left="800" w:hanging="244"/>
        <w:rPr>
          <w:rFonts w:eastAsia="Times New Roman"/>
          <w:sz w:val="24"/>
          <w:szCs w:val="24"/>
        </w:rPr>
      </w:pPr>
      <w:r>
        <w:rPr>
          <w:rFonts w:eastAsia="Times New Roman"/>
          <w:sz w:val="24"/>
          <w:szCs w:val="24"/>
        </w:rPr>
        <w:t>initialization of new audit logs, all starting, stopping, or pausing of the existing audit logs.</w:t>
      </w:r>
    </w:p>
    <w:p w14:paraId="0A633A32" w14:textId="77777777" w:rsidR="008431F1" w:rsidRDefault="00000000">
      <w:pPr>
        <w:numPr>
          <w:ilvl w:val="0"/>
          <w:numId w:val="2"/>
        </w:numPr>
        <w:tabs>
          <w:tab w:val="left" w:pos="800"/>
        </w:tabs>
        <w:ind w:left="800" w:hanging="244"/>
        <w:rPr>
          <w:rFonts w:eastAsia="Times New Roman"/>
          <w:sz w:val="24"/>
          <w:szCs w:val="24"/>
        </w:rPr>
      </w:pPr>
      <w:r>
        <w:rPr>
          <w:rFonts w:eastAsia="Times New Roman"/>
          <w:sz w:val="24"/>
          <w:szCs w:val="24"/>
        </w:rPr>
        <w:t>Creation and deletion of system-level objects;</w:t>
      </w:r>
    </w:p>
    <w:p w14:paraId="1BBC485D" w14:textId="77777777" w:rsidR="008431F1" w:rsidRDefault="00000000">
      <w:pPr>
        <w:numPr>
          <w:ilvl w:val="0"/>
          <w:numId w:val="2"/>
        </w:numPr>
        <w:tabs>
          <w:tab w:val="left" w:pos="800"/>
        </w:tabs>
        <w:ind w:left="800" w:right="220" w:hanging="244"/>
        <w:rPr>
          <w:rFonts w:eastAsia="Times New Roman"/>
          <w:sz w:val="24"/>
          <w:szCs w:val="24"/>
        </w:rPr>
      </w:pPr>
      <w:r>
        <w:rPr>
          <w:rFonts w:eastAsia="Times New Roman"/>
          <w:sz w:val="24"/>
          <w:szCs w:val="24"/>
        </w:rPr>
        <w:t>System, network, or services configuration changes, including installation of software patches and updates, or other installed software changes;</w:t>
      </w:r>
    </w:p>
    <w:p w14:paraId="2130D41B" w14:textId="77777777" w:rsidR="008431F1" w:rsidRDefault="00000000">
      <w:pPr>
        <w:numPr>
          <w:ilvl w:val="0"/>
          <w:numId w:val="2"/>
        </w:numPr>
        <w:tabs>
          <w:tab w:val="left" w:pos="800"/>
        </w:tabs>
        <w:ind w:left="800" w:hanging="244"/>
        <w:rPr>
          <w:rFonts w:eastAsia="Times New Roman"/>
          <w:sz w:val="24"/>
          <w:szCs w:val="24"/>
        </w:rPr>
      </w:pPr>
      <w:r>
        <w:rPr>
          <w:rFonts w:eastAsia="Times New Roman"/>
          <w:sz w:val="24"/>
          <w:szCs w:val="24"/>
        </w:rPr>
        <w:t>Application process startup, shutdown, or restart;</w:t>
      </w:r>
    </w:p>
    <w:p w14:paraId="6945CBC0" w14:textId="77777777" w:rsidR="008431F1" w:rsidRDefault="00000000">
      <w:pPr>
        <w:numPr>
          <w:ilvl w:val="0"/>
          <w:numId w:val="2"/>
        </w:numPr>
        <w:tabs>
          <w:tab w:val="left" w:pos="800"/>
        </w:tabs>
        <w:ind w:left="800" w:right="20" w:hanging="244"/>
        <w:rPr>
          <w:rFonts w:eastAsia="Times New Roman"/>
          <w:sz w:val="24"/>
          <w:szCs w:val="24"/>
        </w:rPr>
      </w:pPr>
      <w:r>
        <w:rPr>
          <w:rFonts w:eastAsia="Times New Roman"/>
          <w:sz w:val="24"/>
          <w:szCs w:val="24"/>
        </w:rPr>
        <w:t>Application process abort, failure, or abnormal end, especially due to resource exhaustion or reaching a resource limit or threshold (such as for CPU, memory, network connections, network bandwidth, disk space, or other resources), the failure of network services such as DHCP or DNS, or hardware fault; and</w:t>
      </w:r>
    </w:p>
    <w:p w14:paraId="35A66A94" w14:textId="77777777" w:rsidR="008431F1" w:rsidRDefault="00000000">
      <w:pPr>
        <w:numPr>
          <w:ilvl w:val="0"/>
          <w:numId w:val="2"/>
        </w:numPr>
        <w:tabs>
          <w:tab w:val="left" w:pos="800"/>
        </w:tabs>
        <w:spacing w:line="269" w:lineRule="auto"/>
        <w:ind w:left="800" w:right="460" w:hanging="244"/>
        <w:jc w:val="both"/>
        <w:rPr>
          <w:rFonts w:eastAsia="Times New Roman"/>
          <w:sz w:val="23"/>
          <w:szCs w:val="23"/>
        </w:rPr>
      </w:pPr>
      <w:r>
        <w:rPr>
          <w:rFonts w:eastAsia="Times New Roman"/>
          <w:sz w:val="23"/>
          <w:szCs w:val="23"/>
        </w:rPr>
        <w:t>Detection of suspicious/malicious activity such as from an intrusion detection or prevention system (IDS/IPS), web application firewalls, anti-malware system, or anti-spyware system.</w:t>
      </w:r>
    </w:p>
    <w:p w14:paraId="4C5383D6" w14:textId="77777777" w:rsidR="008431F1" w:rsidRDefault="008431F1">
      <w:pPr>
        <w:spacing w:line="202" w:lineRule="exact"/>
        <w:rPr>
          <w:sz w:val="20"/>
          <w:szCs w:val="20"/>
        </w:rPr>
      </w:pPr>
    </w:p>
    <w:p w14:paraId="3AF57AF0" w14:textId="77777777" w:rsidR="008431F1" w:rsidRDefault="00000000">
      <w:pPr>
        <w:spacing w:line="255" w:lineRule="auto"/>
        <w:ind w:right="220"/>
        <w:rPr>
          <w:sz w:val="20"/>
          <w:szCs w:val="20"/>
        </w:rPr>
      </w:pPr>
      <w:r>
        <w:rPr>
          <w:rFonts w:eastAsia="Times New Roman"/>
          <w:sz w:val="24"/>
          <w:szCs w:val="24"/>
        </w:rPr>
        <w:t>[If a Cloud Service Customer], Paradigm Software Technologies, Inc. DBA Nexelus to assess whether the logging capabilities provided by the cloud service provider are sufficient, or if additional logging capabilities need to be implemented.</w:t>
      </w:r>
    </w:p>
    <w:p w14:paraId="767A2CFD" w14:textId="77777777" w:rsidR="008431F1" w:rsidRDefault="008431F1">
      <w:pPr>
        <w:spacing w:line="209" w:lineRule="exact"/>
        <w:rPr>
          <w:sz w:val="20"/>
          <w:szCs w:val="20"/>
        </w:rPr>
      </w:pPr>
    </w:p>
    <w:p w14:paraId="481CE404" w14:textId="77777777" w:rsidR="008431F1" w:rsidRDefault="00000000">
      <w:pPr>
        <w:rPr>
          <w:sz w:val="20"/>
          <w:szCs w:val="20"/>
        </w:rPr>
      </w:pPr>
      <w:r>
        <w:rPr>
          <w:rFonts w:eastAsia="Times New Roman"/>
          <w:b/>
          <w:bCs/>
          <w:sz w:val="24"/>
          <w:szCs w:val="24"/>
        </w:rPr>
        <w:t>Log Elements</w:t>
      </w:r>
    </w:p>
    <w:p w14:paraId="17643BE8" w14:textId="77777777" w:rsidR="008431F1" w:rsidRDefault="008431F1">
      <w:pPr>
        <w:spacing w:line="276" w:lineRule="exact"/>
        <w:rPr>
          <w:sz w:val="20"/>
          <w:szCs w:val="20"/>
        </w:rPr>
      </w:pPr>
    </w:p>
    <w:p w14:paraId="7B5AED92" w14:textId="77777777" w:rsidR="008431F1" w:rsidRDefault="00000000">
      <w:pPr>
        <w:spacing w:line="271" w:lineRule="auto"/>
        <w:ind w:right="240"/>
        <w:rPr>
          <w:sz w:val="20"/>
          <w:szCs w:val="20"/>
        </w:rPr>
      </w:pPr>
      <w:r>
        <w:rPr>
          <w:rFonts w:eastAsia="Times New Roman"/>
          <w:sz w:val="24"/>
          <w:szCs w:val="24"/>
        </w:rPr>
        <w:t>Each log will identify or contain at least the following elements, directly or indirectly (unambiguously inferred):</w:t>
      </w:r>
    </w:p>
    <w:p w14:paraId="6A590661" w14:textId="77777777" w:rsidR="008431F1" w:rsidRDefault="008431F1">
      <w:pPr>
        <w:spacing w:line="198" w:lineRule="exact"/>
        <w:rPr>
          <w:sz w:val="20"/>
          <w:szCs w:val="20"/>
        </w:rPr>
      </w:pPr>
    </w:p>
    <w:p w14:paraId="74569951" w14:textId="77777777" w:rsidR="008431F1" w:rsidRDefault="00000000">
      <w:pPr>
        <w:numPr>
          <w:ilvl w:val="0"/>
          <w:numId w:val="3"/>
        </w:numPr>
        <w:tabs>
          <w:tab w:val="left" w:pos="800"/>
        </w:tabs>
        <w:spacing w:line="251" w:lineRule="auto"/>
        <w:ind w:left="800" w:right="380" w:hanging="244"/>
        <w:rPr>
          <w:rFonts w:eastAsia="Times New Roman"/>
          <w:sz w:val="24"/>
          <w:szCs w:val="24"/>
        </w:rPr>
      </w:pPr>
      <w:r>
        <w:rPr>
          <w:rFonts w:eastAsia="Times New Roman"/>
          <w:sz w:val="24"/>
          <w:szCs w:val="24"/>
        </w:rPr>
        <w:t>Type of action - examples include authorize, create, read, update, delete, and accept network connection, including whether it was a successful or failed action.</w:t>
      </w:r>
    </w:p>
    <w:p w14:paraId="3944AFB6" w14:textId="77777777" w:rsidR="008431F1" w:rsidRDefault="00000000">
      <w:pPr>
        <w:numPr>
          <w:ilvl w:val="0"/>
          <w:numId w:val="3"/>
        </w:numPr>
        <w:tabs>
          <w:tab w:val="left" w:pos="800"/>
        </w:tabs>
        <w:ind w:left="800" w:right="380" w:hanging="244"/>
        <w:rPr>
          <w:rFonts w:eastAsia="Times New Roman"/>
          <w:sz w:val="24"/>
          <w:szCs w:val="24"/>
        </w:rPr>
      </w:pPr>
      <w:r>
        <w:rPr>
          <w:rFonts w:eastAsia="Times New Roman"/>
          <w:sz w:val="24"/>
          <w:szCs w:val="24"/>
        </w:rPr>
        <w:t>Subsystem performing the action - examples include process or transaction name, process or transaction identifier.</w:t>
      </w:r>
    </w:p>
    <w:p w14:paraId="1B15B98D" w14:textId="77777777" w:rsidR="008431F1" w:rsidRDefault="00000000">
      <w:pPr>
        <w:numPr>
          <w:ilvl w:val="0"/>
          <w:numId w:val="3"/>
        </w:numPr>
        <w:tabs>
          <w:tab w:val="left" w:pos="800"/>
        </w:tabs>
        <w:ind w:left="800" w:right="260" w:hanging="244"/>
        <w:rPr>
          <w:rFonts w:eastAsia="Times New Roman"/>
          <w:sz w:val="24"/>
          <w:szCs w:val="24"/>
        </w:rPr>
      </w:pPr>
      <w:r>
        <w:rPr>
          <w:rFonts w:eastAsia="Times New Roman"/>
          <w:sz w:val="24"/>
          <w:szCs w:val="24"/>
        </w:rPr>
        <w:t>Identifiers (as many as available) for the subject requesting the action - examples include user name, computer name, IP address, and MAC address. Note that such identifiers should be standardized in order to facilitate log correlation.</w:t>
      </w:r>
    </w:p>
    <w:p w14:paraId="2B7C274C" w14:textId="77777777" w:rsidR="008431F1" w:rsidRDefault="00000000">
      <w:pPr>
        <w:numPr>
          <w:ilvl w:val="1"/>
          <w:numId w:val="3"/>
        </w:numPr>
        <w:tabs>
          <w:tab w:val="left" w:pos="1600"/>
        </w:tabs>
        <w:spacing w:line="239" w:lineRule="auto"/>
        <w:ind w:left="1600" w:right="200" w:hanging="245"/>
        <w:rPr>
          <w:rFonts w:eastAsia="Times New Roman"/>
          <w:sz w:val="24"/>
          <w:szCs w:val="24"/>
        </w:rPr>
      </w:pPr>
      <w:r>
        <w:rPr>
          <w:rFonts w:eastAsia="Times New Roman"/>
          <w:sz w:val="24"/>
          <w:szCs w:val="24"/>
        </w:rPr>
        <w:t>In the case of sharing logs with third parties (including auditors), the use of identifiers containing PII will be limited to:</w:t>
      </w:r>
    </w:p>
    <w:p w14:paraId="54FC569D" w14:textId="77777777" w:rsidR="008431F1" w:rsidRDefault="008431F1">
      <w:pPr>
        <w:spacing w:line="2" w:lineRule="exact"/>
        <w:rPr>
          <w:rFonts w:eastAsia="Times New Roman"/>
          <w:sz w:val="24"/>
          <w:szCs w:val="24"/>
        </w:rPr>
      </w:pPr>
    </w:p>
    <w:p w14:paraId="6F93B43A" w14:textId="77777777" w:rsidR="008431F1" w:rsidRDefault="00000000">
      <w:pPr>
        <w:numPr>
          <w:ilvl w:val="0"/>
          <w:numId w:val="3"/>
        </w:numPr>
        <w:tabs>
          <w:tab w:val="left" w:pos="800"/>
        </w:tabs>
        <w:spacing w:line="250" w:lineRule="auto"/>
        <w:ind w:left="800" w:right="60" w:hanging="244"/>
        <w:jc w:val="both"/>
        <w:rPr>
          <w:rFonts w:eastAsia="Times New Roman"/>
          <w:sz w:val="23"/>
          <w:szCs w:val="23"/>
        </w:rPr>
      </w:pPr>
      <w:r>
        <w:rPr>
          <w:rFonts w:eastAsia="Times New Roman"/>
          <w:sz w:val="23"/>
          <w:szCs w:val="23"/>
        </w:rPr>
        <w:t>Identifiers (as many as available) for the object the action was performed on - examples include file names accessed, unique identifiers of records accessed in a database, query parameters used to determine records accessed in a database, computer name, IP address, and MAC address.</w:t>
      </w:r>
    </w:p>
    <w:p w14:paraId="10760431" w14:textId="77777777" w:rsidR="008431F1" w:rsidRDefault="008431F1">
      <w:pPr>
        <w:spacing w:line="1" w:lineRule="exact"/>
        <w:rPr>
          <w:rFonts w:eastAsia="Times New Roman"/>
          <w:sz w:val="23"/>
          <w:szCs w:val="23"/>
        </w:rPr>
      </w:pPr>
    </w:p>
    <w:p w14:paraId="1A8B8DAA" w14:textId="77777777" w:rsidR="008431F1" w:rsidRDefault="00000000">
      <w:pPr>
        <w:ind w:left="800"/>
        <w:rPr>
          <w:rFonts w:eastAsia="Times New Roman"/>
          <w:sz w:val="23"/>
          <w:szCs w:val="23"/>
        </w:rPr>
      </w:pPr>
      <w:r>
        <w:rPr>
          <w:rFonts w:eastAsia="Times New Roman"/>
          <w:sz w:val="24"/>
          <w:szCs w:val="24"/>
        </w:rPr>
        <w:t>Note that such identifiers should be standardized in order to facilitate log correlation.</w:t>
      </w:r>
    </w:p>
    <w:p w14:paraId="76C67FA2" w14:textId="77777777" w:rsidR="008431F1" w:rsidRDefault="00000000">
      <w:pPr>
        <w:numPr>
          <w:ilvl w:val="0"/>
          <w:numId w:val="3"/>
        </w:numPr>
        <w:tabs>
          <w:tab w:val="left" w:pos="800"/>
        </w:tabs>
        <w:ind w:left="800" w:hanging="244"/>
        <w:rPr>
          <w:rFonts w:eastAsia="Times New Roman"/>
          <w:sz w:val="24"/>
          <w:szCs w:val="24"/>
        </w:rPr>
      </w:pPr>
      <w:r>
        <w:rPr>
          <w:rFonts w:eastAsia="Times New Roman"/>
          <w:sz w:val="24"/>
          <w:szCs w:val="24"/>
        </w:rPr>
        <w:t>Before and after values when action involves updating a data element, if feasible.</w:t>
      </w:r>
    </w:p>
    <w:p w14:paraId="381B51A1" w14:textId="77777777" w:rsidR="008431F1" w:rsidRDefault="00000000">
      <w:pPr>
        <w:numPr>
          <w:ilvl w:val="0"/>
          <w:numId w:val="3"/>
        </w:numPr>
        <w:tabs>
          <w:tab w:val="left" w:pos="800"/>
        </w:tabs>
        <w:spacing w:line="239" w:lineRule="auto"/>
        <w:ind w:left="800" w:right="540" w:hanging="244"/>
        <w:rPr>
          <w:rFonts w:eastAsia="Times New Roman"/>
          <w:sz w:val="24"/>
          <w:szCs w:val="24"/>
        </w:rPr>
      </w:pPr>
      <w:r>
        <w:rPr>
          <w:rFonts w:eastAsia="Times New Roman"/>
          <w:sz w:val="24"/>
          <w:szCs w:val="24"/>
        </w:rPr>
        <w:t>Date and time the action was performed, including relevant time-zone information if not in Coordinated Universal Time.</w:t>
      </w:r>
    </w:p>
    <w:p w14:paraId="0B1756FF" w14:textId="77777777" w:rsidR="008431F1" w:rsidRDefault="008431F1">
      <w:pPr>
        <w:spacing w:line="2" w:lineRule="exact"/>
        <w:rPr>
          <w:rFonts w:eastAsia="Times New Roman"/>
          <w:sz w:val="24"/>
          <w:szCs w:val="24"/>
        </w:rPr>
      </w:pPr>
    </w:p>
    <w:p w14:paraId="19712F62" w14:textId="77777777" w:rsidR="008431F1" w:rsidRDefault="00000000">
      <w:pPr>
        <w:numPr>
          <w:ilvl w:val="0"/>
          <w:numId w:val="3"/>
        </w:numPr>
        <w:tabs>
          <w:tab w:val="left" w:pos="800"/>
        </w:tabs>
        <w:ind w:left="800" w:hanging="244"/>
        <w:rPr>
          <w:rFonts w:eastAsia="Times New Roman"/>
          <w:sz w:val="24"/>
          <w:szCs w:val="24"/>
        </w:rPr>
      </w:pPr>
      <w:r>
        <w:rPr>
          <w:rFonts w:eastAsia="Times New Roman"/>
          <w:sz w:val="24"/>
          <w:szCs w:val="24"/>
        </w:rPr>
        <w:t>Whether the action was allowed or denied by access-control mechanisms.</w:t>
      </w:r>
    </w:p>
    <w:p w14:paraId="263385AA" w14:textId="77777777" w:rsidR="008431F1" w:rsidRDefault="00000000">
      <w:pPr>
        <w:numPr>
          <w:ilvl w:val="0"/>
          <w:numId w:val="3"/>
        </w:numPr>
        <w:tabs>
          <w:tab w:val="left" w:pos="800"/>
        </w:tabs>
        <w:spacing w:line="248" w:lineRule="auto"/>
        <w:ind w:left="800" w:hanging="244"/>
        <w:rPr>
          <w:rFonts w:eastAsia="Times New Roman"/>
          <w:sz w:val="24"/>
          <w:szCs w:val="24"/>
        </w:rPr>
      </w:pPr>
      <w:r>
        <w:rPr>
          <w:rFonts w:eastAsia="Times New Roman"/>
          <w:sz w:val="24"/>
          <w:szCs w:val="24"/>
        </w:rPr>
        <w:t>Description and/or reason-codes of why the action was denied by the access-control mechanism, if applicable.</w:t>
      </w:r>
    </w:p>
    <w:p w14:paraId="219B940A" w14:textId="77777777" w:rsidR="008431F1" w:rsidRDefault="008431F1">
      <w:pPr>
        <w:spacing w:line="217" w:lineRule="exact"/>
        <w:rPr>
          <w:sz w:val="20"/>
          <w:szCs w:val="20"/>
        </w:rPr>
      </w:pPr>
    </w:p>
    <w:p w14:paraId="688B0FD5" w14:textId="77777777" w:rsidR="008431F1" w:rsidRDefault="00000000">
      <w:pPr>
        <w:rPr>
          <w:sz w:val="20"/>
          <w:szCs w:val="20"/>
        </w:rPr>
      </w:pPr>
      <w:r>
        <w:rPr>
          <w:rFonts w:eastAsia="Times New Roman"/>
          <w:b/>
          <w:bCs/>
          <w:sz w:val="24"/>
          <w:szCs w:val="24"/>
        </w:rPr>
        <w:lastRenderedPageBreak/>
        <w:t>Clock Synchronization</w:t>
      </w:r>
    </w:p>
    <w:p w14:paraId="39EB542B" w14:textId="77777777" w:rsidR="008431F1" w:rsidRDefault="008431F1">
      <w:pPr>
        <w:spacing w:line="276" w:lineRule="exact"/>
        <w:rPr>
          <w:sz w:val="20"/>
          <w:szCs w:val="20"/>
        </w:rPr>
      </w:pPr>
    </w:p>
    <w:p w14:paraId="1408BDC8" w14:textId="77777777" w:rsidR="008431F1" w:rsidRDefault="00000000">
      <w:pPr>
        <w:ind w:left="560"/>
        <w:rPr>
          <w:sz w:val="20"/>
          <w:szCs w:val="20"/>
        </w:rPr>
      </w:pPr>
      <w:r>
        <w:rPr>
          <w:rFonts w:eastAsia="Times New Roman"/>
          <w:sz w:val="24"/>
          <w:szCs w:val="24"/>
        </w:rPr>
        <w:t>•  To ensure the accuracy of system logs, system clocks and time will be synchronized using time-</w:t>
      </w:r>
    </w:p>
    <w:p w14:paraId="2E655210" w14:textId="77777777" w:rsidR="008431F1" w:rsidRDefault="008431F1">
      <w:pPr>
        <w:sectPr w:rsidR="008431F1">
          <w:pgSz w:w="12240" w:h="15840"/>
          <w:pgMar w:top="1059" w:right="1100" w:bottom="737" w:left="1080" w:header="0" w:footer="0" w:gutter="0"/>
          <w:cols w:space="720" w:equalWidth="0">
            <w:col w:w="10060"/>
          </w:cols>
        </w:sectPr>
      </w:pPr>
    </w:p>
    <w:p w14:paraId="0009F054" w14:textId="77777777" w:rsidR="008431F1" w:rsidRDefault="00000000">
      <w:pPr>
        <w:ind w:left="800"/>
        <w:rPr>
          <w:sz w:val="20"/>
          <w:szCs w:val="20"/>
        </w:rPr>
      </w:pPr>
      <w:bookmarkStart w:id="30" w:name="page3"/>
      <w:bookmarkEnd w:id="30"/>
      <w:r>
        <w:rPr>
          <w:rFonts w:eastAsia="Times New Roman"/>
          <w:sz w:val="24"/>
          <w:szCs w:val="24"/>
        </w:rPr>
        <w:lastRenderedPageBreak/>
        <w:t>synchronization technology.</w:t>
      </w:r>
    </w:p>
    <w:p w14:paraId="1855890E" w14:textId="77777777" w:rsidR="008431F1" w:rsidRDefault="008431F1">
      <w:pPr>
        <w:spacing w:line="26" w:lineRule="exact"/>
        <w:rPr>
          <w:sz w:val="20"/>
          <w:szCs w:val="20"/>
        </w:rPr>
      </w:pPr>
    </w:p>
    <w:p w14:paraId="24779CF4" w14:textId="77777777" w:rsidR="008431F1" w:rsidRDefault="00000000">
      <w:pPr>
        <w:numPr>
          <w:ilvl w:val="0"/>
          <w:numId w:val="4"/>
        </w:numPr>
        <w:tabs>
          <w:tab w:val="left" w:pos="800"/>
        </w:tabs>
        <w:ind w:left="800" w:right="60" w:hanging="244"/>
        <w:rPr>
          <w:rFonts w:eastAsia="Times New Roman"/>
          <w:sz w:val="24"/>
          <w:szCs w:val="24"/>
        </w:rPr>
      </w:pPr>
      <w:r>
        <w:rPr>
          <w:rFonts w:eastAsia="Times New Roman"/>
          <w:sz w:val="24"/>
          <w:szCs w:val="24"/>
        </w:rPr>
        <w:t>The system will also ensure clock synchronization for the accuracy of audit logs. Time received from external sources will be based on International Atomic Time or Coordinated Universal Time (UTC). A network time protocol will be used to keep all of the servers in synchronization with a central time server.</w:t>
      </w:r>
    </w:p>
    <w:p w14:paraId="1BCD0CFC" w14:textId="77777777" w:rsidR="008431F1" w:rsidRDefault="00000000">
      <w:pPr>
        <w:numPr>
          <w:ilvl w:val="0"/>
          <w:numId w:val="4"/>
        </w:numPr>
        <w:tabs>
          <w:tab w:val="left" w:pos="800"/>
        </w:tabs>
        <w:spacing w:line="248" w:lineRule="auto"/>
        <w:ind w:left="800" w:hanging="244"/>
        <w:rPr>
          <w:rFonts w:eastAsia="Times New Roman"/>
          <w:sz w:val="24"/>
          <w:szCs w:val="24"/>
        </w:rPr>
      </w:pPr>
      <w:r>
        <w:rPr>
          <w:rFonts w:eastAsia="Times New Roman"/>
          <w:sz w:val="24"/>
          <w:szCs w:val="24"/>
        </w:rPr>
        <w:t>Time synchronization settings and data will be restricted to only personnel with a business need. Any changes to time settings on critical systems will be logged, monitored, and reviewed.</w:t>
      </w:r>
    </w:p>
    <w:p w14:paraId="2477E6BB" w14:textId="77777777" w:rsidR="008431F1" w:rsidRDefault="008431F1">
      <w:pPr>
        <w:spacing w:line="217" w:lineRule="exact"/>
        <w:rPr>
          <w:sz w:val="20"/>
          <w:szCs w:val="20"/>
        </w:rPr>
      </w:pPr>
    </w:p>
    <w:p w14:paraId="26DB5CD7" w14:textId="77777777" w:rsidR="008431F1" w:rsidRDefault="00000000">
      <w:pPr>
        <w:rPr>
          <w:sz w:val="20"/>
          <w:szCs w:val="20"/>
        </w:rPr>
      </w:pPr>
      <w:r>
        <w:rPr>
          <w:rFonts w:eastAsia="Times New Roman"/>
          <w:b/>
          <w:bCs/>
          <w:sz w:val="24"/>
          <w:szCs w:val="24"/>
        </w:rPr>
        <w:t>Protection of Audit Logs</w:t>
      </w:r>
    </w:p>
    <w:p w14:paraId="488573D4" w14:textId="77777777" w:rsidR="008431F1" w:rsidRDefault="008431F1">
      <w:pPr>
        <w:spacing w:line="276" w:lineRule="exact"/>
        <w:rPr>
          <w:sz w:val="20"/>
          <w:szCs w:val="20"/>
        </w:rPr>
      </w:pPr>
    </w:p>
    <w:p w14:paraId="42B9700C" w14:textId="77777777" w:rsidR="008431F1" w:rsidRDefault="00000000">
      <w:pPr>
        <w:spacing w:line="271" w:lineRule="auto"/>
        <w:ind w:right="560"/>
        <w:rPr>
          <w:sz w:val="20"/>
          <w:szCs w:val="20"/>
        </w:rPr>
      </w:pPr>
      <w:r>
        <w:rPr>
          <w:rFonts w:eastAsia="Times New Roman"/>
          <w:sz w:val="24"/>
          <w:szCs w:val="24"/>
        </w:rPr>
        <w:t>To safeguard and prevent manipulation of logs by individuals with elevated access or unauthorized users, the following will be implemented where appropriate and possible:</w:t>
      </w:r>
    </w:p>
    <w:p w14:paraId="5F0C42A4" w14:textId="77777777" w:rsidR="008431F1" w:rsidRDefault="008431F1">
      <w:pPr>
        <w:spacing w:line="198" w:lineRule="exact"/>
        <w:rPr>
          <w:sz w:val="20"/>
          <w:szCs w:val="20"/>
        </w:rPr>
      </w:pPr>
    </w:p>
    <w:p w14:paraId="746575F3" w14:textId="77777777" w:rsidR="008431F1" w:rsidRDefault="00000000">
      <w:pPr>
        <w:numPr>
          <w:ilvl w:val="0"/>
          <w:numId w:val="5"/>
        </w:numPr>
        <w:tabs>
          <w:tab w:val="left" w:pos="800"/>
        </w:tabs>
        <w:ind w:left="800" w:hanging="244"/>
        <w:rPr>
          <w:rFonts w:eastAsia="Times New Roman"/>
          <w:sz w:val="24"/>
          <w:szCs w:val="24"/>
        </w:rPr>
      </w:pPr>
      <w:r>
        <w:rPr>
          <w:rFonts w:eastAsia="Times New Roman"/>
          <w:sz w:val="24"/>
          <w:szCs w:val="24"/>
        </w:rPr>
        <w:t>Read access to audit logs files will be limited to those with a job-related need.</w:t>
      </w:r>
    </w:p>
    <w:p w14:paraId="736AEC73" w14:textId="77777777" w:rsidR="008431F1" w:rsidRDefault="008431F1">
      <w:pPr>
        <w:spacing w:line="26" w:lineRule="exact"/>
        <w:rPr>
          <w:rFonts w:eastAsia="Times New Roman"/>
          <w:sz w:val="24"/>
          <w:szCs w:val="24"/>
        </w:rPr>
      </w:pPr>
    </w:p>
    <w:p w14:paraId="67FDFDAC" w14:textId="77777777" w:rsidR="008431F1" w:rsidRDefault="00000000">
      <w:pPr>
        <w:numPr>
          <w:ilvl w:val="0"/>
          <w:numId w:val="5"/>
        </w:numPr>
        <w:tabs>
          <w:tab w:val="left" w:pos="800"/>
        </w:tabs>
        <w:ind w:left="800" w:hanging="244"/>
        <w:rPr>
          <w:rFonts w:eastAsia="Times New Roman"/>
          <w:sz w:val="24"/>
          <w:szCs w:val="24"/>
        </w:rPr>
      </w:pPr>
      <w:r>
        <w:rPr>
          <w:rFonts w:eastAsia="Times New Roman"/>
          <w:sz w:val="24"/>
          <w:szCs w:val="24"/>
        </w:rPr>
        <w:t>Audit log files will be protected to prevent modifications by individuals.</w:t>
      </w:r>
    </w:p>
    <w:p w14:paraId="15F9A01B" w14:textId="77777777" w:rsidR="008431F1" w:rsidRDefault="00000000">
      <w:pPr>
        <w:numPr>
          <w:ilvl w:val="0"/>
          <w:numId w:val="5"/>
        </w:numPr>
        <w:tabs>
          <w:tab w:val="left" w:pos="800"/>
        </w:tabs>
        <w:ind w:left="800" w:hanging="244"/>
        <w:rPr>
          <w:rFonts w:eastAsia="Times New Roman"/>
          <w:sz w:val="23"/>
          <w:szCs w:val="23"/>
        </w:rPr>
      </w:pPr>
      <w:r>
        <w:rPr>
          <w:rFonts w:eastAsia="Times New Roman"/>
          <w:sz w:val="23"/>
          <w:szCs w:val="23"/>
        </w:rPr>
        <w:t>System administrators will be restricted from erasing or deactivating logs of their own activities.</w:t>
      </w:r>
    </w:p>
    <w:p w14:paraId="247FDF83" w14:textId="77777777" w:rsidR="008431F1" w:rsidRDefault="008431F1">
      <w:pPr>
        <w:spacing w:line="11" w:lineRule="exact"/>
        <w:rPr>
          <w:rFonts w:eastAsia="Times New Roman"/>
          <w:sz w:val="23"/>
          <w:szCs w:val="23"/>
        </w:rPr>
      </w:pPr>
    </w:p>
    <w:p w14:paraId="58AE64CD" w14:textId="77777777" w:rsidR="008431F1" w:rsidRDefault="00000000">
      <w:pPr>
        <w:numPr>
          <w:ilvl w:val="0"/>
          <w:numId w:val="5"/>
        </w:numPr>
        <w:tabs>
          <w:tab w:val="left" w:pos="800"/>
        </w:tabs>
        <w:ind w:left="800" w:right="220" w:hanging="244"/>
        <w:rPr>
          <w:rFonts w:eastAsia="Times New Roman"/>
          <w:sz w:val="24"/>
          <w:szCs w:val="24"/>
        </w:rPr>
      </w:pPr>
      <w:r>
        <w:rPr>
          <w:rFonts w:eastAsia="Times New Roman"/>
          <w:sz w:val="24"/>
          <w:szCs w:val="24"/>
        </w:rPr>
        <w:t>Audit log files, including those for external facing technologies, will be backed up to a secure, central, internal log server or other media outside of the control of a system administrator or operator.</w:t>
      </w:r>
    </w:p>
    <w:p w14:paraId="355DFFDD" w14:textId="77777777" w:rsidR="008431F1" w:rsidRDefault="00000000">
      <w:pPr>
        <w:numPr>
          <w:ilvl w:val="0"/>
          <w:numId w:val="5"/>
        </w:numPr>
        <w:tabs>
          <w:tab w:val="left" w:pos="800"/>
        </w:tabs>
        <w:ind w:left="800" w:right="860" w:hanging="244"/>
        <w:rPr>
          <w:rFonts w:eastAsia="Times New Roman"/>
          <w:sz w:val="24"/>
          <w:szCs w:val="24"/>
        </w:rPr>
      </w:pPr>
      <w:r>
        <w:rPr>
          <w:rFonts w:eastAsia="Times New Roman"/>
          <w:sz w:val="24"/>
          <w:szCs w:val="24"/>
        </w:rPr>
        <w:t>Monitoring system and network administration activities will be performed by using an intrusion detection system managed outside of the control of system and network administrators.</w:t>
      </w:r>
    </w:p>
    <w:p w14:paraId="722D90A2" w14:textId="77777777" w:rsidR="008431F1" w:rsidRDefault="00000000">
      <w:pPr>
        <w:numPr>
          <w:ilvl w:val="0"/>
          <w:numId w:val="5"/>
        </w:numPr>
        <w:tabs>
          <w:tab w:val="left" w:pos="800"/>
        </w:tabs>
        <w:spacing w:line="239" w:lineRule="auto"/>
        <w:ind w:left="800" w:right="220" w:hanging="244"/>
        <w:rPr>
          <w:rFonts w:eastAsia="Times New Roman"/>
          <w:sz w:val="24"/>
          <w:szCs w:val="24"/>
        </w:rPr>
      </w:pPr>
      <w:r>
        <w:rPr>
          <w:rFonts w:eastAsia="Times New Roman"/>
          <w:sz w:val="24"/>
          <w:szCs w:val="24"/>
        </w:rPr>
        <w:t>File integrity monitoring or change-detection mechanisms will be used on audit logs to ensure that existing log data cannot be changed without generating alerts.</w:t>
      </w:r>
    </w:p>
    <w:p w14:paraId="59127E67" w14:textId="77777777" w:rsidR="008431F1" w:rsidRDefault="008431F1">
      <w:pPr>
        <w:spacing w:line="2" w:lineRule="exact"/>
        <w:rPr>
          <w:rFonts w:eastAsia="Times New Roman"/>
          <w:sz w:val="24"/>
          <w:szCs w:val="24"/>
        </w:rPr>
      </w:pPr>
    </w:p>
    <w:p w14:paraId="35881075" w14:textId="77777777" w:rsidR="008431F1" w:rsidRDefault="00000000">
      <w:pPr>
        <w:numPr>
          <w:ilvl w:val="0"/>
          <w:numId w:val="5"/>
        </w:numPr>
        <w:tabs>
          <w:tab w:val="left" w:pos="800"/>
        </w:tabs>
        <w:ind w:left="800" w:hanging="244"/>
        <w:rPr>
          <w:rFonts w:eastAsia="Times New Roman"/>
          <w:sz w:val="24"/>
          <w:szCs w:val="24"/>
        </w:rPr>
      </w:pPr>
      <w:r>
        <w:rPr>
          <w:rFonts w:eastAsia="Times New Roman"/>
          <w:sz w:val="24"/>
          <w:szCs w:val="24"/>
        </w:rPr>
        <w:t>Frequent review of logs to maintain accountability of privileged users.</w:t>
      </w:r>
    </w:p>
    <w:p w14:paraId="3FEC2694" w14:textId="77777777" w:rsidR="008431F1" w:rsidRDefault="00000000">
      <w:pPr>
        <w:numPr>
          <w:ilvl w:val="0"/>
          <w:numId w:val="5"/>
        </w:numPr>
        <w:tabs>
          <w:tab w:val="left" w:pos="800"/>
        </w:tabs>
        <w:spacing w:line="239" w:lineRule="auto"/>
        <w:ind w:left="800" w:right="100" w:hanging="244"/>
        <w:rPr>
          <w:rFonts w:eastAsia="Times New Roman"/>
          <w:sz w:val="24"/>
          <w:szCs w:val="24"/>
        </w:rPr>
      </w:pPr>
      <w:r>
        <w:rPr>
          <w:rFonts w:eastAsia="Times New Roman"/>
          <w:sz w:val="24"/>
          <w:szCs w:val="24"/>
        </w:rPr>
        <w:t>All activities carried out by system administrators and operators will be logged. These logs will be safeguarded and subjected to routine reviews.</w:t>
      </w:r>
    </w:p>
    <w:p w14:paraId="6190DFF1" w14:textId="77777777" w:rsidR="008431F1" w:rsidRDefault="008431F1">
      <w:pPr>
        <w:spacing w:line="2" w:lineRule="exact"/>
        <w:rPr>
          <w:rFonts w:eastAsia="Times New Roman"/>
          <w:sz w:val="24"/>
          <w:szCs w:val="24"/>
        </w:rPr>
      </w:pPr>
    </w:p>
    <w:p w14:paraId="0DEC1B23" w14:textId="77777777" w:rsidR="008431F1" w:rsidRDefault="00000000">
      <w:pPr>
        <w:numPr>
          <w:ilvl w:val="0"/>
          <w:numId w:val="5"/>
        </w:numPr>
        <w:tabs>
          <w:tab w:val="left" w:pos="800"/>
        </w:tabs>
        <w:spacing w:line="248" w:lineRule="auto"/>
        <w:ind w:left="800" w:right="440" w:hanging="244"/>
        <w:rPr>
          <w:rFonts w:eastAsia="Times New Roman"/>
          <w:sz w:val="24"/>
          <w:szCs w:val="24"/>
        </w:rPr>
      </w:pPr>
      <w:r>
        <w:rPr>
          <w:rFonts w:eastAsia="Times New Roman"/>
          <w:sz w:val="24"/>
          <w:szCs w:val="24"/>
        </w:rPr>
        <w:t>In instances where Paradigm Software Technologies, Inc. DBA Nexelus has been delegated privileged operations, the performance of these operations will be logged.</w:t>
      </w:r>
    </w:p>
    <w:p w14:paraId="35D9C77C" w14:textId="77777777" w:rsidR="008431F1" w:rsidRDefault="008431F1">
      <w:pPr>
        <w:spacing w:line="217" w:lineRule="exact"/>
        <w:rPr>
          <w:sz w:val="20"/>
          <w:szCs w:val="20"/>
        </w:rPr>
      </w:pPr>
    </w:p>
    <w:p w14:paraId="7EC6BB9B" w14:textId="77777777" w:rsidR="008431F1" w:rsidRDefault="00000000">
      <w:pPr>
        <w:rPr>
          <w:sz w:val="20"/>
          <w:szCs w:val="20"/>
        </w:rPr>
      </w:pPr>
      <w:r>
        <w:rPr>
          <w:rFonts w:eastAsia="Times New Roman"/>
          <w:b/>
          <w:bCs/>
          <w:sz w:val="24"/>
          <w:szCs w:val="24"/>
        </w:rPr>
        <w:t>Monitoring</w:t>
      </w:r>
    </w:p>
    <w:p w14:paraId="2918282A" w14:textId="77777777" w:rsidR="008431F1" w:rsidRDefault="008431F1">
      <w:pPr>
        <w:spacing w:line="276" w:lineRule="exact"/>
        <w:rPr>
          <w:sz w:val="20"/>
          <w:szCs w:val="20"/>
        </w:rPr>
      </w:pPr>
    </w:p>
    <w:p w14:paraId="1EC99AAB" w14:textId="77777777" w:rsidR="008431F1" w:rsidRDefault="00000000">
      <w:pPr>
        <w:numPr>
          <w:ilvl w:val="0"/>
          <w:numId w:val="6"/>
        </w:numPr>
        <w:tabs>
          <w:tab w:val="left" w:pos="800"/>
        </w:tabs>
        <w:spacing w:line="247" w:lineRule="auto"/>
        <w:ind w:left="800" w:right="360" w:hanging="244"/>
        <w:rPr>
          <w:rFonts w:eastAsia="Times New Roman"/>
          <w:sz w:val="24"/>
          <w:szCs w:val="24"/>
        </w:rPr>
      </w:pPr>
      <w:r>
        <w:rPr>
          <w:rFonts w:eastAsia="Times New Roman"/>
          <w:sz w:val="24"/>
          <w:szCs w:val="24"/>
        </w:rPr>
        <w:t>Failures of critical security control systems will be detected, alerted, and addressed promptly through the monitoring of logs and alerting mechanisms. Critical security control systems include:</w:t>
      </w:r>
    </w:p>
    <w:p w14:paraId="373F4992" w14:textId="77777777" w:rsidR="008431F1" w:rsidRDefault="008431F1">
      <w:pPr>
        <w:spacing w:line="1" w:lineRule="exact"/>
        <w:rPr>
          <w:rFonts w:eastAsia="Times New Roman"/>
          <w:sz w:val="24"/>
          <w:szCs w:val="24"/>
        </w:rPr>
      </w:pPr>
    </w:p>
    <w:p w14:paraId="11F62967" w14:textId="77777777" w:rsidR="008431F1" w:rsidRDefault="00000000">
      <w:pPr>
        <w:numPr>
          <w:ilvl w:val="1"/>
          <w:numId w:val="6"/>
        </w:numPr>
        <w:tabs>
          <w:tab w:val="left" w:pos="1600"/>
        </w:tabs>
        <w:ind w:left="1600" w:hanging="245"/>
        <w:rPr>
          <w:rFonts w:eastAsia="Times New Roman"/>
          <w:sz w:val="24"/>
          <w:szCs w:val="24"/>
        </w:rPr>
      </w:pPr>
      <w:r>
        <w:rPr>
          <w:rFonts w:eastAsia="Times New Roman"/>
          <w:sz w:val="24"/>
          <w:szCs w:val="24"/>
        </w:rPr>
        <w:t>Network security controls.</w:t>
      </w:r>
    </w:p>
    <w:p w14:paraId="2B9F1336" w14:textId="77777777" w:rsidR="008431F1" w:rsidRDefault="00000000">
      <w:pPr>
        <w:numPr>
          <w:ilvl w:val="1"/>
          <w:numId w:val="6"/>
        </w:numPr>
        <w:tabs>
          <w:tab w:val="left" w:pos="1600"/>
        </w:tabs>
        <w:ind w:left="1600" w:hanging="245"/>
        <w:rPr>
          <w:rFonts w:eastAsia="Times New Roman"/>
          <w:sz w:val="24"/>
          <w:szCs w:val="24"/>
        </w:rPr>
      </w:pPr>
      <w:r>
        <w:rPr>
          <w:rFonts w:eastAsia="Times New Roman"/>
          <w:sz w:val="24"/>
          <w:szCs w:val="24"/>
        </w:rPr>
        <w:t>IDS/IPS.</w:t>
      </w:r>
    </w:p>
    <w:p w14:paraId="10B0BA57" w14:textId="77777777" w:rsidR="008431F1" w:rsidRDefault="00000000">
      <w:pPr>
        <w:numPr>
          <w:ilvl w:val="1"/>
          <w:numId w:val="6"/>
        </w:numPr>
        <w:tabs>
          <w:tab w:val="left" w:pos="1600"/>
        </w:tabs>
        <w:ind w:left="1600" w:hanging="245"/>
        <w:rPr>
          <w:rFonts w:eastAsia="Times New Roman"/>
          <w:sz w:val="24"/>
          <w:szCs w:val="24"/>
        </w:rPr>
      </w:pPr>
      <w:r>
        <w:rPr>
          <w:rFonts w:eastAsia="Times New Roman"/>
          <w:sz w:val="24"/>
          <w:szCs w:val="24"/>
        </w:rPr>
        <w:t>Change-detection mechanisms.</w:t>
      </w:r>
    </w:p>
    <w:p w14:paraId="66E9462A" w14:textId="77777777" w:rsidR="008431F1" w:rsidRDefault="00000000">
      <w:pPr>
        <w:numPr>
          <w:ilvl w:val="1"/>
          <w:numId w:val="6"/>
        </w:numPr>
        <w:tabs>
          <w:tab w:val="left" w:pos="1600"/>
        </w:tabs>
        <w:ind w:left="1600" w:hanging="245"/>
        <w:rPr>
          <w:rFonts w:eastAsia="Times New Roman"/>
          <w:sz w:val="24"/>
          <w:szCs w:val="24"/>
        </w:rPr>
      </w:pPr>
      <w:r>
        <w:rPr>
          <w:rFonts w:eastAsia="Times New Roman"/>
          <w:sz w:val="24"/>
          <w:szCs w:val="24"/>
        </w:rPr>
        <w:t>Anti-malware solutions.</w:t>
      </w:r>
    </w:p>
    <w:p w14:paraId="1E3599B1" w14:textId="77777777" w:rsidR="008431F1" w:rsidRDefault="00000000">
      <w:pPr>
        <w:numPr>
          <w:ilvl w:val="1"/>
          <w:numId w:val="6"/>
        </w:numPr>
        <w:tabs>
          <w:tab w:val="left" w:pos="1600"/>
        </w:tabs>
        <w:ind w:left="1600" w:hanging="245"/>
        <w:rPr>
          <w:rFonts w:eastAsia="Times New Roman"/>
          <w:sz w:val="24"/>
          <w:szCs w:val="24"/>
        </w:rPr>
      </w:pPr>
      <w:r>
        <w:rPr>
          <w:rFonts w:eastAsia="Times New Roman"/>
          <w:sz w:val="24"/>
          <w:szCs w:val="24"/>
        </w:rPr>
        <w:t>Physical access controls.</w:t>
      </w:r>
    </w:p>
    <w:p w14:paraId="0955EC60" w14:textId="77777777" w:rsidR="008431F1" w:rsidRDefault="00000000">
      <w:pPr>
        <w:numPr>
          <w:ilvl w:val="1"/>
          <w:numId w:val="6"/>
        </w:numPr>
        <w:tabs>
          <w:tab w:val="left" w:pos="1600"/>
        </w:tabs>
        <w:ind w:left="1600" w:hanging="245"/>
        <w:rPr>
          <w:rFonts w:eastAsia="Times New Roman"/>
          <w:sz w:val="24"/>
          <w:szCs w:val="24"/>
        </w:rPr>
      </w:pPr>
      <w:r>
        <w:rPr>
          <w:rFonts w:eastAsia="Times New Roman"/>
          <w:sz w:val="24"/>
          <w:szCs w:val="24"/>
        </w:rPr>
        <w:t>Logical access controls.</w:t>
      </w:r>
    </w:p>
    <w:p w14:paraId="4059E6E2" w14:textId="77777777" w:rsidR="008431F1" w:rsidRDefault="00000000">
      <w:pPr>
        <w:numPr>
          <w:ilvl w:val="1"/>
          <w:numId w:val="6"/>
        </w:numPr>
        <w:tabs>
          <w:tab w:val="left" w:pos="1600"/>
        </w:tabs>
        <w:ind w:left="1600" w:hanging="245"/>
        <w:rPr>
          <w:rFonts w:eastAsia="Times New Roman"/>
          <w:sz w:val="24"/>
          <w:szCs w:val="24"/>
        </w:rPr>
      </w:pPr>
      <w:r>
        <w:rPr>
          <w:rFonts w:eastAsia="Times New Roman"/>
          <w:sz w:val="24"/>
          <w:szCs w:val="24"/>
        </w:rPr>
        <w:t>Audit logging mechanisms.</w:t>
      </w:r>
    </w:p>
    <w:p w14:paraId="53FB34EE" w14:textId="77777777" w:rsidR="008431F1" w:rsidRDefault="00000000">
      <w:pPr>
        <w:numPr>
          <w:ilvl w:val="1"/>
          <w:numId w:val="6"/>
        </w:numPr>
        <w:tabs>
          <w:tab w:val="left" w:pos="1600"/>
        </w:tabs>
        <w:ind w:left="1600" w:hanging="245"/>
        <w:rPr>
          <w:rFonts w:eastAsia="Times New Roman"/>
          <w:sz w:val="24"/>
          <w:szCs w:val="24"/>
        </w:rPr>
      </w:pPr>
      <w:r>
        <w:rPr>
          <w:rFonts w:eastAsia="Times New Roman"/>
          <w:sz w:val="24"/>
          <w:szCs w:val="24"/>
        </w:rPr>
        <w:t>Segmentation controls.</w:t>
      </w:r>
    </w:p>
    <w:p w14:paraId="672A7D94" w14:textId="77777777" w:rsidR="008431F1" w:rsidRDefault="00000000">
      <w:pPr>
        <w:numPr>
          <w:ilvl w:val="1"/>
          <w:numId w:val="6"/>
        </w:numPr>
        <w:tabs>
          <w:tab w:val="left" w:pos="1600"/>
        </w:tabs>
        <w:ind w:left="1600" w:hanging="245"/>
        <w:rPr>
          <w:rFonts w:eastAsia="Times New Roman"/>
          <w:sz w:val="24"/>
          <w:szCs w:val="24"/>
        </w:rPr>
      </w:pPr>
      <w:r>
        <w:rPr>
          <w:rFonts w:eastAsia="Times New Roman"/>
          <w:sz w:val="24"/>
          <w:szCs w:val="24"/>
        </w:rPr>
        <w:t>Audit log review mechanisms.</w:t>
      </w:r>
    </w:p>
    <w:p w14:paraId="64207EEA" w14:textId="77777777" w:rsidR="008431F1" w:rsidRDefault="00000000">
      <w:pPr>
        <w:numPr>
          <w:ilvl w:val="1"/>
          <w:numId w:val="6"/>
        </w:numPr>
        <w:tabs>
          <w:tab w:val="left" w:pos="1600"/>
        </w:tabs>
        <w:ind w:left="1600" w:hanging="245"/>
        <w:rPr>
          <w:rFonts w:eastAsia="Times New Roman"/>
          <w:sz w:val="24"/>
          <w:szCs w:val="24"/>
        </w:rPr>
      </w:pPr>
      <w:r>
        <w:rPr>
          <w:rFonts w:eastAsia="Times New Roman"/>
          <w:sz w:val="24"/>
          <w:szCs w:val="24"/>
        </w:rPr>
        <w:t>Automated security testing tools.</w:t>
      </w:r>
    </w:p>
    <w:p w14:paraId="4DB1C347" w14:textId="77777777" w:rsidR="008431F1" w:rsidRDefault="00000000">
      <w:pPr>
        <w:numPr>
          <w:ilvl w:val="0"/>
          <w:numId w:val="6"/>
        </w:numPr>
        <w:tabs>
          <w:tab w:val="left" w:pos="800"/>
        </w:tabs>
        <w:ind w:left="800" w:right="140" w:hanging="244"/>
        <w:rPr>
          <w:rFonts w:eastAsia="Times New Roman"/>
          <w:sz w:val="24"/>
          <w:szCs w:val="24"/>
        </w:rPr>
      </w:pPr>
      <w:r>
        <w:rPr>
          <w:rFonts w:eastAsia="Times New Roman"/>
          <w:sz w:val="24"/>
          <w:szCs w:val="24"/>
        </w:rPr>
        <w:t>Failures of any critical security controls systems identified through log monitoring will be responded to promptly in accordance with incident response policies and procedures, including but not limited to:</w:t>
      </w:r>
    </w:p>
    <w:p w14:paraId="379D66B1" w14:textId="77777777" w:rsidR="008431F1" w:rsidRDefault="00000000">
      <w:pPr>
        <w:numPr>
          <w:ilvl w:val="1"/>
          <w:numId w:val="6"/>
        </w:numPr>
        <w:tabs>
          <w:tab w:val="left" w:pos="1600"/>
        </w:tabs>
        <w:ind w:left="1600" w:hanging="245"/>
        <w:rPr>
          <w:rFonts w:eastAsia="Times New Roman"/>
          <w:sz w:val="24"/>
          <w:szCs w:val="24"/>
        </w:rPr>
      </w:pPr>
      <w:r>
        <w:rPr>
          <w:rFonts w:eastAsia="Times New Roman"/>
          <w:sz w:val="24"/>
          <w:szCs w:val="24"/>
        </w:rPr>
        <w:t>Restoring security functions.</w:t>
      </w:r>
    </w:p>
    <w:p w14:paraId="2C795D5B" w14:textId="77777777" w:rsidR="008431F1" w:rsidRDefault="008431F1">
      <w:pPr>
        <w:sectPr w:rsidR="008431F1">
          <w:pgSz w:w="12240" w:h="15840"/>
          <w:pgMar w:top="1059" w:right="1100" w:bottom="703" w:left="1080" w:header="0" w:footer="0" w:gutter="0"/>
          <w:cols w:space="720" w:equalWidth="0">
            <w:col w:w="10060"/>
          </w:cols>
        </w:sectPr>
      </w:pPr>
    </w:p>
    <w:p w14:paraId="46FF49B8" w14:textId="77777777" w:rsidR="008431F1" w:rsidRDefault="00000000">
      <w:pPr>
        <w:numPr>
          <w:ilvl w:val="0"/>
          <w:numId w:val="7"/>
        </w:numPr>
        <w:tabs>
          <w:tab w:val="left" w:pos="1600"/>
        </w:tabs>
        <w:spacing w:line="251" w:lineRule="auto"/>
        <w:ind w:left="1600" w:right="340" w:hanging="245"/>
        <w:rPr>
          <w:rFonts w:eastAsia="Times New Roman"/>
          <w:sz w:val="24"/>
          <w:szCs w:val="24"/>
        </w:rPr>
      </w:pPr>
      <w:bookmarkStart w:id="31" w:name="page4"/>
      <w:bookmarkEnd w:id="31"/>
      <w:r>
        <w:rPr>
          <w:rFonts w:eastAsia="Times New Roman"/>
          <w:sz w:val="24"/>
          <w:szCs w:val="24"/>
        </w:rPr>
        <w:lastRenderedPageBreak/>
        <w:t>Identifying and documenting the duration (date and time from start to end) of the security failure.</w:t>
      </w:r>
    </w:p>
    <w:p w14:paraId="4ABBF3A1" w14:textId="77777777" w:rsidR="008431F1" w:rsidRDefault="00000000">
      <w:pPr>
        <w:numPr>
          <w:ilvl w:val="0"/>
          <w:numId w:val="7"/>
        </w:numPr>
        <w:tabs>
          <w:tab w:val="left" w:pos="1600"/>
        </w:tabs>
        <w:ind w:left="1600" w:right="620" w:hanging="245"/>
        <w:rPr>
          <w:rFonts w:eastAsia="Times New Roman"/>
          <w:sz w:val="24"/>
          <w:szCs w:val="24"/>
        </w:rPr>
      </w:pPr>
      <w:r>
        <w:rPr>
          <w:rFonts w:eastAsia="Times New Roman"/>
          <w:sz w:val="24"/>
          <w:szCs w:val="24"/>
        </w:rPr>
        <w:t>Identifying and documenting the cause(s) of failure and documenting required remediation.</w:t>
      </w:r>
    </w:p>
    <w:p w14:paraId="277E54E3" w14:textId="77777777" w:rsidR="008431F1" w:rsidRDefault="00000000">
      <w:pPr>
        <w:numPr>
          <w:ilvl w:val="0"/>
          <w:numId w:val="7"/>
        </w:numPr>
        <w:tabs>
          <w:tab w:val="left" w:pos="1600"/>
        </w:tabs>
        <w:ind w:left="1600" w:hanging="245"/>
        <w:rPr>
          <w:rFonts w:eastAsia="Times New Roman"/>
          <w:sz w:val="24"/>
          <w:szCs w:val="24"/>
        </w:rPr>
      </w:pPr>
      <w:r>
        <w:rPr>
          <w:rFonts w:eastAsia="Times New Roman"/>
          <w:sz w:val="24"/>
          <w:szCs w:val="24"/>
        </w:rPr>
        <w:t>Identifying and addressing any security issues that arose during the failure.</w:t>
      </w:r>
    </w:p>
    <w:p w14:paraId="348B436F" w14:textId="77777777" w:rsidR="008431F1" w:rsidRDefault="00000000">
      <w:pPr>
        <w:numPr>
          <w:ilvl w:val="0"/>
          <w:numId w:val="7"/>
        </w:numPr>
        <w:tabs>
          <w:tab w:val="left" w:pos="1600"/>
        </w:tabs>
        <w:ind w:left="1600" w:hanging="245"/>
        <w:rPr>
          <w:rFonts w:eastAsia="Times New Roman"/>
          <w:sz w:val="23"/>
          <w:szCs w:val="23"/>
        </w:rPr>
      </w:pPr>
      <w:r>
        <w:rPr>
          <w:rFonts w:eastAsia="Times New Roman"/>
          <w:sz w:val="23"/>
          <w:szCs w:val="23"/>
        </w:rPr>
        <w:t>Determining whether further actions are required as a result of the security failure.</w:t>
      </w:r>
    </w:p>
    <w:p w14:paraId="5DA6D14A" w14:textId="77777777" w:rsidR="008431F1" w:rsidRDefault="008431F1">
      <w:pPr>
        <w:spacing w:line="11" w:lineRule="exact"/>
        <w:rPr>
          <w:rFonts w:eastAsia="Times New Roman"/>
          <w:sz w:val="23"/>
          <w:szCs w:val="23"/>
        </w:rPr>
      </w:pPr>
    </w:p>
    <w:p w14:paraId="63B7E729" w14:textId="77777777" w:rsidR="008431F1" w:rsidRDefault="00000000">
      <w:pPr>
        <w:numPr>
          <w:ilvl w:val="0"/>
          <w:numId w:val="7"/>
        </w:numPr>
        <w:tabs>
          <w:tab w:val="left" w:pos="1600"/>
        </w:tabs>
        <w:ind w:left="1600" w:hanging="245"/>
        <w:rPr>
          <w:rFonts w:eastAsia="Times New Roman"/>
          <w:sz w:val="24"/>
          <w:szCs w:val="24"/>
        </w:rPr>
      </w:pPr>
      <w:r>
        <w:rPr>
          <w:rFonts w:eastAsia="Times New Roman"/>
          <w:sz w:val="24"/>
          <w:szCs w:val="24"/>
        </w:rPr>
        <w:t>Implementing controls to prevent the cause of failure from reoccurring.</w:t>
      </w:r>
    </w:p>
    <w:p w14:paraId="212C0396" w14:textId="77777777" w:rsidR="008431F1" w:rsidRDefault="00000000">
      <w:pPr>
        <w:numPr>
          <w:ilvl w:val="0"/>
          <w:numId w:val="7"/>
        </w:numPr>
        <w:tabs>
          <w:tab w:val="left" w:pos="1600"/>
        </w:tabs>
        <w:ind w:left="1600" w:hanging="245"/>
        <w:rPr>
          <w:rFonts w:eastAsia="Times New Roman"/>
          <w:sz w:val="24"/>
          <w:szCs w:val="24"/>
        </w:rPr>
      </w:pPr>
      <w:r>
        <w:rPr>
          <w:rFonts w:eastAsia="Times New Roman"/>
          <w:sz w:val="24"/>
          <w:szCs w:val="24"/>
        </w:rPr>
        <w:t>Resuming monitoring of security controls.</w:t>
      </w:r>
    </w:p>
    <w:p w14:paraId="3092565A" w14:textId="77777777" w:rsidR="008431F1" w:rsidRDefault="008431F1">
      <w:pPr>
        <w:spacing w:line="243" w:lineRule="exact"/>
        <w:rPr>
          <w:sz w:val="20"/>
          <w:szCs w:val="20"/>
        </w:rPr>
      </w:pPr>
    </w:p>
    <w:p w14:paraId="790791C2" w14:textId="77777777" w:rsidR="008431F1" w:rsidRDefault="00000000">
      <w:pPr>
        <w:rPr>
          <w:sz w:val="20"/>
          <w:szCs w:val="20"/>
        </w:rPr>
      </w:pPr>
      <w:r>
        <w:rPr>
          <w:rFonts w:eastAsia="Times New Roman"/>
          <w:b/>
          <w:bCs/>
          <w:sz w:val="28"/>
          <w:szCs w:val="28"/>
        </w:rPr>
        <w:t>Revision History</w:t>
      </w:r>
    </w:p>
    <w:p w14:paraId="326FC23A" w14:textId="77777777" w:rsidR="008431F1" w:rsidRDefault="00000000">
      <w:pPr>
        <w:spacing w:line="20" w:lineRule="exact"/>
        <w:rPr>
          <w:sz w:val="20"/>
          <w:szCs w:val="20"/>
        </w:rPr>
      </w:pPr>
      <w:r>
        <w:rPr>
          <w:noProof/>
          <w:sz w:val="20"/>
          <w:szCs w:val="20"/>
        </w:rPr>
        <w:drawing>
          <wp:anchor distT="0" distB="0" distL="114300" distR="114300" simplePos="0" relativeHeight="251657216" behindDoc="1" locked="0" layoutInCell="0" allowOverlap="1" wp14:anchorId="314E524A" wp14:editId="24B7A06D">
            <wp:simplePos x="0" y="0"/>
            <wp:positionH relativeFrom="column">
              <wp:posOffset>19050</wp:posOffset>
            </wp:positionH>
            <wp:positionV relativeFrom="paragraph">
              <wp:posOffset>217170</wp:posOffset>
            </wp:positionV>
            <wp:extent cx="4831715" cy="66294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4831715" cy="662940"/>
                    </a:xfrm>
                    <a:prstGeom prst="rect">
                      <a:avLst/>
                    </a:prstGeom>
                    <a:noFill/>
                  </pic:spPr>
                </pic:pic>
              </a:graphicData>
            </a:graphic>
          </wp:anchor>
        </w:drawing>
      </w:r>
    </w:p>
    <w:p w14:paraId="047B0391" w14:textId="77777777" w:rsidR="008431F1" w:rsidRDefault="008431F1">
      <w:pPr>
        <w:spacing w:line="200" w:lineRule="exact"/>
        <w:rPr>
          <w:sz w:val="20"/>
          <w:szCs w:val="20"/>
        </w:rPr>
      </w:pPr>
    </w:p>
    <w:p w14:paraId="7E4472A4" w14:textId="77777777" w:rsidR="008431F1" w:rsidRDefault="008431F1">
      <w:pPr>
        <w:spacing w:line="200" w:lineRule="exact"/>
        <w:rPr>
          <w:sz w:val="20"/>
          <w:szCs w:val="20"/>
        </w:rPr>
      </w:pPr>
    </w:p>
    <w:p w14:paraId="22EEFAC9" w14:textId="77777777" w:rsidR="008431F1" w:rsidRDefault="008431F1">
      <w:pPr>
        <w:spacing w:line="278" w:lineRule="exact"/>
        <w:rPr>
          <w:sz w:val="20"/>
          <w:szCs w:val="20"/>
        </w:rPr>
      </w:pPr>
    </w:p>
    <w:p w14:paraId="4517B893" w14:textId="77777777" w:rsidR="008431F1" w:rsidRDefault="00000000">
      <w:pPr>
        <w:tabs>
          <w:tab w:val="left" w:pos="1160"/>
          <w:tab w:val="left" w:pos="1900"/>
          <w:tab w:val="left" w:pos="2820"/>
          <w:tab w:val="left" w:pos="4080"/>
          <w:tab w:val="left" w:pos="6740"/>
        </w:tabs>
        <w:ind w:left="140"/>
        <w:rPr>
          <w:sz w:val="20"/>
          <w:szCs w:val="20"/>
        </w:rPr>
      </w:pPr>
      <w:r>
        <w:rPr>
          <w:rFonts w:eastAsia="Times New Roman"/>
          <w:b/>
          <w:bCs/>
          <w:sz w:val="24"/>
          <w:szCs w:val="24"/>
        </w:rPr>
        <w:t>Version</w:t>
      </w:r>
      <w:r>
        <w:rPr>
          <w:rFonts w:eastAsia="Times New Roman"/>
          <w:b/>
          <w:bCs/>
          <w:sz w:val="24"/>
          <w:szCs w:val="24"/>
        </w:rPr>
        <w:tab/>
        <w:t>Date</w:t>
      </w:r>
      <w:r>
        <w:rPr>
          <w:rFonts w:eastAsia="Times New Roman"/>
          <w:b/>
          <w:bCs/>
          <w:sz w:val="24"/>
          <w:szCs w:val="24"/>
        </w:rPr>
        <w:tab/>
        <w:t>Editor</w:t>
      </w:r>
      <w:r>
        <w:rPr>
          <w:rFonts w:eastAsia="Times New Roman"/>
          <w:b/>
          <w:bCs/>
          <w:sz w:val="24"/>
          <w:szCs w:val="24"/>
        </w:rPr>
        <w:tab/>
        <w:t>Approver</w:t>
      </w:r>
      <w:r>
        <w:rPr>
          <w:rFonts w:eastAsia="Times New Roman"/>
          <w:b/>
          <w:bCs/>
          <w:sz w:val="24"/>
          <w:szCs w:val="24"/>
        </w:rPr>
        <w:tab/>
        <w:t>Description of Changes</w:t>
      </w:r>
      <w:r>
        <w:rPr>
          <w:sz w:val="20"/>
          <w:szCs w:val="20"/>
        </w:rPr>
        <w:tab/>
      </w:r>
      <w:r>
        <w:rPr>
          <w:rFonts w:eastAsia="Times New Roman"/>
          <w:b/>
          <w:bCs/>
          <w:sz w:val="23"/>
          <w:szCs w:val="23"/>
        </w:rPr>
        <w:t>Format</w:t>
      </w:r>
    </w:p>
    <w:p w14:paraId="3A10CB26" w14:textId="77777777" w:rsidR="008431F1" w:rsidRDefault="00000000">
      <w:pPr>
        <w:spacing w:line="20" w:lineRule="exact"/>
        <w:rPr>
          <w:sz w:val="20"/>
          <w:szCs w:val="20"/>
        </w:rPr>
      </w:pPr>
      <w:r>
        <w:rPr>
          <w:noProof/>
          <w:sz w:val="20"/>
          <w:szCs w:val="20"/>
        </w:rPr>
        <w:drawing>
          <wp:anchor distT="0" distB="0" distL="114300" distR="114300" simplePos="0" relativeHeight="251658240" behindDoc="1" locked="0" layoutInCell="0" allowOverlap="1" wp14:anchorId="33922A46" wp14:editId="096C8D82">
            <wp:simplePos x="0" y="0"/>
            <wp:positionH relativeFrom="column">
              <wp:posOffset>19050</wp:posOffset>
            </wp:positionH>
            <wp:positionV relativeFrom="paragraph">
              <wp:posOffset>280670</wp:posOffset>
            </wp:positionV>
            <wp:extent cx="4831715" cy="32131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4831715" cy="321310"/>
                    </a:xfrm>
                    <a:prstGeom prst="rect">
                      <a:avLst/>
                    </a:prstGeom>
                    <a:noFill/>
                  </pic:spPr>
                </pic:pic>
              </a:graphicData>
            </a:graphic>
          </wp:anchor>
        </w:drawing>
      </w:r>
    </w:p>
    <w:sectPr w:rsidR="008431F1">
      <w:pgSz w:w="12240" w:h="15840"/>
      <w:pgMar w:top="1059" w:right="1440" w:bottom="1440" w:left="1080" w:header="0" w:footer="0" w:gutter="0"/>
      <w:cols w:space="720" w:equalWidth="0">
        <w:col w:w="972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200854"/>
    <w:multiLevelType w:val="hybridMultilevel"/>
    <w:tmpl w:val="F75E6FB2"/>
    <w:lvl w:ilvl="0" w:tplc="88360674">
      <w:start w:val="1"/>
      <w:numFmt w:val="bullet"/>
      <w:lvlText w:val="•"/>
      <w:lvlJc w:val="left"/>
    </w:lvl>
    <w:lvl w:ilvl="1" w:tplc="E27AF1F2">
      <w:numFmt w:val="decimal"/>
      <w:lvlText w:val=""/>
      <w:lvlJc w:val="left"/>
    </w:lvl>
    <w:lvl w:ilvl="2" w:tplc="81E6E198">
      <w:numFmt w:val="decimal"/>
      <w:lvlText w:val=""/>
      <w:lvlJc w:val="left"/>
    </w:lvl>
    <w:lvl w:ilvl="3" w:tplc="2BA250BA">
      <w:numFmt w:val="decimal"/>
      <w:lvlText w:val=""/>
      <w:lvlJc w:val="left"/>
    </w:lvl>
    <w:lvl w:ilvl="4" w:tplc="5C8865BA">
      <w:numFmt w:val="decimal"/>
      <w:lvlText w:val=""/>
      <w:lvlJc w:val="left"/>
    </w:lvl>
    <w:lvl w:ilvl="5" w:tplc="1A3CBA9A">
      <w:numFmt w:val="decimal"/>
      <w:lvlText w:val=""/>
      <w:lvlJc w:val="left"/>
    </w:lvl>
    <w:lvl w:ilvl="6" w:tplc="3DF2F17C">
      <w:numFmt w:val="decimal"/>
      <w:lvlText w:val=""/>
      <w:lvlJc w:val="left"/>
    </w:lvl>
    <w:lvl w:ilvl="7" w:tplc="CD2813F2">
      <w:numFmt w:val="decimal"/>
      <w:lvlText w:val=""/>
      <w:lvlJc w:val="left"/>
    </w:lvl>
    <w:lvl w:ilvl="8" w:tplc="AA3A0F4C">
      <w:numFmt w:val="decimal"/>
      <w:lvlText w:val=""/>
      <w:lvlJc w:val="left"/>
    </w:lvl>
  </w:abstractNum>
  <w:abstractNum w:abstractNumId="1" w15:restartNumberingAfterBreak="0">
    <w:nsid w:val="238E1F29"/>
    <w:multiLevelType w:val="hybridMultilevel"/>
    <w:tmpl w:val="BFFE2E5C"/>
    <w:lvl w:ilvl="0" w:tplc="CE6817B4">
      <w:start w:val="1"/>
      <w:numFmt w:val="bullet"/>
      <w:lvlText w:val="•"/>
      <w:lvlJc w:val="left"/>
    </w:lvl>
    <w:lvl w:ilvl="1" w:tplc="9754DE5C">
      <w:numFmt w:val="decimal"/>
      <w:lvlText w:val=""/>
      <w:lvlJc w:val="left"/>
    </w:lvl>
    <w:lvl w:ilvl="2" w:tplc="313ACAE0">
      <w:numFmt w:val="decimal"/>
      <w:lvlText w:val=""/>
      <w:lvlJc w:val="left"/>
    </w:lvl>
    <w:lvl w:ilvl="3" w:tplc="6B0059DE">
      <w:numFmt w:val="decimal"/>
      <w:lvlText w:val=""/>
      <w:lvlJc w:val="left"/>
    </w:lvl>
    <w:lvl w:ilvl="4" w:tplc="310AA64A">
      <w:numFmt w:val="decimal"/>
      <w:lvlText w:val=""/>
      <w:lvlJc w:val="left"/>
    </w:lvl>
    <w:lvl w:ilvl="5" w:tplc="DD989B72">
      <w:numFmt w:val="decimal"/>
      <w:lvlText w:val=""/>
      <w:lvlJc w:val="left"/>
    </w:lvl>
    <w:lvl w:ilvl="6" w:tplc="0C94DAE2">
      <w:numFmt w:val="decimal"/>
      <w:lvlText w:val=""/>
      <w:lvlJc w:val="left"/>
    </w:lvl>
    <w:lvl w:ilvl="7" w:tplc="CA6AC900">
      <w:numFmt w:val="decimal"/>
      <w:lvlText w:val=""/>
      <w:lvlJc w:val="left"/>
    </w:lvl>
    <w:lvl w:ilvl="8" w:tplc="7AD83680">
      <w:numFmt w:val="decimal"/>
      <w:lvlText w:val=""/>
      <w:lvlJc w:val="left"/>
    </w:lvl>
  </w:abstractNum>
  <w:abstractNum w:abstractNumId="2" w15:restartNumberingAfterBreak="0">
    <w:nsid w:val="2EB141F2"/>
    <w:multiLevelType w:val="hybridMultilevel"/>
    <w:tmpl w:val="425ADF2C"/>
    <w:lvl w:ilvl="0" w:tplc="4942FA7E">
      <w:start w:val="1"/>
      <w:numFmt w:val="bullet"/>
      <w:lvlText w:val="•"/>
      <w:lvlJc w:val="left"/>
    </w:lvl>
    <w:lvl w:ilvl="1" w:tplc="56F6B440">
      <w:start w:val="1"/>
      <w:numFmt w:val="bullet"/>
      <w:lvlText w:val="◦"/>
      <w:lvlJc w:val="left"/>
    </w:lvl>
    <w:lvl w:ilvl="2" w:tplc="79BEF0CC">
      <w:numFmt w:val="decimal"/>
      <w:lvlText w:val=""/>
      <w:lvlJc w:val="left"/>
    </w:lvl>
    <w:lvl w:ilvl="3" w:tplc="8D124F60">
      <w:numFmt w:val="decimal"/>
      <w:lvlText w:val=""/>
      <w:lvlJc w:val="left"/>
    </w:lvl>
    <w:lvl w:ilvl="4" w:tplc="666243A8">
      <w:numFmt w:val="decimal"/>
      <w:lvlText w:val=""/>
      <w:lvlJc w:val="left"/>
    </w:lvl>
    <w:lvl w:ilvl="5" w:tplc="E63E8456">
      <w:numFmt w:val="decimal"/>
      <w:lvlText w:val=""/>
      <w:lvlJc w:val="left"/>
    </w:lvl>
    <w:lvl w:ilvl="6" w:tplc="76761D44">
      <w:numFmt w:val="decimal"/>
      <w:lvlText w:val=""/>
      <w:lvlJc w:val="left"/>
    </w:lvl>
    <w:lvl w:ilvl="7" w:tplc="07F0E976">
      <w:numFmt w:val="decimal"/>
      <w:lvlText w:val=""/>
      <w:lvlJc w:val="left"/>
    </w:lvl>
    <w:lvl w:ilvl="8" w:tplc="09184A90">
      <w:numFmt w:val="decimal"/>
      <w:lvlText w:val=""/>
      <w:lvlJc w:val="left"/>
    </w:lvl>
  </w:abstractNum>
  <w:abstractNum w:abstractNumId="3" w15:restartNumberingAfterBreak="0">
    <w:nsid w:val="3D1B58BA"/>
    <w:multiLevelType w:val="hybridMultilevel"/>
    <w:tmpl w:val="173E2482"/>
    <w:lvl w:ilvl="0" w:tplc="EB9C4794">
      <w:start w:val="1"/>
      <w:numFmt w:val="bullet"/>
      <w:lvlText w:val="•"/>
      <w:lvlJc w:val="left"/>
    </w:lvl>
    <w:lvl w:ilvl="1" w:tplc="60643702">
      <w:numFmt w:val="decimal"/>
      <w:lvlText w:val=""/>
      <w:lvlJc w:val="left"/>
    </w:lvl>
    <w:lvl w:ilvl="2" w:tplc="B3F66046">
      <w:numFmt w:val="decimal"/>
      <w:lvlText w:val=""/>
      <w:lvlJc w:val="left"/>
    </w:lvl>
    <w:lvl w:ilvl="3" w:tplc="FCB2FCFC">
      <w:numFmt w:val="decimal"/>
      <w:lvlText w:val=""/>
      <w:lvlJc w:val="left"/>
    </w:lvl>
    <w:lvl w:ilvl="4" w:tplc="E8A6D0E8">
      <w:numFmt w:val="decimal"/>
      <w:lvlText w:val=""/>
      <w:lvlJc w:val="left"/>
    </w:lvl>
    <w:lvl w:ilvl="5" w:tplc="E8549FA6">
      <w:numFmt w:val="decimal"/>
      <w:lvlText w:val=""/>
      <w:lvlJc w:val="left"/>
    </w:lvl>
    <w:lvl w:ilvl="6" w:tplc="44283738">
      <w:numFmt w:val="decimal"/>
      <w:lvlText w:val=""/>
      <w:lvlJc w:val="left"/>
    </w:lvl>
    <w:lvl w:ilvl="7" w:tplc="AFE8F560">
      <w:numFmt w:val="decimal"/>
      <w:lvlText w:val=""/>
      <w:lvlJc w:val="left"/>
    </w:lvl>
    <w:lvl w:ilvl="8" w:tplc="12FA86E0">
      <w:numFmt w:val="decimal"/>
      <w:lvlText w:val=""/>
      <w:lvlJc w:val="left"/>
    </w:lvl>
  </w:abstractNum>
  <w:abstractNum w:abstractNumId="4" w15:restartNumberingAfterBreak="0">
    <w:nsid w:val="41B71EFB"/>
    <w:multiLevelType w:val="hybridMultilevel"/>
    <w:tmpl w:val="A2BC908C"/>
    <w:lvl w:ilvl="0" w:tplc="BAB8B0B4">
      <w:start w:val="1"/>
      <w:numFmt w:val="bullet"/>
      <w:lvlText w:val="◦"/>
      <w:lvlJc w:val="left"/>
    </w:lvl>
    <w:lvl w:ilvl="1" w:tplc="948073CA">
      <w:numFmt w:val="decimal"/>
      <w:lvlText w:val=""/>
      <w:lvlJc w:val="left"/>
    </w:lvl>
    <w:lvl w:ilvl="2" w:tplc="6DCC93CE">
      <w:numFmt w:val="decimal"/>
      <w:lvlText w:val=""/>
      <w:lvlJc w:val="left"/>
    </w:lvl>
    <w:lvl w:ilvl="3" w:tplc="D694AA46">
      <w:numFmt w:val="decimal"/>
      <w:lvlText w:val=""/>
      <w:lvlJc w:val="left"/>
    </w:lvl>
    <w:lvl w:ilvl="4" w:tplc="BC3AB154">
      <w:numFmt w:val="decimal"/>
      <w:lvlText w:val=""/>
      <w:lvlJc w:val="left"/>
    </w:lvl>
    <w:lvl w:ilvl="5" w:tplc="78FE159C">
      <w:numFmt w:val="decimal"/>
      <w:lvlText w:val=""/>
      <w:lvlJc w:val="left"/>
    </w:lvl>
    <w:lvl w:ilvl="6" w:tplc="44C6DBB8">
      <w:numFmt w:val="decimal"/>
      <w:lvlText w:val=""/>
      <w:lvlJc w:val="left"/>
    </w:lvl>
    <w:lvl w:ilvl="7" w:tplc="CA2A4656">
      <w:numFmt w:val="decimal"/>
      <w:lvlText w:val=""/>
      <w:lvlJc w:val="left"/>
    </w:lvl>
    <w:lvl w:ilvl="8" w:tplc="B43A824A">
      <w:numFmt w:val="decimal"/>
      <w:lvlText w:val=""/>
      <w:lvlJc w:val="left"/>
    </w:lvl>
  </w:abstractNum>
  <w:abstractNum w:abstractNumId="5" w15:restartNumberingAfterBreak="0">
    <w:nsid w:val="46E87CCD"/>
    <w:multiLevelType w:val="hybridMultilevel"/>
    <w:tmpl w:val="CE92716A"/>
    <w:lvl w:ilvl="0" w:tplc="7954F3B2">
      <w:start w:val="1"/>
      <w:numFmt w:val="bullet"/>
      <w:lvlText w:val="•"/>
      <w:lvlJc w:val="left"/>
    </w:lvl>
    <w:lvl w:ilvl="1" w:tplc="7DCEAB60">
      <w:start w:val="1"/>
      <w:numFmt w:val="bullet"/>
      <w:lvlText w:val="◦"/>
      <w:lvlJc w:val="left"/>
    </w:lvl>
    <w:lvl w:ilvl="2" w:tplc="12DCC5CC">
      <w:numFmt w:val="decimal"/>
      <w:lvlText w:val=""/>
      <w:lvlJc w:val="left"/>
    </w:lvl>
    <w:lvl w:ilvl="3" w:tplc="C67C03F0">
      <w:numFmt w:val="decimal"/>
      <w:lvlText w:val=""/>
      <w:lvlJc w:val="left"/>
    </w:lvl>
    <w:lvl w:ilvl="4" w:tplc="8258DAA6">
      <w:numFmt w:val="decimal"/>
      <w:lvlText w:val=""/>
      <w:lvlJc w:val="left"/>
    </w:lvl>
    <w:lvl w:ilvl="5" w:tplc="D58026B6">
      <w:numFmt w:val="decimal"/>
      <w:lvlText w:val=""/>
      <w:lvlJc w:val="left"/>
    </w:lvl>
    <w:lvl w:ilvl="6" w:tplc="6CFC6C08">
      <w:numFmt w:val="decimal"/>
      <w:lvlText w:val=""/>
      <w:lvlJc w:val="left"/>
    </w:lvl>
    <w:lvl w:ilvl="7" w:tplc="0B726996">
      <w:numFmt w:val="decimal"/>
      <w:lvlText w:val=""/>
      <w:lvlJc w:val="left"/>
    </w:lvl>
    <w:lvl w:ilvl="8" w:tplc="253E413C">
      <w:numFmt w:val="decimal"/>
      <w:lvlText w:val=""/>
      <w:lvlJc w:val="left"/>
    </w:lvl>
  </w:abstractNum>
  <w:abstractNum w:abstractNumId="6" w15:restartNumberingAfterBreak="0">
    <w:nsid w:val="507ED7AB"/>
    <w:multiLevelType w:val="hybridMultilevel"/>
    <w:tmpl w:val="A372C4FE"/>
    <w:lvl w:ilvl="0" w:tplc="E7BCCCA2">
      <w:start w:val="1"/>
      <w:numFmt w:val="bullet"/>
      <w:lvlText w:val="•"/>
      <w:lvlJc w:val="left"/>
    </w:lvl>
    <w:lvl w:ilvl="1" w:tplc="DD78DB82">
      <w:numFmt w:val="decimal"/>
      <w:lvlText w:val=""/>
      <w:lvlJc w:val="left"/>
    </w:lvl>
    <w:lvl w:ilvl="2" w:tplc="C3342574">
      <w:numFmt w:val="decimal"/>
      <w:lvlText w:val=""/>
      <w:lvlJc w:val="left"/>
    </w:lvl>
    <w:lvl w:ilvl="3" w:tplc="55BA4ECA">
      <w:numFmt w:val="decimal"/>
      <w:lvlText w:val=""/>
      <w:lvlJc w:val="left"/>
    </w:lvl>
    <w:lvl w:ilvl="4" w:tplc="3240523E">
      <w:numFmt w:val="decimal"/>
      <w:lvlText w:val=""/>
      <w:lvlJc w:val="left"/>
    </w:lvl>
    <w:lvl w:ilvl="5" w:tplc="ABAEC45E">
      <w:numFmt w:val="decimal"/>
      <w:lvlText w:val=""/>
      <w:lvlJc w:val="left"/>
    </w:lvl>
    <w:lvl w:ilvl="6" w:tplc="D6B8D4CC">
      <w:numFmt w:val="decimal"/>
      <w:lvlText w:val=""/>
      <w:lvlJc w:val="left"/>
    </w:lvl>
    <w:lvl w:ilvl="7" w:tplc="12D036F6">
      <w:numFmt w:val="decimal"/>
      <w:lvlText w:val=""/>
      <w:lvlJc w:val="left"/>
    </w:lvl>
    <w:lvl w:ilvl="8" w:tplc="05CEF51A">
      <w:numFmt w:val="decimal"/>
      <w:lvlText w:val=""/>
      <w:lvlJc w:val="left"/>
    </w:lvl>
  </w:abstractNum>
  <w:abstractNum w:abstractNumId="7" w15:restartNumberingAfterBreak="0">
    <w:nsid w:val="625558EC"/>
    <w:multiLevelType w:val="hybridMultilevel"/>
    <w:tmpl w:val="CC7073A6"/>
    <w:lvl w:ilvl="0" w:tplc="42CC210C">
      <w:start w:val="1"/>
      <w:numFmt w:val="bullet"/>
      <w:lvlText w:val="•"/>
      <w:lvlJc w:val="left"/>
    </w:lvl>
    <w:lvl w:ilvl="1" w:tplc="4D1CB842">
      <w:numFmt w:val="decimal"/>
      <w:lvlText w:val=""/>
      <w:lvlJc w:val="left"/>
    </w:lvl>
    <w:lvl w:ilvl="2" w:tplc="511891A0">
      <w:numFmt w:val="decimal"/>
      <w:lvlText w:val=""/>
      <w:lvlJc w:val="left"/>
    </w:lvl>
    <w:lvl w:ilvl="3" w:tplc="33BAD140">
      <w:numFmt w:val="decimal"/>
      <w:lvlText w:val=""/>
      <w:lvlJc w:val="left"/>
    </w:lvl>
    <w:lvl w:ilvl="4" w:tplc="03FE7ABC">
      <w:numFmt w:val="decimal"/>
      <w:lvlText w:val=""/>
      <w:lvlJc w:val="left"/>
    </w:lvl>
    <w:lvl w:ilvl="5" w:tplc="12080D2E">
      <w:numFmt w:val="decimal"/>
      <w:lvlText w:val=""/>
      <w:lvlJc w:val="left"/>
    </w:lvl>
    <w:lvl w:ilvl="6" w:tplc="EB98CEE4">
      <w:numFmt w:val="decimal"/>
      <w:lvlText w:val=""/>
      <w:lvlJc w:val="left"/>
    </w:lvl>
    <w:lvl w:ilvl="7" w:tplc="9558D528">
      <w:numFmt w:val="decimal"/>
      <w:lvlText w:val=""/>
      <w:lvlJc w:val="left"/>
    </w:lvl>
    <w:lvl w:ilvl="8" w:tplc="DEBA09F2">
      <w:numFmt w:val="decimal"/>
      <w:lvlText w:val=""/>
      <w:lvlJc w:val="left"/>
    </w:lvl>
  </w:abstractNum>
  <w:num w:numId="1" w16cid:durableId="1101149095">
    <w:abstractNumId w:val="7"/>
  </w:num>
  <w:num w:numId="2" w16cid:durableId="1073510513">
    <w:abstractNumId w:val="1"/>
  </w:num>
  <w:num w:numId="3" w16cid:durableId="1812358037">
    <w:abstractNumId w:val="5"/>
  </w:num>
  <w:num w:numId="4" w16cid:durableId="1696930667">
    <w:abstractNumId w:val="3"/>
  </w:num>
  <w:num w:numId="5" w16cid:durableId="278219909">
    <w:abstractNumId w:val="6"/>
  </w:num>
  <w:num w:numId="6" w16cid:durableId="415828489">
    <w:abstractNumId w:val="2"/>
  </w:num>
  <w:num w:numId="7" w16cid:durableId="208540490">
    <w:abstractNumId w:val="4"/>
  </w:num>
  <w:num w:numId="8" w16cid:durableId="161285724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Tauseef Shezad">
    <w15:presenceInfo w15:providerId="AD" w15:userId="S::TauseefS@nexelus.net::25ce2c96-a1b9-43f5-b144-a323e33af19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431F1"/>
    <w:rsid w:val="00675FF5"/>
    <w:rsid w:val="006D5C87"/>
    <w:rsid w:val="008431F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BF21D"/>
  <w15:docId w15:val="{85AF9069-CCA2-46CA-AFED-45A9C7723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6D5C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1298</Words>
  <Characters>7405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Tauseef Shezad</cp:lastModifiedBy>
  <cp:revision>2</cp:revision>
  <dcterms:created xsi:type="dcterms:W3CDTF">2024-07-15T07:41:00Z</dcterms:created>
  <dcterms:modified xsi:type="dcterms:W3CDTF">2024-07-15T05:51:00Z</dcterms:modified>
</cp:coreProperties>
</file>