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0960DF9" w:rsidP="00960DF9" w:rsidRDefault="00960DF9" w14:paraId="0EB201B2" w14:textId="5DF7BE1D">
      <w:pPr>
        <w:jc w:val="center"/>
        <w:rPr>
          <w:b/>
          <w:bCs/>
          <w:sz w:val="38"/>
          <w:szCs w:val="38"/>
        </w:rPr>
      </w:pPr>
      <w:r w:rsidRPr="00960DF9">
        <w:rPr>
          <w:b/>
          <w:bCs/>
          <w:sz w:val="38"/>
          <w:szCs w:val="38"/>
        </w:rPr>
        <w:t>Nexelus 12.8</w:t>
      </w:r>
      <w:r>
        <w:rPr>
          <w:b/>
          <w:bCs/>
          <w:sz w:val="38"/>
          <w:szCs w:val="38"/>
        </w:rPr>
        <w:br/>
      </w:r>
    </w:p>
    <w:p w:rsidR="00960DF9" w:rsidP="00960DF9" w:rsidRDefault="00960DF9" w14:paraId="7F94F190" w14:textId="77777777">
      <w:pPr>
        <w:rPr>
          <w:sz w:val="24"/>
          <w:szCs w:val="24"/>
        </w:rPr>
      </w:pPr>
      <w:r w:rsidRPr="00960DF9">
        <w:rPr>
          <w:sz w:val="24"/>
          <w:szCs w:val="24"/>
        </w:rPr>
        <w:t xml:space="preserve">Following </w:t>
      </w:r>
      <w:r>
        <w:rPr>
          <w:sz w:val="24"/>
          <w:szCs w:val="24"/>
        </w:rPr>
        <w:t>changes will be part of Nexleus 12.8 (Exact version will be decided later).</w:t>
      </w:r>
      <w:r>
        <w:rPr>
          <w:sz w:val="24"/>
          <w:szCs w:val="24"/>
        </w:rPr>
        <w:br/>
      </w:r>
    </w:p>
    <w:p w:rsidR="00960DF9" w:rsidP="00960DF9" w:rsidRDefault="00960DF9" w14:paraId="742BBFB2" w14:textId="77777777">
      <w:pPr>
        <w:pStyle w:val="ListParagraph"/>
        <w:numPr>
          <w:ilvl w:val="0"/>
          <w:numId w:val="3"/>
        </w:numPr>
        <w:rPr>
          <w:sz w:val="24"/>
          <w:szCs w:val="24"/>
        </w:rPr>
      </w:pPr>
      <w:r w:rsidRPr="00960DF9">
        <w:rPr>
          <w:sz w:val="24"/>
          <w:szCs w:val="24"/>
        </w:rPr>
        <w:t>Multi Tabbing Across application</w:t>
      </w:r>
      <w:r>
        <w:rPr>
          <w:sz w:val="24"/>
          <w:szCs w:val="24"/>
        </w:rPr>
        <w:t>.</w:t>
      </w:r>
    </w:p>
    <w:p w:rsidRPr="004F6157" w:rsidR="004F6157" w:rsidP="00960DF9" w:rsidRDefault="00960DF9" w14:paraId="3932472C" w14:textId="67260D9F">
      <w:pPr>
        <w:pStyle w:val="ListParagraph"/>
        <w:numPr>
          <w:ilvl w:val="1"/>
          <w:numId w:val="3"/>
        </w:numPr>
        <w:rPr>
          <w:sz w:val="24"/>
          <w:szCs w:val="24"/>
        </w:rPr>
      </w:pPr>
      <w:r>
        <w:rPr>
          <w:sz w:val="24"/>
          <w:szCs w:val="24"/>
        </w:rPr>
        <w:t>We allowed users to use multi tabs for media plans</w:t>
      </w:r>
      <w:r w:rsidR="004F6157">
        <w:rPr>
          <w:sz w:val="24"/>
          <w:szCs w:val="24"/>
        </w:rPr>
        <w:t xml:space="preserve"> (in Nexelus 12.5) </w:t>
      </w:r>
      <w:r>
        <w:rPr>
          <w:sz w:val="24"/>
          <w:szCs w:val="24"/>
        </w:rPr>
        <w:t>which will allow users to use different media plans in different tabs within single session simultaneously.</w:t>
      </w:r>
      <w:r>
        <w:rPr>
          <w:sz w:val="24"/>
          <w:szCs w:val="24"/>
        </w:rPr>
        <w:br/>
      </w:r>
      <w:r>
        <w:rPr>
          <w:sz w:val="24"/>
          <w:szCs w:val="24"/>
        </w:rPr>
        <w:t>We have to provide same feature across all application</w:t>
      </w:r>
      <w:r w:rsidR="004F6157">
        <w:rPr>
          <w:sz w:val="24"/>
          <w:szCs w:val="24"/>
        </w:rPr>
        <w:t xml:space="preserve"> </w:t>
      </w:r>
      <w:r>
        <w:rPr>
          <w:sz w:val="24"/>
          <w:szCs w:val="24"/>
        </w:rPr>
        <w:t xml:space="preserve">to allow users to use </w:t>
      </w:r>
      <w:r w:rsidR="004F6157">
        <w:rPr>
          <w:sz w:val="24"/>
          <w:szCs w:val="24"/>
        </w:rPr>
        <w:t>same user interface in multiple tabs.</w:t>
      </w:r>
      <w:r w:rsidRPr="00960DF9">
        <w:rPr>
          <w:sz w:val="24"/>
          <w:szCs w:val="24"/>
        </w:rPr>
        <w:br/>
      </w:r>
      <w:r w:rsidRPr="004F6157" w:rsidR="004F6157">
        <w:rPr>
          <w:b/>
          <w:bCs/>
          <w:sz w:val="24"/>
          <w:szCs w:val="24"/>
        </w:rPr>
        <w:t>Please estimate Setup and Administration UI Separately.</w:t>
      </w:r>
      <w:r w:rsidR="004F6157">
        <w:rPr>
          <w:b/>
          <w:bCs/>
          <w:sz w:val="24"/>
          <w:szCs w:val="24"/>
        </w:rPr>
        <w:br/>
      </w:r>
    </w:p>
    <w:p w:rsidR="004F6157" w:rsidP="004F6157" w:rsidRDefault="004F6157" w14:paraId="02A5A980" w14:textId="368B1A4E">
      <w:pPr>
        <w:pStyle w:val="ListParagraph"/>
        <w:numPr>
          <w:ilvl w:val="0"/>
          <w:numId w:val="3"/>
        </w:numPr>
        <w:rPr>
          <w:sz w:val="24"/>
          <w:szCs w:val="24"/>
        </w:rPr>
      </w:pPr>
      <w:r w:rsidRPr="004F6157">
        <w:rPr>
          <w:sz w:val="24"/>
          <w:szCs w:val="24"/>
        </w:rPr>
        <w:t>Moving from AdWords API to Google Ads for budget order and delivery.</w:t>
      </w:r>
      <w:r w:rsidRPr="004F6157">
        <w:rPr>
          <w:sz w:val="24"/>
          <w:szCs w:val="24"/>
        </w:rPr>
        <w:br/>
      </w:r>
      <w:r>
        <w:rPr>
          <w:sz w:val="24"/>
          <w:szCs w:val="24"/>
        </w:rPr>
        <w:br/>
      </w:r>
      <w:r>
        <w:rPr>
          <w:sz w:val="24"/>
          <w:szCs w:val="24"/>
        </w:rPr>
        <w:t>Nexelus has integration with Google Ads (aka AdWords) which allows Nexelus to create budget orders and pull invoice/ Performance data from Google Ads. Currently Nexelus is using “</w:t>
      </w:r>
      <w:r w:rsidRPr="004F6157">
        <w:rPr>
          <w:b/>
          <w:bCs/>
          <w:sz w:val="24"/>
          <w:szCs w:val="24"/>
        </w:rPr>
        <w:t>AdWords APIs</w:t>
      </w:r>
      <w:r>
        <w:rPr>
          <w:sz w:val="24"/>
          <w:szCs w:val="24"/>
        </w:rPr>
        <w:t>” for this integration.</w:t>
      </w:r>
    </w:p>
    <w:p w:rsidR="004F6157" w:rsidP="004F6157" w:rsidRDefault="004F6157" w14:paraId="3123F066" w14:textId="61BC331D">
      <w:pPr>
        <w:pStyle w:val="ListParagraph"/>
        <w:rPr>
          <w:sz w:val="24"/>
          <w:szCs w:val="24"/>
        </w:rPr>
      </w:pPr>
      <w:r>
        <w:rPr>
          <w:sz w:val="24"/>
          <w:szCs w:val="24"/>
        </w:rPr>
        <w:t>Google has developed new</w:t>
      </w:r>
      <w:r w:rsidR="00583344">
        <w:rPr>
          <w:sz w:val="24"/>
          <w:szCs w:val="24"/>
        </w:rPr>
        <w:t xml:space="preserve"> enhanced</w:t>
      </w:r>
      <w:r>
        <w:rPr>
          <w:sz w:val="24"/>
          <w:szCs w:val="24"/>
        </w:rPr>
        <w:t xml:space="preserve"> API’s “Google Ads API” for Google Ads integration which will eventually overtake “</w:t>
      </w:r>
      <w:r w:rsidRPr="004F6157">
        <w:rPr>
          <w:b/>
          <w:bCs/>
          <w:sz w:val="24"/>
          <w:szCs w:val="24"/>
        </w:rPr>
        <w:t>AdWords API</w:t>
      </w:r>
      <w:r>
        <w:rPr>
          <w:sz w:val="24"/>
          <w:szCs w:val="24"/>
        </w:rPr>
        <w:t>”</w:t>
      </w:r>
      <w:r w:rsidR="00583344">
        <w:rPr>
          <w:b/>
          <w:bCs/>
          <w:sz w:val="24"/>
          <w:szCs w:val="24"/>
        </w:rPr>
        <w:t xml:space="preserve">, </w:t>
      </w:r>
      <w:r w:rsidR="00583344">
        <w:rPr>
          <w:sz w:val="24"/>
          <w:szCs w:val="24"/>
        </w:rPr>
        <w:t>currently Google didn’t sunset old API (AdWords being used by Nexelus). However, they are now actively working on new APIs “</w:t>
      </w:r>
      <w:r w:rsidRPr="00583344" w:rsidR="00583344">
        <w:rPr>
          <w:b/>
          <w:bCs/>
          <w:sz w:val="24"/>
          <w:szCs w:val="24"/>
        </w:rPr>
        <w:t>Google Ads</w:t>
      </w:r>
      <w:r w:rsidR="00583344">
        <w:rPr>
          <w:sz w:val="24"/>
          <w:szCs w:val="24"/>
        </w:rPr>
        <w:t>”. That’s why we need to move our integration from “</w:t>
      </w:r>
      <w:r w:rsidRPr="00583344" w:rsidR="00583344">
        <w:rPr>
          <w:b/>
          <w:bCs/>
          <w:sz w:val="24"/>
          <w:szCs w:val="24"/>
        </w:rPr>
        <w:t>AdWords API</w:t>
      </w:r>
      <w:r w:rsidR="00583344">
        <w:rPr>
          <w:sz w:val="24"/>
          <w:szCs w:val="24"/>
        </w:rPr>
        <w:t>” to “</w:t>
      </w:r>
      <w:r w:rsidRPr="00583344" w:rsidR="00583344">
        <w:rPr>
          <w:b/>
          <w:bCs/>
          <w:sz w:val="24"/>
          <w:szCs w:val="24"/>
        </w:rPr>
        <w:t>Google Ads</w:t>
      </w:r>
      <w:r w:rsidR="00583344">
        <w:rPr>
          <w:sz w:val="24"/>
          <w:szCs w:val="24"/>
        </w:rPr>
        <w:t>” API.  We have already done it Invoices and will have to do it for Budget Order creation and Performance data pull.</w:t>
      </w:r>
      <w:r w:rsidR="00583344">
        <w:rPr>
          <w:sz w:val="24"/>
          <w:szCs w:val="24"/>
        </w:rPr>
        <w:br/>
      </w:r>
      <w:r w:rsidR="00583344">
        <w:rPr>
          <w:sz w:val="24"/>
          <w:szCs w:val="24"/>
        </w:rPr>
        <w:br/>
      </w:r>
      <w:hyperlink w:history="1" r:id="rId8">
        <w:r w:rsidRPr="008739EF" w:rsidR="00583344">
          <w:rPr>
            <w:rStyle w:val="Hyperlink"/>
            <w:sz w:val="24"/>
            <w:szCs w:val="24"/>
          </w:rPr>
          <w:t>https://developers.google.com/google-ads/api/docs/release-notes</w:t>
        </w:r>
      </w:hyperlink>
    </w:p>
    <w:p w:rsidR="00B01751" w:rsidP="004F6157" w:rsidRDefault="00B01751" w14:paraId="0C01D39A" w14:textId="77777777">
      <w:pPr>
        <w:pStyle w:val="ListParagraph"/>
        <w:rPr>
          <w:sz w:val="24"/>
          <w:szCs w:val="24"/>
        </w:rPr>
      </w:pPr>
    </w:p>
    <w:p w:rsidRPr="00583344" w:rsidR="00583344" w:rsidP="004F6157" w:rsidRDefault="00583344" w14:paraId="7469EB25" w14:textId="77777777">
      <w:pPr>
        <w:pStyle w:val="ListParagraph"/>
        <w:rPr>
          <w:sz w:val="24"/>
          <w:szCs w:val="24"/>
        </w:rPr>
      </w:pPr>
    </w:p>
    <w:p w:rsidRPr="004F6157" w:rsidR="004F6157" w:rsidP="004F6157" w:rsidRDefault="004F6157" w14:paraId="15EDFCBC" w14:textId="77777777">
      <w:pPr>
        <w:pStyle w:val="ListParagraph"/>
        <w:rPr>
          <w:sz w:val="24"/>
          <w:szCs w:val="24"/>
        </w:rPr>
      </w:pPr>
    </w:p>
    <w:p w:rsidR="00B01751" w:rsidP="004F6157" w:rsidRDefault="00B01751" w14:paraId="7BEFBEFA" w14:textId="14500DC7">
      <w:pPr>
        <w:pStyle w:val="ListParagraph"/>
        <w:numPr>
          <w:ilvl w:val="0"/>
          <w:numId w:val="3"/>
        </w:numPr>
        <w:rPr>
          <w:sz w:val="24"/>
          <w:szCs w:val="24"/>
        </w:rPr>
      </w:pPr>
      <w:r w:rsidRPr="00B01751">
        <w:rPr>
          <w:sz w:val="24"/>
          <w:szCs w:val="24"/>
        </w:rPr>
        <w:t>Conversion of eConnect application to .Net</w:t>
      </w:r>
      <w:r>
        <w:rPr>
          <w:sz w:val="24"/>
          <w:szCs w:val="24"/>
        </w:rPr>
        <w:t>.</w:t>
      </w:r>
    </w:p>
    <w:p w:rsidR="00B01751" w:rsidP="00B01751" w:rsidRDefault="00B01751" w14:paraId="5E2D35C7" w14:textId="58712BAC">
      <w:pPr>
        <w:pStyle w:val="ListParagraph"/>
        <w:numPr>
          <w:ilvl w:val="1"/>
          <w:numId w:val="3"/>
        </w:numPr>
        <w:rPr>
          <w:sz w:val="24"/>
          <w:szCs w:val="24"/>
        </w:rPr>
      </w:pPr>
      <w:r>
        <w:rPr>
          <w:sz w:val="24"/>
          <w:szCs w:val="24"/>
        </w:rPr>
        <w:t xml:space="preserve">Currently we are using VB 6 DLL for eConnect integration, we need to migrate Vb6 code to .net code to </w:t>
      </w:r>
      <w:r w:rsidR="00FA7203">
        <w:rPr>
          <w:sz w:val="24"/>
          <w:szCs w:val="24"/>
        </w:rPr>
        <w:t>lower the maintenance and deployment cost.</w:t>
      </w:r>
      <w:r w:rsidR="0086193E">
        <w:rPr>
          <w:sz w:val="24"/>
          <w:szCs w:val="24"/>
        </w:rPr>
        <w:br/>
      </w:r>
    </w:p>
    <w:p w:rsidR="007F3BE4" w:rsidP="004F6157" w:rsidRDefault="0086193E" w14:paraId="7EF72B28" w14:textId="77777777">
      <w:pPr>
        <w:pStyle w:val="ListParagraph"/>
        <w:numPr>
          <w:ilvl w:val="0"/>
          <w:numId w:val="3"/>
        </w:numPr>
        <w:rPr>
          <w:ins w:author="Imran" w:date="2020-11-19T11:53:00Z" w:id="0"/>
          <w:sz w:val="24"/>
          <w:szCs w:val="24"/>
        </w:rPr>
      </w:pPr>
      <w:r w:rsidRPr="00CB5594">
        <w:rPr>
          <w:sz w:val="24"/>
          <w:szCs w:val="24"/>
        </w:rPr>
        <w:t>Enhancement in DCM errors and style coming from DCM.</w:t>
      </w:r>
      <w:r w:rsidRPr="00CB5594">
        <w:rPr>
          <w:sz w:val="24"/>
          <w:szCs w:val="24"/>
        </w:rPr>
        <w:br/>
      </w:r>
      <w:r w:rsidRPr="00CB5594">
        <w:rPr>
          <w:sz w:val="24"/>
          <w:szCs w:val="24"/>
        </w:rPr>
        <w:t>Nexelus has integration with DCM (Double</w:t>
      </w:r>
      <w:r w:rsidRPr="00CB5594" w:rsidR="0020382E">
        <w:rPr>
          <w:sz w:val="24"/>
          <w:szCs w:val="24"/>
        </w:rPr>
        <w:t>-C</w:t>
      </w:r>
      <w:r w:rsidRPr="00CB5594">
        <w:rPr>
          <w:sz w:val="24"/>
          <w:szCs w:val="24"/>
        </w:rPr>
        <w:t>lick campaign Manager) which allows Nexelus to push DCM plan to</w:t>
      </w:r>
      <w:r w:rsidRPr="00CB5594" w:rsidR="0020382E">
        <w:rPr>
          <w:sz w:val="24"/>
          <w:szCs w:val="24"/>
        </w:rPr>
        <w:t xml:space="preserve"> DCM. Currently, Nexelus is displaying error message coming back from DCM as it is in case if there is any error during sync. However, </w:t>
      </w:r>
      <w:r w:rsidRPr="00CB5594" w:rsidR="00456421">
        <w:rPr>
          <w:sz w:val="24"/>
          <w:szCs w:val="24"/>
        </w:rPr>
        <w:t>that error is not very user friendly.</w:t>
      </w:r>
      <w:r w:rsidRPr="00CB5594" w:rsidR="00456421">
        <w:rPr>
          <w:sz w:val="24"/>
          <w:szCs w:val="24"/>
        </w:rPr>
        <w:br/>
      </w:r>
      <w:r w:rsidRPr="00CB5594" w:rsidR="00456421">
        <w:rPr>
          <w:sz w:val="24"/>
          <w:szCs w:val="24"/>
        </w:rPr>
        <w:t xml:space="preserve">With this change Nexelus will </w:t>
      </w:r>
      <w:r w:rsidRPr="00CB5594" w:rsidR="00552B79">
        <w:rPr>
          <w:sz w:val="24"/>
          <w:szCs w:val="24"/>
        </w:rPr>
        <w:t xml:space="preserve">override DCM errors with more </w:t>
      </w:r>
      <w:r w:rsidRPr="00CB5594" w:rsidR="00071E5D">
        <w:rPr>
          <w:sz w:val="24"/>
          <w:szCs w:val="24"/>
        </w:rPr>
        <w:t>meaningful</w:t>
      </w:r>
      <w:r w:rsidRPr="00CB5594" w:rsidR="00552B79">
        <w:rPr>
          <w:sz w:val="24"/>
          <w:szCs w:val="24"/>
        </w:rPr>
        <w:t xml:space="preserve"> errors</w:t>
      </w:r>
      <w:r w:rsidRPr="00CB5594" w:rsidR="007D0263">
        <w:rPr>
          <w:sz w:val="24"/>
          <w:szCs w:val="24"/>
        </w:rPr>
        <w:t xml:space="preserve"> before </w:t>
      </w:r>
      <w:r w:rsidRPr="00CB5594" w:rsidR="007D0263">
        <w:rPr>
          <w:sz w:val="24"/>
          <w:szCs w:val="24"/>
        </w:rPr>
        <w:lastRenderedPageBreak/>
        <w:t>displaying it to users</w:t>
      </w:r>
      <w:r w:rsidRPr="00CB5594" w:rsidR="00486F28">
        <w:rPr>
          <w:sz w:val="24"/>
          <w:szCs w:val="24"/>
        </w:rPr>
        <w:t xml:space="preserve"> using the error code coming from DCM</w:t>
      </w:r>
      <w:r w:rsidRPr="00CB5594" w:rsidR="007D0263">
        <w:rPr>
          <w:sz w:val="24"/>
          <w:szCs w:val="24"/>
        </w:rPr>
        <w:t>.</w:t>
      </w:r>
      <w:ins w:author="Imran" w:date="2020-11-19T11:52:00Z" w:id="1">
        <w:r w:rsidR="007F3BE4">
          <w:rPr>
            <w:sz w:val="24"/>
            <w:szCs w:val="24"/>
          </w:rPr>
          <w:t xml:space="preserve"> We should also have ability to show raw text from D</w:t>
        </w:r>
      </w:ins>
      <w:ins w:author="Imran" w:date="2020-11-19T11:53:00Z" w:id="2">
        <w:r w:rsidR="007F3BE4">
          <w:rPr>
            <w:sz w:val="24"/>
            <w:szCs w:val="24"/>
          </w:rPr>
          <w:t>CM.</w:t>
        </w:r>
      </w:ins>
      <w:del w:author="Imran" w:date="2020-11-19T11:53:00Z" w:id="3">
        <w:r w:rsidRPr="00CB5594" w:rsidDel="007F3BE4" w:rsidR="007D0263">
          <w:rPr>
            <w:sz w:val="24"/>
            <w:szCs w:val="24"/>
          </w:rPr>
          <w:br/>
        </w:r>
        <w:r w:rsidRPr="00CB5594" w:rsidDel="007F3BE4" w:rsidR="00456421">
          <w:rPr>
            <w:sz w:val="24"/>
            <w:szCs w:val="24"/>
          </w:rPr>
          <w:br/>
        </w:r>
      </w:del>
    </w:p>
    <w:p w:rsidRPr="00CB5594" w:rsidR="007F3F04" w:rsidP="004F6157" w:rsidRDefault="009F4C00" w14:paraId="306C5F0F" w14:textId="3C936E31">
      <w:pPr>
        <w:pStyle w:val="ListParagraph"/>
        <w:numPr>
          <w:ilvl w:val="0"/>
          <w:numId w:val="3"/>
        </w:numPr>
        <w:rPr>
          <w:sz w:val="24"/>
          <w:szCs w:val="24"/>
        </w:rPr>
      </w:pPr>
      <w:r w:rsidRPr="1CE19C19" w:rsidR="009F4C00">
        <w:rPr>
          <w:sz w:val="24"/>
          <w:szCs w:val="24"/>
        </w:rPr>
        <w:t>Import / Export without MS Excel.</w:t>
      </w:r>
      <w:r>
        <w:br/>
      </w:r>
      <w:r w:rsidRPr="1CE19C19" w:rsidR="009F4C00">
        <w:rPr>
          <w:sz w:val="24"/>
          <w:szCs w:val="24"/>
        </w:rPr>
        <w:t>Nexelus provide</w:t>
      </w:r>
      <w:r w:rsidRPr="1CE19C19" w:rsidR="004069A9">
        <w:rPr>
          <w:sz w:val="24"/>
          <w:szCs w:val="24"/>
        </w:rPr>
        <w:t xml:space="preserve"> data import/ export using MS Excel from multiple places. Nexelus is currently using MS Office </w:t>
      </w:r>
      <w:r w:rsidRPr="1CE19C19" w:rsidR="00047B6F">
        <w:rPr>
          <w:sz w:val="24"/>
          <w:szCs w:val="24"/>
        </w:rPr>
        <w:t>objects to data import/ export which requires MS office installation on Web Server</w:t>
      </w:r>
      <w:r w:rsidRPr="1CE19C19" w:rsidR="00D76D0C">
        <w:rPr>
          <w:sz w:val="24"/>
          <w:szCs w:val="24"/>
        </w:rPr>
        <w:t xml:space="preserve"> which is additional overhead and comparatively unsaved for web server to have office installed on it.</w:t>
      </w:r>
      <w:r>
        <w:br/>
      </w:r>
      <w:r w:rsidRPr="1CE19C19" w:rsidR="00D76D0C">
        <w:rPr>
          <w:sz w:val="24"/>
          <w:szCs w:val="24"/>
        </w:rPr>
        <w:t>W</w:t>
      </w:r>
      <w:r w:rsidRPr="1CE19C19" w:rsidR="00047B6F">
        <w:rPr>
          <w:sz w:val="24"/>
          <w:szCs w:val="24"/>
        </w:rPr>
        <w:t xml:space="preserve">ith this change Nexelus will use </w:t>
      </w:r>
      <w:r w:rsidRPr="1CE19C19" w:rsidR="006301D8">
        <w:rPr>
          <w:sz w:val="24"/>
          <w:szCs w:val="24"/>
        </w:rPr>
        <w:t>3</w:t>
      </w:r>
      <w:r w:rsidRPr="1CE19C19" w:rsidR="006301D8">
        <w:rPr>
          <w:sz w:val="24"/>
          <w:szCs w:val="24"/>
          <w:vertAlign w:val="superscript"/>
        </w:rPr>
        <w:t>rd</w:t>
      </w:r>
      <w:r w:rsidRPr="1CE19C19" w:rsidR="006301D8">
        <w:rPr>
          <w:sz w:val="24"/>
          <w:szCs w:val="24"/>
        </w:rPr>
        <w:t xml:space="preserve"> party library for Import/Export which doesn’t require MS Office</w:t>
      </w:r>
      <w:r w:rsidRPr="1CE19C19" w:rsidR="007F3F04">
        <w:rPr>
          <w:sz w:val="24"/>
          <w:szCs w:val="24"/>
        </w:rPr>
        <w:t xml:space="preserve"> installation on web server.</w:t>
      </w:r>
      <w:r>
        <w:br/>
      </w:r>
    </w:p>
    <w:p w:rsidR="001C504B" w:rsidP="004F6157" w:rsidRDefault="0047638C" w14:paraId="558AA766" w14:textId="4256BC5B">
      <w:pPr>
        <w:pStyle w:val="ListParagraph"/>
        <w:numPr>
          <w:ilvl w:val="0"/>
          <w:numId w:val="3"/>
        </w:numPr>
        <w:rPr>
          <w:sz w:val="24"/>
          <w:szCs w:val="24"/>
        </w:rPr>
      </w:pPr>
      <w:r w:rsidRPr="1CE19C19" w:rsidR="0047638C">
        <w:rPr>
          <w:sz w:val="24"/>
          <w:szCs w:val="24"/>
        </w:rPr>
        <w:t>Individual Placement Save is still slow, needs to optimize individual update process.</w:t>
      </w:r>
      <w:r>
        <w:br/>
      </w:r>
      <w:r>
        <w:br/>
      </w:r>
      <w:r w:rsidRPr="1CE19C19" w:rsidR="0047638C">
        <w:rPr>
          <w:sz w:val="24"/>
          <w:szCs w:val="24"/>
        </w:rPr>
        <w:t xml:space="preserve">Updating individual vendor placement under media plan module is </w:t>
      </w:r>
      <w:r w:rsidRPr="1CE19C19" w:rsidR="006B1BFA">
        <w:rPr>
          <w:sz w:val="24"/>
          <w:szCs w:val="24"/>
        </w:rPr>
        <w:t xml:space="preserve">very </w:t>
      </w:r>
      <w:r w:rsidRPr="1CE19C19" w:rsidR="00117E0C">
        <w:rPr>
          <w:sz w:val="24"/>
          <w:szCs w:val="24"/>
        </w:rPr>
        <w:t>slow</w:t>
      </w:r>
      <w:r w:rsidRPr="1CE19C19" w:rsidR="006B1BFA">
        <w:rPr>
          <w:sz w:val="24"/>
          <w:szCs w:val="24"/>
        </w:rPr>
        <w:t xml:space="preserve">, we need to enhance </w:t>
      </w:r>
      <w:r w:rsidRPr="1CE19C19" w:rsidR="001C504B">
        <w:rPr>
          <w:sz w:val="24"/>
          <w:szCs w:val="24"/>
        </w:rPr>
        <w:t>its</w:t>
      </w:r>
      <w:r w:rsidRPr="1CE19C19" w:rsidR="006B1BFA">
        <w:rPr>
          <w:sz w:val="24"/>
          <w:szCs w:val="24"/>
        </w:rPr>
        <w:t xml:space="preserve"> performance</w:t>
      </w:r>
      <w:r w:rsidRPr="1CE19C19" w:rsidR="001A2E3C">
        <w:rPr>
          <w:sz w:val="24"/>
          <w:szCs w:val="24"/>
        </w:rPr>
        <w:t xml:space="preserve"> in every case </w:t>
      </w:r>
      <w:r w:rsidRPr="1CE19C19" w:rsidR="001C504B">
        <w:rPr>
          <w:sz w:val="24"/>
          <w:szCs w:val="24"/>
        </w:rPr>
        <w:t>(with</w:t>
      </w:r>
      <w:r w:rsidRPr="1CE19C19" w:rsidR="001A2E3C">
        <w:rPr>
          <w:sz w:val="24"/>
          <w:szCs w:val="24"/>
        </w:rPr>
        <w:t xml:space="preserve"> multiple UDS and Naming convention enabled).</w:t>
      </w:r>
      <w:r>
        <w:br/>
      </w:r>
    </w:p>
    <w:p w:rsidR="005A124C" w:rsidP="004F6157" w:rsidRDefault="00830F91" w14:paraId="73CCADC4" w14:textId="77D94418">
      <w:pPr>
        <w:pStyle w:val="ListParagraph"/>
        <w:numPr>
          <w:ilvl w:val="0"/>
          <w:numId w:val="3"/>
        </w:numPr>
        <w:rPr>
          <w:sz w:val="24"/>
          <w:szCs w:val="24"/>
        </w:rPr>
      </w:pPr>
      <w:r w:rsidRPr="1CE19C19" w:rsidR="00830F91">
        <w:rPr>
          <w:sz w:val="24"/>
          <w:szCs w:val="24"/>
        </w:rPr>
        <w:t>Display prompt if user enters delivery at package level when Rule is set to override at placement level.</w:t>
      </w:r>
      <w:r>
        <w:br/>
      </w:r>
      <w:r>
        <w:br/>
      </w:r>
      <w:r w:rsidRPr="1CE19C19" w:rsidR="00F01A8C">
        <w:rPr>
          <w:sz w:val="24"/>
          <w:szCs w:val="24"/>
        </w:rPr>
        <w:t>Nexleus has company rules which allow users to define if they want to provide delivery information at the package level or at the placement level</w:t>
      </w:r>
      <w:r w:rsidRPr="1CE19C19" w:rsidR="00BE10E1">
        <w:rPr>
          <w:sz w:val="24"/>
          <w:szCs w:val="24"/>
        </w:rPr>
        <w:t xml:space="preserve"> in delivery import bulk-sheet</w:t>
      </w:r>
      <w:r w:rsidRPr="1CE19C19" w:rsidR="00F01A8C">
        <w:rPr>
          <w:sz w:val="24"/>
          <w:szCs w:val="24"/>
        </w:rPr>
        <w:t>.</w:t>
      </w:r>
      <w:r>
        <w:br/>
      </w:r>
      <w:r w:rsidRPr="1CE19C19" w:rsidR="00BE10E1">
        <w:rPr>
          <w:sz w:val="24"/>
          <w:szCs w:val="24"/>
        </w:rPr>
        <w:t>Currently, if rule is set to provide delivery at package level and user mistakenly enters delivery at placement level, system</w:t>
      </w:r>
      <w:r w:rsidRPr="1CE19C19" w:rsidR="00F01A8C">
        <w:rPr>
          <w:sz w:val="24"/>
          <w:szCs w:val="24"/>
        </w:rPr>
        <w:t xml:space="preserve"> </w:t>
      </w:r>
      <w:r w:rsidRPr="1CE19C19" w:rsidR="00BE10E1">
        <w:rPr>
          <w:sz w:val="24"/>
          <w:szCs w:val="24"/>
        </w:rPr>
        <w:t>ignores entered delivery at all. With this change</w:t>
      </w:r>
      <w:r w:rsidRPr="1CE19C19" w:rsidR="005F0568">
        <w:rPr>
          <w:sz w:val="24"/>
          <w:szCs w:val="24"/>
        </w:rPr>
        <w:t xml:space="preserve"> Nexelus is display a warning message if user has entered delivery at the wrong (entered at package if rule was at placement and </w:t>
      </w:r>
      <w:r w:rsidRPr="1CE19C19" w:rsidR="00B32F9C">
        <w:rPr>
          <w:sz w:val="24"/>
          <w:szCs w:val="24"/>
        </w:rPr>
        <w:t>vice versa</w:t>
      </w:r>
      <w:r w:rsidRPr="1CE19C19" w:rsidR="005F0568">
        <w:rPr>
          <w:sz w:val="24"/>
          <w:szCs w:val="24"/>
        </w:rPr>
        <w:t>) location for any placement</w:t>
      </w:r>
      <w:r w:rsidRPr="1CE19C19" w:rsidR="00F55BBB">
        <w:rPr>
          <w:sz w:val="24"/>
          <w:szCs w:val="24"/>
        </w:rPr>
        <w:t xml:space="preserve"> to option to review </w:t>
      </w:r>
      <w:r w:rsidRPr="1CE19C19" w:rsidR="00DA230F">
        <w:rPr>
          <w:sz w:val="24"/>
          <w:szCs w:val="24"/>
        </w:rPr>
        <w:t>data</w:t>
      </w:r>
      <w:r w:rsidRPr="1CE19C19" w:rsidR="00F55BBB">
        <w:rPr>
          <w:sz w:val="24"/>
          <w:szCs w:val="24"/>
        </w:rPr>
        <w:t xml:space="preserve"> before</w:t>
      </w:r>
      <w:r w:rsidRPr="1CE19C19" w:rsidR="00DA230F">
        <w:rPr>
          <w:sz w:val="24"/>
          <w:szCs w:val="24"/>
        </w:rPr>
        <w:t xml:space="preserve"> importing.</w:t>
      </w:r>
      <w:r>
        <w:br/>
      </w:r>
      <w:r w:rsidRPr="1CE19C19" w:rsidR="005F0568">
        <w:rPr>
          <w:sz w:val="24"/>
          <w:szCs w:val="24"/>
        </w:rPr>
        <w:t xml:space="preserve"> </w:t>
      </w:r>
      <w:r>
        <w:br/>
      </w:r>
      <w:r w:rsidRPr="1CE19C19" w:rsidR="00DA230F">
        <w:rPr>
          <w:sz w:val="24"/>
          <w:szCs w:val="24"/>
        </w:rPr>
        <w:t>Please note that t</w:t>
      </w:r>
      <w:r w:rsidRPr="1CE19C19" w:rsidR="005A124C">
        <w:rPr>
          <w:sz w:val="24"/>
          <w:szCs w:val="24"/>
        </w:rPr>
        <w:t xml:space="preserve">his will be just a warning message </w:t>
      </w:r>
      <w:r w:rsidRPr="1CE19C19" w:rsidR="00156A81">
        <w:rPr>
          <w:sz w:val="24"/>
          <w:szCs w:val="24"/>
        </w:rPr>
        <w:t>not the restriction</w:t>
      </w:r>
      <w:r w:rsidRPr="1CE19C19" w:rsidR="00DA230F">
        <w:rPr>
          <w:sz w:val="24"/>
          <w:szCs w:val="24"/>
        </w:rPr>
        <w:t>. We will finalize message text later.</w:t>
      </w:r>
      <w:r>
        <w:br/>
      </w:r>
    </w:p>
    <w:p w:rsidR="00F2335F" w:rsidP="004F6157" w:rsidRDefault="00F2335F" w14:paraId="46D16FCA" w14:textId="77777777">
      <w:pPr>
        <w:pStyle w:val="ListParagraph"/>
        <w:numPr>
          <w:ilvl w:val="0"/>
          <w:numId w:val="3"/>
        </w:numPr>
        <w:rPr>
          <w:sz w:val="24"/>
          <w:szCs w:val="24"/>
        </w:rPr>
      </w:pPr>
      <w:r w:rsidRPr="1CE19C19" w:rsidR="00F2335F">
        <w:rPr>
          <w:sz w:val="24"/>
          <w:szCs w:val="24"/>
        </w:rPr>
        <w:t>External File storage (AWS and MS One Drive (Testing only)).</w:t>
      </w:r>
    </w:p>
    <w:p w:rsidR="001B3F09" w:rsidP="00F2335F" w:rsidRDefault="00F2335F" w14:paraId="09C47740" w14:textId="77777777">
      <w:pPr>
        <w:ind w:left="720"/>
        <w:rPr>
          <w:ins w:author="Tauseef Shezad" w:date="2021-01-05T18:39:00Z" w:id="4"/>
          <w:sz w:val="24"/>
          <w:szCs w:val="24"/>
        </w:rPr>
      </w:pPr>
      <w:r>
        <w:rPr>
          <w:sz w:val="24"/>
          <w:szCs w:val="24"/>
        </w:rPr>
        <w:t xml:space="preserve">Nexelus </w:t>
      </w:r>
      <w:r w:rsidR="00CF195A">
        <w:rPr>
          <w:sz w:val="24"/>
          <w:szCs w:val="24"/>
        </w:rPr>
        <w:t>provide</w:t>
      </w:r>
      <w:r w:rsidR="0097358E">
        <w:rPr>
          <w:sz w:val="24"/>
          <w:szCs w:val="24"/>
        </w:rPr>
        <w:t>s</w:t>
      </w:r>
      <w:r w:rsidR="00CF195A">
        <w:rPr>
          <w:sz w:val="24"/>
          <w:szCs w:val="24"/>
        </w:rPr>
        <w:t xml:space="preserve"> an option to configure </w:t>
      </w:r>
      <w:r w:rsidR="001C19C2">
        <w:rPr>
          <w:sz w:val="24"/>
          <w:szCs w:val="24"/>
        </w:rPr>
        <w:t xml:space="preserve">Nexelus with </w:t>
      </w:r>
      <w:r w:rsidR="00CF195A">
        <w:rPr>
          <w:sz w:val="24"/>
          <w:szCs w:val="24"/>
        </w:rPr>
        <w:t>cloud platform for document</w:t>
      </w:r>
      <w:r w:rsidR="001C19C2">
        <w:rPr>
          <w:sz w:val="24"/>
          <w:szCs w:val="24"/>
        </w:rPr>
        <w:t xml:space="preserve"> management. Currently Nexelus is integrated </w:t>
      </w:r>
      <w:r w:rsidR="00FF70E7">
        <w:rPr>
          <w:sz w:val="24"/>
          <w:szCs w:val="24"/>
        </w:rPr>
        <w:t xml:space="preserve">only </w:t>
      </w:r>
      <w:r w:rsidR="001C19C2">
        <w:rPr>
          <w:sz w:val="24"/>
          <w:szCs w:val="24"/>
        </w:rPr>
        <w:t>with Google Docs</w:t>
      </w:r>
      <w:r w:rsidR="00FF70E7">
        <w:rPr>
          <w:sz w:val="24"/>
          <w:szCs w:val="24"/>
        </w:rPr>
        <w:br/>
      </w:r>
      <w:r w:rsidR="00E50509">
        <w:rPr>
          <w:sz w:val="24"/>
          <w:szCs w:val="24"/>
        </w:rPr>
        <w:t xml:space="preserve">With this change Nexelus will </w:t>
      </w:r>
      <w:r w:rsidR="00FF70E7">
        <w:rPr>
          <w:sz w:val="24"/>
          <w:szCs w:val="24"/>
        </w:rPr>
        <w:t xml:space="preserve">add additional integration </w:t>
      </w:r>
      <w:r w:rsidR="00FB7D41">
        <w:rPr>
          <w:sz w:val="24"/>
          <w:szCs w:val="24"/>
        </w:rPr>
        <w:t>with MS one drive and AWS (S3)</w:t>
      </w:r>
      <w:r w:rsidR="00FF70E7">
        <w:rPr>
          <w:sz w:val="24"/>
          <w:szCs w:val="24"/>
        </w:rPr>
        <w:t xml:space="preserve"> for document management</w:t>
      </w:r>
      <w:r w:rsidR="00FB7D41">
        <w:rPr>
          <w:sz w:val="24"/>
          <w:szCs w:val="24"/>
        </w:rPr>
        <w:t xml:space="preserve"> which will </w:t>
      </w:r>
      <w:r w:rsidR="001124C4">
        <w:rPr>
          <w:sz w:val="24"/>
          <w:szCs w:val="24"/>
        </w:rPr>
        <w:t xml:space="preserve">provide </w:t>
      </w:r>
      <w:r w:rsidR="009C1B70">
        <w:rPr>
          <w:sz w:val="24"/>
          <w:szCs w:val="24"/>
        </w:rPr>
        <w:t xml:space="preserve">multiple options </w:t>
      </w:r>
      <w:r w:rsidR="00561F49">
        <w:rPr>
          <w:sz w:val="24"/>
          <w:szCs w:val="24"/>
        </w:rPr>
        <w:t xml:space="preserve">for user </w:t>
      </w:r>
      <w:r w:rsidR="009C1B70">
        <w:rPr>
          <w:sz w:val="24"/>
          <w:szCs w:val="24"/>
        </w:rPr>
        <w:t xml:space="preserve">to choose from </w:t>
      </w:r>
      <w:r w:rsidR="00561F49">
        <w:rPr>
          <w:sz w:val="24"/>
          <w:szCs w:val="24"/>
        </w:rPr>
        <w:t xml:space="preserve">for </w:t>
      </w:r>
      <w:r w:rsidR="009C1B70">
        <w:rPr>
          <w:sz w:val="24"/>
          <w:szCs w:val="24"/>
        </w:rPr>
        <w:t>Cloud document management if user wants to use Cloud for document management.</w:t>
      </w:r>
      <w:r w:rsidR="00561F49">
        <w:rPr>
          <w:sz w:val="24"/>
          <w:szCs w:val="24"/>
        </w:rPr>
        <w:br/>
      </w:r>
      <w:r w:rsidR="00561F49">
        <w:rPr>
          <w:sz w:val="24"/>
          <w:szCs w:val="24"/>
        </w:rPr>
        <w:t>Please note , that only single integration can be enabled for single Nexelus instance.</w:t>
      </w:r>
      <w:r w:rsidR="00561F49">
        <w:rPr>
          <w:sz w:val="24"/>
          <w:szCs w:val="24"/>
        </w:rPr>
        <w:br/>
      </w:r>
      <w:r w:rsidR="00CB5594">
        <w:rPr>
          <w:sz w:val="24"/>
          <w:szCs w:val="24"/>
        </w:rPr>
        <w:br/>
      </w:r>
      <w:r w:rsidR="00CB5594">
        <w:rPr>
          <w:sz w:val="24"/>
          <w:szCs w:val="24"/>
        </w:rPr>
        <w:br/>
      </w:r>
      <w:r w:rsidR="00FE7C73">
        <w:rPr>
          <w:sz w:val="24"/>
          <w:szCs w:val="24"/>
        </w:rPr>
        <w:lastRenderedPageBreak/>
        <w:br/>
      </w:r>
      <w:r w:rsidR="00CB5594">
        <w:rPr>
          <w:sz w:val="24"/>
          <w:szCs w:val="24"/>
        </w:rPr>
        <w:t xml:space="preserve">Following </w:t>
      </w:r>
      <w:r w:rsidR="00A5500F">
        <w:rPr>
          <w:sz w:val="24"/>
          <w:szCs w:val="24"/>
        </w:rPr>
        <w:t xml:space="preserve">Items </w:t>
      </w:r>
      <w:r w:rsidR="00CB5594">
        <w:rPr>
          <w:sz w:val="24"/>
          <w:szCs w:val="24"/>
        </w:rPr>
        <w:t xml:space="preserve">will </w:t>
      </w:r>
      <w:r w:rsidR="00193FE9">
        <w:rPr>
          <w:sz w:val="24"/>
          <w:szCs w:val="24"/>
        </w:rPr>
        <w:t>be part of Next version as well but it requires further details which will be provided by Dec 15</w:t>
      </w:r>
      <w:r w:rsidRPr="00193FE9" w:rsidR="00193FE9">
        <w:rPr>
          <w:sz w:val="24"/>
          <w:szCs w:val="24"/>
          <w:vertAlign w:val="superscript"/>
        </w:rPr>
        <w:t>th</w:t>
      </w:r>
      <w:r w:rsidR="00193FE9">
        <w:rPr>
          <w:sz w:val="24"/>
          <w:szCs w:val="24"/>
        </w:rPr>
        <w:t>.</w:t>
      </w:r>
    </w:p>
    <w:p w:rsidR="001B3F09" w:rsidP="001B3F09" w:rsidRDefault="001B3F09" w14:paraId="511F8952" w14:textId="77777777">
      <w:pPr>
        <w:pStyle w:val="ListParagraph"/>
        <w:numPr>
          <w:ilvl w:val="0"/>
          <w:numId w:val="4"/>
        </w:numPr>
        <w:rPr>
          <w:ins w:author="Tauseef Shezad" w:date="2021-01-05T18:39:00Z" w:id="5"/>
          <w:sz w:val="24"/>
          <w:szCs w:val="24"/>
        </w:rPr>
      </w:pPr>
      <w:ins w:author="Tauseef Shezad" w:date="2021-01-05T18:39:00Z" w:id="6">
        <w:r w:rsidRPr="00D2186F">
          <w:rPr>
            <w:sz w:val="24"/>
            <w:szCs w:val="24"/>
          </w:rPr>
          <w:t>Media: Optimization</w:t>
        </w:r>
        <w:r>
          <w:rPr>
            <w:sz w:val="24"/>
            <w:szCs w:val="24"/>
          </w:rPr>
          <w:t>.</w:t>
        </w:r>
      </w:ins>
    </w:p>
    <w:p w:rsidR="00CB5594" w:rsidP="00F2335F" w:rsidRDefault="00CB5594" w14:paraId="12BAA831" w14:textId="76933E28">
      <w:pPr>
        <w:ind w:left="720"/>
        <w:rPr>
          <w:sz w:val="24"/>
          <w:szCs w:val="24"/>
        </w:rPr>
      </w:pPr>
      <w:r>
        <w:rPr>
          <w:sz w:val="24"/>
          <w:szCs w:val="24"/>
        </w:rPr>
        <w:br/>
      </w:r>
    </w:p>
    <w:p w:rsidRPr="001B3F09" w:rsidR="00CB5594" w:rsidP="00CB5594" w:rsidRDefault="00CB5594" w14:paraId="6AF90E6D" w14:textId="6CA724F4">
      <w:pPr>
        <w:pStyle w:val="ListParagraph"/>
        <w:numPr>
          <w:ilvl w:val="0"/>
          <w:numId w:val="4"/>
        </w:numPr>
        <w:rPr>
          <w:sz w:val="24"/>
          <w:szCs w:val="24"/>
          <w:highlight w:val="green"/>
          <w:rPrChange w:author="Tauseef Shezad" w:date="2021-01-05T18:41:00Z" w:id="7">
            <w:rPr>
              <w:sz w:val="24"/>
              <w:szCs w:val="24"/>
            </w:rPr>
          </w:rPrChange>
        </w:rPr>
      </w:pPr>
      <w:r w:rsidRPr="1CE19C19" w:rsidR="00CB5594">
        <w:rPr>
          <w:sz w:val="24"/>
          <w:szCs w:val="24"/>
          <w:highlight w:val="green"/>
          <w:rPrChange w:author="Tauseef Shezad" w:date="2021-01-05T18:41:00Z" w:id="473784153">
            <w:rPr>
              <w:sz w:val="24"/>
              <w:szCs w:val="24"/>
            </w:rPr>
          </w:rPrChange>
        </w:rPr>
        <w:t>Integration with DOCU SIGN.</w:t>
      </w:r>
    </w:p>
    <w:p w:rsidRPr="001B3F09" w:rsidR="00CB5594" w:rsidDel="001B3F09" w:rsidP="00CB5594" w:rsidRDefault="00D2186F" w14:paraId="6341A571" w14:textId="1DA8FA33">
      <w:pPr>
        <w:pStyle w:val="ListParagraph"/>
        <w:numPr>
          <w:ilvl w:val="0"/>
          <w:numId w:val="4"/>
        </w:numPr>
        <w:rPr>
          <w:del w:author="Tauseef Shezad" w:date="2021-01-05T18:39:00Z" w:id="9"/>
          <w:sz w:val="24"/>
          <w:szCs w:val="24"/>
          <w:highlight w:val="green"/>
          <w:rPrChange w:author="Tauseef Shezad" w:date="2021-01-05T18:40:00Z" w:id="10">
            <w:rPr>
              <w:del w:author="Tauseef Shezad" w:date="2021-01-05T18:39:00Z" w:id="11"/>
              <w:sz w:val="24"/>
              <w:szCs w:val="24"/>
            </w:rPr>
          </w:rPrChange>
        </w:rPr>
      </w:pPr>
      <w:del w:author="Tauseef Shezad" w:date="2021-01-05T18:39:00Z" w:id="1092926169">
        <w:r w:rsidRPr="1CE19C19" w:rsidDel="00D2186F">
          <w:rPr>
            <w:sz w:val="24"/>
            <w:szCs w:val="24"/>
            <w:highlight w:val="green"/>
            <w:rPrChange w:author="Tauseef Shezad" w:date="2021-01-05T18:40:00Z" w:id="1892688179">
              <w:rPr>
                <w:sz w:val="24"/>
                <w:szCs w:val="24"/>
              </w:rPr>
            </w:rPrChange>
          </w:rPr>
          <w:delText>Media: Optimization.</w:delText>
        </w:r>
      </w:del>
    </w:p>
    <w:p w:rsidRPr="001B3F09" w:rsidR="00D2186F" w:rsidP="00CB5594" w:rsidRDefault="00D2186F" w14:paraId="07BF83F5" w14:textId="50B2C359">
      <w:pPr>
        <w:pStyle w:val="ListParagraph"/>
        <w:numPr>
          <w:ilvl w:val="0"/>
          <w:numId w:val="4"/>
        </w:numPr>
        <w:rPr>
          <w:sz w:val="24"/>
          <w:szCs w:val="24"/>
          <w:highlight w:val="green"/>
          <w:rPrChange w:author="Tauseef Shezad" w:date="2021-01-05T18:40:00Z" w:id="14">
            <w:rPr>
              <w:sz w:val="24"/>
              <w:szCs w:val="24"/>
            </w:rPr>
          </w:rPrChange>
        </w:rPr>
      </w:pPr>
      <w:r w:rsidRPr="1CE19C19" w:rsidR="00D2186F">
        <w:rPr>
          <w:sz w:val="24"/>
          <w:szCs w:val="24"/>
          <w:highlight w:val="green"/>
          <w:rPrChange w:author="Tauseef Shezad" w:date="2021-01-05T18:40:00Z" w:id="107585675">
            <w:rPr>
              <w:sz w:val="24"/>
              <w:szCs w:val="24"/>
            </w:rPr>
          </w:rPrChange>
        </w:rPr>
        <w:t>Transfer functionality for inter-company on owner side.</w:t>
      </w:r>
    </w:p>
    <w:p w:rsidRPr="001B3F09" w:rsidR="00EA2393" w:rsidP="00CB5594" w:rsidRDefault="00EA2393" w14:paraId="74FCFC4E" w14:textId="66FF60EC">
      <w:pPr>
        <w:pStyle w:val="ListParagraph"/>
        <w:numPr>
          <w:ilvl w:val="0"/>
          <w:numId w:val="4"/>
        </w:numPr>
        <w:rPr>
          <w:color w:val="FFFFFF" w:themeColor="background1"/>
          <w:sz w:val="24"/>
          <w:szCs w:val="24"/>
          <w:rPrChange w:author="Tauseef Shezad" w:date="2021-01-05T18:40:00Z" w:id="16">
            <w:rPr>
              <w:sz w:val="24"/>
              <w:szCs w:val="24"/>
            </w:rPr>
          </w:rPrChange>
        </w:rPr>
      </w:pPr>
      <w:r w:rsidRPr="1CE19C19" w:rsidR="00EA2393">
        <w:rPr>
          <w:color w:val="FFFFFF" w:themeColor="background1" w:themeTint="FF" w:themeShade="FF"/>
          <w:sz w:val="24"/>
          <w:szCs w:val="24"/>
          <w:highlight w:val="red"/>
          <w:rPrChange w:author="Tauseef Shezad" w:date="2021-01-05T18:40:00Z" w:id="101505233">
            <w:rPr>
              <w:sz w:val="24"/>
              <w:szCs w:val="24"/>
            </w:rPr>
          </w:rPrChange>
        </w:rPr>
        <w:t xml:space="preserve">Ability setup </w:t>
      </w:r>
      <w:r w:rsidRPr="1CE19C19" w:rsidR="00193FE9">
        <w:rPr>
          <w:color w:val="FFFFFF" w:themeColor="background1" w:themeTint="FF" w:themeShade="FF"/>
          <w:sz w:val="24"/>
          <w:szCs w:val="24"/>
          <w:highlight w:val="red"/>
          <w:rPrChange w:author="Tauseef Shezad" w:date="2021-01-05T18:40:00Z" w:id="2043167076">
            <w:rPr>
              <w:sz w:val="24"/>
              <w:szCs w:val="24"/>
            </w:rPr>
          </w:rPrChange>
        </w:rPr>
        <w:t>revenue</w:t>
      </w:r>
      <w:r w:rsidRPr="1CE19C19" w:rsidR="00EA2393">
        <w:rPr>
          <w:color w:val="FFFFFF" w:themeColor="background1" w:themeTint="FF" w:themeShade="FF"/>
          <w:sz w:val="24"/>
          <w:szCs w:val="24"/>
          <w:highlight w:val="red"/>
          <w:rPrChange w:author="Tauseef Shezad" w:date="2021-01-05T18:40:00Z" w:id="257556302">
            <w:rPr>
              <w:sz w:val="24"/>
              <w:szCs w:val="24"/>
            </w:rPr>
          </w:rPrChange>
        </w:rPr>
        <w:t xml:space="preserve"> schedule for the entire project length by period</w:t>
      </w:r>
      <w:r w:rsidRPr="1CE19C19" w:rsidR="00193FE9">
        <w:rPr>
          <w:color w:val="FFFFFF" w:themeColor="background1" w:themeTint="FF" w:themeShade="FF"/>
          <w:sz w:val="24"/>
          <w:szCs w:val="24"/>
          <w:highlight w:val="red"/>
          <w:rPrChange w:author="Tauseef Shezad" w:date="2021-01-05T18:40:00Z" w:id="1611249697">
            <w:rPr>
              <w:sz w:val="24"/>
              <w:szCs w:val="24"/>
            </w:rPr>
          </w:rPrChange>
        </w:rPr>
        <w:t>.</w:t>
      </w:r>
    </w:p>
    <w:p w:rsidRPr="001B3F09" w:rsidR="00193FE9" w:rsidP="00CB5594" w:rsidRDefault="00193FE9" w14:paraId="0C271C26" w14:textId="4D79CA0B">
      <w:pPr>
        <w:pStyle w:val="ListParagraph"/>
        <w:numPr>
          <w:ilvl w:val="0"/>
          <w:numId w:val="4"/>
        </w:numPr>
        <w:rPr>
          <w:sz w:val="24"/>
          <w:szCs w:val="24"/>
          <w:highlight w:val="green"/>
          <w:rPrChange w:author="Tauseef Shezad" w:date="2021-01-05T18:39:00Z" w:id="21">
            <w:rPr>
              <w:sz w:val="24"/>
              <w:szCs w:val="24"/>
            </w:rPr>
          </w:rPrChange>
        </w:rPr>
      </w:pPr>
      <w:r w:rsidRPr="1CE19C19" w:rsidR="00193FE9">
        <w:rPr>
          <w:sz w:val="24"/>
          <w:szCs w:val="24"/>
          <w:highlight w:val="green"/>
          <w:rPrChange w:author="Tauseef Shezad" w:date="2021-01-05T18:39:00Z" w:id="901016207">
            <w:rPr>
              <w:sz w:val="24"/>
              <w:szCs w:val="24"/>
            </w:rPr>
          </w:rPrChange>
        </w:rPr>
        <w:t>Possibility of filtering IO's based on month of service Or display IO dates at IO header level.</w:t>
      </w:r>
    </w:p>
    <w:p w:rsidRPr="00F2335F" w:rsidR="00960DF9" w:rsidP="1CE19C19" w:rsidRDefault="78A3131D" w14:paraId="3A9DAEFC" w14:textId="0A5EA0A1">
      <w:pPr>
        <w:pStyle w:val="ListParagraph"/>
        <w:numPr>
          <w:ilvl w:val="0"/>
          <w:numId w:val="4"/>
        </w:numPr>
        <w:rPr>
          <w:rFonts w:eastAsia="" w:eastAsiaTheme="minorEastAsia"/>
          <w:sz w:val="20"/>
          <w:szCs w:val="20"/>
        </w:rPr>
        <w:pPrChange w:author="Tauseef Shezad" w:date="2021-01-11T08:12:00Z" w:id="23">
          <w:pPr>
            <w:ind w:left="720"/>
          </w:pPr>
        </w:pPrChange>
      </w:pPr>
      <w:r w:rsidRPr="1CE19C19" w:rsidR="78A3131D">
        <w:rPr>
          <w:sz w:val="20"/>
          <w:szCs w:val="20"/>
        </w:rPr>
        <w:t xml:space="preserve">Can we still use “Media Paid by Client” at the Nexelus Campaign level? If a Client team isn’t going to use the Client-level Vendor settings, if ALL Media and Ad tech are going to be paid by client or not, this still seems like an efficient way to set that than having to go Vendor by Vendor or Media Plan by Media Plan. But I don’t understand how this would interact with the client-level settings and media plan level settings. It’s getting a bit confusing… </w:t>
      </w:r>
      <w:r w:rsidRPr="1CE19C19" w:rsidR="78A3131D">
        <w:rPr>
          <w:color w:val="00B050"/>
          <w:sz w:val="20"/>
          <w:szCs w:val="20"/>
        </w:rPr>
        <w:t>[AN: Media paid by client can be set at Project level and will default to all Media plans under it. One can override it on Media plan level. The setting on Project is under Media tab. AdTech paid by client is not available on Project/Campaign]</w:t>
      </w:r>
      <w:r w:rsidRPr="1CE19C19" w:rsidR="78A3131D">
        <w:rPr>
          <w:sz w:val="20"/>
          <w:szCs w:val="20"/>
        </w:rPr>
        <w:t xml:space="preserve"> </w:t>
      </w:r>
      <w:r w:rsidRPr="1CE19C19" w:rsidR="78A3131D">
        <w:rPr>
          <w:color w:val="FF0000"/>
          <w:sz w:val="20"/>
          <w:szCs w:val="20"/>
        </w:rPr>
        <w:t>[NL 1/8/21: So if this is checked and there are Vendors NOT set up as Paid by Client at the Client Profile level, all Vendors would be Paid by Client (meaning the Project/Campaign setting is trumping the “nothing” set at the Client-profile level)? But if this is unchecked, and there are Vendors set up as Paid by Client at the Client Profile level, the Vendors would be Paid by Client (meaning the Client-level setting is trumping this Project/Campaign setting)? For the record, I find it confusing that the trumping isn’t ALWAYS Media Plan trumps Campaign trumps Client, where we can set each level as Paid by Client or Paid by Agency]</w:t>
      </w:r>
      <w:r w:rsidRPr="1CE19C19" w:rsidR="78A3131D">
        <w:rPr>
          <w:sz w:val="20"/>
          <w:szCs w:val="20"/>
        </w:rPr>
        <w:t xml:space="preserve"> </w:t>
      </w:r>
      <w:r w:rsidRPr="1CE19C19" w:rsidR="78A3131D">
        <w:rPr>
          <w:color w:val="2E75B6"/>
          <w:sz w:val="20"/>
          <w:szCs w:val="20"/>
        </w:rPr>
        <w:t xml:space="preserve">[AN: Yes your understating is correct. Current design doesn’t allow to </w:t>
      </w:r>
    </w:p>
    <w:p w:rsidRPr="00F2335F" w:rsidR="00960DF9" w:rsidRDefault="78A3131D" w14:paraId="3DEA626E" w14:textId="4DB5F55F">
      <w:pPr>
        <w:pStyle w:val="ListParagraph"/>
        <w:numPr>
          <w:ilvl w:val="2"/>
          <w:numId w:val="4"/>
        </w:numPr>
        <w:rPr>
          <w:rFonts w:eastAsiaTheme="minorEastAsia"/>
          <w:color w:val="2E75B6"/>
          <w:sz w:val="20"/>
          <w:szCs w:val="20"/>
        </w:rPr>
        <w:pPrChange w:author="Tauseef Shezad" w:date="2021-01-11T08:11:00Z" w:id="24">
          <w:pPr/>
        </w:pPrChange>
      </w:pPr>
      <w:r w:rsidRPr="14AF626A">
        <w:rPr>
          <w:color w:val="2E75B6"/>
          <w:sz w:val="20"/>
          <w:szCs w:val="20"/>
        </w:rPr>
        <w:t>undo ‘Media paid by vendor’ if a vendor is set at client profile level</w:t>
      </w:r>
    </w:p>
    <w:p w:rsidRPr="00F2335F" w:rsidR="00960DF9" w:rsidRDefault="78A3131D" w14:paraId="64949DC9" w14:textId="5E77074D">
      <w:pPr>
        <w:pStyle w:val="ListParagraph"/>
        <w:numPr>
          <w:ilvl w:val="2"/>
          <w:numId w:val="4"/>
        </w:numPr>
        <w:rPr>
          <w:rFonts w:eastAsiaTheme="minorEastAsia"/>
          <w:color w:val="2E75B6"/>
          <w:sz w:val="20"/>
          <w:szCs w:val="20"/>
        </w:rPr>
        <w:pPrChange w:author="Tauseef Shezad" w:date="2021-01-11T08:11:00Z" w:id="25">
          <w:pPr/>
        </w:pPrChange>
      </w:pPr>
      <w:r w:rsidRPr="14AF626A">
        <w:rPr>
          <w:color w:val="2E75B6"/>
          <w:sz w:val="20"/>
          <w:szCs w:val="20"/>
        </w:rPr>
        <w:t>Mark a vendor as Paid by client on Media plan level. It always defaults from client profile]</w:t>
      </w:r>
    </w:p>
    <w:p w:rsidR="00B9459E" w:rsidP="14AF626A" w:rsidRDefault="00B9459E" w14:paraId="6AF197F0" w14:textId="77777777">
      <w:pPr>
        <w:pStyle w:val="ListParagraph"/>
        <w:numPr>
          <w:ilvl w:val="0"/>
          <w:numId w:val="4"/>
        </w:numPr>
        <w:rPr>
          <w:ins w:author="Tauseef Shezad" w:date="2021-01-14T10:20:00Z" w:id="26"/>
        </w:rPr>
      </w:pPr>
      <w:ins w:author="Tauseef Shezad" w:date="2021-01-14T10:20:00Z" w:id="27">
        <w:r w:rsidRPr="00B9459E">
          <w:t>Date bug in delivery override</w:t>
        </w:r>
      </w:ins>
    </w:p>
    <w:p w:rsidR="00E62A56" w:rsidRDefault="00B9459E" w14:paraId="40822EEA" w14:textId="77777777">
      <w:pPr>
        <w:pStyle w:val="ListParagraph"/>
        <w:rPr>
          <w:ins w:author="Tauseef Shezad" w:date="2021-01-25T10:13:00Z" w:id="28"/>
        </w:rPr>
      </w:pPr>
      <w:ins w:author="Tauseef Shezad" w:date="2021-01-14T10:20:00Z" w:id="2001386974">
        <w:r w:rsidR="00B9459E">
          <w:drawing>
            <wp:inline wp14:editId="6CD7623C" wp14:anchorId="4EFA58B3">
              <wp:extent cx="5943600" cy="3140075"/>
              <wp:effectExtent l="0" t="0" r="0" b="3175"/>
              <wp:docPr id="1" name="Picture 1" title=""/>
              <wp:cNvGraphicFramePr>
                <a:graphicFrameLocks noChangeAspect="1"/>
              </wp:cNvGraphicFramePr>
              <a:graphic>
                <a:graphicData uri="http://schemas.openxmlformats.org/drawingml/2006/picture">
                  <pic:pic>
                    <pic:nvPicPr>
                      <pic:cNvPr id="0" name="Picture 1"/>
                      <pic:cNvPicPr/>
                    </pic:nvPicPr>
                    <pic:blipFill>
                      <a:blip r:embed="R406819c79d694221">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943600" cy="3140075"/>
                      </a:xfrm>
                      <a:prstGeom prst="rect">
                        <a:avLst/>
                      </a:prstGeom>
                    </pic:spPr>
                  </pic:pic>
                </a:graphicData>
              </a:graphic>
            </wp:inline>
          </w:drawing>
        </w:r>
      </w:ins>
      <w:r>
        <w:br/>
      </w:r>
    </w:p>
    <w:p w:rsidR="00E62A56" w:rsidRDefault="00E62A56" w14:paraId="29CE756A" w14:textId="77777777">
      <w:pPr>
        <w:pStyle w:val="ListParagraph"/>
        <w:rPr>
          <w:ins w:author="Tauseef Shezad" w:date="2021-01-25T10:14:00Z" w:id="30"/>
        </w:rPr>
      </w:pPr>
    </w:p>
    <w:p w:rsidR="00336890" w:rsidP="001A5279" w:rsidRDefault="00A5500F" w14:paraId="08A50E8B" w14:textId="14A60A36">
      <w:pPr>
        <w:pStyle w:val="ListParagraph"/>
        <w:numPr>
          <w:ilvl w:val="0"/>
          <w:numId w:val="4"/>
        </w:numPr>
        <w:rPr>
          <w:ins w:author="Tauseef Shezad" w:date="2021-01-25T10:14:00Z" w:id="31"/>
        </w:rPr>
        <w:pPrChange w:author="Tauseef Shezad" w:date="2021-01-25T10:14:00Z" w:id="32">
          <w:pPr/>
        </w:pPrChange>
      </w:pPr>
      <w:del w:author="Tauseef Shezad" w:date="2021-01-25T10:13:00Z" w:id="33">
        <w:r w:rsidDel="00E62A56">
          <w:br/>
        </w:r>
        <w:r w:rsidDel="00E62A56">
          <w:br/>
        </w:r>
      </w:del>
      <w:ins w:author="Tauseef Shezad" w:date="2021-01-25T10:14:00Z" w:id="34">
        <w:r w:rsidR="00336890">
          <w:t>Display full client name on Campaign and Media plan search screens. We do have space so we should expand the name. Also show tooltip if it exceeds the new increased length.  </w:t>
        </w:r>
      </w:ins>
    </w:p>
    <w:p w:rsidR="00336890" w:rsidP="00336890" w:rsidRDefault="00336890" w14:paraId="3F2BB19A" w14:textId="77777777">
      <w:pPr>
        <w:rPr>
          <w:ins w:author="Tauseef Shezad" w:date="2021-01-25T10:14:00Z" w:id="35"/>
        </w:rPr>
      </w:pPr>
    </w:p>
    <w:p w:rsidR="00336890" w:rsidP="00336890" w:rsidRDefault="00336890" w14:paraId="0A494940" w14:textId="77777777">
      <w:pPr>
        <w:rPr>
          <w:ins w:author="Tauseef Shezad" w:date="2021-01-25T10:14:00Z" w:id="36"/>
        </w:rPr>
      </w:pPr>
    </w:p>
    <w:p w:rsidR="00336890" w:rsidP="00336890" w:rsidRDefault="00336890" w14:paraId="388BC9BB" w14:textId="1414D4B8">
      <w:pPr>
        <w:rPr>
          <w:ins w:author="Tauseef Shezad" w:date="2021-01-25T10:14:00Z" w:id="37"/>
        </w:rPr>
      </w:pPr>
      <w:ins w:author="Tauseef Shezad" w:date="2021-01-25T10:14:00Z" w:id="1107144473">
        <w:r w:rsidR="00336890">
          <w:drawing>
            <wp:inline wp14:editId="440A41D6" wp14:anchorId="7B5F1792">
              <wp:extent cx="5943600" cy="1397000"/>
              <wp:effectExtent l="0" t="0" r="0" b="0"/>
              <wp:docPr id="3" name="Picture 3" title=""/>
              <wp:cNvGraphicFramePr>
                <a:graphicFrameLocks noChangeAspect="1"/>
              </wp:cNvGraphicFramePr>
              <a:graphic>
                <a:graphicData uri="http://schemas.openxmlformats.org/drawingml/2006/picture">
                  <pic:pic>
                    <pic:nvPicPr>
                      <pic:cNvPr id="0" name="Picture 3"/>
                      <pic:cNvPicPr/>
                    </pic:nvPicPr>
                    <pic:blipFill>
                      <a:blip r:embed="R6aa944c75421414b">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943600" cy="1397000"/>
                      </a:xfrm>
                      <a:prstGeom prst="rect">
                        <a:avLst/>
                      </a:prstGeom>
                    </pic:spPr>
                  </pic:pic>
                </a:graphicData>
              </a:graphic>
            </wp:inline>
          </w:drawing>
        </w:r>
      </w:ins>
    </w:p>
    <w:p w:rsidR="00336890" w:rsidP="00336890" w:rsidRDefault="00336890" w14:paraId="65C6EE96" w14:textId="77777777">
      <w:pPr>
        <w:rPr>
          <w:ins w:author="Tauseef Shezad" w:date="2021-01-25T10:14:00Z" w:id="39"/>
        </w:rPr>
      </w:pPr>
    </w:p>
    <w:p w:rsidR="00336890" w:rsidP="00336890" w:rsidRDefault="00336890" w14:paraId="1BBBE0AA" w14:textId="77777777">
      <w:pPr>
        <w:rPr>
          <w:ins w:author="Tauseef Shezad" w:date="2021-01-25T10:14:00Z" w:id="40"/>
        </w:rPr>
      </w:pPr>
    </w:p>
    <w:p w:rsidR="00336890" w:rsidP="00336890" w:rsidRDefault="00336890" w14:paraId="11A68A04" w14:textId="77777777">
      <w:pPr>
        <w:rPr>
          <w:ins w:author="Tauseef Shezad" w:date="2021-01-25T10:14:00Z" w:id="41"/>
        </w:rPr>
      </w:pPr>
    </w:p>
    <w:p w:rsidR="00336890" w:rsidP="00336890" w:rsidRDefault="00336890" w14:paraId="3D096E08" w14:textId="04F59289">
      <w:pPr>
        <w:rPr>
          <w:ins w:author="Tauseef Shezad" w:date="2021-01-25T10:14:00Z" w:id="42"/>
        </w:rPr>
      </w:pPr>
      <w:ins w:author="Tauseef Shezad" w:date="2021-01-25T10:14:00Z" w:id="1682175526">
        <w:r w:rsidR="00336890">
          <w:drawing>
            <wp:inline wp14:editId="5D905D34" wp14:anchorId="3B27A269">
              <wp:extent cx="5943600" cy="1338580"/>
              <wp:effectExtent l="0" t="0" r="0" b="0"/>
              <wp:docPr id="2" name="Picture 2" title=""/>
              <wp:cNvGraphicFramePr>
                <a:graphicFrameLocks noChangeAspect="1"/>
              </wp:cNvGraphicFramePr>
              <a:graphic>
                <a:graphicData uri="http://schemas.openxmlformats.org/drawingml/2006/picture">
                  <pic:pic>
                    <pic:nvPicPr>
                      <pic:cNvPr id="0" name="Picture 2"/>
                      <pic:cNvPicPr/>
                    </pic:nvPicPr>
                    <pic:blipFill>
                      <a:blip r:embed="Rf6a6c2af3d8749fe">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943600" cy="1338580"/>
                      </a:xfrm>
                      <a:prstGeom prst="rect">
                        <a:avLst/>
                      </a:prstGeom>
                    </pic:spPr>
                  </pic:pic>
                </a:graphicData>
              </a:graphic>
            </wp:inline>
          </w:drawing>
        </w:r>
      </w:ins>
    </w:p>
    <w:p w:rsidR="00336890" w:rsidP="00336890" w:rsidRDefault="00336890" w14:paraId="2DCEF3B0" w14:textId="77777777">
      <w:pPr>
        <w:rPr>
          <w:ins w:author="Tauseef Shezad" w:date="2021-01-25T10:14:00Z" w:id="44"/>
        </w:rPr>
      </w:pPr>
    </w:p>
    <w:p w:rsidR="00336890" w:rsidP="00336890" w:rsidRDefault="00336890" w14:paraId="7767650D" w14:textId="77777777">
      <w:pPr>
        <w:rPr>
          <w:ins w:author="Tauseef Shezad" w:date="2021-01-25T10:14:00Z" w:id="45"/>
        </w:rPr>
      </w:pPr>
    </w:p>
    <w:p w:rsidR="001A5279" w:rsidP="00E62A56" w:rsidRDefault="001A5279" w14:paraId="22E1B0CB" w14:textId="509985CA">
      <w:pPr>
        <w:pStyle w:val="ListParagraph"/>
        <w:numPr>
          <w:ilvl w:val="0"/>
          <w:numId w:val="4"/>
        </w:numPr>
        <w:rPr>
          <w:ins w:author="Tauseef Shezad" w:date="2021-01-25T10:15:00Z" w:id="46"/>
        </w:rPr>
      </w:pPr>
      <w:ins w:author="Tauseef Shezad" w:date="2021-01-25T10:15:00Z" w:id="47">
        <w:r w:rsidRPr="001A5279">
          <w:t xml:space="preserve">Wild card search </w:t>
        </w:r>
        <w:r w:rsidR="00A45F19">
          <w:t xml:space="preserve">for Media Plan </w:t>
        </w:r>
        <w:r w:rsidRPr="001A5279">
          <w:t>on Prebill</w:t>
        </w:r>
      </w:ins>
    </w:p>
    <w:p w:rsidR="00A45F19" w:rsidP="00A45F19" w:rsidRDefault="00A45F19" w14:paraId="4096BB2B" w14:textId="7D5CE676">
      <w:pPr>
        <w:pStyle w:val="ListParagraph"/>
        <w:numPr>
          <w:ilvl w:val="0"/>
          <w:numId w:val="4"/>
        </w:numPr>
        <w:rPr>
          <w:ins w:author="Tauseef Shezad" w:date="2021-01-25T10:15:00Z" w:id="48"/>
        </w:rPr>
      </w:pPr>
      <w:ins w:author="Tauseef Shezad" w:date="2021-01-25T10:15:00Z" w:id="49">
        <w:r w:rsidRPr="001A5279">
          <w:t xml:space="preserve">Wild card search </w:t>
        </w:r>
        <w:r>
          <w:t xml:space="preserve">for Media Plan </w:t>
        </w:r>
        <w:r w:rsidRPr="001A5279">
          <w:t xml:space="preserve">on </w:t>
        </w:r>
        <w:r>
          <w:t>Delivery Override</w:t>
        </w:r>
      </w:ins>
    </w:p>
    <w:p w:rsidRPr="00F2335F" w:rsidR="00960DF9" w:rsidP="1CE19C19" w:rsidRDefault="00A5500F" w14:paraId="04453E13" w14:textId="0D4E2997">
      <w:pPr>
        <w:pStyle w:val="ListParagraph"/>
        <w:numPr>
          <w:ilvl w:val="0"/>
          <w:numId w:val="4"/>
        </w:numPr>
        <w:rPr>
          <w:rFonts w:ascii="Calibri" w:hAnsi="Calibri" w:eastAsia="Calibri" w:cs="Calibri" w:asciiTheme="minorAscii" w:hAnsiTheme="minorAscii" w:eastAsiaTheme="minorAscii" w:cstheme="minorAscii"/>
          <w:sz w:val="22"/>
          <w:szCs w:val="22"/>
        </w:rPr>
        <w:pPrChange w:author="Tauseef Shezad" w:date="2021-01-25T10:14:00Z" w:id="50">
          <w:pPr>
            <w:pStyle w:val="ListParagraph"/>
            <w:numPr>
              <w:ilvl w:val="0"/>
              <w:numId w:val="4"/>
            </w:numPr>
            <w:ind w:hanging="360"/>
          </w:pPr>
        </w:pPrChange>
      </w:pPr>
      <w:ins w:author="Tauseef Shezad" w:date="2021-02-01T13:34:57.977Z" w:id="1444224877">
        <w:r w:rsidR="5054A829">
          <w:t xml:space="preserve">RE: API Sunset – </w:t>
        </w:r>
      </w:ins>
      <w:ins w:author="Tauseef Shezad" w:date="2021-02-01T13:35:02.527Z" w:id="1315998058">
        <w:r w:rsidR="5054A829">
          <w:t xml:space="preserve">Upgrade </w:t>
        </w:r>
      </w:ins>
      <w:ins w:author="Tauseef Shezad" w:date="2021-02-01T13:34:57.977Z" w:id="614875193">
        <w:r w:rsidR="5054A829">
          <w:t xml:space="preserve">before </w:t>
        </w:r>
      </w:ins>
      <w:ins w:author="Tauseef Shezad" w:date="2021-02-01T13:35:06.653Z" w:id="269910268">
        <w:r w:rsidR="5054A829">
          <w:t>feb 28</w:t>
        </w:r>
      </w:ins>
      <w:r>
        <w:br/>
      </w:r>
      <w:r>
        <w:br/>
      </w:r>
      <w:r>
        <w:br/>
      </w:r>
      <w:r>
        <w:br/>
      </w:r>
      <w:r>
        <w:br/>
      </w:r>
      <w:r>
        <w:br/>
      </w:r>
    </w:p>
    <w:p w:rsidR="00BB033B" w:rsidP="00960DF9" w:rsidRDefault="00960DF9" w14:paraId="474C499B" w14:textId="370D2786">
      <w:pPr>
        <w:rPr>
          <w:b/>
          <w:bCs/>
          <w:sz w:val="38"/>
          <w:szCs w:val="38"/>
        </w:rPr>
      </w:pPr>
      <w:r>
        <w:rPr>
          <w:b/>
          <w:bCs/>
          <w:sz w:val="38"/>
          <w:szCs w:val="38"/>
        </w:rPr>
        <w:br/>
      </w:r>
    </w:p>
    <w:p w:rsidRPr="00960DF9" w:rsidR="00960DF9" w:rsidP="00960DF9" w:rsidRDefault="00960DF9" w14:paraId="5DEBB860" w14:textId="77777777">
      <w:pPr>
        <w:jc w:val="center"/>
        <w:rPr>
          <w:b/>
          <w:bCs/>
          <w:sz w:val="38"/>
          <w:szCs w:val="38"/>
        </w:rPr>
      </w:pPr>
    </w:p>
    <w:sectPr w:rsidRPr="00960DF9" w:rsidR="00960DF9">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03063C"/>
    <w:multiLevelType w:val="hybridMultilevel"/>
    <w:tmpl w:val="A9768CE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11DD0678"/>
    <w:multiLevelType w:val="hybridMultilevel"/>
    <w:tmpl w:val="551A28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CA13EC"/>
    <w:multiLevelType w:val="hybridMultilevel"/>
    <w:tmpl w:val="0E16D02A"/>
    <w:lvl w:ilvl="0" w:tplc="65A270FA">
      <w:start w:val="1"/>
      <w:numFmt w:val="decimal"/>
      <w:lvlText w:val="%1."/>
      <w:lvlJc w:val="left"/>
      <w:pPr>
        <w:ind w:left="720" w:hanging="360"/>
      </w:pPr>
    </w:lvl>
    <w:lvl w:ilvl="1" w:tplc="86A016AE">
      <w:start w:val="1"/>
      <w:numFmt w:val="lowerLetter"/>
      <w:lvlText w:val="%2."/>
      <w:lvlJc w:val="left"/>
      <w:pPr>
        <w:ind w:left="1440" w:hanging="360"/>
      </w:pPr>
    </w:lvl>
    <w:lvl w:ilvl="2" w:tplc="6C208046">
      <w:start w:val="1"/>
      <w:numFmt w:val="lowerRoman"/>
      <w:lvlText w:val="%3."/>
      <w:lvlJc w:val="right"/>
      <w:pPr>
        <w:ind w:left="2160" w:hanging="180"/>
      </w:pPr>
    </w:lvl>
    <w:lvl w:ilvl="3" w:tplc="A4C0D5E0">
      <w:start w:val="1"/>
      <w:numFmt w:val="decimal"/>
      <w:lvlText w:val="%4."/>
      <w:lvlJc w:val="left"/>
      <w:pPr>
        <w:ind w:left="2880" w:hanging="360"/>
      </w:pPr>
    </w:lvl>
    <w:lvl w:ilvl="4" w:tplc="6E8E9F0E">
      <w:start w:val="1"/>
      <w:numFmt w:val="lowerLetter"/>
      <w:lvlText w:val="%5."/>
      <w:lvlJc w:val="left"/>
      <w:pPr>
        <w:ind w:left="3600" w:hanging="360"/>
      </w:pPr>
    </w:lvl>
    <w:lvl w:ilvl="5" w:tplc="6EFADE68">
      <w:start w:val="1"/>
      <w:numFmt w:val="lowerRoman"/>
      <w:lvlText w:val="%6."/>
      <w:lvlJc w:val="right"/>
      <w:pPr>
        <w:ind w:left="4320" w:hanging="180"/>
      </w:pPr>
    </w:lvl>
    <w:lvl w:ilvl="6" w:tplc="E53494FA">
      <w:start w:val="1"/>
      <w:numFmt w:val="decimal"/>
      <w:lvlText w:val="%7."/>
      <w:lvlJc w:val="left"/>
      <w:pPr>
        <w:ind w:left="5040" w:hanging="360"/>
      </w:pPr>
    </w:lvl>
    <w:lvl w:ilvl="7" w:tplc="9E8E1B60">
      <w:start w:val="1"/>
      <w:numFmt w:val="lowerLetter"/>
      <w:lvlText w:val="%8."/>
      <w:lvlJc w:val="left"/>
      <w:pPr>
        <w:ind w:left="5760" w:hanging="360"/>
      </w:pPr>
    </w:lvl>
    <w:lvl w:ilvl="8" w:tplc="A6FEDB62">
      <w:start w:val="1"/>
      <w:numFmt w:val="lowerRoman"/>
      <w:lvlText w:val="%9."/>
      <w:lvlJc w:val="right"/>
      <w:pPr>
        <w:ind w:left="6480" w:hanging="180"/>
      </w:pPr>
    </w:lvl>
  </w:abstractNum>
  <w:abstractNum w:abstractNumId="3" w15:restartNumberingAfterBreak="0">
    <w:nsid w:val="217D7CE4"/>
    <w:multiLevelType w:val="hybridMultilevel"/>
    <w:tmpl w:val="551A28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Imran">
    <w15:presenceInfo w15:providerId="AD" w15:userId="S::imranr@nexelus.net::656f52e4-38e0-4091-b935-8f3d48ec0786"/>
  </w15:person>
  <w15:person w15:author="Tauseef Shezad">
    <w15:presenceInfo w15:providerId="AD" w15:userId="S::TauseefS@nexelus.net::25ce2c96-a1b9-43f5-b144-a323e33af19b"/>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110"/>
  <w:trackRevisions w:val="tru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DF9"/>
    <w:rsid w:val="00047B6F"/>
    <w:rsid w:val="00071E5D"/>
    <w:rsid w:val="001124C4"/>
    <w:rsid w:val="00117E0C"/>
    <w:rsid w:val="00156A81"/>
    <w:rsid w:val="00193FE9"/>
    <w:rsid w:val="001A2E3C"/>
    <w:rsid w:val="001A5279"/>
    <w:rsid w:val="001B3F09"/>
    <w:rsid w:val="001C19C2"/>
    <w:rsid w:val="001C504B"/>
    <w:rsid w:val="0020382E"/>
    <w:rsid w:val="00336890"/>
    <w:rsid w:val="004069A9"/>
    <w:rsid w:val="00456421"/>
    <w:rsid w:val="0047638C"/>
    <w:rsid w:val="00486F28"/>
    <w:rsid w:val="004F6157"/>
    <w:rsid w:val="00552B79"/>
    <w:rsid w:val="00561F49"/>
    <w:rsid w:val="00583344"/>
    <w:rsid w:val="005A124C"/>
    <w:rsid w:val="005F0568"/>
    <w:rsid w:val="00625FBC"/>
    <w:rsid w:val="006301D8"/>
    <w:rsid w:val="006B1BFA"/>
    <w:rsid w:val="007D0263"/>
    <w:rsid w:val="007E7640"/>
    <w:rsid w:val="007F3BE4"/>
    <w:rsid w:val="007F3F04"/>
    <w:rsid w:val="00830F91"/>
    <w:rsid w:val="0086193E"/>
    <w:rsid w:val="00960DF9"/>
    <w:rsid w:val="0097358E"/>
    <w:rsid w:val="009C1B70"/>
    <w:rsid w:val="009F4C00"/>
    <w:rsid w:val="00A45F19"/>
    <w:rsid w:val="00A5500F"/>
    <w:rsid w:val="00A66885"/>
    <w:rsid w:val="00B01751"/>
    <w:rsid w:val="00B32F9C"/>
    <w:rsid w:val="00B9459E"/>
    <w:rsid w:val="00BE10E1"/>
    <w:rsid w:val="00C204FA"/>
    <w:rsid w:val="00CB5594"/>
    <w:rsid w:val="00CF195A"/>
    <w:rsid w:val="00D2186F"/>
    <w:rsid w:val="00D648D4"/>
    <w:rsid w:val="00D76D0C"/>
    <w:rsid w:val="00DA230F"/>
    <w:rsid w:val="00E50509"/>
    <w:rsid w:val="00E62A56"/>
    <w:rsid w:val="00EA2393"/>
    <w:rsid w:val="00EB74B5"/>
    <w:rsid w:val="00F01A8C"/>
    <w:rsid w:val="00F2335F"/>
    <w:rsid w:val="00F55BBB"/>
    <w:rsid w:val="00FA7203"/>
    <w:rsid w:val="00FB7D41"/>
    <w:rsid w:val="00FE7C73"/>
    <w:rsid w:val="00FF70E7"/>
    <w:rsid w:val="084AC05E"/>
    <w:rsid w:val="14AF626A"/>
    <w:rsid w:val="1CE19C19"/>
    <w:rsid w:val="5054A829"/>
    <w:rsid w:val="78A3131D"/>
    <w:rsid w:val="7B3B30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7F53F"/>
  <w15:chartTrackingRefBased/>
  <w15:docId w15:val="{5900E923-DF30-4A7C-8489-A240950DFAB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960DF9"/>
    <w:pPr>
      <w:ind w:left="720"/>
      <w:contextualSpacing/>
    </w:pPr>
  </w:style>
  <w:style w:type="character" w:styleId="Hyperlink">
    <w:name w:val="Hyperlink"/>
    <w:basedOn w:val="DefaultParagraphFont"/>
    <w:uiPriority w:val="99"/>
    <w:unhideWhenUsed/>
    <w:rsid w:val="00583344"/>
    <w:rPr>
      <w:color w:val="0563C1" w:themeColor="hyperlink"/>
      <w:u w:val="single"/>
    </w:rPr>
  </w:style>
  <w:style w:type="character" w:styleId="UnresolvedMention">
    <w:name w:val="Unresolved Mention"/>
    <w:basedOn w:val="DefaultParagraphFont"/>
    <w:uiPriority w:val="99"/>
    <w:semiHidden/>
    <w:unhideWhenUsed/>
    <w:rsid w:val="00583344"/>
    <w:rPr>
      <w:color w:val="605E5C"/>
      <w:shd w:val="clear" w:color="auto" w:fill="E1DFDD"/>
    </w:rPr>
  </w:style>
  <w:style w:type="paragraph" w:styleId="BalloonText">
    <w:name w:val="Balloon Text"/>
    <w:basedOn w:val="Normal"/>
    <w:link w:val="BalloonTextChar"/>
    <w:uiPriority w:val="99"/>
    <w:semiHidden/>
    <w:unhideWhenUsed/>
    <w:rsid w:val="001B3F09"/>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1B3F0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9336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developers.google.com/google-ads/api/docs/release-notes" TargetMode="External" Id="rId8" /><Relationship Type="http://schemas.openxmlformats.org/officeDocument/2006/relationships/fontTable" Target="fontTable.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theme" Target="theme/theme1.xml" Id="rId15" /><Relationship Type="http://schemas.openxmlformats.org/officeDocument/2006/relationships/numbering" Target="numbering.xml" Id="rId4" /><Relationship Type="http://schemas.microsoft.com/office/2011/relationships/people" Target="people.xml" Id="rId14" /><Relationship Type="http://schemas.openxmlformats.org/officeDocument/2006/relationships/image" Target="/media/image4.png" Id="R406819c79d694221" /><Relationship Type="http://schemas.openxmlformats.org/officeDocument/2006/relationships/image" Target="/media/image5.png" Id="R6aa944c75421414b" /><Relationship Type="http://schemas.openxmlformats.org/officeDocument/2006/relationships/image" Target="/media/image6.png" Id="Rf6a6c2af3d8749f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8E0F246A46347409F447CF7E03E7413" ma:contentTypeVersion="8" ma:contentTypeDescription="Create a new document." ma:contentTypeScope="" ma:versionID="be7581a4296ae386e232c777124b8812">
  <xsd:schema xmlns:xsd="http://www.w3.org/2001/XMLSchema" xmlns:xs="http://www.w3.org/2001/XMLSchema" xmlns:p="http://schemas.microsoft.com/office/2006/metadata/properties" xmlns:ns2="48a65068-125c-4e66-837b-7cf802108b60" targetNamespace="http://schemas.microsoft.com/office/2006/metadata/properties" ma:root="true" ma:fieldsID="73d0bf6e06f39da089351c8d448b501b" ns2:_="">
    <xsd:import namespace="48a65068-125c-4e66-837b-7cf802108b6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a65068-125c-4e66-837b-7cf802108b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3A0C527-812C-4DED-8A98-18FA63A6D1A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E75D26F-AC0D-4677-B11E-58B8B9A753D4}">
  <ds:schemaRefs>
    <ds:schemaRef ds:uri="http://schemas.microsoft.com/sharepoint/v3/contenttype/forms"/>
  </ds:schemaRefs>
</ds:datastoreItem>
</file>

<file path=customXml/itemProps3.xml><?xml version="1.0" encoding="utf-8"?>
<ds:datastoreItem xmlns:ds="http://schemas.openxmlformats.org/officeDocument/2006/customXml" ds:itemID="{CBCC82B8-4C3F-4D26-81DE-5DD723040D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a65068-125c-4e66-837b-7cf802108b6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Asim Jameel</dc:creator>
  <keywords/>
  <dc:description/>
  <lastModifiedBy>Tauseef Shezad</lastModifiedBy>
  <revision>9</revision>
  <dcterms:created xsi:type="dcterms:W3CDTF">2021-01-05T13:41:00.0000000Z</dcterms:created>
  <dcterms:modified xsi:type="dcterms:W3CDTF">2021-02-01T13:35:08.9515553Z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0x01010008E0F246A46347409F447CF7E03E7413</vt:lpwstr>
  </property>
</Properties>
</file>