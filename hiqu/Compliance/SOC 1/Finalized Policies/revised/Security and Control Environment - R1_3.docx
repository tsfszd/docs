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CC7199E" w:rsidR="00F7464E" w:rsidRPr="009378A9" w:rsidRDefault="00F3345F" w:rsidP="00F7464E">
      <w:pPr>
        <w:pStyle w:val="CoverHeading1"/>
      </w:pPr>
      <w:r>
        <w:t>Security and Control Environment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27A98D44" w14:textId="5EF3C643" w:rsidR="005151AF" w:rsidRDefault="005151AF" w:rsidP="00CA5053">
      <w:pPr>
        <w:jc w:val="right"/>
        <w:rPr>
          <w:ins w:id="1" w:author="Tauseef Shazad" w:date="2022-09-20T12:40:00Z"/>
          <w:b/>
          <w:color w:val="000000" w:themeColor="text1"/>
          <w:sz w:val="28"/>
          <w:szCs w:val="28"/>
        </w:rPr>
      </w:pPr>
      <w:ins w:id="2" w:author="Tauseef Shazad" w:date="2022-09-20T12:40:00Z">
        <w:r>
          <w:rPr>
            <w:b/>
            <w:color w:val="000000" w:themeColor="text1"/>
            <w:sz w:val="28"/>
            <w:szCs w:val="28"/>
          </w:rPr>
          <w:t>Process Owner: NSS Team Lead</w:t>
        </w:r>
      </w:ins>
    </w:p>
    <w:p w14:paraId="14D3DE09" w14:textId="58E6C1E7" w:rsidR="00CA5053" w:rsidRDefault="00734814" w:rsidP="00CA5053">
      <w:pPr>
        <w:jc w:val="right"/>
        <w:rPr>
          <w:b/>
          <w:color w:val="000000" w:themeColor="text1"/>
          <w:sz w:val="28"/>
          <w:szCs w:val="28"/>
        </w:rPr>
      </w:pPr>
      <w:r>
        <w:rPr>
          <w:b/>
          <w:color w:val="000000" w:themeColor="text1"/>
          <w:sz w:val="28"/>
          <w:szCs w:val="28"/>
        </w:rPr>
        <w:t>01</w:t>
      </w:r>
      <w:r w:rsidR="00CA5053">
        <w:rPr>
          <w:b/>
          <w:color w:val="000000" w:themeColor="text1"/>
          <w:sz w:val="28"/>
          <w:szCs w:val="28"/>
        </w:rPr>
        <w:t>/</w:t>
      </w:r>
      <w:r>
        <w:rPr>
          <w:b/>
          <w:color w:val="000000" w:themeColor="text1"/>
          <w:sz w:val="28"/>
          <w:szCs w:val="28"/>
        </w:rPr>
        <w:t>15</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2769892"/>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BF806EA" w:rsidR="000226CD" w:rsidRPr="00EB140E" w:rsidRDefault="00F3345F" w:rsidP="000226CD">
            <w:pPr>
              <w:rPr>
                <w:rFonts w:cs="Arial"/>
                <w:kern w:val="32"/>
                <w:sz w:val="20"/>
              </w:rPr>
            </w:pPr>
            <w:r w:rsidRPr="00F3345F">
              <w:rPr>
                <w:rFonts w:cs="Arial"/>
                <w:kern w:val="32"/>
                <w:sz w:val="20"/>
              </w:rPr>
              <w:t>Security and Control Environment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373B17DB" w:rsidR="000226CD" w:rsidRPr="00EB140E" w:rsidRDefault="001E11BA" w:rsidP="000226CD">
            <w:pPr>
              <w:rPr>
                <w:rFonts w:cs="Arial"/>
                <w:kern w:val="32"/>
                <w:sz w:val="20"/>
              </w:rPr>
            </w:pPr>
            <w:r>
              <w:rPr>
                <w:rFonts w:cs="Arial"/>
                <w:kern w:val="32"/>
                <w:sz w:val="20"/>
              </w:rPr>
              <w:t>0</w:t>
            </w:r>
            <w:r w:rsidR="000226CD">
              <w:rPr>
                <w:rFonts w:cs="Arial"/>
                <w:kern w:val="32"/>
                <w:sz w:val="20"/>
              </w:rPr>
              <w:t>.</w:t>
            </w:r>
            <w:ins w:id="10" w:author="Tauseef Shazad" w:date="2022-09-20T12:40:00Z">
              <w:r w:rsidR="005151AF">
                <w:rPr>
                  <w:rFonts w:cs="Arial"/>
                  <w:kern w:val="32"/>
                  <w:sz w:val="20"/>
                </w:rPr>
                <w:t>3</w:t>
              </w:r>
            </w:ins>
            <w:del w:id="11" w:author="Tauseef Shazad" w:date="2022-09-20T12:40:00Z">
              <w:r w:rsidDel="005151AF">
                <w:rPr>
                  <w:rFonts w:cs="Arial"/>
                  <w:kern w:val="32"/>
                  <w:sz w:val="20"/>
                </w:rPr>
                <w:delText>1</w:delText>
              </w:r>
            </w:del>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2" w:name="_Toc343099519"/>
      <w:bookmarkStart w:id="13" w:name="_Toc493698477"/>
      <w:bookmarkStart w:id="14" w:name="_Toc482451134"/>
      <w:bookmarkStart w:id="15" w:name="_Toc84586730"/>
      <w:bookmarkStart w:id="16" w:name="_Toc112769893"/>
      <w:r>
        <w:lastRenderedPageBreak/>
        <w:t>Revision History</w:t>
      </w:r>
      <w:bookmarkEnd w:id="9"/>
      <w:bookmarkEnd w:id="12"/>
      <w:bookmarkEnd w:id="13"/>
      <w:bookmarkEnd w:id="14"/>
      <w:bookmarkEnd w:id="15"/>
      <w:bookmarkEnd w:id="16"/>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October 10, 2021</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77C785FB" w:rsidR="000226CD" w:rsidRPr="00F14680" w:rsidRDefault="00F3345F" w:rsidP="000226CD">
            <w:pPr>
              <w:rPr>
                <w:rFonts w:cs="Arial"/>
                <w:kern w:val="32"/>
                <w:sz w:val="20"/>
              </w:rPr>
            </w:pPr>
            <w:r>
              <w:rPr>
                <w:rFonts w:cs="Arial"/>
                <w:kern w:val="32"/>
                <w:sz w:val="20"/>
              </w:rPr>
              <w:t>1.</w:t>
            </w:r>
            <w:r w:rsidR="00D1729B">
              <w:rPr>
                <w:rFonts w:cs="Arial"/>
                <w:kern w:val="32"/>
                <w:sz w:val="20"/>
              </w:rPr>
              <w:t>0</w:t>
            </w:r>
          </w:p>
        </w:tc>
        <w:tc>
          <w:tcPr>
            <w:tcW w:w="4493" w:type="dxa"/>
          </w:tcPr>
          <w:p w14:paraId="4CA43D9D" w14:textId="726DADE8" w:rsidR="000226CD" w:rsidRPr="00F14680" w:rsidRDefault="000743FA" w:rsidP="000226CD">
            <w:pPr>
              <w:rPr>
                <w:rFonts w:cs="Arial"/>
                <w:kern w:val="32"/>
                <w:sz w:val="20"/>
              </w:rPr>
            </w:pPr>
            <w:r>
              <w:rPr>
                <w:rFonts w:cs="Arial"/>
                <w:kern w:val="32"/>
                <w:sz w:val="20"/>
              </w:rPr>
              <w:t xml:space="preserve">Added </w:t>
            </w:r>
            <w:r w:rsidR="00F3345F">
              <w:rPr>
                <w:rFonts w:cs="Arial"/>
                <w:kern w:val="32"/>
                <w:sz w:val="20"/>
              </w:rPr>
              <w:t>Data Handling Policy</w:t>
            </w:r>
          </w:p>
        </w:tc>
      </w:tr>
      <w:tr w:rsidR="00A83085" w:rsidRPr="00F14680" w14:paraId="39EE5845" w14:textId="77777777" w:rsidTr="000B4D23">
        <w:trPr>
          <w:trHeight w:val="356"/>
        </w:trPr>
        <w:tc>
          <w:tcPr>
            <w:tcW w:w="1807" w:type="dxa"/>
          </w:tcPr>
          <w:p w14:paraId="332A6C81" w14:textId="77777777" w:rsidR="00A83085" w:rsidRDefault="00A83085" w:rsidP="000B4D23">
            <w:pPr>
              <w:rPr>
                <w:rFonts w:cs="Arial"/>
                <w:kern w:val="32"/>
                <w:sz w:val="20"/>
              </w:rPr>
            </w:pPr>
            <w:r>
              <w:rPr>
                <w:rFonts w:cs="Arial"/>
                <w:kern w:val="32"/>
                <w:sz w:val="20"/>
              </w:rPr>
              <w:t>Tauseef Shahzad</w:t>
            </w:r>
          </w:p>
        </w:tc>
        <w:tc>
          <w:tcPr>
            <w:tcW w:w="2070" w:type="dxa"/>
          </w:tcPr>
          <w:p w14:paraId="7D91677A" w14:textId="77777777" w:rsidR="00A83085" w:rsidRDefault="00A83085" w:rsidP="000B4D23">
            <w:pPr>
              <w:rPr>
                <w:rFonts w:cs="Arial"/>
                <w:kern w:val="32"/>
                <w:sz w:val="20"/>
              </w:rPr>
            </w:pPr>
            <w:r>
              <w:rPr>
                <w:rFonts w:cs="Arial"/>
                <w:kern w:val="32"/>
                <w:sz w:val="20"/>
              </w:rPr>
              <w:t>January 15, 2022</w:t>
            </w:r>
          </w:p>
        </w:tc>
        <w:tc>
          <w:tcPr>
            <w:tcW w:w="1080" w:type="dxa"/>
          </w:tcPr>
          <w:p w14:paraId="4E3BB29F" w14:textId="77777777" w:rsidR="00A83085" w:rsidRDefault="00A83085" w:rsidP="000B4D23">
            <w:pPr>
              <w:rPr>
                <w:rFonts w:cs="Arial"/>
                <w:kern w:val="32"/>
                <w:sz w:val="20"/>
              </w:rPr>
            </w:pPr>
            <w:r>
              <w:rPr>
                <w:rFonts w:cs="Arial"/>
                <w:kern w:val="32"/>
                <w:sz w:val="20"/>
              </w:rPr>
              <w:t>1.1</w:t>
            </w:r>
          </w:p>
        </w:tc>
        <w:tc>
          <w:tcPr>
            <w:tcW w:w="4493" w:type="dxa"/>
          </w:tcPr>
          <w:p w14:paraId="63406EFA" w14:textId="77777777" w:rsidR="00A83085" w:rsidRDefault="00A83085" w:rsidP="000B4D23">
            <w:pPr>
              <w:rPr>
                <w:rFonts w:cs="Arial"/>
                <w:kern w:val="32"/>
                <w:sz w:val="20"/>
              </w:rPr>
            </w:pPr>
            <w:r>
              <w:rPr>
                <w:rFonts w:cs="Arial"/>
                <w:kern w:val="32"/>
                <w:sz w:val="20"/>
              </w:rPr>
              <w:t>Added Data Retention</w:t>
            </w:r>
          </w:p>
        </w:tc>
      </w:tr>
      <w:tr w:rsidR="000743FA" w:rsidRPr="00F14680" w14:paraId="401F13F2" w14:textId="77777777" w:rsidTr="000226CD">
        <w:trPr>
          <w:trHeight w:val="356"/>
        </w:trPr>
        <w:tc>
          <w:tcPr>
            <w:tcW w:w="1807" w:type="dxa"/>
          </w:tcPr>
          <w:p w14:paraId="43E2BFF8" w14:textId="0502B613" w:rsidR="000743FA" w:rsidRDefault="00A83085" w:rsidP="000226CD">
            <w:pPr>
              <w:rPr>
                <w:rFonts w:cs="Arial"/>
                <w:kern w:val="32"/>
                <w:sz w:val="20"/>
              </w:rPr>
            </w:pPr>
            <w:r>
              <w:rPr>
                <w:rFonts w:cs="Arial"/>
                <w:kern w:val="32"/>
                <w:sz w:val="20"/>
              </w:rPr>
              <w:t>Imran</w:t>
            </w:r>
            <w:r w:rsidR="000743FA">
              <w:rPr>
                <w:rFonts w:cs="Arial"/>
                <w:kern w:val="32"/>
                <w:sz w:val="20"/>
              </w:rPr>
              <w:t xml:space="preserve"> </w:t>
            </w:r>
            <w:r>
              <w:rPr>
                <w:rFonts w:cs="Arial"/>
                <w:kern w:val="32"/>
                <w:sz w:val="20"/>
              </w:rPr>
              <w:t>Rahman</w:t>
            </w:r>
          </w:p>
        </w:tc>
        <w:tc>
          <w:tcPr>
            <w:tcW w:w="2070" w:type="dxa"/>
          </w:tcPr>
          <w:p w14:paraId="6CEB5A58" w14:textId="026476CB" w:rsidR="000743FA" w:rsidRDefault="00A83085" w:rsidP="000226CD">
            <w:pPr>
              <w:rPr>
                <w:rFonts w:cs="Arial"/>
                <w:kern w:val="32"/>
                <w:sz w:val="20"/>
              </w:rPr>
            </w:pPr>
            <w:r>
              <w:rPr>
                <w:rFonts w:cs="Arial"/>
                <w:kern w:val="32"/>
                <w:sz w:val="20"/>
              </w:rPr>
              <w:t>August 30</w:t>
            </w:r>
            <w:r w:rsidR="000743FA">
              <w:rPr>
                <w:rFonts w:cs="Arial"/>
                <w:kern w:val="32"/>
                <w:sz w:val="20"/>
              </w:rPr>
              <w:t>, 202</w:t>
            </w:r>
            <w:r w:rsidR="00734814">
              <w:rPr>
                <w:rFonts w:cs="Arial"/>
                <w:kern w:val="32"/>
                <w:sz w:val="20"/>
              </w:rPr>
              <w:t>2</w:t>
            </w:r>
          </w:p>
        </w:tc>
        <w:tc>
          <w:tcPr>
            <w:tcW w:w="1080" w:type="dxa"/>
          </w:tcPr>
          <w:p w14:paraId="1BF5C63A" w14:textId="75DCAAF0" w:rsidR="000743FA" w:rsidRDefault="00F3345F" w:rsidP="000226CD">
            <w:pPr>
              <w:rPr>
                <w:rFonts w:cs="Arial"/>
                <w:kern w:val="32"/>
                <w:sz w:val="20"/>
              </w:rPr>
            </w:pPr>
            <w:r>
              <w:rPr>
                <w:rFonts w:cs="Arial"/>
                <w:kern w:val="32"/>
                <w:sz w:val="20"/>
              </w:rPr>
              <w:t>1.</w:t>
            </w:r>
            <w:r w:rsidR="00A83085">
              <w:rPr>
                <w:rFonts w:cs="Arial"/>
                <w:kern w:val="32"/>
                <w:sz w:val="20"/>
              </w:rPr>
              <w:t>2</w:t>
            </w:r>
          </w:p>
        </w:tc>
        <w:tc>
          <w:tcPr>
            <w:tcW w:w="4493" w:type="dxa"/>
          </w:tcPr>
          <w:p w14:paraId="3EC2540C" w14:textId="6AC30DD1" w:rsidR="000743FA" w:rsidRDefault="00A83085" w:rsidP="000226CD">
            <w:pPr>
              <w:rPr>
                <w:rFonts w:cs="Arial"/>
                <w:kern w:val="32"/>
                <w:sz w:val="20"/>
              </w:rPr>
            </w:pPr>
            <w:r>
              <w:rPr>
                <w:rFonts w:cs="Arial"/>
                <w:kern w:val="32"/>
                <w:sz w:val="20"/>
              </w:rPr>
              <w:t>Review and few minor edits</w:t>
            </w:r>
          </w:p>
        </w:tc>
      </w:tr>
      <w:tr w:rsidR="00BE44ED" w:rsidRPr="00F14680" w14:paraId="69CE79E2" w14:textId="77777777" w:rsidTr="000226CD">
        <w:trPr>
          <w:trHeight w:val="356"/>
          <w:ins w:id="17" w:author="Tauseef Shazad" w:date="2022-09-20T12:39:00Z"/>
        </w:trPr>
        <w:tc>
          <w:tcPr>
            <w:tcW w:w="1807" w:type="dxa"/>
          </w:tcPr>
          <w:p w14:paraId="2160D419" w14:textId="7DB69BEE" w:rsidR="00BE44ED" w:rsidRDefault="00BE44ED" w:rsidP="000226CD">
            <w:pPr>
              <w:rPr>
                <w:ins w:id="18" w:author="Tauseef Shazad" w:date="2022-09-20T12:39:00Z"/>
                <w:rFonts w:cs="Arial"/>
                <w:kern w:val="32"/>
                <w:sz w:val="20"/>
              </w:rPr>
            </w:pPr>
            <w:ins w:id="19" w:author="Tauseef Shazad" w:date="2022-09-20T12:39:00Z">
              <w:r>
                <w:rPr>
                  <w:rFonts w:cs="Arial"/>
                  <w:kern w:val="32"/>
                  <w:sz w:val="20"/>
                </w:rPr>
                <w:t>Tauseef Shahzad</w:t>
              </w:r>
            </w:ins>
          </w:p>
        </w:tc>
        <w:tc>
          <w:tcPr>
            <w:tcW w:w="2070" w:type="dxa"/>
          </w:tcPr>
          <w:p w14:paraId="1AB57E81" w14:textId="7F370F6C" w:rsidR="00BE44ED" w:rsidRDefault="00BE44ED" w:rsidP="000226CD">
            <w:pPr>
              <w:rPr>
                <w:ins w:id="20" w:author="Tauseef Shazad" w:date="2022-09-20T12:39:00Z"/>
                <w:rFonts w:cs="Arial"/>
                <w:kern w:val="32"/>
                <w:sz w:val="20"/>
              </w:rPr>
            </w:pPr>
            <w:ins w:id="21" w:author="Tauseef Shazad" w:date="2022-09-20T12:39:00Z">
              <w:r>
                <w:rPr>
                  <w:rFonts w:cs="Arial"/>
                  <w:kern w:val="32"/>
                  <w:sz w:val="20"/>
                </w:rPr>
                <w:t>September 20, 2022</w:t>
              </w:r>
            </w:ins>
          </w:p>
        </w:tc>
        <w:tc>
          <w:tcPr>
            <w:tcW w:w="1080" w:type="dxa"/>
          </w:tcPr>
          <w:p w14:paraId="3FC2CFEA" w14:textId="3333FDD9" w:rsidR="00BE44ED" w:rsidRDefault="00BE44ED" w:rsidP="000226CD">
            <w:pPr>
              <w:rPr>
                <w:ins w:id="22" w:author="Tauseef Shazad" w:date="2022-09-20T12:39:00Z"/>
                <w:rFonts w:cs="Arial"/>
                <w:kern w:val="32"/>
                <w:sz w:val="20"/>
              </w:rPr>
            </w:pPr>
            <w:ins w:id="23" w:author="Tauseef Shazad" w:date="2022-09-20T12:39:00Z">
              <w:r>
                <w:rPr>
                  <w:rFonts w:cs="Arial"/>
                  <w:kern w:val="32"/>
                  <w:sz w:val="20"/>
                </w:rPr>
                <w:t>1.3</w:t>
              </w:r>
            </w:ins>
          </w:p>
        </w:tc>
        <w:tc>
          <w:tcPr>
            <w:tcW w:w="4493" w:type="dxa"/>
          </w:tcPr>
          <w:p w14:paraId="2FAF0E90" w14:textId="5D688D43" w:rsidR="00BE44ED" w:rsidRDefault="00BE44ED" w:rsidP="000226CD">
            <w:pPr>
              <w:rPr>
                <w:ins w:id="24" w:author="Tauseef Shazad" w:date="2022-09-20T12:39:00Z"/>
                <w:rFonts w:cs="Arial"/>
                <w:kern w:val="32"/>
                <w:sz w:val="20"/>
              </w:rPr>
            </w:pPr>
            <w:ins w:id="25" w:author="Tauseef Shazad" w:date="2022-09-20T12:39:00Z">
              <w:r>
                <w:rPr>
                  <w:rFonts w:cs="Arial"/>
                  <w:kern w:val="32"/>
                  <w:sz w:val="20"/>
                </w:rPr>
                <w:t>Changes in Data Access Policy</w:t>
              </w:r>
            </w:ins>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26" w:name="_Toc84586731"/>
      <w:bookmarkStart w:id="27" w:name="_Toc112769894"/>
      <w:bookmarkStart w:id="28" w:name="_Toc482451136"/>
      <w:bookmarkStart w:id="29" w:name="_Toc144182919"/>
      <w:r>
        <w:lastRenderedPageBreak/>
        <w:t>Table of Contents</w:t>
      </w:r>
      <w:bookmarkEnd w:id="26"/>
      <w:bookmarkEnd w:id="27"/>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63D087A8" w14:textId="437131A0" w:rsidR="00266C2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69892" w:history="1">
            <w:r w:rsidR="00266C21" w:rsidRPr="00473B9E">
              <w:rPr>
                <w:rStyle w:val="Hyperlink"/>
              </w:rPr>
              <w:t>Document Information</w:t>
            </w:r>
            <w:r w:rsidR="00266C21">
              <w:rPr>
                <w:webHidden/>
              </w:rPr>
              <w:tab/>
            </w:r>
            <w:r w:rsidR="00266C21">
              <w:rPr>
                <w:webHidden/>
              </w:rPr>
              <w:fldChar w:fldCharType="begin"/>
            </w:r>
            <w:r w:rsidR="00266C21">
              <w:rPr>
                <w:webHidden/>
              </w:rPr>
              <w:instrText xml:space="preserve"> PAGEREF _Toc112769892 \h </w:instrText>
            </w:r>
            <w:r w:rsidR="00266C21">
              <w:rPr>
                <w:webHidden/>
              </w:rPr>
            </w:r>
            <w:r w:rsidR="00266C21">
              <w:rPr>
                <w:webHidden/>
              </w:rPr>
              <w:fldChar w:fldCharType="separate"/>
            </w:r>
            <w:r w:rsidR="00266C21">
              <w:rPr>
                <w:webHidden/>
              </w:rPr>
              <w:t>ii</w:t>
            </w:r>
            <w:r w:rsidR="00266C21">
              <w:rPr>
                <w:webHidden/>
              </w:rPr>
              <w:fldChar w:fldCharType="end"/>
            </w:r>
          </w:hyperlink>
        </w:p>
        <w:p w14:paraId="51F12593" w14:textId="23F5C01D" w:rsidR="00266C21" w:rsidRDefault="00000000">
          <w:pPr>
            <w:pStyle w:val="TOC1"/>
            <w:rPr>
              <w:rFonts w:asciiTheme="minorHAnsi" w:eastAsiaTheme="minorEastAsia" w:hAnsiTheme="minorHAnsi" w:cstheme="minorBidi"/>
              <w:b w:val="0"/>
              <w:szCs w:val="22"/>
            </w:rPr>
          </w:pPr>
          <w:hyperlink w:anchor="_Toc112769893" w:history="1">
            <w:r w:rsidR="00266C21" w:rsidRPr="00473B9E">
              <w:rPr>
                <w:rStyle w:val="Hyperlink"/>
              </w:rPr>
              <w:t>Revision History</w:t>
            </w:r>
            <w:r w:rsidR="00266C21">
              <w:rPr>
                <w:webHidden/>
              </w:rPr>
              <w:tab/>
            </w:r>
            <w:r w:rsidR="00266C21">
              <w:rPr>
                <w:webHidden/>
              </w:rPr>
              <w:fldChar w:fldCharType="begin"/>
            </w:r>
            <w:r w:rsidR="00266C21">
              <w:rPr>
                <w:webHidden/>
              </w:rPr>
              <w:instrText xml:space="preserve"> PAGEREF _Toc112769893 \h </w:instrText>
            </w:r>
            <w:r w:rsidR="00266C21">
              <w:rPr>
                <w:webHidden/>
              </w:rPr>
            </w:r>
            <w:r w:rsidR="00266C21">
              <w:rPr>
                <w:webHidden/>
              </w:rPr>
              <w:fldChar w:fldCharType="separate"/>
            </w:r>
            <w:r w:rsidR="00266C21">
              <w:rPr>
                <w:webHidden/>
              </w:rPr>
              <w:t>iii</w:t>
            </w:r>
            <w:r w:rsidR="00266C21">
              <w:rPr>
                <w:webHidden/>
              </w:rPr>
              <w:fldChar w:fldCharType="end"/>
            </w:r>
          </w:hyperlink>
        </w:p>
        <w:p w14:paraId="2B3B67AC" w14:textId="2E19884D" w:rsidR="00266C21" w:rsidRDefault="00000000">
          <w:pPr>
            <w:pStyle w:val="TOC1"/>
            <w:rPr>
              <w:rFonts w:asciiTheme="minorHAnsi" w:eastAsiaTheme="minorEastAsia" w:hAnsiTheme="minorHAnsi" w:cstheme="minorBidi"/>
              <w:b w:val="0"/>
              <w:szCs w:val="22"/>
            </w:rPr>
          </w:pPr>
          <w:hyperlink w:anchor="_Toc112769894" w:history="1">
            <w:r w:rsidR="00266C21" w:rsidRPr="00473B9E">
              <w:rPr>
                <w:rStyle w:val="Hyperlink"/>
              </w:rPr>
              <w:t>Table of Contents</w:t>
            </w:r>
            <w:r w:rsidR="00266C21">
              <w:rPr>
                <w:webHidden/>
              </w:rPr>
              <w:tab/>
            </w:r>
            <w:r w:rsidR="00266C21">
              <w:rPr>
                <w:webHidden/>
              </w:rPr>
              <w:fldChar w:fldCharType="begin"/>
            </w:r>
            <w:r w:rsidR="00266C21">
              <w:rPr>
                <w:webHidden/>
              </w:rPr>
              <w:instrText xml:space="preserve"> PAGEREF _Toc112769894 \h </w:instrText>
            </w:r>
            <w:r w:rsidR="00266C21">
              <w:rPr>
                <w:webHidden/>
              </w:rPr>
            </w:r>
            <w:r w:rsidR="00266C21">
              <w:rPr>
                <w:webHidden/>
              </w:rPr>
              <w:fldChar w:fldCharType="separate"/>
            </w:r>
            <w:r w:rsidR="00266C21">
              <w:rPr>
                <w:webHidden/>
              </w:rPr>
              <w:t>i</w:t>
            </w:r>
            <w:r w:rsidR="00266C21">
              <w:rPr>
                <w:webHidden/>
              </w:rPr>
              <w:fldChar w:fldCharType="end"/>
            </w:r>
          </w:hyperlink>
        </w:p>
        <w:p w14:paraId="21050136" w14:textId="5915826F" w:rsidR="00266C21" w:rsidRDefault="00000000">
          <w:pPr>
            <w:pStyle w:val="TOC1"/>
            <w:rPr>
              <w:rFonts w:asciiTheme="minorHAnsi" w:eastAsiaTheme="minorEastAsia" w:hAnsiTheme="minorHAnsi" w:cstheme="minorBidi"/>
              <w:b w:val="0"/>
              <w:szCs w:val="22"/>
            </w:rPr>
          </w:pPr>
          <w:hyperlink w:anchor="_Toc112769895" w:history="1">
            <w:r w:rsidR="00266C21" w:rsidRPr="00473B9E">
              <w:rPr>
                <w:rStyle w:val="Hyperlink"/>
              </w:rPr>
              <w:t>Scope</w:t>
            </w:r>
            <w:r w:rsidR="00266C21">
              <w:rPr>
                <w:webHidden/>
              </w:rPr>
              <w:tab/>
            </w:r>
            <w:r w:rsidR="00266C21">
              <w:rPr>
                <w:webHidden/>
              </w:rPr>
              <w:fldChar w:fldCharType="begin"/>
            </w:r>
            <w:r w:rsidR="00266C21">
              <w:rPr>
                <w:webHidden/>
              </w:rPr>
              <w:instrText xml:space="preserve"> PAGEREF _Toc112769895 \h </w:instrText>
            </w:r>
            <w:r w:rsidR="00266C21">
              <w:rPr>
                <w:webHidden/>
              </w:rPr>
            </w:r>
            <w:r w:rsidR="00266C21">
              <w:rPr>
                <w:webHidden/>
              </w:rPr>
              <w:fldChar w:fldCharType="separate"/>
            </w:r>
            <w:r w:rsidR="00266C21">
              <w:rPr>
                <w:webHidden/>
              </w:rPr>
              <w:t>1</w:t>
            </w:r>
            <w:r w:rsidR="00266C21">
              <w:rPr>
                <w:webHidden/>
              </w:rPr>
              <w:fldChar w:fldCharType="end"/>
            </w:r>
          </w:hyperlink>
        </w:p>
        <w:p w14:paraId="580C3248" w14:textId="27ECA92D" w:rsidR="00266C21" w:rsidRDefault="00000000">
          <w:pPr>
            <w:pStyle w:val="TOC1"/>
            <w:rPr>
              <w:rFonts w:asciiTheme="minorHAnsi" w:eastAsiaTheme="minorEastAsia" w:hAnsiTheme="minorHAnsi" w:cstheme="minorBidi"/>
              <w:b w:val="0"/>
              <w:szCs w:val="22"/>
            </w:rPr>
          </w:pPr>
          <w:hyperlink w:anchor="_Toc112769896" w:history="1">
            <w:r w:rsidR="00266C21" w:rsidRPr="00473B9E">
              <w:rPr>
                <w:rStyle w:val="Hyperlink"/>
              </w:rPr>
              <w:t>Terms and Definitions</w:t>
            </w:r>
            <w:r w:rsidR="00266C21">
              <w:rPr>
                <w:webHidden/>
              </w:rPr>
              <w:tab/>
            </w:r>
            <w:r w:rsidR="00266C21">
              <w:rPr>
                <w:webHidden/>
              </w:rPr>
              <w:fldChar w:fldCharType="begin"/>
            </w:r>
            <w:r w:rsidR="00266C21">
              <w:rPr>
                <w:webHidden/>
              </w:rPr>
              <w:instrText xml:space="preserve"> PAGEREF _Toc112769896 \h </w:instrText>
            </w:r>
            <w:r w:rsidR="00266C21">
              <w:rPr>
                <w:webHidden/>
              </w:rPr>
            </w:r>
            <w:r w:rsidR="00266C21">
              <w:rPr>
                <w:webHidden/>
              </w:rPr>
              <w:fldChar w:fldCharType="separate"/>
            </w:r>
            <w:r w:rsidR="00266C21">
              <w:rPr>
                <w:webHidden/>
              </w:rPr>
              <w:t>2</w:t>
            </w:r>
            <w:r w:rsidR="00266C21">
              <w:rPr>
                <w:webHidden/>
              </w:rPr>
              <w:fldChar w:fldCharType="end"/>
            </w:r>
          </w:hyperlink>
        </w:p>
        <w:p w14:paraId="66F1E0CD" w14:textId="223AD6AA" w:rsidR="00266C21" w:rsidRDefault="00000000">
          <w:pPr>
            <w:pStyle w:val="TOC3"/>
            <w:rPr>
              <w:rFonts w:asciiTheme="minorHAnsi" w:eastAsiaTheme="minorEastAsia" w:hAnsiTheme="minorHAnsi" w:cstheme="minorBidi"/>
              <w:szCs w:val="22"/>
            </w:rPr>
          </w:pPr>
          <w:hyperlink w:anchor="_Toc112769897" w:history="1">
            <w:r w:rsidR="00266C21" w:rsidRPr="00473B9E">
              <w:rPr>
                <w:rStyle w:val="Hyperlink"/>
              </w:rPr>
              <w:t>Nexelus Security System (NSS)</w:t>
            </w:r>
            <w:r w:rsidR="00266C21">
              <w:rPr>
                <w:webHidden/>
              </w:rPr>
              <w:tab/>
            </w:r>
            <w:r w:rsidR="00266C21">
              <w:rPr>
                <w:webHidden/>
              </w:rPr>
              <w:fldChar w:fldCharType="begin"/>
            </w:r>
            <w:r w:rsidR="00266C21">
              <w:rPr>
                <w:webHidden/>
              </w:rPr>
              <w:instrText xml:space="preserve"> PAGEREF _Toc112769897 \h </w:instrText>
            </w:r>
            <w:r w:rsidR="00266C21">
              <w:rPr>
                <w:webHidden/>
              </w:rPr>
            </w:r>
            <w:r w:rsidR="00266C21">
              <w:rPr>
                <w:webHidden/>
              </w:rPr>
              <w:fldChar w:fldCharType="separate"/>
            </w:r>
            <w:r w:rsidR="00266C21">
              <w:rPr>
                <w:webHidden/>
              </w:rPr>
              <w:t>2</w:t>
            </w:r>
            <w:r w:rsidR="00266C21">
              <w:rPr>
                <w:webHidden/>
              </w:rPr>
              <w:fldChar w:fldCharType="end"/>
            </w:r>
          </w:hyperlink>
        </w:p>
        <w:p w14:paraId="684A00D8" w14:textId="254D429A" w:rsidR="00266C21" w:rsidRDefault="00000000">
          <w:pPr>
            <w:pStyle w:val="TOC3"/>
            <w:rPr>
              <w:rFonts w:asciiTheme="minorHAnsi" w:eastAsiaTheme="minorEastAsia" w:hAnsiTheme="minorHAnsi" w:cstheme="minorBidi"/>
              <w:szCs w:val="22"/>
            </w:rPr>
          </w:pPr>
          <w:hyperlink w:anchor="_Toc112769898" w:history="1">
            <w:r w:rsidR="00266C21" w:rsidRPr="00473B9E">
              <w:rPr>
                <w:rStyle w:val="Hyperlink"/>
              </w:rPr>
              <w:t>Security Domains</w:t>
            </w:r>
            <w:r w:rsidR="00266C21">
              <w:rPr>
                <w:webHidden/>
              </w:rPr>
              <w:tab/>
            </w:r>
            <w:r w:rsidR="00266C21">
              <w:rPr>
                <w:webHidden/>
              </w:rPr>
              <w:fldChar w:fldCharType="begin"/>
            </w:r>
            <w:r w:rsidR="00266C21">
              <w:rPr>
                <w:webHidden/>
              </w:rPr>
              <w:instrText xml:space="preserve"> PAGEREF _Toc112769898 \h </w:instrText>
            </w:r>
            <w:r w:rsidR="00266C21">
              <w:rPr>
                <w:webHidden/>
              </w:rPr>
            </w:r>
            <w:r w:rsidR="00266C21">
              <w:rPr>
                <w:webHidden/>
              </w:rPr>
              <w:fldChar w:fldCharType="separate"/>
            </w:r>
            <w:r w:rsidR="00266C21">
              <w:rPr>
                <w:webHidden/>
              </w:rPr>
              <w:t>2</w:t>
            </w:r>
            <w:r w:rsidR="00266C21">
              <w:rPr>
                <w:webHidden/>
              </w:rPr>
              <w:fldChar w:fldCharType="end"/>
            </w:r>
          </w:hyperlink>
        </w:p>
        <w:p w14:paraId="7A0F5FA4" w14:textId="61112283" w:rsidR="00266C21" w:rsidRDefault="00000000">
          <w:pPr>
            <w:pStyle w:val="TOC3"/>
            <w:rPr>
              <w:rFonts w:asciiTheme="minorHAnsi" w:eastAsiaTheme="minorEastAsia" w:hAnsiTheme="minorHAnsi" w:cstheme="minorBidi"/>
              <w:szCs w:val="22"/>
            </w:rPr>
          </w:pPr>
          <w:hyperlink w:anchor="_Toc112769899" w:history="1">
            <w:r w:rsidR="00266C21" w:rsidRPr="00473B9E">
              <w:rPr>
                <w:rStyle w:val="Hyperlink"/>
              </w:rPr>
              <w:t>Nexelus Staff</w:t>
            </w:r>
            <w:r w:rsidR="00266C21">
              <w:rPr>
                <w:webHidden/>
              </w:rPr>
              <w:tab/>
            </w:r>
            <w:r w:rsidR="00266C21">
              <w:rPr>
                <w:webHidden/>
              </w:rPr>
              <w:fldChar w:fldCharType="begin"/>
            </w:r>
            <w:r w:rsidR="00266C21">
              <w:rPr>
                <w:webHidden/>
              </w:rPr>
              <w:instrText xml:space="preserve"> PAGEREF _Toc112769899 \h </w:instrText>
            </w:r>
            <w:r w:rsidR="00266C21">
              <w:rPr>
                <w:webHidden/>
              </w:rPr>
            </w:r>
            <w:r w:rsidR="00266C21">
              <w:rPr>
                <w:webHidden/>
              </w:rPr>
              <w:fldChar w:fldCharType="separate"/>
            </w:r>
            <w:r w:rsidR="00266C21">
              <w:rPr>
                <w:webHidden/>
              </w:rPr>
              <w:t>2</w:t>
            </w:r>
            <w:r w:rsidR="00266C21">
              <w:rPr>
                <w:webHidden/>
              </w:rPr>
              <w:fldChar w:fldCharType="end"/>
            </w:r>
          </w:hyperlink>
        </w:p>
        <w:p w14:paraId="3AD51C7A" w14:textId="64FBA3DE" w:rsidR="00266C21" w:rsidRDefault="00000000">
          <w:pPr>
            <w:pStyle w:val="TOC3"/>
            <w:rPr>
              <w:rFonts w:asciiTheme="minorHAnsi" w:eastAsiaTheme="minorEastAsia" w:hAnsiTheme="minorHAnsi" w:cstheme="minorBidi"/>
              <w:szCs w:val="22"/>
            </w:rPr>
          </w:pPr>
          <w:hyperlink w:anchor="_Toc112769900" w:history="1">
            <w:r w:rsidR="00266C21" w:rsidRPr="00473B9E">
              <w:rPr>
                <w:rStyle w:val="Hyperlink"/>
              </w:rPr>
              <w:t>Network Services</w:t>
            </w:r>
            <w:r w:rsidR="00266C21">
              <w:rPr>
                <w:webHidden/>
              </w:rPr>
              <w:tab/>
            </w:r>
            <w:r w:rsidR="00266C21">
              <w:rPr>
                <w:webHidden/>
              </w:rPr>
              <w:fldChar w:fldCharType="begin"/>
            </w:r>
            <w:r w:rsidR="00266C21">
              <w:rPr>
                <w:webHidden/>
              </w:rPr>
              <w:instrText xml:space="preserve"> PAGEREF _Toc112769900 \h </w:instrText>
            </w:r>
            <w:r w:rsidR="00266C21">
              <w:rPr>
                <w:webHidden/>
              </w:rPr>
            </w:r>
            <w:r w:rsidR="00266C21">
              <w:rPr>
                <w:webHidden/>
              </w:rPr>
              <w:fldChar w:fldCharType="separate"/>
            </w:r>
            <w:r w:rsidR="00266C21">
              <w:rPr>
                <w:webHidden/>
              </w:rPr>
              <w:t>2</w:t>
            </w:r>
            <w:r w:rsidR="00266C21">
              <w:rPr>
                <w:webHidden/>
              </w:rPr>
              <w:fldChar w:fldCharType="end"/>
            </w:r>
          </w:hyperlink>
        </w:p>
        <w:p w14:paraId="1CB23E94" w14:textId="71541CB3" w:rsidR="00266C21" w:rsidRDefault="00000000">
          <w:pPr>
            <w:pStyle w:val="TOC1"/>
            <w:rPr>
              <w:rFonts w:asciiTheme="minorHAnsi" w:eastAsiaTheme="minorEastAsia" w:hAnsiTheme="minorHAnsi" w:cstheme="minorBidi"/>
              <w:b w:val="0"/>
              <w:szCs w:val="22"/>
            </w:rPr>
          </w:pPr>
          <w:hyperlink w:anchor="_Toc112769901" w:history="1">
            <w:r w:rsidR="00266C21" w:rsidRPr="00473B9E">
              <w:rPr>
                <w:rStyle w:val="Hyperlink"/>
              </w:rPr>
              <w:t>Control Environment</w:t>
            </w:r>
            <w:r w:rsidR="00266C21">
              <w:rPr>
                <w:webHidden/>
              </w:rPr>
              <w:tab/>
            </w:r>
            <w:r w:rsidR="00266C21">
              <w:rPr>
                <w:webHidden/>
              </w:rPr>
              <w:fldChar w:fldCharType="begin"/>
            </w:r>
            <w:r w:rsidR="00266C21">
              <w:rPr>
                <w:webHidden/>
              </w:rPr>
              <w:instrText xml:space="preserve"> PAGEREF _Toc112769901 \h </w:instrText>
            </w:r>
            <w:r w:rsidR="00266C21">
              <w:rPr>
                <w:webHidden/>
              </w:rPr>
            </w:r>
            <w:r w:rsidR="00266C21">
              <w:rPr>
                <w:webHidden/>
              </w:rPr>
              <w:fldChar w:fldCharType="separate"/>
            </w:r>
            <w:r w:rsidR="00266C21">
              <w:rPr>
                <w:webHidden/>
              </w:rPr>
              <w:t>3</w:t>
            </w:r>
            <w:r w:rsidR="00266C21">
              <w:rPr>
                <w:webHidden/>
              </w:rPr>
              <w:fldChar w:fldCharType="end"/>
            </w:r>
          </w:hyperlink>
        </w:p>
        <w:p w14:paraId="7D176776" w14:textId="22C1510B" w:rsidR="00266C21" w:rsidRDefault="00000000">
          <w:pPr>
            <w:pStyle w:val="TOC2"/>
            <w:rPr>
              <w:rFonts w:asciiTheme="minorHAnsi" w:eastAsiaTheme="minorEastAsia" w:hAnsiTheme="minorHAnsi" w:cstheme="minorBidi"/>
            </w:rPr>
          </w:pPr>
          <w:hyperlink w:anchor="_Toc112769902" w:history="1">
            <w:r w:rsidR="00266C21" w:rsidRPr="00473B9E">
              <w:rPr>
                <w:rStyle w:val="Hyperlink"/>
              </w:rPr>
              <w:t>Management Commitment to SOC 1</w:t>
            </w:r>
            <w:r w:rsidR="00266C21">
              <w:rPr>
                <w:webHidden/>
              </w:rPr>
              <w:tab/>
            </w:r>
            <w:r w:rsidR="00266C21">
              <w:rPr>
                <w:webHidden/>
              </w:rPr>
              <w:fldChar w:fldCharType="begin"/>
            </w:r>
            <w:r w:rsidR="00266C21">
              <w:rPr>
                <w:webHidden/>
              </w:rPr>
              <w:instrText xml:space="preserve"> PAGEREF _Toc112769902 \h </w:instrText>
            </w:r>
            <w:r w:rsidR="00266C21">
              <w:rPr>
                <w:webHidden/>
              </w:rPr>
            </w:r>
            <w:r w:rsidR="00266C21">
              <w:rPr>
                <w:webHidden/>
              </w:rPr>
              <w:fldChar w:fldCharType="separate"/>
            </w:r>
            <w:r w:rsidR="00266C21">
              <w:rPr>
                <w:webHidden/>
              </w:rPr>
              <w:t>4</w:t>
            </w:r>
            <w:r w:rsidR="00266C21">
              <w:rPr>
                <w:webHidden/>
              </w:rPr>
              <w:fldChar w:fldCharType="end"/>
            </w:r>
          </w:hyperlink>
        </w:p>
        <w:p w14:paraId="05E926D0" w14:textId="5E7EDE97" w:rsidR="00266C21" w:rsidRDefault="00000000">
          <w:pPr>
            <w:pStyle w:val="TOC3"/>
            <w:rPr>
              <w:rFonts w:asciiTheme="minorHAnsi" w:eastAsiaTheme="minorEastAsia" w:hAnsiTheme="minorHAnsi" w:cstheme="minorBidi"/>
              <w:szCs w:val="22"/>
            </w:rPr>
          </w:pPr>
          <w:hyperlink w:anchor="_Toc112769903" w:history="1">
            <w:r w:rsidR="00266C21" w:rsidRPr="00473B9E">
              <w:rPr>
                <w:rStyle w:val="Hyperlink"/>
              </w:rPr>
              <w:t>WHAT’S THE PRIMARY PURPOSE OF THIS INITIATIVE?</w:t>
            </w:r>
            <w:r w:rsidR="00266C21">
              <w:rPr>
                <w:webHidden/>
              </w:rPr>
              <w:tab/>
            </w:r>
            <w:r w:rsidR="00266C21">
              <w:rPr>
                <w:webHidden/>
              </w:rPr>
              <w:fldChar w:fldCharType="begin"/>
            </w:r>
            <w:r w:rsidR="00266C21">
              <w:rPr>
                <w:webHidden/>
              </w:rPr>
              <w:instrText xml:space="preserve"> PAGEREF _Toc112769903 \h </w:instrText>
            </w:r>
            <w:r w:rsidR="00266C21">
              <w:rPr>
                <w:webHidden/>
              </w:rPr>
            </w:r>
            <w:r w:rsidR="00266C21">
              <w:rPr>
                <w:webHidden/>
              </w:rPr>
              <w:fldChar w:fldCharType="separate"/>
            </w:r>
            <w:r w:rsidR="00266C21">
              <w:rPr>
                <w:webHidden/>
              </w:rPr>
              <w:t>4</w:t>
            </w:r>
            <w:r w:rsidR="00266C21">
              <w:rPr>
                <w:webHidden/>
              </w:rPr>
              <w:fldChar w:fldCharType="end"/>
            </w:r>
          </w:hyperlink>
        </w:p>
        <w:p w14:paraId="5C82A04D" w14:textId="4381D829" w:rsidR="00266C21" w:rsidRDefault="00000000">
          <w:pPr>
            <w:pStyle w:val="TOC2"/>
            <w:rPr>
              <w:rFonts w:asciiTheme="minorHAnsi" w:eastAsiaTheme="minorEastAsia" w:hAnsiTheme="minorHAnsi" w:cstheme="minorBidi"/>
            </w:rPr>
          </w:pPr>
          <w:hyperlink w:anchor="_Toc112769904" w:history="1">
            <w:r w:rsidR="00266C21" w:rsidRPr="00473B9E">
              <w:rPr>
                <w:rStyle w:val="Hyperlink"/>
              </w:rPr>
              <w:t>Information Security Policy</w:t>
            </w:r>
            <w:r w:rsidR="00266C21">
              <w:rPr>
                <w:webHidden/>
              </w:rPr>
              <w:tab/>
            </w:r>
            <w:r w:rsidR="00266C21">
              <w:rPr>
                <w:webHidden/>
              </w:rPr>
              <w:fldChar w:fldCharType="begin"/>
            </w:r>
            <w:r w:rsidR="00266C21">
              <w:rPr>
                <w:webHidden/>
              </w:rPr>
              <w:instrText xml:space="preserve"> PAGEREF _Toc112769904 \h </w:instrText>
            </w:r>
            <w:r w:rsidR="00266C21">
              <w:rPr>
                <w:webHidden/>
              </w:rPr>
            </w:r>
            <w:r w:rsidR="00266C21">
              <w:rPr>
                <w:webHidden/>
              </w:rPr>
              <w:fldChar w:fldCharType="separate"/>
            </w:r>
            <w:r w:rsidR="00266C21">
              <w:rPr>
                <w:webHidden/>
              </w:rPr>
              <w:t>5</w:t>
            </w:r>
            <w:r w:rsidR="00266C21">
              <w:rPr>
                <w:webHidden/>
              </w:rPr>
              <w:fldChar w:fldCharType="end"/>
            </w:r>
          </w:hyperlink>
        </w:p>
        <w:p w14:paraId="1A4C804B" w14:textId="5D09A998" w:rsidR="00266C21" w:rsidRDefault="00000000">
          <w:pPr>
            <w:pStyle w:val="TOC2"/>
            <w:rPr>
              <w:rFonts w:asciiTheme="minorHAnsi" w:eastAsiaTheme="minorEastAsia" w:hAnsiTheme="minorHAnsi" w:cstheme="minorBidi"/>
            </w:rPr>
          </w:pPr>
          <w:hyperlink w:anchor="_Toc112769905" w:history="1">
            <w:r w:rsidR="00266C21" w:rsidRPr="00473B9E">
              <w:rPr>
                <w:rStyle w:val="Hyperlink"/>
              </w:rPr>
              <w:t>Physical Environment Control</w:t>
            </w:r>
            <w:r w:rsidR="00266C21">
              <w:rPr>
                <w:webHidden/>
              </w:rPr>
              <w:tab/>
            </w:r>
            <w:r w:rsidR="00266C21">
              <w:rPr>
                <w:webHidden/>
              </w:rPr>
              <w:fldChar w:fldCharType="begin"/>
            </w:r>
            <w:r w:rsidR="00266C21">
              <w:rPr>
                <w:webHidden/>
              </w:rPr>
              <w:instrText xml:space="preserve"> PAGEREF _Toc112769905 \h </w:instrText>
            </w:r>
            <w:r w:rsidR="00266C21">
              <w:rPr>
                <w:webHidden/>
              </w:rPr>
            </w:r>
            <w:r w:rsidR="00266C21">
              <w:rPr>
                <w:webHidden/>
              </w:rPr>
              <w:fldChar w:fldCharType="separate"/>
            </w:r>
            <w:r w:rsidR="00266C21">
              <w:rPr>
                <w:webHidden/>
              </w:rPr>
              <w:t>6</w:t>
            </w:r>
            <w:r w:rsidR="00266C21">
              <w:rPr>
                <w:webHidden/>
              </w:rPr>
              <w:fldChar w:fldCharType="end"/>
            </w:r>
          </w:hyperlink>
        </w:p>
        <w:p w14:paraId="03E27A51" w14:textId="021E6F15" w:rsidR="00266C21" w:rsidRDefault="00000000">
          <w:pPr>
            <w:pStyle w:val="TOC3"/>
            <w:rPr>
              <w:rFonts w:asciiTheme="minorHAnsi" w:eastAsiaTheme="minorEastAsia" w:hAnsiTheme="minorHAnsi" w:cstheme="minorBidi"/>
              <w:szCs w:val="22"/>
            </w:rPr>
          </w:pPr>
          <w:hyperlink w:anchor="_Toc112769906" w:history="1">
            <w:r w:rsidR="00266C21" w:rsidRPr="00473B9E">
              <w:rPr>
                <w:rStyle w:val="Hyperlink"/>
              </w:rPr>
              <w:t>Data Center Security</w:t>
            </w:r>
            <w:r w:rsidR="00266C21">
              <w:rPr>
                <w:webHidden/>
              </w:rPr>
              <w:tab/>
            </w:r>
            <w:r w:rsidR="00266C21">
              <w:rPr>
                <w:webHidden/>
              </w:rPr>
              <w:fldChar w:fldCharType="begin"/>
            </w:r>
            <w:r w:rsidR="00266C21">
              <w:rPr>
                <w:webHidden/>
              </w:rPr>
              <w:instrText xml:space="preserve"> PAGEREF _Toc112769906 \h </w:instrText>
            </w:r>
            <w:r w:rsidR="00266C21">
              <w:rPr>
                <w:webHidden/>
              </w:rPr>
            </w:r>
            <w:r w:rsidR="00266C21">
              <w:rPr>
                <w:webHidden/>
              </w:rPr>
              <w:fldChar w:fldCharType="separate"/>
            </w:r>
            <w:r w:rsidR="00266C21">
              <w:rPr>
                <w:webHidden/>
              </w:rPr>
              <w:t>6</w:t>
            </w:r>
            <w:r w:rsidR="00266C21">
              <w:rPr>
                <w:webHidden/>
              </w:rPr>
              <w:fldChar w:fldCharType="end"/>
            </w:r>
          </w:hyperlink>
        </w:p>
        <w:p w14:paraId="227B2A54" w14:textId="41200A43" w:rsidR="00266C21" w:rsidRDefault="00000000">
          <w:pPr>
            <w:pStyle w:val="TOC2"/>
            <w:rPr>
              <w:rFonts w:asciiTheme="minorHAnsi" w:eastAsiaTheme="minorEastAsia" w:hAnsiTheme="minorHAnsi" w:cstheme="minorBidi"/>
            </w:rPr>
          </w:pPr>
          <w:hyperlink w:anchor="_Toc112769907" w:history="1">
            <w:r w:rsidR="00266C21" w:rsidRPr="00473B9E">
              <w:rPr>
                <w:rStyle w:val="Hyperlink"/>
              </w:rPr>
              <w:t>Network Security</w:t>
            </w:r>
            <w:r w:rsidR="00266C21">
              <w:rPr>
                <w:webHidden/>
              </w:rPr>
              <w:tab/>
            </w:r>
            <w:r w:rsidR="00266C21">
              <w:rPr>
                <w:webHidden/>
              </w:rPr>
              <w:fldChar w:fldCharType="begin"/>
            </w:r>
            <w:r w:rsidR="00266C21">
              <w:rPr>
                <w:webHidden/>
              </w:rPr>
              <w:instrText xml:space="preserve"> PAGEREF _Toc112769907 \h </w:instrText>
            </w:r>
            <w:r w:rsidR="00266C21">
              <w:rPr>
                <w:webHidden/>
              </w:rPr>
            </w:r>
            <w:r w:rsidR="00266C21">
              <w:rPr>
                <w:webHidden/>
              </w:rPr>
              <w:fldChar w:fldCharType="separate"/>
            </w:r>
            <w:r w:rsidR="00266C21">
              <w:rPr>
                <w:webHidden/>
              </w:rPr>
              <w:t>7</w:t>
            </w:r>
            <w:r w:rsidR="00266C21">
              <w:rPr>
                <w:webHidden/>
              </w:rPr>
              <w:fldChar w:fldCharType="end"/>
            </w:r>
          </w:hyperlink>
        </w:p>
        <w:p w14:paraId="6A139521" w14:textId="7152AD83" w:rsidR="00266C21" w:rsidRDefault="00000000">
          <w:pPr>
            <w:pStyle w:val="TOC3"/>
            <w:rPr>
              <w:rFonts w:asciiTheme="minorHAnsi" w:eastAsiaTheme="minorEastAsia" w:hAnsiTheme="minorHAnsi" w:cstheme="minorBidi"/>
              <w:szCs w:val="22"/>
            </w:rPr>
          </w:pPr>
          <w:hyperlink w:anchor="_Toc112769908" w:history="1">
            <w:r w:rsidR="00266C21" w:rsidRPr="00473B9E">
              <w:rPr>
                <w:rStyle w:val="Hyperlink"/>
              </w:rPr>
              <w:t>Encrypted Data In Transit</w:t>
            </w:r>
            <w:r w:rsidR="00266C21">
              <w:rPr>
                <w:webHidden/>
              </w:rPr>
              <w:tab/>
            </w:r>
            <w:r w:rsidR="00266C21">
              <w:rPr>
                <w:webHidden/>
              </w:rPr>
              <w:fldChar w:fldCharType="begin"/>
            </w:r>
            <w:r w:rsidR="00266C21">
              <w:rPr>
                <w:webHidden/>
              </w:rPr>
              <w:instrText xml:space="preserve"> PAGEREF _Toc112769908 \h </w:instrText>
            </w:r>
            <w:r w:rsidR="00266C21">
              <w:rPr>
                <w:webHidden/>
              </w:rPr>
            </w:r>
            <w:r w:rsidR="00266C21">
              <w:rPr>
                <w:webHidden/>
              </w:rPr>
              <w:fldChar w:fldCharType="separate"/>
            </w:r>
            <w:r w:rsidR="00266C21">
              <w:rPr>
                <w:webHidden/>
              </w:rPr>
              <w:t>7</w:t>
            </w:r>
            <w:r w:rsidR="00266C21">
              <w:rPr>
                <w:webHidden/>
              </w:rPr>
              <w:fldChar w:fldCharType="end"/>
            </w:r>
          </w:hyperlink>
        </w:p>
        <w:p w14:paraId="0C4D112C" w14:textId="762B9042" w:rsidR="00266C21" w:rsidRDefault="00000000">
          <w:pPr>
            <w:pStyle w:val="TOC3"/>
            <w:rPr>
              <w:rFonts w:asciiTheme="minorHAnsi" w:eastAsiaTheme="minorEastAsia" w:hAnsiTheme="minorHAnsi" w:cstheme="minorBidi"/>
              <w:szCs w:val="22"/>
            </w:rPr>
          </w:pPr>
          <w:hyperlink w:anchor="_Toc112769909" w:history="1">
            <w:r w:rsidR="00266C21" w:rsidRPr="00473B9E">
              <w:rPr>
                <w:rStyle w:val="Hyperlink"/>
              </w:rPr>
              <w:t>Endpoint Security</w:t>
            </w:r>
            <w:r w:rsidR="00266C21">
              <w:rPr>
                <w:webHidden/>
              </w:rPr>
              <w:tab/>
            </w:r>
            <w:r w:rsidR="00266C21">
              <w:rPr>
                <w:webHidden/>
              </w:rPr>
              <w:fldChar w:fldCharType="begin"/>
            </w:r>
            <w:r w:rsidR="00266C21">
              <w:rPr>
                <w:webHidden/>
              </w:rPr>
              <w:instrText xml:space="preserve"> PAGEREF _Toc112769909 \h </w:instrText>
            </w:r>
            <w:r w:rsidR="00266C21">
              <w:rPr>
                <w:webHidden/>
              </w:rPr>
            </w:r>
            <w:r w:rsidR="00266C21">
              <w:rPr>
                <w:webHidden/>
              </w:rPr>
              <w:fldChar w:fldCharType="separate"/>
            </w:r>
            <w:r w:rsidR="00266C21">
              <w:rPr>
                <w:webHidden/>
              </w:rPr>
              <w:t>7</w:t>
            </w:r>
            <w:r w:rsidR="00266C21">
              <w:rPr>
                <w:webHidden/>
              </w:rPr>
              <w:fldChar w:fldCharType="end"/>
            </w:r>
          </w:hyperlink>
        </w:p>
        <w:p w14:paraId="039873F8" w14:textId="2C8E91FD" w:rsidR="00266C21" w:rsidRDefault="00000000">
          <w:pPr>
            <w:pStyle w:val="TOC3"/>
            <w:rPr>
              <w:rFonts w:asciiTheme="minorHAnsi" w:eastAsiaTheme="minorEastAsia" w:hAnsiTheme="minorHAnsi" w:cstheme="minorBidi"/>
              <w:szCs w:val="22"/>
            </w:rPr>
          </w:pPr>
          <w:hyperlink w:anchor="_Toc112769910" w:history="1">
            <w:r w:rsidR="00266C21" w:rsidRPr="00473B9E">
              <w:rPr>
                <w:rStyle w:val="Hyperlink"/>
              </w:rPr>
              <w:t>Vulnerability Management</w:t>
            </w:r>
            <w:r w:rsidR="00266C21">
              <w:rPr>
                <w:webHidden/>
              </w:rPr>
              <w:tab/>
            </w:r>
            <w:r w:rsidR="00266C21">
              <w:rPr>
                <w:webHidden/>
              </w:rPr>
              <w:fldChar w:fldCharType="begin"/>
            </w:r>
            <w:r w:rsidR="00266C21">
              <w:rPr>
                <w:webHidden/>
              </w:rPr>
              <w:instrText xml:space="preserve"> PAGEREF _Toc112769910 \h </w:instrText>
            </w:r>
            <w:r w:rsidR="00266C21">
              <w:rPr>
                <w:webHidden/>
              </w:rPr>
            </w:r>
            <w:r w:rsidR="00266C21">
              <w:rPr>
                <w:webHidden/>
              </w:rPr>
              <w:fldChar w:fldCharType="separate"/>
            </w:r>
            <w:r w:rsidR="00266C21">
              <w:rPr>
                <w:webHidden/>
              </w:rPr>
              <w:t>7</w:t>
            </w:r>
            <w:r w:rsidR="00266C21">
              <w:rPr>
                <w:webHidden/>
              </w:rPr>
              <w:fldChar w:fldCharType="end"/>
            </w:r>
          </w:hyperlink>
        </w:p>
        <w:p w14:paraId="0AA5A04D" w14:textId="103215DA" w:rsidR="00266C21" w:rsidRDefault="00000000">
          <w:pPr>
            <w:pStyle w:val="TOC3"/>
            <w:rPr>
              <w:rFonts w:asciiTheme="minorHAnsi" w:eastAsiaTheme="minorEastAsia" w:hAnsiTheme="minorHAnsi" w:cstheme="minorBidi"/>
              <w:szCs w:val="22"/>
            </w:rPr>
          </w:pPr>
          <w:hyperlink w:anchor="_Toc112769911" w:history="1">
            <w:r w:rsidR="00266C21" w:rsidRPr="00473B9E">
              <w:rPr>
                <w:rStyle w:val="Hyperlink"/>
              </w:rPr>
              <w:t>Third Party Adons and Connectors</w:t>
            </w:r>
            <w:r w:rsidR="00266C21">
              <w:rPr>
                <w:webHidden/>
              </w:rPr>
              <w:tab/>
            </w:r>
            <w:r w:rsidR="00266C21">
              <w:rPr>
                <w:webHidden/>
              </w:rPr>
              <w:fldChar w:fldCharType="begin"/>
            </w:r>
            <w:r w:rsidR="00266C21">
              <w:rPr>
                <w:webHidden/>
              </w:rPr>
              <w:instrText xml:space="preserve"> PAGEREF _Toc112769911 \h </w:instrText>
            </w:r>
            <w:r w:rsidR="00266C21">
              <w:rPr>
                <w:webHidden/>
              </w:rPr>
            </w:r>
            <w:r w:rsidR="00266C21">
              <w:rPr>
                <w:webHidden/>
              </w:rPr>
              <w:fldChar w:fldCharType="separate"/>
            </w:r>
            <w:r w:rsidR="00266C21">
              <w:rPr>
                <w:webHidden/>
              </w:rPr>
              <w:t>7</w:t>
            </w:r>
            <w:r w:rsidR="00266C21">
              <w:rPr>
                <w:webHidden/>
              </w:rPr>
              <w:fldChar w:fldCharType="end"/>
            </w:r>
          </w:hyperlink>
        </w:p>
        <w:p w14:paraId="0F036E16" w14:textId="5D35B3FA" w:rsidR="00266C21" w:rsidRDefault="00000000">
          <w:pPr>
            <w:pStyle w:val="TOC3"/>
            <w:rPr>
              <w:rFonts w:asciiTheme="minorHAnsi" w:eastAsiaTheme="minorEastAsia" w:hAnsiTheme="minorHAnsi" w:cstheme="minorBidi"/>
              <w:szCs w:val="22"/>
            </w:rPr>
          </w:pPr>
          <w:hyperlink w:anchor="_Toc112769912" w:history="1">
            <w:r w:rsidR="00266C21" w:rsidRPr="00473B9E">
              <w:rPr>
                <w:rStyle w:val="Hyperlink"/>
              </w:rPr>
              <w:t>Data Location and Redundancy</w:t>
            </w:r>
            <w:r w:rsidR="00266C21">
              <w:rPr>
                <w:webHidden/>
              </w:rPr>
              <w:tab/>
            </w:r>
            <w:r w:rsidR="00266C21">
              <w:rPr>
                <w:webHidden/>
              </w:rPr>
              <w:fldChar w:fldCharType="begin"/>
            </w:r>
            <w:r w:rsidR="00266C21">
              <w:rPr>
                <w:webHidden/>
              </w:rPr>
              <w:instrText xml:space="preserve"> PAGEREF _Toc112769912 \h </w:instrText>
            </w:r>
            <w:r w:rsidR="00266C21">
              <w:rPr>
                <w:webHidden/>
              </w:rPr>
            </w:r>
            <w:r w:rsidR="00266C21">
              <w:rPr>
                <w:webHidden/>
              </w:rPr>
              <w:fldChar w:fldCharType="separate"/>
            </w:r>
            <w:r w:rsidR="00266C21">
              <w:rPr>
                <w:webHidden/>
              </w:rPr>
              <w:t>7</w:t>
            </w:r>
            <w:r w:rsidR="00266C21">
              <w:rPr>
                <w:webHidden/>
              </w:rPr>
              <w:fldChar w:fldCharType="end"/>
            </w:r>
          </w:hyperlink>
        </w:p>
        <w:p w14:paraId="11A2F9BE" w14:textId="25BEDB61" w:rsidR="00266C21" w:rsidRDefault="00000000">
          <w:pPr>
            <w:pStyle w:val="TOC3"/>
            <w:rPr>
              <w:rFonts w:asciiTheme="minorHAnsi" w:eastAsiaTheme="minorEastAsia" w:hAnsiTheme="minorHAnsi" w:cstheme="minorBidi"/>
              <w:szCs w:val="22"/>
            </w:rPr>
          </w:pPr>
          <w:hyperlink w:anchor="_Toc112769913" w:history="1">
            <w:r w:rsidR="00266C21" w:rsidRPr="00473B9E">
              <w:rPr>
                <w:rStyle w:val="Hyperlink"/>
              </w:rPr>
              <w:t>Remote Access Policy</w:t>
            </w:r>
            <w:r w:rsidR="00266C21">
              <w:rPr>
                <w:webHidden/>
              </w:rPr>
              <w:tab/>
            </w:r>
            <w:r w:rsidR="00266C21">
              <w:rPr>
                <w:webHidden/>
              </w:rPr>
              <w:fldChar w:fldCharType="begin"/>
            </w:r>
            <w:r w:rsidR="00266C21">
              <w:rPr>
                <w:webHidden/>
              </w:rPr>
              <w:instrText xml:space="preserve"> PAGEREF _Toc112769913 \h </w:instrText>
            </w:r>
            <w:r w:rsidR="00266C21">
              <w:rPr>
                <w:webHidden/>
              </w:rPr>
            </w:r>
            <w:r w:rsidR="00266C21">
              <w:rPr>
                <w:webHidden/>
              </w:rPr>
              <w:fldChar w:fldCharType="separate"/>
            </w:r>
            <w:r w:rsidR="00266C21">
              <w:rPr>
                <w:webHidden/>
              </w:rPr>
              <w:t>8</w:t>
            </w:r>
            <w:r w:rsidR="00266C21">
              <w:rPr>
                <w:webHidden/>
              </w:rPr>
              <w:fldChar w:fldCharType="end"/>
            </w:r>
          </w:hyperlink>
        </w:p>
        <w:p w14:paraId="3453A6E5" w14:textId="1C7EFB4D" w:rsidR="00266C21" w:rsidRDefault="00000000">
          <w:pPr>
            <w:pStyle w:val="TOC3"/>
            <w:rPr>
              <w:rFonts w:asciiTheme="minorHAnsi" w:eastAsiaTheme="minorEastAsia" w:hAnsiTheme="minorHAnsi" w:cstheme="minorBidi"/>
              <w:szCs w:val="22"/>
            </w:rPr>
          </w:pPr>
          <w:hyperlink w:anchor="_Toc112769914" w:history="1">
            <w:r w:rsidR="00266C21" w:rsidRPr="00473B9E">
              <w:rPr>
                <w:rStyle w:val="Hyperlink"/>
              </w:rPr>
              <w:t>Remote Server Access</w:t>
            </w:r>
            <w:r w:rsidR="00266C21">
              <w:rPr>
                <w:webHidden/>
              </w:rPr>
              <w:tab/>
            </w:r>
            <w:r w:rsidR="00266C21">
              <w:rPr>
                <w:webHidden/>
              </w:rPr>
              <w:fldChar w:fldCharType="begin"/>
            </w:r>
            <w:r w:rsidR="00266C21">
              <w:rPr>
                <w:webHidden/>
              </w:rPr>
              <w:instrText xml:space="preserve"> PAGEREF _Toc112769914 \h </w:instrText>
            </w:r>
            <w:r w:rsidR="00266C21">
              <w:rPr>
                <w:webHidden/>
              </w:rPr>
            </w:r>
            <w:r w:rsidR="00266C21">
              <w:rPr>
                <w:webHidden/>
              </w:rPr>
              <w:fldChar w:fldCharType="separate"/>
            </w:r>
            <w:r w:rsidR="00266C21">
              <w:rPr>
                <w:webHidden/>
              </w:rPr>
              <w:t>8</w:t>
            </w:r>
            <w:r w:rsidR="00266C21">
              <w:rPr>
                <w:webHidden/>
              </w:rPr>
              <w:fldChar w:fldCharType="end"/>
            </w:r>
          </w:hyperlink>
        </w:p>
        <w:p w14:paraId="083673DD" w14:textId="19B60AA9" w:rsidR="00266C21" w:rsidRDefault="00000000">
          <w:pPr>
            <w:pStyle w:val="TOC3"/>
            <w:rPr>
              <w:rFonts w:asciiTheme="minorHAnsi" w:eastAsiaTheme="minorEastAsia" w:hAnsiTheme="minorHAnsi" w:cstheme="minorBidi"/>
              <w:szCs w:val="22"/>
            </w:rPr>
          </w:pPr>
          <w:hyperlink w:anchor="_Toc112769915" w:history="1">
            <w:r w:rsidR="00266C21" w:rsidRPr="00473B9E">
              <w:rPr>
                <w:rStyle w:val="Hyperlink"/>
              </w:rPr>
              <w:t>Remote Database Servers</w:t>
            </w:r>
            <w:r w:rsidR="00266C21">
              <w:rPr>
                <w:webHidden/>
              </w:rPr>
              <w:tab/>
            </w:r>
            <w:r w:rsidR="00266C21">
              <w:rPr>
                <w:webHidden/>
              </w:rPr>
              <w:fldChar w:fldCharType="begin"/>
            </w:r>
            <w:r w:rsidR="00266C21">
              <w:rPr>
                <w:webHidden/>
              </w:rPr>
              <w:instrText xml:space="preserve"> PAGEREF _Toc112769915 \h </w:instrText>
            </w:r>
            <w:r w:rsidR="00266C21">
              <w:rPr>
                <w:webHidden/>
              </w:rPr>
            </w:r>
            <w:r w:rsidR="00266C21">
              <w:rPr>
                <w:webHidden/>
              </w:rPr>
              <w:fldChar w:fldCharType="separate"/>
            </w:r>
            <w:r w:rsidR="00266C21">
              <w:rPr>
                <w:webHidden/>
              </w:rPr>
              <w:t>8</w:t>
            </w:r>
            <w:r w:rsidR="00266C21">
              <w:rPr>
                <w:webHidden/>
              </w:rPr>
              <w:fldChar w:fldCharType="end"/>
            </w:r>
          </w:hyperlink>
        </w:p>
        <w:p w14:paraId="2C07A281" w14:textId="019063A5" w:rsidR="00266C21" w:rsidRDefault="00000000">
          <w:pPr>
            <w:pStyle w:val="TOC3"/>
            <w:rPr>
              <w:rFonts w:asciiTheme="minorHAnsi" w:eastAsiaTheme="minorEastAsia" w:hAnsiTheme="minorHAnsi" w:cstheme="minorBidi"/>
              <w:szCs w:val="22"/>
            </w:rPr>
          </w:pPr>
          <w:hyperlink w:anchor="_Toc112769916" w:history="1">
            <w:r w:rsidR="00266C21" w:rsidRPr="00473B9E">
              <w:rPr>
                <w:rStyle w:val="Hyperlink"/>
              </w:rPr>
              <w:t>Office 365 Accounts</w:t>
            </w:r>
            <w:r w:rsidR="00266C21">
              <w:rPr>
                <w:webHidden/>
              </w:rPr>
              <w:tab/>
            </w:r>
            <w:r w:rsidR="00266C21">
              <w:rPr>
                <w:webHidden/>
              </w:rPr>
              <w:fldChar w:fldCharType="begin"/>
            </w:r>
            <w:r w:rsidR="00266C21">
              <w:rPr>
                <w:webHidden/>
              </w:rPr>
              <w:instrText xml:space="preserve"> PAGEREF _Toc112769916 \h </w:instrText>
            </w:r>
            <w:r w:rsidR="00266C21">
              <w:rPr>
                <w:webHidden/>
              </w:rPr>
            </w:r>
            <w:r w:rsidR="00266C21">
              <w:rPr>
                <w:webHidden/>
              </w:rPr>
              <w:fldChar w:fldCharType="separate"/>
            </w:r>
            <w:r w:rsidR="00266C21">
              <w:rPr>
                <w:webHidden/>
              </w:rPr>
              <w:t>8</w:t>
            </w:r>
            <w:r w:rsidR="00266C21">
              <w:rPr>
                <w:webHidden/>
              </w:rPr>
              <w:fldChar w:fldCharType="end"/>
            </w:r>
          </w:hyperlink>
        </w:p>
        <w:p w14:paraId="3BF1F1B3" w14:textId="6F161D5B" w:rsidR="00266C21" w:rsidRDefault="00000000">
          <w:pPr>
            <w:pStyle w:val="TOC3"/>
            <w:rPr>
              <w:rFonts w:asciiTheme="minorHAnsi" w:eastAsiaTheme="minorEastAsia" w:hAnsiTheme="minorHAnsi" w:cstheme="minorBidi"/>
              <w:szCs w:val="22"/>
            </w:rPr>
          </w:pPr>
          <w:hyperlink w:anchor="_Toc112769917" w:history="1">
            <w:r w:rsidR="00266C21" w:rsidRPr="00473B9E">
              <w:rPr>
                <w:rStyle w:val="Hyperlink"/>
              </w:rPr>
              <w:t>Data Storage and Isolation</w:t>
            </w:r>
            <w:r w:rsidR="00266C21">
              <w:rPr>
                <w:webHidden/>
              </w:rPr>
              <w:tab/>
            </w:r>
            <w:r w:rsidR="00266C21">
              <w:rPr>
                <w:webHidden/>
              </w:rPr>
              <w:fldChar w:fldCharType="begin"/>
            </w:r>
            <w:r w:rsidR="00266C21">
              <w:rPr>
                <w:webHidden/>
              </w:rPr>
              <w:instrText xml:space="preserve"> PAGEREF _Toc112769917 \h </w:instrText>
            </w:r>
            <w:r w:rsidR="00266C21">
              <w:rPr>
                <w:webHidden/>
              </w:rPr>
            </w:r>
            <w:r w:rsidR="00266C21">
              <w:rPr>
                <w:webHidden/>
              </w:rPr>
              <w:fldChar w:fldCharType="separate"/>
            </w:r>
            <w:r w:rsidR="00266C21">
              <w:rPr>
                <w:webHidden/>
              </w:rPr>
              <w:t>8</w:t>
            </w:r>
            <w:r w:rsidR="00266C21">
              <w:rPr>
                <w:webHidden/>
              </w:rPr>
              <w:fldChar w:fldCharType="end"/>
            </w:r>
          </w:hyperlink>
        </w:p>
        <w:p w14:paraId="4BD23AC4" w14:textId="1B825C73" w:rsidR="00266C21" w:rsidRDefault="00000000">
          <w:pPr>
            <w:pStyle w:val="TOC3"/>
            <w:rPr>
              <w:rFonts w:asciiTheme="minorHAnsi" w:eastAsiaTheme="minorEastAsia" w:hAnsiTheme="minorHAnsi" w:cstheme="minorBidi"/>
              <w:szCs w:val="22"/>
            </w:rPr>
          </w:pPr>
          <w:hyperlink w:anchor="_Toc112769918" w:history="1">
            <w:r w:rsidR="00266C21" w:rsidRPr="00473B9E">
              <w:rPr>
                <w:rStyle w:val="Hyperlink"/>
              </w:rPr>
              <w:t>Access Management</w:t>
            </w:r>
            <w:r w:rsidR="00266C21">
              <w:rPr>
                <w:webHidden/>
              </w:rPr>
              <w:tab/>
            </w:r>
            <w:r w:rsidR="00266C21">
              <w:rPr>
                <w:webHidden/>
              </w:rPr>
              <w:fldChar w:fldCharType="begin"/>
            </w:r>
            <w:r w:rsidR="00266C21">
              <w:rPr>
                <w:webHidden/>
              </w:rPr>
              <w:instrText xml:space="preserve"> PAGEREF _Toc112769918 \h </w:instrText>
            </w:r>
            <w:r w:rsidR="00266C21">
              <w:rPr>
                <w:webHidden/>
              </w:rPr>
            </w:r>
            <w:r w:rsidR="00266C21">
              <w:rPr>
                <w:webHidden/>
              </w:rPr>
              <w:fldChar w:fldCharType="separate"/>
            </w:r>
            <w:r w:rsidR="00266C21">
              <w:rPr>
                <w:webHidden/>
              </w:rPr>
              <w:t>8</w:t>
            </w:r>
            <w:r w:rsidR="00266C21">
              <w:rPr>
                <w:webHidden/>
              </w:rPr>
              <w:fldChar w:fldCharType="end"/>
            </w:r>
          </w:hyperlink>
        </w:p>
        <w:p w14:paraId="5B2549C4" w14:textId="7ECDF732" w:rsidR="00266C21" w:rsidRDefault="00000000">
          <w:pPr>
            <w:pStyle w:val="TOC2"/>
            <w:rPr>
              <w:rFonts w:asciiTheme="minorHAnsi" w:eastAsiaTheme="minorEastAsia" w:hAnsiTheme="minorHAnsi" w:cstheme="minorBidi"/>
            </w:rPr>
          </w:pPr>
          <w:hyperlink w:anchor="_Toc112769919" w:history="1">
            <w:r w:rsidR="00266C21" w:rsidRPr="00473B9E">
              <w:rPr>
                <w:rStyle w:val="Hyperlink"/>
              </w:rPr>
              <w:t>Legal Framework for Security Policy</w:t>
            </w:r>
            <w:r w:rsidR="00266C21">
              <w:rPr>
                <w:webHidden/>
              </w:rPr>
              <w:tab/>
            </w:r>
            <w:r w:rsidR="00266C21">
              <w:rPr>
                <w:webHidden/>
              </w:rPr>
              <w:fldChar w:fldCharType="begin"/>
            </w:r>
            <w:r w:rsidR="00266C21">
              <w:rPr>
                <w:webHidden/>
              </w:rPr>
              <w:instrText xml:space="preserve"> PAGEREF _Toc112769919 \h </w:instrText>
            </w:r>
            <w:r w:rsidR="00266C21">
              <w:rPr>
                <w:webHidden/>
              </w:rPr>
            </w:r>
            <w:r w:rsidR="00266C21">
              <w:rPr>
                <w:webHidden/>
              </w:rPr>
              <w:fldChar w:fldCharType="separate"/>
            </w:r>
            <w:r w:rsidR="00266C21">
              <w:rPr>
                <w:webHidden/>
              </w:rPr>
              <w:t>9</w:t>
            </w:r>
            <w:r w:rsidR="00266C21">
              <w:rPr>
                <w:webHidden/>
              </w:rPr>
              <w:fldChar w:fldCharType="end"/>
            </w:r>
          </w:hyperlink>
        </w:p>
        <w:p w14:paraId="408BD8DE" w14:textId="0D0FC557" w:rsidR="00266C21" w:rsidRDefault="00000000">
          <w:pPr>
            <w:pStyle w:val="TOC2"/>
            <w:rPr>
              <w:rFonts w:asciiTheme="minorHAnsi" w:eastAsiaTheme="minorEastAsia" w:hAnsiTheme="minorHAnsi" w:cstheme="minorBidi"/>
            </w:rPr>
          </w:pPr>
          <w:hyperlink w:anchor="_Toc112769920" w:history="1">
            <w:r w:rsidR="00266C21" w:rsidRPr="00473B9E">
              <w:rPr>
                <w:rStyle w:val="Hyperlink"/>
              </w:rPr>
              <w:t>Information Access Policy</w:t>
            </w:r>
            <w:r w:rsidR="00266C21">
              <w:rPr>
                <w:webHidden/>
              </w:rPr>
              <w:tab/>
            </w:r>
            <w:r w:rsidR="00266C21">
              <w:rPr>
                <w:webHidden/>
              </w:rPr>
              <w:fldChar w:fldCharType="begin"/>
            </w:r>
            <w:r w:rsidR="00266C21">
              <w:rPr>
                <w:webHidden/>
              </w:rPr>
              <w:instrText xml:space="preserve"> PAGEREF _Toc112769920 \h </w:instrText>
            </w:r>
            <w:r w:rsidR="00266C21">
              <w:rPr>
                <w:webHidden/>
              </w:rPr>
            </w:r>
            <w:r w:rsidR="00266C21">
              <w:rPr>
                <w:webHidden/>
              </w:rPr>
              <w:fldChar w:fldCharType="separate"/>
            </w:r>
            <w:r w:rsidR="00266C21">
              <w:rPr>
                <w:webHidden/>
              </w:rPr>
              <w:t>10</w:t>
            </w:r>
            <w:r w:rsidR="00266C21">
              <w:rPr>
                <w:webHidden/>
              </w:rPr>
              <w:fldChar w:fldCharType="end"/>
            </w:r>
          </w:hyperlink>
        </w:p>
        <w:p w14:paraId="500B8F5E" w14:textId="30EEAA37" w:rsidR="00266C21" w:rsidRDefault="00000000">
          <w:pPr>
            <w:pStyle w:val="TOC2"/>
            <w:rPr>
              <w:rFonts w:asciiTheme="minorHAnsi" w:eastAsiaTheme="minorEastAsia" w:hAnsiTheme="minorHAnsi" w:cstheme="minorBidi"/>
            </w:rPr>
          </w:pPr>
          <w:hyperlink w:anchor="_Toc112769921" w:history="1">
            <w:r w:rsidR="00266C21" w:rsidRPr="00473B9E">
              <w:rPr>
                <w:rStyle w:val="Hyperlink"/>
              </w:rPr>
              <w:t>Marking/Classification of Sensitive Information</w:t>
            </w:r>
            <w:r w:rsidR="00266C21">
              <w:rPr>
                <w:webHidden/>
              </w:rPr>
              <w:tab/>
            </w:r>
            <w:r w:rsidR="00266C21">
              <w:rPr>
                <w:webHidden/>
              </w:rPr>
              <w:fldChar w:fldCharType="begin"/>
            </w:r>
            <w:r w:rsidR="00266C21">
              <w:rPr>
                <w:webHidden/>
              </w:rPr>
              <w:instrText xml:space="preserve"> PAGEREF _Toc112769921 \h </w:instrText>
            </w:r>
            <w:r w:rsidR="00266C21">
              <w:rPr>
                <w:webHidden/>
              </w:rPr>
            </w:r>
            <w:r w:rsidR="00266C21">
              <w:rPr>
                <w:webHidden/>
              </w:rPr>
              <w:fldChar w:fldCharType="separate"/>
            </w:r>
            <w:r w:rsidR="00266C21">
              <w:rPr>
                <w:webHidden/>
              </w:rPr>
              <w:t>11</w:t>
            </w:r>
            <w:r w:rsidR="00266C21">
              <w:rPr>
                <w:webHidden/>
              </w:rPr>
              <w:fldChar w:fldCharType="end"/>
            </w:r>
          </w:hyperlink>
        </w:p>
        <w:p w14:paraId="6687F75E" w14:textId="6F7C164E" w:rsidR="00266C21" w:rsidRDefault="00000000">
          <w:pPr>
            <w:pStyle w:val="TOC3"/>
            <w:rPr>
              <w:rFonts w:asciiTheme="minorHAnsi" w:eastAsiaTheme="minorEastAsia" w:hAnsiTheme="minorHAnsi" w:cstheme="minorBidi"/>
              <w:szCs w:val="22"/>
            </w:rPr>
          </w:pPr>
          <w:hyperlink w:anchor="_Toc112769922" w:history="1">
            <w:r w:rsidR="00266C21" w:rsidRPr="00473B9E">
              <w:rPr>
                <w:rStyle w:val="Hyperlink"/>
              </w:rPr>
              <w:t>Information Media</w:t>
            </w:r>
            <w:r w:rsidR="00266C21">
              <w:rPr>
                <w:webHidden/>
              </w:rPr>
              <w:tab/>
            </w:r>
            <w:r w:rsidR="00266C21">
              <w:rPr>
                <w:webHidden/>
              </w:rPr>
              <w:fldChar w:fldCharType="begin"/>
            </w:r>
            <w:r w:rsidR="00266C21">
              <w:rPr>
                <w:webHidden/>
              </w:rPr>
              <w:instrText xml:space="preserve"> PAGEREF _Toc112769922 \h </w:instrText>
            </w:r>
            <w:r w:rsidR="00266C21">
              <w:rPr>
                <w:webHidden/>
              </w:rPr>
            </w:r>
            <w:r w:rsidR="00266C21">
              <w:rPr>
                <w:webHidden/>
              </w:rPr>
              <w:fldChar w:fldCharType="separate"/>
            </w:r>
            <w:r w:rsidR="00266C21">
              <w:rPr>
                <w:webHidden/>
              </w:rPr>
              <w:t>11</w:t>
            </w:r>
            <w:r w:rsidR="00266C21">
              <w:rPr>
                <w:webHidden/>
              </w:rPr>
              <w:fldChar w:fldCharType="end"/>
            </w:r>
          </w:hyperlink>
        </w:p>
        <w:p w14:paraId="0929B269" w14:textId="681A822B" w:rsidR="00266C21" w:rsidRDefault="00000000">
          <w:pPr>
            <w:pStyle w:val="TOC2"/>
            <w:rPr>
              <w:rFonts w:asciiTheme="minorHAnsi" w:eastAsiaTheme="minorEastAsia" w:hAnsiTheme="minorHAnsi" w:cstheme="minorBidi"/>
            </w:rPr>
          </w:pPr>
          <w:hyperlink w:anchor="_Toc112769923" w:history="1">
            <w:r w:rsidR="00266C21" w:rsidRPr="00473B9E">
              <w:rPr>
                <w:rStyle w:val="Hyperlink"/>
              </w:rPr>
              <w:t>Data Handling Policy</w:t>
            </w:r>
            <w:r w:rsidR="00266C21">
              <w:rPr>
                <w:webHidden/>
              </w:rPr>
              <w:tab/>
            </w:r>
            <w:r w:rsidR="00266C21">
              <w:rPr>
                <w:webHidden/>
              </w:rPr>
              <w:fldChar w:fldCharType="begin"/>
            </w:r>
            <w:r w:rsidR="00266C21">
              <w:rPr>
                <w:webHidden/>
              </w:rPr>
              <w:instrText xml:space="preserve"> PAGEREF _Toc112769923 \h </w:instrText>
            </w:r>
            <w:r w:rsidR="00266C21">
              <w:rPr>
                <w:webHidden/>
              </w:rPr>
            </w:r>
            <w:r w:rsidR="00266C21">
              <w:rPr>
                <w:webHidden/>
              </w:rPr>
              <w:fldChar w:fldCharType="separate"/>
            </w:r>
            <w:r w:rsidR="00266C21">
              <w:rPr>
                <w:webHidden/>
              </w:rPr>
              <w:t>12</w:t>
            </w:r>
            <w:r w:rsidR="00266C21">
              <w:rPr>
                <w:webHidden/>
              </w:rPr>
              <w:fldChar w:fldCharType="end"/>
            </w:r>
          </w:hyperlink>
        </w:p>
        <w:p w14:paraId="1FAE10C8" w14:textId="4C85E06A" w:rsidR="00266C21" w:rsidRDefault="00000000">
          <w:pPr>
            <w:pStyle w:val="TOC3"/>
            <w:rPr>
              <w:rFonts w:asciiTheme="minorHAnsi" w:eastAsiaTheme="minorEastAsia" w:hAnsiTheme="minorHAnsi" w:cstheme="minorBidi"/>
              <w:szCs w:val="22"/>
            </w:rPr>
          </w:pPr>
          <w:hyperlink w:anchor="_Toc112769924" w:history="1">
            <w:r w:rsidR="00266C21" w:rsidRPr="00473B9E">
              <w:rPr>
                <w:rStyle w:val="Hyperlink"/>
              </w:rPr>
              <w:t>Data Ownership</w:t>
            </w:r>
            <w:r w:rsidR="00266C21">
              <w:rPr>
                <w:webHidden/>
              </w:rPr>
              <w:tab/>
            </w:r>
            <w:r w:rsidR="00266C21">
              <w:rPr>
                <w:webHidden/>
              </w:rPr>
              <w:fldChar w:fldCharType="begin"/>
            </w:r>
            <w:r w:rsidR="00266C21">
              <w:rPr>
                <w:webHidden/>
              </w:rPr>
              <w:instrText xml:space="preserve"> PAGEREF _Toc112769924 \h </w:instrText>
            </w:r>
            <w:r w:rsidR="00266C21">
              <w:rPr>
                <w:webHidden/>
              </w:rPr>
            </w:r>
            <w:r w:rsidR="00266C21">
              <w:rPr>
                <w:webHidden/>
              </w:rPr>
              <w:fldChar w:fldCharType="separate"/>
            </w:r>
            <w:r w:rsidR="00266C21">
              <w:rPr>
                <w:webHidden/>
              </w:rPr>
              <w:t>12</w:t>
            </w:r>
            <w:r w:rsidR="00266C21">
              <w:rPr>
                <w:webHidden/>
              </w:rPr>
              <w:fldChar w:fldCharType="end"/>
            </w:r>
          </w:hyperlink>
        </w:p>
        <w:p w14:paraId="73C689B1" w14:textId="78975A89" w:rsidR="00266C21" w:rsidRDefault="00000000">
          <w:pPr>
            <w:pStyle w:val="TOC3"/>
            <w:rPr>
              <w:rFonts w:asciiTheme="minorHAnsi" w:eastAsiaTheme="minorEastAsia" w:hAnsiTheme="minorHAnsi" w:cstheme="minorBidi"/>
              <w:szCs w:val="22"/>
            </w:rPr>
          </w:pPr>
          <w:hyperlink w:anchor="_Toc112769925" w:history="1">
            <w:r w:rsidR="00266C21" w:rsidRPr="00473B9E">
              <w:rPr>
                <w:rStyle w:val="Hyperlink"/>
              </w:rPr>
              <w:t>Categories</w:t>
            </w:r>
            <w:r w:rsidR="00266C21">
              <w:rPr>
                <w:webHidden/>
              </w:rPr>
              <w:tab/>
            </w:r>
            <w:r w:rsidR="00266C21">
              <w:rPr>
                <w:webHidden/>
              </w:rPr>
              <w:fldChar w:fldCharType="begin"/>
            </w:r>
            <w:r w:rsidR="00266C21">
              <w:rPr>
                <w:webHidden/>
              </w:rPr>
              <w:instrText xml:space="preserve"> PAGEREF _Toc112769925 \h </w:instrText>
            </w:r>
            <w:r w:rsidR="00266C21">
              <w:rPr>
                <w:webHidden/>
              </w:rPr>
            </w:r>
            <w:r w:rsidR="00266C21">
              <w:rPr>
                <w:webHidden/>
              </w:rPr>
              <w:fldChar w:fldCharType="separate"/>
            </w:r>
            <w:r w:rsidR="00266C21">
              <w:rPr>
                <w:webHidden/>
              </w:rPr>
              <w:t>12</w:t>
            </w:r>
            <w:r w:rsidR="00266C21">
              <w:rPr>
                <w:webHidden/>
              </w:rPr>
              <w:fldChar w:fldCharType="end"/>
            </w:r>
          </w:hyperlink>
        </w:p>
        <w:p w14:paraId="229D3E9E" w14:textId="7B99AF17" w:rsidR="00266C21" w:rsidRDefault="00000000">
          <w:pPr>
            <w:pStyle w:val="TOC3"/>
            <w:rPr>
              <w:rFonts w:asciiTheme="minorHAnsi" w:eastAsiaTheme="minorEastAsia" w:hAnsiTheme="minorHAnsi" w:cstheme="minorBidi"/>
              <w:szCs w:val="22"/>
            </w:rPr>
          </w:pPr>
          <w:hyperlink w:anchor="_Toc112769926" w:history="1">
            <w:r w:rsidR="00266C21" w:rsidRPr="00473B9E">
              <w:rPr>
                <w:rStyle w:val="Hyperlink"/>
              </w:rPr>
              <w:t>Owner Responsibilities</w:t>
            </w:r>
            <w:r w:rsidR="00266C21">
              <w:rPr>
                <w:webHidden/>
              </w:rPr>
              <w:tab/>
            </w:r>
            <w:r w:rsidR="00266C21">
              <w:rPr>
                <w:webHidden/>
              </w:rPr>
              <w:fldChar w:fldCharType="begin"/>
            </w:r>
            <w:r w:rsidR="00266C21">
              <w:rPr>
                <w:webHidden/>
              </w:rPr>
              <w:instrText xml:space="preserve"> PAGEREF _Toc112769926 \h </w:instrText>
            </w:r>
            <w:r w:rsidR="00266C21">
              <w:rPr>
                <w:webHidden/>
              </w:rPr>
            </w:r>
            <w:r w:rsidR="00266C21">
              <w:rPr>
                <w:webHidden/>
              </w:rPr>
              <w:fldChar w:fldCharType="separate"/>
            </w:r>
            <w:r w:rsidR="00266C21">
              <w:rPr>
                <w:webHidden/>
              </w:rPr>
              <w:t>12</w:t>
            </w:r>
            <w:r w:rsidR="00266C21">
              <w:rPr>
                <w:webHidden/>
              </w:rPr>
              <w:fldChar w:fldCharType="end"/>
            </w:r>
          </w:hyperlink>
        </w:p>
        <w:p w14:paraId="0577FBDC" w14:textId="5988C516" w:rsidR="00266C21" w:rsidRDefault="00000000">
          <w:pPr>
            <w:pStyle w:val="TOC3"/>
            <w:rPr>
              <w:rFonts w:asciiTheme="minorHAnsi" w:eastAsiaTheme="minorEastAsia" w:hAnsiTheme="minorHAnsi" w:cstheme="minorBidi"/>
              <w:szCs w:val="22"/>
            </w:rPr>
          </w:pPr>
          <w:hyperlink w:anchor="_Toc112769927" w:history="1">
            <w:r w:rsidR="00266C21" w:rsidRPr="00473B9E">
              <w:rPr>
                <w:rStyle w:val="Hyperlink"/>
              </w:rPr>
              <w:t>Custodian Responsibilities</w:t>
            </w:r>
            <w:r w:rsidR="00266C21">
              <w:rPr>
                <w:webHidden/>
              </w:rPr>
              <w:tab/>
            </w:r>
            <w:r w:rsidR="00266C21">
              <w:rPr>
                <w:webHidden/>
              </w:rPr>
              <w:fldChar w:fldCharType="begin"/>
            </w:r>
            <w:r w:rsidR="00266C21">
              <w:rPr>
                <w:webHidden/>
              </w:rPr>
              <w:instrText xml:space="preserve"> PAGEREF _Toc112769927 \h </w:instrText>
            </w:r>
            <w:r w:rsidR="00266C21">
              <w:rPr>
                <w:webHidden/>
              </w:rPr>
            </w:r>
            <w:r w:rsidR="00266C21">
              <w:rPr>
                <w:webHidden/>
              </w:rPr>
              <w:fldChar w:fldCharType="separate"/>
            </w:r>
            <w:r w:rsidR="00266C21">
              <w:rPr>
                <w:webHidden/>
              </w:rPr>
              <w:t>12</w:t>
            </w:r>
            <w:r w:rsidR="00266C21">
              <w:rPr>
                <w:webHidden/>
              </w:rPr>
              <w:fldChar w:fldCharType="end"/>
            </w:r>
          </w:hyperlink>
        </w:p>
        <w:p w14:paraId="6705CCD5" w14:textId="13E8F124" w:rsidR="00266C21" w:rsidRDefault="00000000">
          <w:pPr>
            <w:pStyle w:val="TOC3"/>
            <w:rPr>
              <w:rFonts w:asciiTheme="minorHAnsi" w:eastAsiaTheme="minorEastAsia" w:hAnsiTheme="minorHAnsi" w:cstheme="minorBidi"/>
              <w:szCs w:val="22"/>
            </w:rPr>
          </w:pPr>
          <w:hyperlink w:anchor="_Toc112769928" w:history="1">
            <w:r w:rsidR="00266C21" w:rsidRPr="00473B9E">
              <w:rPr>
                <w:rStyle w:val="Hyperlink"/>
              </w:rPr>
              <w:t>User Responsibilities</w:t>
            </w:r>
            <w:r w:rsidR="00266C21">
              <w:rPr>
                <w:webHidden/>
              </w:rPr>
              <w:tab/>
            </w:r>
            <w:r w:rsidR="00266C21">
              <w:rPr>
                <w:webHidden/>
              </w:rPr>
              <w:fldChar w:fldCharType="begin"/>
            </w:r>
            <w:r w:rsidR="00266C21">
              <w:rPr>
                <w:webHidden/>
              </w:rPr>
              <w:instrText xml:space="preserve"> PAGEREF _Toc112769928 \h </w:instrText>
            </w:r>
            <w:r w:rsidR="00266C21">
              <w:rPr>
                <w:webHidden/>
              </w:rPr>
            </w:r>
            <w:r w:rsidR="00266C21">
              <w:rPr>
                <w:webHidden/>
              </w:rPr>
              <w:fldChar w:fldCharType="separate"/>
            </w:r>
            <w:r w:rsidR="00266C21">
              <w:rPr>
                <w:webHidden/>
              </w:rPr>
              <w:t>13</w:t>
            </w:r>
            <w:r w:rsidR="00266C21">
              <w:rPr>
                <w:webHidden/>
              </w:rPr>
              <w:fldChar w:fldCharType="end"/>
            </w:r>
          </w:hyperlink>
        </w:p>
        <w:p w14:paraId="64900422" w14:textId="0A5510C5" w:rsidR="00266C21" w:rsidRDefault="00000000">
          <w:pPr>
            <w:pStyle w:val="TOC3"/>
            <w:rPr>
              <w:rFonts w:asciiTheme="minorHAnsi" w:eastAsiaTheme="minorEastAsia" w:hAnsiTheme="minorHAnsi" w:cstheme="minorBidi"/>
              <w:szCs w:val="22"/>
            </w:rPr>
          </w:pPr>
          <w:hyperlink w:anchor="_Toc112769929" w:history="1">
            <w:r w:rsidR="00266C21" w:rsidRPr="00473B9E">
              <w:rPr>
                <w:rStyle w:val="Hyperlink"/>
              </w:rPr>
              <w:t>Data Disposal/Destruction</w:t>
            </w:r>
            <w:r w:rsidR="00266C21">
              <w:rPr>
                <w:webHidden/>
              </w:rPr>
              <w:tab/>
            </w:r>
            <w:r w:rsidR="00266C21">
              <w:rPr>
                <w:webHidden/>
              </w:rPr>
              <w:fldChar w:fldCharType="begin"/>
            </w:r>
            <w:r w:rsidR="00266C21">
              <w:rPr>
                <w:webHidden/>
              </w:rPr>
              <w:instrText xml:space="preserve"> PAGEREF _Toc112769929 \h </w:instrText>
            </w:r>
            <w:r w:rsidR="00266C21">
              <w:rPr>
                <w:webHidden/>
              </w:rPr>
            </w:r>
            <w:r w:rsidR="00266C21">
              <w:rPr>
                <w:webHidden/>
              </w:rPr>
              <w:fldChar w:fldCharType="separate"/>
            </w:r>
            <w:r w:rsidR="00266C21">
              <w:rPr>
                <w:webHidden/>
              </w:rPr>
              <w:t>13</w:t>
            </w:r>
            <w:r w:rsidR="00266C21">
              <w:rPr>
                <w:webHidden/>
              </w:rPr>
              <w:fldChar w:fldCharType="end"/>
            </w:r>
          </w:hyperlink>
        </w:p>
        <w:p w14:paraId="03FB76C1" w14:textId="77A1DC5F" w:rsidR="00266C21" w:rsidRDefault="00000000">
          <w:pPr>
            <w:pStyle w:val="TOC2"/>
            <w:rPr>
              <w:rFonts w:asciiTheme="minorHAnsi" w:eastAsiaTheme="minorEastAsia" w:hAnsiTheme="minorHAnsi" w:cstheme="minorBidi"/>
            </w:rPr>
          </w:pPr>
          <w:hyperlink w:anchor="_Toc112769930" w:history="1">
            <w:r w:rsidR="00266C21" w:rsidRPr="00473B9E">
              <w:rPr>
                <w:rStyle w:val="Hyperlink"/>
              </w:rPr>
              <w:t>Data Access Policy</w:t>
            </w:r>
            <w:r w:rsidR="00266C21">
              <w:rPr>
                <w:webHidden/>
              </w:rPr>
              <w:tab/>
            </w:r>
            <w:r w:rsidR="00266C21">
              <w:rPr>
                <w:webHidden/>
              </w:rPr>
              <w:fldChar w:fldCharType="begin"/>
            </w:r>
            <w:r w:rsidR="00266C21">
              <w:rPr>
                <w:webHidden/>
              </w:rPr>
              <w:instrText xml:space="preserve"> PAGEREF _Toc112769930 \h </w:instrText>
            </w:r>
            <w:r w:rsidR="00266C21">
              <w:rPr>
                <w:webHidden/>
              </w:rPr>
            </w:r>
            <w:r w:rsidR="00266C21">
              <w:rPr>
                <w:webHidden/>
              </w:rPr>
              <w:fldChar w:fldCharType="separate"/>
            </w:r>
            <w:r w:rsidR="00266C21">
              <w:rPr>
                <w:webHidden/>
              </w:rPr>
              <w:t>14</w:t>
            </w:r>
            <w:r w:rsidR="00266C21">
              <w:rPr>
                <w:webHidden/>
              </w:rPr>
              <w:fldChar w:fldCharType="end"/>
            </w:r>
          </w:hyperlink>
        </w:p>
        <w:p w14:paraId="61077AE4" w14:textId="4FDE2BDE" w:rsidR="00266C21" w:rsidRDefault="00000000">
          <w:pPr>
            <w:pStyle w:val="TOC2"/>
            <w:rPr>
              <w:rFonts w:asciiTheme="minorHAnsi" w:eastAsiaTheme="minorEastAsia" w:hAnsiTheme="minorHAnsi" w:cstheme="minorBidi"/>
            </w:rPr>
          </w:pPr>
          <w:hyperlink w:anchor="_Toc112769931" w:history="1">
            <w:r w:rsidR="00266C21" w:rsidRPr="00473B9E">
              <w:rPr>
                <w:rStyle w:val="Hyperlink"/>
              </w:rPr>
              <w:t>Data Backup Policy</w:t>
            </w:r>
            <w:r w:rsidR="00266C21">
              <w:rPr>
                <w:webHidden/>
              </w:rPr>
              <w:tab/>
            </w:r>
            <w:r w:rsidR="00266C21">
              <w:rPr>
                <w:webHidden/>
              </w:rPr>
              <w:fldChar w:fldCharType="begin"/>
            </w:r>
            <w:r w:rsidR="00266C21">
              <w:rPr>
                <w:webHidden/>
              </w:rPr>
              <w:instrText xml:space="preserve"> PAGEREF _Toc112769931 \h </w:instrText>
            </w:r>
            <w:r w:rsidR="00266C21">
              <w:rPr>
                <w:webHidden/>
              </w:rPr>
            </w:r>
            <w:r w:rsidR="00266C21">
              <w:rPr>
                <w:webHidden/>
              </w:rPr>
              <w:fldChar w:fldCharType="separate"/>
            </w:r>
            <w:r w:rsidR="00266C21">
              <w:rPr>
                <w:webHidden/>
              </w:rPr>
              <w:t>15</w:t>
            </w:r>
            <w:r w:rsidR="00266C21">
              <w:rPr>
                <w:webHidden/>
              </w:rPr>
              <w:fldChar w:fldCharType="end"/>
            </w:r>
          </w:hyperlink>
        </w:p>
        <w:p w14:paraId="7702602E" w14:textId="30574447" w:rsidR="00266C21" w:rsidRDefault="00000000">
          <w:pPr>
            <w:pStyle w:val="TOC3"/>
            <w:rPr>
              <w:rFonts w:asciiTheme="minorHAnsi" w:eastAsiaTheme="minorEastAsia" w:hAnsiTheme="minorHAnsi" w:cstheme="minorBidi"/>
              <w:szCs w:val="22"/>
            </w:rPr>
          </w:pPr>
          <w:hyperlink w:anchor="_Toc112769932" w:history="1">
            <w:r w:rsidR="00266C21" w:rsidRPr="00473B9E">
              <w:rPr>
                <w:rStyle w:val="Hyperlink"/>
              </w:rPr>
              <w:t>Backup Procedure</w:t>
            </w:r>
            <w:r w:rsidR="00266C21">
              <w:rPr>
                <w:webHidden/>
              </w:rPr>
              <w:tab/>
            </w:r>
            <w:r w:rsidR="00266C21">
              <w:rPr>
                <w:webHidden/>
              </w:rPr>
              <w:fldChar w:fldCharType="begin"/>
            </w:r>
            <w:r w:rsidR="00266C21">
              <w:rPr>
                <w:webHidden/>
              </w:rPr>
              <w:instrText xml:space="preserve"> PAGEREF _Toc112769932 \h </w:instrText>
            </w:r>
            <w:r w:rsidR="00266C21">
              <w:rPr>
                <w:webHidden/>
              </w:rPr>
            </w:r>
            <w:r w:rsidR="00266C21">
              <w:rPr>
                <w:webHidden/>
              </w:rPr>
              <w:fldChar w:fldCharType="separate"/>
            </w:r>
            <w:r w:rsidR="00266C21">
              <w:rPr>
                <w:webHidden/>
              </w:rPr>
              <w:t>15</w:t>
            </w:r>
            <w:r w:rsidR="00266C21">
              <w:rPr>
                <w:webHidden/>
              </w:rPr>
              <w:fldChar w:fldCharType="end"/>
            </w:r>
          </w:hyperlink>
        </w:p>
        <w:p w14:paraId="3130BF5F" w14:textId="313EC8E0" w:rsidR="00266C21" w:rsidRDefault="00000000">
          <w:pPr>
            <w:pStyle w:val="TOC3"/>
            <w:rPr>
              <w:rFonts w:asciiTheme="minorHAnsi" w:eastAsiaTheme="minorEastAsia" w:hAnsiTheme="minorHAnsi" w:cstheme="minorBidi"/>
              <w:szCs w:val="22"/>
            </w:rPr>
          </w:pPr>
          <w:hyperlink w:anchor="_Toc112769933" w:history="1">
            <w:r w:rsidR="00266C21" w:rsidRPr="00473B9E">
              <w:rPr>
                <w:rStyle w:val="Hyperlink"/>
              </w:rPr>
              <w:t>Data Backup &amp; Recovery Procedure</w:t>
            </w:r>
            <w:r w:rsidR="00266C21">
              <w:rPr>
                <w:webHidden/>
              </w:rPr>
              <w:tab/>
            </w:r>
            <w:r w:rsidR="00266C21">
              <w:rPr>
                <w:webHidden/>
              </w:rPr>
              <w:fldChar w:fldCharType="begin"/>
            </w:r>
            <w:r w:rsidR="00266C21">
              <w:rPr>
                <w:webHidden/>
              </w:rPr>
              <w:instrText xml:space="preserve"> PAGEREF _Toc112769933 \h </w:instrText>
            </w:r>
            <w:r w:rsidR="00266C21">
              <w:rPr>
                <w:webHidden/>
              </w:rPr>
            </w:r>
            <w:r w:rsidR="00266C21">
              <w:rPr>
                <w:webHidden/>
              </w:rPr>
              <w:fldChar w:fldCharType="separate"/>
            </w:r>
            <w:r w:rsidR="00266C21">
              <w:rPr>
                <w:webHidden/>
              </w:rPr>
              <w:t>15</w:t>
            </w:r>
            <w:r w:rsidR="00266C21">
              <w:rPr>
                <w:webHidden/>
              </w:rPr>
              <w:fldChar w:fldCharType="end"/>
            </w:r>
          </w:hyperlink>
        </w:p>
        <w:p w14:paraId="362A6053" w14:textId="38E99D7C" w:rsidR="00266C21" w:rsidRDefault="00000000">
          <w:pPr>
            <w:pStyle w:val="TOC3"/>
            <w:rPr>
              <w:rFonts w:asciiTheme="minorHAnsi" w:eastAsiaTheme="minorEastAsia" w:hAnsiTheme="minorHAnsi" w:cstheme="minorBidi"/>
              <w:szCs w:val="22"/>
            </w:rPr>
          </w:pPr>
          <w:hyperlink w:anchor="_Toc112769934" w:history="1">
            <w:r w:rsidR="00266C21" w:rsidRPr="00473B9E">
              <w:rPr>
                <w:rStyle w:val="Hyperlink"/>
              </w:rPr>
              <w:t>Project Content Backup</w:t>
            </w:r>
            <w:r w:rsidR="00266C21">
              <w:rPr>
                <w:webHidden/>
              </w:rPr>
              <w:tab/>
            </w:r>
            <w:r w:rsidR="00266C21">
              <w:rPr>
                <w:webHidden/>
              </w:rPr>
              <w:fldChar w:fldCharType="begin"/>
            </w:r>
            <w:r w:rsidR="00266C21">
              <w:rPr>
                <w:webHidden/>
              </w:rPr>
              <w:instrText xml:space="preserve"> PAGEREF _Toc112769934 \h </w:instrText>
            </w:r>
            <w:r w:rsidR="00266C21">
              <w:rPr>
                <w:webHidden/>
              </w:rPr>
            </w:r>
            <w:r w:rsidR="00266C21">
              <w:rPr>
                <w:webHidden/>
              </w:rPr>
              <w:fldChar w:fldCharType="separate"/>
            </w:r>
            <w:r w:rsidR="00266C21">
              <w:rPr>
                <w:webHidden/>
              </w:rPr>
              <w:t>15</w:t>
            </w:r>
            <w:r w:rsidR="00266C21">
              <w:rPr>
                <w:webHidden/>
              </w:rPr>
              <w:fldChar w:fldCharType="end"/>
            </w:r>
          </w:hyperlink>
        </w:p>
        <w:p w14:paraId="12BE2E91" w14:textId="2B0935F7" w:rsidR="00266C21" w:rsidRDefault="00000000">
          <w:pPr>
            <w:pStyle w:val="TOC3"/>
            <w:rPr>
              <w:rFonts w:asciiTheme="minorHAnsi" w:eastAsiaTheme="minorEastAsia" w:hAnsiTheme="minorHAnsi" w:cstheme="minorBidi"/>
              <w:szCs w:val="22"/>
            </w:rPr>
          </w:pPr>
          <w:hyperlink w:anchor="_Toc112769935" w:history="1">
            <w:r w:rsidR="00266C21" w:rsidRPr="00473B9E">
              <w:rPr>
                <w:rStyle w:val="Hyperlink"/>
              </w:rPr>
              <w:t>E-Mail Backup of Leaving Employee</w:t>
            </w:r>
            <w:r w:rsidR="00266C21">
              <w:rPr>
                <w:webHidden/>
              </w:rPr>
              <w:tab/>
            </w:r>
            <w:r w:rsidR="00266C21">
              <w:rPr>
                <w:webHidden/>
              </w:rPr>
              <w:fldChar w:fldCharType="begin"/>
            </w:r>
            <w:r w:rsidR="00266C21">
              <w:rPr>
                <w:webHidden/>
              </w:rPr>
              <w:instrText xml:space="preserve"> PAGEREF _Toc112769935 \h </w:instrText>
            </w:r>
            <w:r w:rsidR="00266C21">
              <w:rPr>
                <w:webHidden/>
              </w:rPr>
            </w:r>
            <w:r w:rsidR="00266C21">
              <w:rPr>
                <w:webHidden/>
              </w:rPr>
              <w:fldChar w:fldCharType="separate"/>
            </w:r>
            <w:r w:rsidR="00266C21">
              <w:rPr>
                <w:webHidden/>
              </w:rPr>
              <w:t>15</w:t>
            </w:r>
            <w:r w:rsidR="00266C21">
              <w:rPr>
                <w:webHidden/>
              </w:rPr>
              <w:fldChar w:fldCharType="end"/>
            </w:r>
          </w:hyperlink>
        </w:p>
        <w:p w14:paraId="250D1F0F" w14:textId="1C4C5DB6" w:rsidR="00266C21" w:rsidRDefault="00000000">
          <w:pPr>
            <w:pStyle w:val="TOC2"/>
            <w:rPr>
              <w:rFonts w:asciiTheme="minorHAnsi" w:eastAsiaTheme="minorEastAsia" w:hAnsiTheme="minorHAnsi" w:cstheme="minorBidi"/>
            </w:rPr>
          </w:pPr>
          <w:hyperlink w:anchor="_Toc112769936" w:history="1">
            <w:r w:rsidR="00266C21" w:rsidRPr="00473B9E">
              <w:rPr>
                <w:rStyle w:val="Hyperlink"/>
              </w:rPr>
              <w:t>Data Retention Policy</w:t>
            </w:r>
            <w:r w:rsidR="00266C21">
              <w:rPr>
                <w:webHidden/>
              </w:rPr>
              <w:tab/>
            </w:r>
            <w:r w:rsidR="00266C21">
              <w:rPr>
                <w:webHidden/>
              </w:rPr>
              <w:fldChar w:fldCharType="begin"/>
            </w:r>
            <w:r w:rsidR="00266C21">
              <w:rPr>
                <w:webHidden/>
              </w:rPr>
              <w:instrText xml:space="preserve"> PAGEREF _Toc112769936 \h </w:instrText>
            </w:r>
            <w:r w:rsidR="00266C21">
              <w:rPr>
                <w:webHidden/>
              </w:rPr>
            </w:r>
            <w:r w:rsidR="00266C21">
              <w:rPr>
                <w:webHidden/>
              </w:rPr>
              <w:fldChar w:fldCharType="separate"/>
            </w:r>
            <w:r w:rsidR="00266C21">
              <w:rPr>
                <w:webHidden/>
              </w:rPr>
              <w:t>17</w:t>
            </w:r>
            <w:r w:rsidR="00266C21">
              <w:rPr>
                <w:webHidden/>
              </w:rPr>
              <w:fldChar w:fldCharType="end"/>
            </w:r>
          </w:hyperlink>
        </w:p>
        <w:p w14:paraId="036D46A3" w14:textId="21F2282C" w:rsidR="00266C21" w:rsidRDefault="00000000">
          <w:pPr>
            <w:pStyle w:val="TOC3"/>
            <w:rPr>
              <w:rFonts w:asciiTheme="minorHAnsi" w:eastAsiaTheme="minorEastAsia" w:hAnsiTheme="minorHAnsi" w:cstheme="minorBidi"/>
              <w:szCs w:val="22"/>
            </w:rPr>
          </w:pPr>
          <w:hyperlink w:anchor="_Toc112769937" w:history="1">
            <w:r w:rsidR="00266C21" w:rsidRPr="00473B9E">
              <w:rPr>
                <w:rStyle w:val="Hyperlink"/>
              </w:rPr>
              <w:t>E-mail Data Retention</w:t>
            </w:r>
            <w:r w:rsidR="00266C21">
              <w:rPr>
                <w:webHidden/>
              </w:rPr>
              <w:tab/>
            </w:r>
            <w:r w:rsidR="00266C21">
              <w:rPr>
                <w:webHidden/>
              </w:rPr>
              <w:fldChar w:fldCharType="begin"/>
            </w:r>
            <w:r w:rsidR="00266C21">
              <w:rPr>
                <w:webHidden/>
              </w:rPr>
              <w:instrText xml:space="preserve"> PAGEREF _Toc112769937 \h </w:instrText>
            </w:r>
            <w:r w:rsidR="00266C21">
              <w:rPr>
                <w:webHidden/>
              </w:rPr>
            </w:r>
            <w:r w:rsidR="00266C21">
              <w:rPr>
                <w:webHidden/>
              </w:rPr>
              <w:fldChar w:fldCharType="separate"/>
            </w:r>
            <w:r w:rsidR="00266C21">
              <w:rPr>
                <w:webHidden/>
              </w:rPr>
              <w:t>17</w:t>
            </w:r>
            <w:r w:rsidR="00266C21">
              <w:rPr>
                <w:webHidden/>
              </w:rPr>
              <w:fldChar w:fldCharType="end"/>
            </w:r>
          </w:hyperlink>
        </w:p>
        <w:p w14:paraId="123B99EF" w14:textId="0D22927B" w:rsidR="00266C21" w:rsidRDefault="00000000">
          <w:pPr>
            <w:pStyle w:val="TOC3"/>
            <w:rPr>
              <w:rFonts w:asciiTheme="minorHAnsi" w:eastAsiaTheme="minorEastAsia" w:hAnsiTheme="minorHAnsi" w:cstheme="minorBidi"/>
              <w:szCs w:val="22"/>
            </w:rPr>
          </w:pPr>
          <w:hyperlink w:anchor="_Toc112769938" w:history="1">
            <w:r w:rsidR="00266C21" w:rsidRPr="00473B9E">
              <w:rPr>
                <w:rStyle w:val="Hyperlink"/>
              </w:rPr>
              <w:t>Financial and HR Data Retention</w:t>
            </w:r>
            <w:r w:rsidR="00266C21">
              <w:rPr>
                <w:webHidden/>
              </w:rPr>
              <w:tab/>
            </w:r>
            <w:r w:rsidR="00266C21">
              <w:rPr>
                <w:webHidden/>
              </w:rPr>
              <w:fldChar w:fldCharType="begin"/>
            </w:r>
            <w:r w:rsidR="00266C21">
              <w:rPr>
                <w:webHidden/>
              </w:rPr>
              <w:instrText xml:space="preserve"> PAGEREF _Toc112769938 \h </w:instrText>
            </w:r>
            <w:r w:rsidR="00266C21">
              <w:rPr>
                <w:webHidden/>
              </w:rPr>
            </w:r>
            <w:r w:rsidR="00266C21">
              <w:rPr>
                <w:webHidden/>
              </w:rPr>
              <w:fldChar w:fldCharType="separate"/>
            </w:r>
            <w:r w:rsidR="00266C21">
              <w:rPr>
                <w:webHidden/>
              </w:rPr>
              <w:t>17</w:t>
            </w:r>
            <w:r w:rsidR="00266C21">
              <w:rPr>
                <w:webHidden/>
              </w:rPr>
              <w:fldChar w:fldCharType="end"/>
            </w:r>
          </w:hyperlink>
        </w:p>
        <w:p w14:paraId="138D1A94" w14:textId="1724FEB6" w:rsidR="00266C21" w:rsidRDefault="00000000">
          <w:pPr>
            <w:pStyle w:val="TOC3"/>
            <w:rPr>
              <w:rFonts w:asciiTheme="minorHAnsi" w:eastAsiaTheme="minorEastAsia" w:hAnsiTheme="minorHAnsi" w:cstheme="minorBidi"/>
              <w:szCs w:val="22"/>
            </w:rPr>
          </w:pPr>
          <w:hyperlink w:anchor="_Toc112769939" w:history="1">
            <w:r w:rsidR="00266C21" w:rsidRPr="00473B9E">
              <w:rPr>
                <w:rStyle w:val="Hyperlink"/>
              </w:rPr>
              <w:t>General Data Retention</w:t>
            </w:r>
            <w:r w:rsidR="00266C21">
              <w:rPr>
                <w:webHidden/>
              </w:rPr>
              <w:tab/>
            </w:r>
            <w:r w:rsidR="00266C21">
              <w:rPr>
                <w:webHidden/>
              </w:rPr>
              <w:fldChar w:fldCharType="begin"/>
            </w:r>
            <w:r w:rsidR="00266C21">
              <w:rPr>
                <w:webHidden/>
              </w:rPr>
              <w:instrText xml:space="preserve"> PAGEREF _Toc112769939 \h </w:instrText>
            </w:r>
            <w:r w:rsidR="00266C21">
              <w:rPr>
                <w:webHidden/>
              </w:rPr>
            </w:r>
            <w:r w:rsidR="00266C21">
              <w:rPr>
                <w:webHidden/>
              </w:rPr>
              <w:fldChar w:fldCharType="separate"/>
            </w:r>
            <w:r w:rsidR="00266C21">
              <w:rPr>
                <w:webHidden/>
              </w:rPr>
              <w:t>17</w:t>
            </w:r>
            <w:r w:rsidR="00266C21">
              <w:rPr>
                <w:webHidden/>
              </w:rPr>
              <w:fldChar w:fldCharType="end"/>
            </w:r>
          </w:hyperlink>
        </w:p>
        <w:p w14:paraId="27414E73" w14:textId="36B1E237" w:rsidR="00266C21" w:rsidRDefault="00000000">
          <w:pPr>
            <w:pStyle w:val="TOC3"/>
            <w:rPr>
              <w:rFonts w:asciiTheme="minorHAnsi" w:eastAsiaTheme="minorEastAsia" w:hAnsiTheme="minorHAnsi" w:cstheme="minorBidi"/>
              <w:szCs w:val="22"/>
            </w:rPr>
          </w:pPr>
          <w:hyperlink w:anchor="_Toc112769940" w:history="1">
            <w:r w:rsidR="00266C21" w:rsidRPr="00473B9E">
              <w:rPr>
                <w:rStyle w:val="Hyperlink"/>
              </w:rPr>
              <w:t>TFS Data Retention</w:t>
            </w:r>
            <w:r w:rsidR="00266C21">
              <w:rPr>
                <w:webHidden/>
              </w:rPr>
              <w:tab/>
            </w:r>
            <w:r w:rsidR="00266C21">
              <w:rPr>
                <w:webHidden/>
              </w:rPr>
              <w:fldChar w:fldCharType="begin"/>
            </w:r>
            <w:r w:rsidR="00266C21">
              <w:rPr>
                <w:webHidden/>
              </w:rPr>
              <w:instrText xml:space="preserve"> PAGEREF _Toc112769940 \h </w:instrText>
            </w:r>
            <w:r w:rsidR="00266C21">
              <w:rPr>
                <w:webHidden/>
              </w:rPr>
            </w:r>
            <w:r w:rsidR="00266C21">
              <w:rPr>
                <w:webHidden/>
              </w:rPr>
              <w:fldChar w:fldCharType="separate"/>
            </w:r>
            <w:r w:rsidR="00266C21">
              <w:rPr>
                <w:webHidden/>
              </w:rPr>
              <w:t>17</w:t>
            </w:r>
            <w:r w:rsidR="00266C21">
              <w:rPr>
                <w:webHidden/>
              </w:rPr>
              <w:fldChar w:fldCharType="end"/>
            </w:r>
          </w:hyperlink>
        </w:p>
        <w:p w14:paraId="0F6B4B7A" w14:textId="7C0390F6" w:rsidR="00266C21" w:rsidRDefault="00000000">
          <w:pPr>
            <w:pStyle w:val="TOC3"/>
            <w:rPr>
              <w:rFonts w:asciiTheme="minorHAnsi" w:eastAsiaTheme="minorEastAsia" w:hAnsiTheme="minorHAnsi" w:cstheme="minorBidi"/>
              <w:szCs w:val="22"/>
            </w:rPr>
          </w:pPr>
          <w:hyperlink w:anchor="_Toc112769941" w:history="1">
            <w:r w:rsidR="00266C21" w:rsidRPr="00473B9E">
              <w:rPr>
                <w:rStyle w:val="Hyperlink"/>
              </w:rPr>
              <w:t>Source Code Retention</w:t>
            </w:r>
            <w:r w:rsidR="00266C21">
              <w:rPr>
                <w:webHidden/>
              </w:rPr>
              <w:tab/>
            </w:r>
            <w:r w:rsidR="00266C21">
              <w:rPr>
                <w:webHidden/>
              </w:rPr>
              <w:fldChar w:fldCharType="begin"/>
            </w:r>
            <w:r w:rsidR="00266C21">
              <w:rPr>
                <w:webHidden/>
              </w:rPr>
              <w:instrText xml:space="preserve"> PAGEREF _Toc112769941 \h </w:instrText>
            </w:r>
            <w:r w:rsidR="00266C21">
              <w:rPr>
                <w:webHidden/>
              </w:rPr>
            </w:r>
            <w:r w:rsidR="00266C21">
              <w:rPr>
                <w:webHidden/>
              </w:rPr>
              <w:fldChar w:fldCharType="separate"/>
            </w:r>
            <w:r w:rsidR="00266C21">
              <w:rPr>
                <w:webHidden/>
              </w:rPr>
              <w:t>17</w:t>
            </w:r>
            <w:r w:rsidR="00266C21">
              <w:rPr>
                <w:webHidden/>
              </w:rPr>
              <w:fldChar w:fldCharType="end"/>
            </w:r>
          </w:hyperlink>
        </w:p>
        <w:p w14:paraId="223B358E" w14:textId="16ED2F11" w:rsidR="00266C21" w:rsidRDefault="00000000">
          <w:pPr>
            <w:pStyle w:val="TOC2"/>
            <w:rPr>
              <w:rFonts w:asciiTheme="minorHAnsi" w:eastAsiaTheme="minorEastAsia" w:hAnsiTheme="minorHAnsi" w:cstheme="minorBidi"/>
            </w:rPr>
          </w:pPr>
          <w:hyperlink w:anchor="_Toc112769942" w:history="1">
            <w:r w:rsidR="00266C21" w:rsidRPr="00473B9E">
              <w:rPr>
                <w:rStyle w:val="Hyperlink"/>
              </w:rPr>
              <w:t>Procedure for Communication</w:t>
            </w:r>
            <w:r w:rsidR="00266C21">
              <w:rPr>
                <w:webHidden/>
              </w:rPr>
              <w:tab/>
            </w:r>
            <w:r w:rsidR="00266C21">
              <w:rPr>
                <w:webHidden/>
              </w:rPr>
              <w:fldChar w:fldCharType="begin"/>
            </w:r>
            <w:r w:rsidR="00266C21">
              <w:rPr>
                <w:webHidden/>
              </w:rPr>
              <w:instrText xml:space="preserve"> PAGEREF _Toc112769942 \h </w:instrText>
            </w:r>
            <w:r w:rsidR="00266C21">
              <w:rPr>
                <w:webHidden/>
              </w:rPr>
            </w:r>
            <w:r w:rsidR="00266C21">
              <w:rPr>
                <w:webHidden/>
              </w:rPr>
              <w:fldChar w:fldCharType="separate"/>
            </w:r>
            <w:r w:rsidR="00266C21">
              <w:rPr>
                <w:webHidden/>
              </w:rPr>
              <w:t>18</w:t>
            </w:r>
            <w:r w:rsidR="00266C21">
              <w:rPr>
                <w:webHidden/>
              </w:rPr>
              <w:fldChar w:fldCharType="end"/>
            </w:r>
          </w:hyperlink>
        </w:p>
        <w:p w14:paraId="54823ED5" w14:textId="3D73488B" w:rsidR="00266C21" w:rsidRDefault="00000000">
          <w:pPr>
            <w:pStyle w:val="TOC3"/>
            <w:rPr>
              <w:rFonts w:asciiTheme="minorHAnsi" w:eastAsiaTheme="minorEastAsia" w:hAnsiTheme="minorHAnsi" w:cstheme="minorBidi"/>
              <w:szCs w:val="22"/>
            </w:rPr>
          </w:pPr>
          <w:hyperlink w:anchor="_Toc112769943" w:history="1">
            <w:r w:rsidR="00266C21" w:rsidRPr="00473B9E">
              <w:rPr>
                <w:rStyle w:val="Hyperlink"/>
              </w:rPr>
              <w:t>Communication Channels</w:t>
            </w:r>
            <w:r w:rsidR="00266C21">
              <w:rPr>
                <w:webHidden/>
              </w:rPr>
              <w:tab/>
            </w:r>
            <w:r w:rsidR="00266C21">
              <w:rPr>
                <w:webHidden/>
              </w:rPr>
              <w:fldChar w:fldCharType="begin"/>
            </w:r>
            <w:r w:rsidR="00266C21">
              <w:rPr>
                <w:webHidden/>
              </w:rPr>
              <w:instrText xml:space="preserve"> PAGEREF _Toc112769943 \h </w:instrText>
            </w:r>
            <w:r w:rsidR="00266C21">
              <w:rPr>
                <w:webHidden/>
              </w:rPr>
            </w:r>
            <w:r w:rsidR="00266C21">
              <w:rPr>
                <w:webHidden/>
              </w:rPr>
              <w:fldChar w:fldCharType="separate"/>
            </w:r>
            <w:r w:rsidR="00266C21">
              <w:rPr>
                <w:webHidden/>
              </w:rPr>
              <w:t>18</w:t>
            </w:r>
            <w:r w:rsidR="00266C21">
              <w:rPr>
                <w:webHidden/>
              </w:rPr>
              <w:fldChar w:fldCharType="end"/>
            </w:r>
          </w:hyperlink>
        </w:p>
        <w:p w14:paraId="23B15EB4" w14:textId="0EBB060F" w:rsidR="00266C21" w:rsidRDefault="00000000">
          <w:pPr>
            <w:pStyle w:val="TOC3"/>
            <w:rPr>
              <w:rFonts w:asciiTheme="minorHAnsi" w:eastAsiaTheme="minorEastAsia" w:hAnsiTheme="minorHAnsi" w:cstheme="minorBidi"/>
              <w:szCs w:val="22"/>
            </w:rPr>
          </w:pPr>
          <w:hyperlink w:anchor="_Toc112769944" w:history="1">
            <w:r w:rsidR="00266C21" w:rsidRPr="00473B9E">
              <w:rPr>
                <w:rStyle w:val="Hyperlink"/>
              </w:rPr>
              <w:t>Internal Communication</w:t>
            </w:r>
            <w:r w:rsidR="00266C21">
              <w:rPr>
                <w:webHidden/>
              </w:rPr>
              <w:tab/>
            </w:r>
            <w:r w:rsidR="00266C21">
              <w:rPr>
                <w:webHidden/>
              </w:rPr>
              <w:fldChar w:fldCharType="begin"/>
            </w:r>
            <w:r w:rsidR="00266C21">
              <w:rPr>
                <w:webHidden/>
              </w:rPr>
              <w:instrText xml:space="preserve"> PAGEREF _Toc112769944 \h </w:instrText>
            </w:r>
            <w:r w:rsidR="00266C21">
              <w:rPr>
                <w:webHidden/>
              </w:rPr>
            </w:r>
            <w:r w:rsidR="00266C21">
              <w:rPr>
                <w:webHidden/>
              </w:rPr>
              <w:fldChar w:fldCharType="separate"/>
            </w:r>
            <w:r w:rsidR="00266C21">
              <w:rPr>
                <w:webHidden/>
              </w:rPr>
              <w:t>18</w:t>
            </w:r>
            <w:r w:rsidR="00266C21">
              <w:rPr>
                <w:webHidden/>
              </w:rPr>
              <w:fldChar w:fldCharType="end"/>
            </w:r>
          </w:hyperlink>
        </w:p>
        <w:p w14:paraId="668AD364" w14:textId="07D93E2A" w:rsidR="00266C21" w:rsidRDefault="00000000">
          <w:pPr>
            <w:pStyle w:val="TOC3"/>
            <w:rPr>
              <w:rFonts w:asciiTheme="minorHAnsi" w:eastAsiaTheme="minorEastAsia" w:hAnsiTheme="minorHAnsi" w:cstheme="minorBidi"/>
              <w:szCs w:val="22"/>
            </w:rPr>
          </w:pPr>
          <w:hyperlink w:anchor="_Toc112769945" w:history="1">
            <w:r w:rsidR="00266C21" w:rsidRPr="00473B9E">
              <w:rPr>
                <w:rStyle w:val="Hyperlink"/>
              </w:rPr>
              <w:t>External Communication</w:t>
            </w:r>
            <w:r w:rsidR="00266C21">
              <w:rPr>
                <w:webHidden/>
              </w:rPr>
              <w:tab/>
            </w:r>
            <w:r w:rsidR="00266C21">
              <w:rPr>
                <w:webHidden/>
              </w:rPr>
              <w:fldChar w:fldCharType="begin"/>
            </w:r>
            <w:r w:rsidR="00266C21">
              <w:rPr>
                <w:webHidden/>
              </w:rPr>
              <w:instrText xml:space="preserve"> PAGEREF _Toc112769945 \h </w:instrText>
            </w:r>
            <w:r w:rsidR="00266C21">
              <w:rPr>
                <w:webHidden/>
              </w:rPr>
            </w:r>
            <w:r w:rsidR="00266C21">
              <w:rPr>
                <w:webHidden/>
              </w:rPr>
              <w:fldChar w:fldCharType="separate"/>
            </w:r>
            <w:r w:rsidR="00266C21">
              <w:rPr>
                <w:webHidden/>
              </w:rPr>
              <w:t>19</w:t>
            </w:r>
            <w:r w:rsidR="00266C21">
              <w:rPr>
                <w:webHidden/>
              </w:rPr>
              <w:fldChar w:fldCharType="end"/>
            </w:r>
          </w:hyperlink>
        </w:p>
        <w:p w14:paraId="6CC71287" w14:textId="76DC7F69"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30" w:name="_Toc112769895"/>
      <w:bookmarkEnd w:id="28"/>
      <w:r>
        <w:lastRenderedPageBreak/>
        <w:t>Scope</w:t>
      </w:r>
      <w:bookmarkEnd w:id="30"/>
      <w:r w:rsidR="000226CD">
        <w:t xml:space="preserve"> </w:t>
      </w:r>
    </w:p>
    <w:p w14:paraId="2704A978" w14:textId="4D317E4D" w:rsidR="005E67FC" w:rsidRDefault="005E67FC" w:rsidP="005E67FC">
      <w:pPr>
        <w:pStyle w:val="Body"/>
      </w:pPr>
      <w:bookmarkStart w:id="31" w:name="_Toc56916632"/>
      <w:bookmarkStart w:id="32" w:name="_Toc56917099"/>
      <w:bookmarkStart w:id="33" w:name="_Toc79382113"/>
      <w:bookmarkStart w:id="34" w:name="_Toc421999521"/>
      <w:bookmarkStart w:id="35" w:name="_Toc482451138"/>
      <w:bookmarkStart w:id="36" w:name="_Toc84586734"/>
      <w:bookmarkEnd w:id="29"/>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31"/>
      <w:bookmarkEnd w:id="32"/>
      <w:bookmarkEnd w:id="33"/>
      <w:bookmarkEnd w:id="34"/>
      <w:bookmarkEnd w:id="35"/>
      <w:bookmarkEnd w:id="36"/>
    </w:p>
    <w:p w14:paraId="6E454822" w14:textId="74D448A5" w:rsidR="000226CD" w:rsidRPr="000D15F7" w:rsidRDefault="003710DB" w:rsidP="000D15F7">
      <w:pPr>
        <w:pStyle w:val="Body"/>
        <w:rPr>
          <w:b/>
          <w:bCs/>
        </w:rPr>
      </w:pPr>
      <w:bookmarkStart w:id="37" w:name="_Toc421999522"/>
      <w:bookmarkStart w:id="38" w:name="_Toc482451139"/>
      <w:bookmarkStart w:id="39" w:name="_Toc84586735"/>
      <w:r w:rsidRPr="000D15F7">
        <w:rPr>
          <w:b/>
          <w:bCs/>
        </w:rPr>
        <w:t>Reference</w:t>
      </w:r>
      <w:bookmarkEnd w:id="37"/>
      <w:bookmarkEnd w:id="38"/>
      <w:bookmarkEnd w:id="39"/>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40" w:name="_Toc421999523"/>
      <w:bookmarkStart w:id="41" w:name="_Toc482451140"/>
      <w:bookmarkStart w:id="42" w:name="_Toc84586736"/>
      <w:bookmarkStart w:id="43" w:name="_Toc112769896"/>
      <w:r w:rsidRPr="00A56B8A">
        <w:lastRenderedPageBreak/>
        <w:t>Terms and Definitions</w:t>
      </w:r>
      <w:bookmarkEnd w:id="40"/>
      <w:bookmarkEnd w:id="41"/>
      <w:bookmarkEnd w:id="42"/>
      <w:bookmarkEnd w:id="43"/>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D57EDA">
      <w:pPr>
        <w:pStyle w:val="Heading3"/>
      </w:pPr>
      <w:bookmarkStart w:id="44" w:name="_Toc112769897"/>
      <w:r>
        <w:t>Nexelus Security System (NSS)</w:t>
      </w:r>
      <w:bookmarkEnd w:id="44"/>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D57EDA">
      <w:pPr>
        <w:pStyle w:val="Heading3"/>
      </w:pPr>
      <w:bookmarkStart w:id="45" w:name="_Toc401859112"/>
      <w:bookmarkStart w:id="46" w:name="_Toc421999524"/>
      <w:bookmarkStart w:id="47" w:name="_Toc482451141"/>
      <w:bookmarkStart w:id="48" w:name="_Toc84586737"/>
      <w:bookmarkStart w:id="49" w:name="_Toc112769898"/>
      <w:r w:rsidRPr="00807FF8">
        <w:t>Security Domains</w:t>
      </w:r>
      <w:bookmarkEnd w:id="45"/>
      <w:bookmarkEnd w:id="46"/>
      <w:bookmarkEnd w:id="47"/>
      <w:bookmarkEnd w:id="48"/>
      <w:bookmarkEnd w:id="49"/>
    </w:p>
    <w:p w14:paraId="0351DEBA" w14:textId="4E93B604"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D57EDA">
      <w:pPr>
        <w:pStyle w:val="Heading3"/>
      </w:pPr>
      <w:bookmarkStart w:id="50" w:name="_Toc401859113"/>
      <w:bookmarkStart w:id="51" w:name="_Toc421999525"/>
      <w:bookmarkStart w:id="52" w:name="_Toc482451142"/>
      <w:bookmarkStart w:id="53" w:name="_Toc84586738"/>
      <w:bookmarkStart w:id="54" w:name="_Toc112769899"/>
      <w:r>
        <w:t>Nexelus</w:t>
      </w:r>
      <w:r w:rsidR="000226CD" w:rsidRPr="00E65A89">
        <w:t xml:space="preserve"> Staff</w:t>
      </w:r>
      <w:bookmarkEnd w:id="50"/>
      <w:bookmarkEnd w:id="51"/>
      <w:bookmarkEnd w:id="52"/>
      <w:bookmarkEnd w:id="53"/>
      <w:bookmarkEnd w:id="54"/>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D57EDA">
      <w:pPr>
        <w:pStyle w:val="Heading3"/>
      </w:pPr>
      <w:bookmarkStart w:id="55" w:name="_Toc401859114"/>
      <w:bookmarkStart w:id="56" w:name="_Toc421999526"/>
      <w:bookmarkStart w:id="57" w:name="_Toc482451143"/>
      <w:bookmarkStart w:id="58" w:name="_Toc84586739"/>
      <w:bookmarkStart w:id="59" w:name="_Toc112769900"/>
      <w:r w:rsidRPr="0094385D">
        <w:t>Network Services</w:t>
      </w:r>
      <w:bookmarkEnd w:id="55"/>
      <w:bookmarkEnd w:id="56"/>
      <w:bookmarkEnd w:id="57"/>
      <w:bookmarkEnd w:id="58"/>
      <w:bookmarkEnd w:id="59"/>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E1785B" w:rsidRDefault="000226CD" w:rsidP="00206232">
      <w:pPr>
        <w:pStyle w:val="BulletedListLevel1"/>
        <w:rPr>
          <w:color w:val="auto"/>
        </w:rPr>
      </w:pPr>
      <w:r w:rsidRPr="00E1785B">
        <w:rPr>
          <w:color w:val="auto"/>
        </w:rPr>
        <w:t>Internet Connectivity from ISP.</w:t>
      </w:r>
    </w:p>
    <w:p w14:paraId="0132B415" w14:textId="77777777" w:rsidR="000226CD" w:rsidRPr="00E1785B" w:rsidRDefault="000226CD" w:rsidP="00206232">
      <w:pPr>
        <w:pStyle w:val="BulletedListLevel1"/>
        <w:rPr>
          <w:color w:val="auto"/>
        </w:rPr>
      </w:pPr>
      <w:r w:rsidRPr="00E1785B">
        <w:rPr>
          <w:color w:val="auto"/>
        </w:rPr>
        <w:t>Host based Protection against malware and Virus.</w:t>
      </w:r>
    </w:p>
    <w:p w14:paraId="72E1E754" w14:textId="77777777" w:rsidR="000226CD" w:rsidRPr="00E1785B" w:rsidRDefault="000226CD" w:rsidP="00206232">
      <w:pPr>
        <w:pStyle w:val="BulletedListLevel1"/>
        <w:rPr>
          <w:color w:val="auto"/>
        </w:rPr>
      </w:pPr>
      <w:r w:rsidRPr="00E1785B">
        <w:rPr>
          <w:color w:val="auto"/>
        </w:rPr>
        <w:t>Switches</w:t>
      </w:r>
    </w:p>
    <w:p w14:paraId="5F747158" w14:textId="77777777" w:rsidR="000226CD" w:rsidRPr="00E1785B" w:rsidRDefault="000226CD" w:rsidP="00206232">
      <w:pPr>
        <w:pStyle w:val="BulletedListLevel1"/>
        <w:rPr>
          <w:color w:val="auto"/>
        </w:rPr>
      </w:pPr>
      <w:r w:rsidRPr="00E1785B">
        <w:rPr>
          <w:color w:val="auto"/>
        </w:rPr>
        <w:t>Host based Application Control.</w:t>
      </w:r>
    </w:p>
    <w:p w14:paraId="112D2DE4" w14:textId="77777777" w:rsidR="000226CD" w:rsidRPr="00E1785B" w:rsidRDefault="000226CD" w:rsidP="00206232">
      <w:pPr>
        <w:pStyle w:val="BulletedListLevel1"/>
        <w:rPr>
          <w:color w:val="auto"/>
        </w:rPr>
      </w:pPr>
      <w:r w:rsidRPr="00E1785B">
        <w:rPr>
          <w:color w:val="auto"/>
        </w:rPr>
        <w:t>Active Directory</w:t>
      </w:r>
    </w:p>
    <w:p w14:paraId="0D462D0B" w14:textId="0868AB82" w:rsidR="000226CD" w:rsidRPr="00E1785B" w:rsidRDefault="000226CD" w:rsidP="00206232">
      <w:pPr>
        <w:pStyle w:val="BulletedListLevel1"/>
        <w:rPr>
          <w:color w:val="auto"/>
        </w:rPr>
      </w:pPr>
      <w:r w:rsidRPr="00E1785B">
        <w:rPr>
          <w:color w:val="auto"/>
        </w:rPr>
        <w:t xml:space="preserve">E-mail Scanning Services. </w:t>
      </w:r>
    </w:p>
    <w:p w14:paraId="583AAEB9" w14:textId="77777777" w:rsidR="000226CD" w:rsidRPr="00E1785B" w:rsidRDefault="000226CD" w:rsidP="00206232">
      <w:pPr>
        <w:pStyle w:val="BulletedListLevel1"/>
        <w:rPr>
          <w:color w:val="auto"/>
        </w:rPr>
      </w:pPr>
      <w:r w:rsidRPr="00E1785B">
        <w:rPr>
          <w:color w:val="auto"/>
        </w:rPr>
        <w:t>Patch management service to update all servers/workstations.</w:t>
      </w:r>
    </w:p>
    <w:p w14:paraId="5E4DE418" w14:textId="77777777" w:rsidR="000226CD" w:rsidRPr="00E1785B" w:rsidRDefault="000226CD" w:rsidP="00206232">
      <w:pPr>
        <w:pStyle w:val="BulletedListLevel1"/>
        <w:rPr>
          <w:color w:val="auto"/>
        </w:rPr>
      </w:pPr>
      <w:r w:rsidRPr="00E1785B">
        <w:rPr>
          <w:color w:val="auto"/>
        </w:rPr>
        <w:t>Application and Database servers.</w:t>
      </w:r>
    </w:p>
    <w:p w14:paraId="6D345458" w14:textId="77777777" w:rsidR="000226CD" w:rsidRPr="00E1785B" w:rsidRDefault="000226CD" w:rsidP="00206232">
      <w:pPr>
        <w:pStyle w:val="BulletedListLevel1"/>
        <w:rPr>
          <w:color w:val="auto"/>
        </w:rPr>
      </w:pPr>
      <w:r w:rsidRPr="00E1785B">
        <w:rPr>
          <w:color w:val="auto"/>
        </w:rPr>
        <w:t>Log Management.</w:t>
      </w:r>
    </w:p>
    <w:p w14:paraId="0B9495D4" w14:textId="77777777" w:rsidR="000226CD" w:rsidRPr="00E1785B" w:rsidRDefault="000226CD" w:rsidP="00206232">
      <w:pPr>
        <w:pStyle w:val="BulletedListLevel1"/>
        <w:rPr>
          <w:color w:val="auto"/>
        </w:rPr>
      </w:pPr>
      <w:r w:rsidRPr="00E1785B">
        <w:rPr>
          <w:color w:val="auto"/>
        </w:rPr>
        <w:t xml:space="preserve">Biometric Access Control </w:t>
      </w:r>
    </w:p>
    <w:p w14:paraId="6FB8E75E" w14:textId="112918E8" w:rsidR="000226CD" w:rsidRPr="00E1785B" w:rsidRDefault="000226CD" w:rsidP="00206232">
      <w:pPr>
        <w:pStyle w:val="BulletedListLevel1"/>
        <w:rPr>
          <w:color w:val="auto"/>
        </w:rPr>
      </w:pPr>
      <w:r w:rsidRPr="00E1785B">
        <w:rPr>
          <w:color w:val="auto"/>
        </w:rPr>
        <w:t>Office 365</w:t>
      </w:r>
    </w:p>
    <w:p w14:paraId="0D0224CF" w14:textId="27A25F8B" w:rsidR="00541D4B" w:rsidRDefault="007B514C" w:rsidP="00E67F36">
      <w:pPr>
        <w:pStyle w:val="Heading1"/>
      </w:pPr>
      <w:bookmarkStart w:id="60" w:name="_Toc112769901"/>
      <w:bookmarkStart w:id="61" w:name="_Toc401859115"/>
      <w:bookmarkStart w:id="62" w:name="_Toc421999527"/>
      <w:bookmarkStart w:id="63" w:name="_Toc482451144"/>
      <w:bookmarkStart w:id="64" w:name="_Toc84586740"/>
      <w:r w:rsidRPr="001D4FEC">
        <w:lastRenderedPageBreak/>
        <w:t xml:space="preserve">Control </w:t>
      </w:r>
      <w:r w:rsidRPr="007D34DF">
        <w:t>Environment</w:t>
      </w:r>
      <w:bookmarkEnd w:id="60"/>
    </w:p>
    <w:p w14:paraId="2777C047" w14:textId="2CD753BC" w:rsidR="00201BFC" w:rsidRDefault="00201BFC" w:rsidP="00201BFC">
      <w:pPr>
        <w:pStyle w:val="Body"/>
      </w:pPr>
      <w:r w:rsidRPr="00201BFC">
        <w:t xml:space="preserve">A control environment is made up of a compilation of an entity’s organizational structure, processes, policies, and standards that are utilized to maintain control across the organization. The board of directors and executive management of a business establish the company culture and attitude regarding the importance of maintaining controls and set the expectations of standards of conduct within the </w:t>
      </w:r>
      <w:r w:rsidR="00B55D57">
        <w:t>organization.</w:t>
      </w:r>
    </w:p>
    <w:p w14:paraId="611364DD" w14:textId="7A60EB04" w:rsidR="005E3F56" w:rsidRDefault="008F34BB" w:rsidP="008F34BB">
      <w:pPr>
        <w:pStyle w:val="Heading2"/>
      </w:pPr>
      <w:bookmarkStart w:id="65" w:name="_Toc468781613"/>
      <w:bookmarkStart w:id="66" w:name="_Toc513561565"/>
      <w:bookmarkStart w:id="67" w:name="_Toc112769902"/>
      <w:r w:rsidRPr="00CF3226">
        <w:lastRenderedPageBreak/>
        <w:t xml:space="preserve">Management </w:t>
      </w:r>
      <w:r>
        <w:t>C</w:t>
      </w:r>
      <w:r w:rsidRPr="00CF3226">
        <w:t>ommitment</w:t>
      </w:r>
      <w:bookmarkEnd w:id="65"/>
      <w:bookmarkEnd w:id="66"/>
      <w:r w:rsidR="000625DF">
        <w:t xml:space="preserve"> to SOC 1</w:t>
      </w:r>
      <w:bookmarkEnd w:id="67"/>
    </w:p>
    <w:p w14:paraId="44B19F5F" w14:textId="6DD6D091" w:rsidR="003D4FE3" w:rsidRDefault="003D4FE3" w:rsidP="003D4FE3">
      <w:r>
        <w:t>A SOC 1 Type 2 report is an internal control</w:t>
      </w:r>
      <w:r w:rsidR="0054565A">
        <w:t xml:space="preserve"> </w:t>
      </w:r>
      <w:r>
        <w:t xml:space="preserve">report specifically intended to meet the needs of the </w:t>
      </w:r>
      <w:r w:rsidR="0054565A">
        <w:t xml:space="preserve">Nexelus </w:t>
      </w:r>
      <w:r>
        <w:t xml:space="preserve">customers’ management and their auditors, as they evaluate the effect of the </w:t>
      </w:r>
      <w:r w:rsidR="0054565A">
        <w:t>Nexelus</w:t>
      </w:r>
      <w:r>
        <w:t xml:space="preserve"> controls on their own internal controls for financial reporting. The </w:t>
      </w:r>
      <w:r w:rsidR="0054565A">
        <w:t xml:space="preserve">Nexelus </w:t>
      </w:r>
      <w:r>
        <w:t xml:space="preserve">SOC 1 report examination </w:t>
      </w:r>
      <w:r w:rsidR="0054565A">
        <w:t xml:space="preserve">will be </w:t>
      </w:r>
      <w:r>
        <w:t xml:space="preserve">performed in accordance with the Statement on Standards for Attestation Engagements (SSAE) No. 16 </w:t>
      </w:r>
      <w:r w:rsidR="0054565A">
        <w:t xml:space="preserve">and </w:t>
      </w:r>
      <w:r w:rsidR="00AF488F">
        <w:t>SSAE-18</w:t>
      </w:r>
      <w:r>
        <w:t xml:space="preserve">, therefore it can be used by our customers and their auditors both the US and abroad. These reports </w:t>
      </w:r>
      <w:r w:rsidR="00CE3D5C">
        <w:t xml:space="preserve">will be </w:t>
      </w:r>
      <w:r>
        <w:t>issued by independent third</w:t>
      </w:r>
      <w:r w:rsidR="00AF488F">
        <w:t>-</w:t>
      </w:r>
      <w:r>
        <w:t>party auditors periodically.</w:t>
      </w:r>
    </w:p>
    <w:p w14:paraId="2A7BB579" w14:textId="77777777" w:rsidR="003D4FE3" w:rsidRDefault="003D4FE3" w:rsidP="00D57EDA">
      <w:pPr>
        <w:pStyle w:val="Heading3"/>
      </w:pPr>
      <w:bookmarkStart w:id="68" w:name="_Toc112769903"/>
      <w:r>
        <w:t>WHAT’S THE PRIMARY PURPOSE OF THIS INITIATIVE?</w:t>
      </w:r>
      <w:bookmarkEnd w:id="68"/>
    </w:p>
    <w:p w14:paraId="1D0AB2A3" w14:textId="688A73E2" w:rsidR="0018330B" w:rsidRDefault="003D4FE3" w:rsidP="003D4FE3">
      <w:r>
        <w:t xml:space="preserve">Provide an independent assessment of </w:t>
      </w:r>
      <w:r w:rsidR="00CE3D5C">
        <w:t xml:space="preserve">Nexelus </w:t>
      </w:r>
      <w:r>
        <w:t>internal controls that are relevant to customers’ internal controls over financial reporting. The assessment includes a description of the controls, the tests performed to assess them, the results of these tests, and an overall opinion on the design and operational effectiveness of the same.</w:t>
      </w:r>
      <w:r w:rsidR="00B83907">
        <w:t xml:space="preserve"> Key points of management commitments are:</w:t>
      </w:r>
    </w:p>
    <w:p w14:paraId="0ED4FCB9" w14:textId="77777777" w:rsidR="00CE3D5C" w:rsidRDefault="00CE3D5C" w:rsidP="003D4FE3"/>
    <w:p w14:paraId="4F6E72CE" w14:textId="63144E3F" w:rsidR="00F52EF2" w:rsidRDefault="00F52EF2" w:rsidP="00544D5C">
      <w:pPr>
        <w:pStyle w:val="NumberedListLevel1"/>
        <w:numPr>
          <w:ilvl w:val="0"/>
          <w:numId w:val="56"/>
        </w:numPr>
      </w:pPr>
      <w:r>
        <w:t>Top management of Nexelus provides evidence of its commitment to planning, establishing, implementing, operating, monitoring, reviewing, maintaining, and improving the Nexelus Security System along with its services by:</w:t>
      </w:r>
    </w:p>
    <w:p w14:paraId="5B371A5B" w14:textId="0CD5958A" w:rsidR="00F52EF2" w:rsidRDefault="00F52EF2" w:rsidP="00E33899">
      <w:pPr>
        <w:pStyle w:val="NumberedListLevel1"/>
      </w:pPr>
      <w:r>
        <w:t xml:space="preserve">Establishing and communicating the scope, policy and objectives for </w:t>
      </w:r>
      <w:r w:rsidR="0018330B">
        <w:t>security, development and standard compliance</w:t>
      </w:r>
    </w:p>
    <w:p w14:paraId="6BFB06DF" w14:textId="7AB323BC" w:rsidR="00F52EF2" w:rsidRDefault="00F52EF2" w:rsidP="00E33899">
      <w:pPr>
        <w:pStyle w:val="NumberedListLevel1"/>
      </w:pPr>
      <w:r>
        <w:t xml:space="preserve">Ensuring that the </w:t>
      </w:r>
      <w:r w:rsidR="00C045C2">
        <w:t xml:space="preserve">SOC 1 compliant Security and Change management </w:t>
      </w:r>
      <w:r w:rsidR="009D49AF">
        <w:t>Process</w:t>
      </w:r>
      <w:r>
        <w:t xml:space="preserve"> is </w:t>
      </w:r>
      <w:r w:rsidR="00C045C2">
        <w:t>established</w:t>
      </w:r>
      <w:r>
        <w:t xml:space="preserve">, </w:t>
      </w:r>
      <w:r w:rsidR="0099030F">
        <w:t>implemented,</w:t>
      </w:r>
      <w:r>
        <w:t xml:space="preserve"> and maintained in order to adhere to the policy, achieve the objectives for </w:t>
      </w:r>
      <w:r w:rsidR="00EF477C">
        <w:t xml:space="preserve">SOC 1 </w:t>
      </w:r>
      <w:r>
        <w:t>requirements</w:t>
      </w:r>
      <w:r w:rsidR="00633BE0">
        <w:t>.</w:t>
      </w:r>
    </w:p>
    <w:p w14:paraId="184395D8" w14:textId="384EC496" w:rsidR="00F52EF2" w:rsidRDefault="00F52EF2" w:rsidP="00E33899">
      <w:pPr>
        <w:pStyle w:val="NumberedListLevel1"/>
      </w:pPr>
      <w:r>
        <w:t xml:space="preserve">Communicating the importance of fulfilling </w:t>
      </w:r>
      <w:r w:rsidR="00EF477C">
        <w:t xml:space="preserve">SOC 1 </w:t>
      </w:r>
      <w:r>
        <w:t>requirements</w:t>
      </w:r>
      <w:r w:rsidR="00633BE0">
        <w:t>.</w:t>
      </w:r>
    </w:p>
    <w:p w14:paraId="73D84A9E" w14:textId="135203C9" w:rsidR="00F52EF2" w:rsidRDefault="00F52EF2" w:rsidP="00E33899">
      <w:pPr>
        <w:pStyle w:val="NumberedListLevel1"/>
      </w:pPr>
      <w:r>
        <w:t>Communicating the importance of fulfilling statutory and regulatory requirements and contractual obligations</w:t>
      </w:r>
      <w:r w:rsidR="00633BE0">
        <w:t>.</w:t>
      </w:r>
    </w:p>
    <w:p w14:paraId="4BB396B8" w14:textId="4BA045D9" w:rsidR="00F52EF2" w:rsidRDefault="00F52EF2" w:rsidP="00E33899">
      <w:pPr>
        <w:pStyle w:val="NumberedListLevel1"/>
      </w:pPr>
      <w:r>
        <w:t>Ensuring the provision of resources</w:t>
      </w:r>
      <w:r w:rsidR="00633BE0">
        <w:t>.</w:t>
      </w:r>
    </w:p>
    <w:p w14:paraId="43A9EC7B" w14:textId="66D57A36" w:rsidR="00F52EF2" w:rsidRDefault="00F52EF2" w:rsidP="00E33899">
      <w:pPr>
        <w:pStyle w:val="NumberedListLevel1"/>
      </w:pPr>
      <w:r>
        <w:t>Conducting management reviews at planned intervals</w:t>
      </w:r>
      <w:r w:rsidR="00633BE0">
        <w:t>.</w:t>
      </w:r>
    </w:p>
    <w:p w14:paraId="68E20A24" w14:textId="77777777" w:rsidR="00F52EF2" w:rsidRDefault="00F52EF2" w:rsidP="00E33899">
      <w:pPr>
        <w:pStyle w:val="NumberedListLevel1"/>
      </w:pPr>
      <w:r>
        <w:t>Ensuring that risks to services are assessed and managed.</w:t>
      </w:r>
    </w:p>
    <w:p w14:paraId="672DD88F" w14:textId="77777777" w:rsidR="008F34BB" w:rsidRPr="008F34BB" w:rsidRDefault="008F34BB" w:rsidP="008F34BB">
      <w:pPr>
        <w:pStyle w:val="Body"/>
      </w:pPr>
    </w:p>
    <w:p w14:paraId="5296EC76" w14:textId="77777777" w:rsidR="00B85044" w:rsidRPr="00AA39D6" w:rsidRDefault="00B85044" w:rsidP="0027290F">
      <w:pPr>
        <w:pStyle w:val="Heading2"/>
      </w:pPr>
      <w:bookmarkStart w:id="69" w:name="_Toc112769904"/>
      <w:r w:rsidRPr="00AA39D6">
        <w:lastRenderedPageBreak/>
        <w:t>Information Security Policy</w:t>
      </w:r>
      <w:bookmarkEnd w:id="69"/>
    </w:p>
    <w:p w14:paraId="02FA4456" w14:textId="3CE144DB" w:rsidR="00B85044" w:rsidRDefault="00B85044" w:rsidP="00B85044">
      <w:bookmarkStart w:id="70" w:name="_Hlk111026682"/>
      <w:r>
        <w:t xml:space="preserve">Information Security and </w:t>
      </w:r>
      <w:r w:rsidRPr="00D07F8D">
        <w:rPr>
          <w:rFonts w:cs="Arial"/>
        </w:rPr>
        <w:t>adher</w:t>
      </w:r>
      <w:r>
        <w:rPr>
          <w:rFonts w:cs="Arial"/>
        </w:rPr>
        <w:t>ence</w:t>
      </w:r>
      <w:r w:rsidRPr="00D07F8D">
        <w:rPr>
          <w:rFonts w:cs="Arial"/>
        </w:rPr>
        <w:t xml:space="preserve"> to </w:t>
      </w:r>
      <w:r>
        <w:rPr>
          <w:rFonts w:cs="Arial"/>
        </w:rPr>
        <w:t>s</w:t>
      </w:r>
      <w:r w:rsidRPr="00D07F8D">
        <w:rPr>
          <w:rFonts w:cs="Arial"/>
        </w:rPr>
        <w:t xml:space="preserve">ecurity practices in compliance with </w:t>
      </w:r>
      <w:r>
        <w:rPr>
          <w:rFonts w:cs="Arial"/>
        </w:rPr>
        <w:t>industry standards adopted by</w:t>
      </w:r>
      <w:r w:rsidRPr="00D07F8D">
        <w:rPr>
          <w:rFonts w:cs="Arial"/>
        </w:rPr>
        <w:t xml:space="preserve"> </w:t>
      </w:r>
      <w:r>
        <w:rPr>
          <w:rFonts w:cs="Arial"/>
        </w:rPr>
        <w:t>s</w:t>
      </w:r>
      <w:r w:rsidRPr="00D07F8D">
        <w:rPr>
          <w:rFonts w:cs="Arial"/>
        </w:rPr>
        <w:t>oftware development industry and information security needs of customer</w:t>
      </w:r>
      <w:r w:rsidR="00A83085">
        <w:rPr>
          <w:rFonts w:cs="Arial"/>
        </w:rPr>
        <w:t>s</w:t>
      </w:r>
      <w:r>
        <w:rPr>
          <w:rFonts w:cs="Arial"/>
        </w:rPr>
        <w:t xml:space="preserve"> </w:t>
      </w:r>
      <w:r>
        <w:t>within the framework of Local and Federal</w:t>
      </w:r>
      <w:r>
        <w:rPr>
          <w:rFonts w:cs="Arial"/>
        </w:rPr>
        <w:t xml:space="preserve"> </w:t>
      </w:r>
      <w:r>
        <w:t xml:space="preserve">Government </w:t>
      </w:r>
      <w:r>
        <w:rPr>
          <w:rFonts w:cs="Arial"/>
        </w:rPr>
        <w:t>is one of the top priorities of Nexelus</w:t>
      </w:r>
      <w:r>
        <w:t>. This is to ensure the protection of its intellectual property from all threats - internal or external, intentional, or accidental and natural disasters.</w:t>
      </w:r>
      <w:bookmarkEnd w:id="70"/>
      <w:r>
        <w:t xml:space="preserve"> In addition, achieving this goal Nexelus will ensure the following:</w:t>
      </w:r>
    </w:p>
    <w:p w14:paraId="561C4612" w14:textId="77777777" w:rsidR="00B85044" w:rsidRDefault="00B85044" w:rsidP="003B420C">
      <w:pPr>
        <w:pStyle w:val="ListParagraph"/>
        <w:numPr>
          <w:ilvl w:val="0"/>
          <w:numId w:val="43"/>
        </w:numPr>
        <w:spacing w:before="0" w:after="160" w:line="259" w:lineRule="auto"/>
      </w:pPr>
      <w:r>
        <w:t>Confidentiality of information assets is ensured, but not limited to third parties, Company Operational, personal, and electronic or electronic communications.</w:t>
      </w:r>
    </w:p>
    <w:p w14:paraId="15B90E8A" w14:textId="0FA47690" w:rsidR="00B85044" w:rsidRDefault="00B85044" w:rsidP="003B420C">
      <w:pPr>
        <w:pStyle w:val="ListParagraph"/>
        <w:numPr>
          <w:ilvl w:val="0"/>
          <w:numId w:val="43"/>
        </w:numPr>
        <w:spacing w:before="0" w:after="160" w:line="259" w:lineRule="auto"/>
      </w:pPr>
      <w:r>
        <w:t xml:space="preserve">A Business Continuity Management Framework will be made available and Business continuity plans will be developed to prevent disruption of business operations and to protect critical business processes from the consequences of major failures or disasters. Business continuity plans </w:t>
      </w:r>
      <w:r w:rsidR="00D74C3D">
        <w:t xml:space="preserve">are </w:t>
      </w:r>
      <w:r>
        <w:t>maintained and evaluated.</w:t>
      </w:r>
    </w:p>
    <w:p w14:paraId="776F811F" w14:textId="216F6A05" w:rsidR="00B85044" w:rsidRDefault="00B85044" w:rsidP="003B420C">
      <w:pPr>
        <w:pStyle w:val="ListParagraph"/>
        <w:numPr>
          <w:ilvl w:val="0"/>
          <w:numId w:val="43"/>
        </w:numPr>
        <w:spacing w:before="0" w:after="160" w:line="259" w:lineRule="auto"/>
      </w:pPr>
      <w:r>
        <w:t xml:space="preserve">All information security breaches, real or suspected, will be </w:t>
      </w:r>
      <w:r w:rsidR="0099030F">
        <w:t>reported,</w:t>
      </w:r>
      <w:r>
        <w:t xml:space="preserve"> and investigated by the appropriate authorities</w:t>
      </w:r>
      <w:r w:rsidR="00597D6E">
        <w:t>.</w:t>
      </w:r>
    </w:p>
    <w:p w14:paraId="0BB97CEC" w14:textId="77777777" w:rsidR="00B85044" w:rsidRDefault="00B85044" w:rsidP="003B420C">
      <w:pPr>
        <w:pStyle w:val="ListParagraph"/>
        <w:numPr>
          <w:ilvl w:val="0"/>
          <w:numId w:val="43"/>
        </w:numPr>
        <w:spacing w:before="0" w:after="160" w:line="259" w:lineRule="auto"/>
      </w:pPr>
      <w:r>
        <w:t>Appropriate access controls will be maintained, and data will be protected from unauthorized access. As such but not limited to:</w:t>
      </w:r>
    </w:p>
    <w:p w14:paraId="65FA2A8C" w14:textId="77777777" w:rsidR="00B85044" w:rsidRDefault="00B85044" w:rsidP="003B420C">
      <w:pPr>
        <w:pStyle w:val="ListParagraph"/>
        <w:numPr>
          <w:ilvl w:val="1"/>
          <w:numId w:val="43"/>
        </w:numPr>
        <w:spacing w:before="0" w:after="160" w:line="259" w:lineRule="auto"/>
      </w:pPr>
      <w:r>
        <w:t>Confidentiality, integrity, and availability to information are maintained throughout the process.</w:t>
      </w:r>
    </w:p>
    <w:p w14:paraId="493F1B45" w14:textId="77777777" w:rsidR="00B85044" w:rsidRDefault="00B85044" w:rsidP="003B420C">
      <w:pPr>
        <w:pStyle w:val="ListParagraph"/>
        <w:numPr>
          <w:ilvl w:val="1"/>
          <w:numId w:val="43"/>
        </w:numPr>
        <w:spacing w:before="0" w:after="160" w:line="259" w:lineRule="auto"/>
      </w:pPr>
      <w:r>
        <w:t>Access to information and information systems will be met as required by context and supporting business activities.</w:t>
      </w:r>
    </w:p>
    <w:p w14:paraId="1505FAD0" w14:textId="77777777" w:rsidR="00B85044" w:rsidRDefault="00B85044" w:rsidP="003B420C">
      <w:pPr>
        <w:pStyle w:val="ListParagraph"/>
        <w:numPr>
          <w:ilvl w:val="1"/>
          <w:numId w:val="43"/>
        </w:numPr>
        <w:spacing w:before="0" w:after="160" w:line="259" w:lineRule="auto"/>
      </w:pPr>
      <w:r>
        <w:t>All managers are directly responsible for implementing the Security Policy within their respective departments.</w:t>
      </w:r>
    </w:p>
    <w:p w14:paraId="2173C1C0" w14:textId="06B3EE23" w:rsidR="00B85044" w:rsidRDefault="00B85044" w:rsidP="003B420C">
      <w:pPr>
        <w:pStyle w:val="ListParagraph"/>
        <w:numPr>
          <w:ilvl w:val="1"/>
          <w:numId w:val="43"/>
        </w:numPr>
        <w:spacing w:before="0" w:after="160" w:line="259" w:lineRule="auto"/>
      </w:pPr>
      <w:r>
        <w:t xml:space="preserve">Data security is managed through the </w:t>
      </w:r>
      <w:r w:rsidR="00E630DF">
        <w:t>Nexelus</w:t>
      </w:r>
      <w:r>
        <w:t xml:space="preserve"> Risk Management framework.</w:t>
      </w:r>
    </w:p>
    <w:p w14:paraId="70DCA176" w14:textId="77777777" w:rsidR="00B85044" w:rsidRDefault="00B85044" w:rsidP="003B420C">
      <w:pPr>
        <w:pStyle w:val="ListParagraph"/>
        <w:numPr>
          <w:ilvl w:val="1"/>
          <w:numId w:val="43"/>
        </w:numPr>
        <w:spacing w:before="0" w:after="160" w:line="259" w:lineRule="auto"/>
      </w:pPr>
      <w:r>
        <w:t>It is the responsibility of all staff to adhere to the Security Policy.</w:t>
      </w:r>
    </w:p>
    <w:p w14:paraId="5B2B2D58" w14:textId="77777777" w:rsidR="00B85044" w:rsidRDefault="00B85044" w:rsidP="003B420C">
      <w:pPr>
        <w:pStyle w:val="ListParagraph"/>
        <w:numPr>
          <w:ilvl w:val="0"/>
          <w:numId w:val="43"/>
        </w:numPr>
        <w:spacing w:before="0" w:after="160" w:line="259" w:lineRule="auto"/>
      </w:pPr>
      <w:r>
        <w:t>A risk management framework will define risk and its management of all company assets (tangible / intangible and human). Individual risks are assessed and targeted at all risks, using appropriate risk mitigation controls and emergency plans are defined with unacceptable residual risk levels.</w:t>
      </w:r>
    </w:p>
    <w:p w14:paraId="22775E04" w14:textId="77777777" w:rsidR="00B85044" w:rsidRDefault="00B85044" w:rsidP="003B420C">
      <w:pPr>
        <w:pStyle w:val="ListParagraph"/>
        <w:numPr>
          <w:ilvl w:val="0"/>
          <w:numId w:val="43"/>
        </w:numPr>
        <w:spacing w:before="0" w:after="160" w:line="259" w:lineRule="auto"/>
      </w:pPr>
      <w:r>
        <w:t>All business assets (tangible / intangible with people) have a safe and secure environment.</w:t>
      </w:r>
    </w:p>
    <w:p w14:paraId="585E7926" w14:textId="77777777" w:rsidR="00B85044" w:rsidRDefault="00B85044" w:rsidP="003B420C">
      <w:pPr>
        <w:pStyle w:val="ListParagraph"/>
        <w:numPr>
          <w:ilvl w:val="0"/>
          <w:numId w:val="43"/>
        </w:numPr>
        <w:spacing w:before="0" w:after="160" w:line="259" w:lineRule="auto"/>
      </w:pPr>
      <w:r>
        <w:t>Employees</w:t>
      </w:r>
      <w:r w:rsidRPr="00D07F8D">
        <w:t xml:space="preserve"> are provided conducive work environment, free from accidental and occupational hazards</w:t>
      </w:r>
      <w:r>
        <w:t>.</w:t>
      </w:r>
    </w:p>
    <w:p w14:paraId="3B5A7B66" w14:textId="77777777" w:rsidR="00B85044" w:rsidRDefault="00B85044" w:rsidP="003B420C">
      <w:pPr>
        <w:pStyle w:val="ListParagraph"/>
        <w:numPr>
          <w:ilvl w:val="0"/>
          <w:numId w:val="43"/>
        </w:numPr>
        <w:spacing w:before="0" w:after="160" w:line="259" w:lineRule="auto"/>
      </w:pPr>
      <w:r>
        <w:t>All employees are trained in information security functions, roles, and responsibilities.</w:t>
      </w:r>
    </w:p>
    <w:p w14:paraId="193CD4AB" w14:textId="77777777" w:rsidR="00B85044" w:rsidRDefault="00B85044" w:rsidP="003B420C">
      <w:pPr>
        <w:pStyle w:val="ListParagraph"/>
        <w:numPr>
          <w:ilvl w:val="0"/>
          <w:numId w:val="43"/>
        </w:numPr>
        <w:spacing w:before="0" w:after="160" w:line="259" w:lineRule="auto"/>
      </w:pPr>
      <w:r>
        <w:t>Physical, sensible, and remote access to all business assets (tangible / intangible), details and tangible locations are monitored and controlled.</w:t>
      </w:r>
    </w:p>
    <w:p w14:paraId="2125BB53" w14:textId="77777777" w:rsidR="00201BFC" w:rsidRPr="00201BFC" w:rsidRDefault="00201BFC" w:rsidP="00201BFC">
      <w:pPr>
        <w:pStyle w:val="Body"/>
      </w:pPr>
    </w:p>
    <w:p w14:paraId="3DA3F61E" w14:textId="77777777" w:rsidR="006C5F8E" w:rsidRDefault="006C5F8E" w:rsidP="00E67F36">
      <w:pPr>
        <w:pStyle w:val="CoverHeading1"/>
        <w:jc w:val="left"/>
      </w:pPr>
    </w:p>
    <w:bookmarkEnd w:id="61"/>
    <w:bookmarkEnd w:id="62"/>
    <w:bookmarkEnd w:id="63"/>
    <w:bookmarkEnd w:id="64"/>
    <w:p w14:paraId="1032341B" w14:textId="77777777" w:rsidR="00075513" w:rsidRPr="00075513" w:rsidRDefault="00075513" w:rsidP="00075513"/>
    <w:p w14:paraId="6AAA46E7" w14:textId="306253F0" w:rsidR="005517AA" w:rsidRDefault="00CD6A90" w:rsidP="005A3A7E">
      <w:pPr>
        <w:pStyle w:val="Heading2"/>
      </w:pPr>
      <w:bookmarkStart w:id="71" w:name="_Toc112769905"/>
      <w:bookmarkStart w:id="72" w:name="_Toc401859136"/>
      <w:bookmarkStart w:id="73" w:name="_Toc421999557"/>
      <w:bookmarkStart w:id="74" w:name="_Toc482451162"/>
      <w:bookmarkStart w:id="75" w:name="_Toc84586755"/>
      <w:r w:rsidRPr="00CD6A90">
        <w:lastRenderedPageBreak/>
        <w:t>Physical Environment Control</w:t>
      </w:r>
      <w:bookmarkEnd w:id="71"/>
    </w:p>
    <w:p w14:paraId="23152AE1" w14:textId="2EB82D30" w:rsidR="005E67FC" w:rsidRDefault="005E67FC" w:rsidP="00D57EDA">
      <w:pPr>
        <w:pStyle w:val="Heading3"/>
      </w:pPr>
      <w:bookmarkStart w:id="76" w:name="_Toc112769906"/>
      <w:bookmarkStart w:id="77" w:name="_Hlk111026731"/>
      <w:r w:rsidRPr="005E67FC">
        <w:t>Data Center Security</w:t>
      </w:r>
      <w:bookmarkEnd w:id="76"/>
    </w:p>
    <w:p w14:paraId="7E1AAF3C" w14:textId="2C59A0D3" w:rsidR="005E67FC" w:rsidRDefault="00595B08" w:rsidP="005E67FC">
      <w:pPr>
        <w:pStyle w:val="Body"/>
      </w:pPr>
      <w:r>
        <w:t>Nexelus</w:t>
      </w:r>
      <w:r w:rsidR="005E67FC">
        <w:t xml:space="preserve"> cloud-based services and platforms are hosted on Microsoft Azure. Azure datacenters meet security regulations and standards with industry-leading physical and environmental controls. </w:t>
      </w:r>
      <w:r>
        <w:t>Nexelus</w:t>
      </w:r>
      <w:r w:rsidR="005E67FC">
        <w:t xml:space="preserve">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bookmarkEnd w:id="77"/>
    <w:p w14:paraId="3F4CCA3D" w14:textId="3DEE840E" w:rsidR="00AA4615" w:rsidRDefault="00AA4615" w:rsidP="005E67FC">
      <w:pPr>
        <w:pStyle w:val="Body"/>
      </w:pPr>
      <w:r>
        <w:t>References:</w:t>
      </w:r>
    </w:p>
    <w:p w14:paraId="024CF457" w14:textId="315A4BCB" w:rsidR="00AA4615" w:rsidRDefault="00000000"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000000"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000000"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78" w:name="_Toc112769907"/>
      <w:r w:rsidRPr="00AA4615">
        <w:lastRenderedPageBreak/>
        <w:t>Network Security</w:t>
      </w:r>
      <w:bookmarkEnd w:id="78"/>
    </w:p>
    <w:p w14:paraId="53F6891A" w14:textId="6F514591" w:rsidR="00AA4615" w:rsidRDefault="00595B08" w:rsidP="00AA4615">
      <w:pPr>
        <w:pStyle w:val="Body"/>
        <w:rPr>
          <w:sz w:val="24"/>
          <w:szCs w:val="24"/>
        </w:rPr>
      </w:pPr>
      <w:r>
        <w:t>Nexelus</w:t>
      </w:r>
      <w:r w:rsidR="00AA4615">
        <w:t xml:space="preserve"> </w:t>
      </w:r>
      <w:r w:rsidR="004A3DF9">
        <w:t xml:space="preserve">Management is </w:t>
      </w:r>
      <w:r w:rsidR="00AA4615">
        <w:t xml:space="preserve">committed to maintaining and improving the security of </w:t>
      </w:r>
      <w:r w:rsidR="004A3DF9">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D57EDA">
      <w:pPr>
        <w:pStyle w:val="Heading3"/>
      </w:pPr>
      <w:bookmarkStart w:id="79" w:name="_Toc112769908"/>
      <w:r w:rsidRPr="00AA4615">
        <w:t>Encrypted Data In Transit</w:t>
      </w:r>
      <w:bookmarkEnd w:id="79"/>
    </w:p>
    <w:p w14:paraId="15CCC6DF" w14:textId="69E06AB9" w:rsidR="00AA4615" w:rsidRDefault="00AA4615" w:rsidP="007E20E0">
      <w:pPr>
        <w:pStyle w:val="Body"/>
        <w:rPr>
          <w:sz w:val="24"/>
          <w:szCs w:val="24"/>
        </w:rPr>
      </w:pPr>
      <w:r>
        <w:t xml:space="preserve">All transmission of data over the internet is communicated via HTTPS. Our services support </w:t>
      </w:r>
      <w:r w:rsidRPr="00E01D5A">
        <w:rPr>
          <w:color w:val="auto"/>
        </w:rPr>
        <w:t>Transport Layer Security 1.</w:t>
      </w:r>
      <w:r w:rsidR="00E01D5A">
        <w:rPr>
          <w:color w:val="auto"/>
        </w:rPr>
        <w:t>2 an 1.3</w:t>
      </w:r>
      <w:r w:rsidRPr="00E01D5A">
        <w:rPr>
          <w:color w:val="auto"/>
        </w:rPr>
        <w:t xml:space="preserve"> </w:t>
      </w:r>
      <w:r w:rsidRPr="00E01D5A">
        <w:t>encryption</w:t>
      </w:r>
      <w:r>
        <w:t>, providing the necessary levels of confidentiality, integrity and non-repudiation.</w:t>
      </w:r>
    </w:p>
    <w:p w14:paraId="6BF62942" w14:textId="77777777" w:rsidR="00AA4615" w:rsidRPr="00AA4615" w:rsidRDefault="00AA4615" w:rsidP="00D57EDA">
      <w:pPr>
        <w:pStyle w:val="Heading3"/>
      </w:pPr>
      <w:bookmarkStart w:id="80" w:name="_Toc112769909"/>
      <w:r w:rsidRPr="00AA4615">
        <w:t>Endpoint Security</w:t>
      </w:r>
      <w:bookmarkEnd w:id="80"/>
    </w:p>
    <w:p w14:paraId="5D99B76B" w14:textId="11943E2F" w:rsidR="00AA4615" w:rsidRPr="00E01D5A" w:rsidRDefault="00FD6048" w:rsidP="007E20E0">
      <w:pPr>
        <w:pStyle w:val="Body"/>
        <w:rPr>
          <w:color w:val="auto"/>
        </w:rPr>
      </w:pPr>
      <w:r w:rsidRPr="00E01D5A">
        <w:rPr>
          <w:color w:val="auto"/>
        </w:rPr>
        <w:t xml:space="preserve">Firewall and </w:t>
      </w:r>
      <w:r w:rsidR="00AA4615" w:rsidRPr="00E01D5A">
        <w:rPr>
          <w:color w:val="auto"/>
        </w:rPr>
        <w:t>Malware protection suites are installed and managed from a centralized location including monitoring and logging of events.</w:t>
      </w:r>
    </w:p>
    <w:p w14:paraId="6D1E7A2E" w14:textId="77777777" w:rsidR="00AA4615" w:rsidRPr="00AA4615" w:rsidRDefault="00AA4615" w:rsidP="00D57EDA">
      <w:pPr>
        <w:pStyle w:val="Heading3"/>
      </w:pPr>
      <w:bookmarkStart w:id="81" w:name="_Toc112769910"/>
      <w:r w:rsidRPr="00AA4615">
        <w:t>Vulnerability Management</w:t>
      </w:r>
      <w:bookmarkEnd w:id="81"/>
    </w:p>
    <w:p w14:paraId="45422FA5" w14:textId="7E5C5D2C" w:rsidR="00AA4615" w:rsidRDefault="00595B08" w:rsidP="00AA4615">
      <w:pPr>
        <w:pStyle w:val="Body"/>
        <w:rPr>
          <w:sz w:val="24"/>
          <w:szCs w:val="24"/>
        </w:rPr>
      </w:pPr>
      <w:r>
        <w:t>Nexelus</w:t>
      </w:r>
      <w:r w:rsidR="00AA4615">
        <w:t xml:space="preserve"> perform</w:t>
      </w:r>
      <w:r w:rsidR="004A3DF9">
        <w:t>s</w:t>
      </w:r>
      <w:r w:rsidR="00AA4615">
        <w:t xml:space="preserve"> various security tests and audits for the infrastructure and application. Tests include amongst others:</w:t>
      </w:r>
    </w:p>
    <w:p w14:paraId="172AAD60" w14:textId="77777777" w:rsidR="00AA4615" w:rsidRPr="00E01D5A" w:rsidRDefault="00AA4615" w:rsidP="00AA4615">
      <w:pPr>
        <w:pStyle w:val="BulletedListLevel1"/>
        <w:rPr>
          <w:color w:val="auto"/>
        </w:rPr>
      </w:pPr>
      <w:r w:rsidRPr="00E01D5A">
        <w:rPr>
          <w:color w:val="auto"/>
        </w:rPr>
        <w:t>Static code analysis</w:t>
      </w:r>
    </w:p>
    <w:p w14:paraId="5B4A0CF2" w14:textId="77777777" w:rsidR="00AA4615" w:rsidRPr="00E01D5A" w:rsidRDefault="00AA4615" w:rsidP="00AA4615">
      <w:pPr>
        <w:pStyle w:val="BulletedListLevel1"/>
        <w:rPr>
          <w:color w:val="auto"/>
        </w:rPr>
      </w:pPr>
      <w:r w:rsidRPr="00E01D5A">
        <w:rPr>
          <w:color w:val="auto"/>
        </w:rPr>
        <w:t>Dynamic code analysis</w:t>
      </w:r>
    </w:p>
    <w:p w14:paraId="42DF8E49" w14:textId="77777777" w:rsidR="00AA4615" w:rsidRPr="00E01D5A" w:rsidRDefault="00AA4615" w:rsidP="00AA4615">
      <w:pPr>
        <w:pStyle w:val="BulletedListLevel1"/>
        <w:rPr>
          <w:color w:val="auto"/>
        </w:rPr>
      </w:pPr>
      <w:r w:rsidRPr="00E01D5A">
        <w:rPr>
          <w:color w:val="auto"/>
        </w:rPr>
        <w:t>Network vulnerability assessment</w:t>
      </w:r>
    </w:p>
    <w:p w14:paraId="15624F5A" w14:textId="77777777" w:rsidR="00AA4615" w:rsidRPr="00E01D5A" w:rsidRDefault="00AA4615" w:rsidP="00AA4615">
      <w:pPr>
        <w:pStyle w:val="BulletedListLevel1"/>
        <w:rPr>
          <w:color w:val="auto"/>
        </w:rPr>
      </w:pPr>
      <w:r w:rsidRPr="00E01D5A">
        <w:rPr>
          <w:color w:val="auto"/>
        </w:rPr>
        <w:t>Network penetration testing</w:t>
      </w:r>
    </w:p>
    <w:p w14:paraId="778AF873" w14:textId="77777777" w:rsidR="00AA4615" w:rsidRPr="00E01D5A" w:rsidRDefault="00AA4615" w:rsidP="00AA4615">
      <w:pPr>
        <w:pStyle w:val="BulletedListLevel1"/>
        <w:rPr>
          <w:color w:val="auto"/>
        </w:rPr>
      </w:pPr>
      <w:r w:rsidRPr="00E01D5A">
        <w:rPr>
          <w:color w:val="auto"/>
        </w:rPr>
        <w:t>Application vulnerability assessment</w:t>
      </w:r>
    </w:p>
    <w:p w14:paraId="487CF38E" w14:textId="34EA17AA" w:rsidR="000436BD" w:rsidRDefault="00AA4615" w:rsidP="000436BD">
      <w:pPr>
        <w:pStyle w:val="BulletedListLevel1"/>
        <w:rPr>
          <w:color w:val="auto"/>
        </w:rPr>
      </w:pPr>
      <w:r w:rsidRPr="00E01D5A">
        <w:rPr>
          <w:color w:val="auto"/>
        </w:rPr>
        <w:t>Penetration testing of multiple environments and solutions</w:t>
      </w:r>
    </w:p>
    <w:p w14:paraId="3A4E1D11" w14:textId="06EBA7A1" w:rsidR="000436BD" w:rsidRDefault="000436BD" w:rsidP="00D57EDA">
      <w:pPr>
        <w:pStyle w:val="Heading3"/>
      </w:pPr>
      <w:bookmarkStart w:id="82" w:name="_Toc112769911"/>
      <w:r>
        <w:t xml:space="preserve">Third Party </w:t>
      </w:r>
      <w:r w:rsidR="009039CB">
        <w:t>Adons</w:t>
      </w:r>
      <w:r>
        <w:t xml:space="preserve"> and Connectors</w:t>
      </w:r>
      <w:bookmarkEnd w:id="82"/>
    </w:p>
    <w:p w14:paraId="139A9BA5" w14:textId="35E142F5" w:rsidR="000436BD" w:rsidRPr="000436BD" w:rsidRDefault="009039CB" w:rsidP="000436BD">
      <w:r>
        <w:t xml:space="preserve">Nexelus </w:t>
      </w:r>
      <w:r w:rsidR="000436BD">
        <w:t xml:space="preserve">has a vast partner network, </w:t>
      </w:r>
      <w:r>
        <w:t>including Ad Serving Services such as Google Ads and Microsoft Bing, eSignature integration such as Adobe Sign, as well as integration with third party financial systems</w:t>
      </w:r>
      <w:r w:rsidR="000436BD">
        <w:t xml:space="preserve">. Safeguards for the tools built and implemented by </w:t>
      </w:r>
      <w:r>
        <w:t>Nexelus</w:t>
      </w:r>
      <w:r w:rsidR="000436BD">
        <w:t xml:space="preserve"> partners are established and maintained by the partner. </w:t>
      </w:r>
      <w:r>
        <w:t xml:space="preserve">Nexelus </w:t>
      </w:r>
      <w:r w:rsidR="000436BD">
        <w:t xml:space="preserve">does not include these plug-ins and connectors during control performance or application penetration </w:t>
      </w:r>
      <w:r w:rsidR="000A5881">
        <w:t>testing and</w:t>
      </w:r>
      <w:r w:rsidR="000436BD">
        <w:t xml:space="preserve"> encourages organizations to perform their due diligence on these integrations prior to their use. Any additional information related to the security of these partner plug-ins and connectors should be addressed with the </w:t>
      </w:r>
      <w:r w:rsidR="000A5881">
        <w:t>Nexelus</w:t>
      </w:r>
      <w:r w:rsidR="000436BD">
        <w:t xml:space="preserve"> partner.</w:t>
      </w:r>
    </w:p>
    <w:p w14:paraId="6463311B" w14:textId="77777777" w:rsidR="000436BD" w:rsidRDefault="000436BD" w:rsidP="00D57EDA">
      <w:pPr>
        <w:pStyle w:val="Heading3"/>
      </w:pPr>
      <w:bookmarkStart w:id="83" w:name="_Toc112769912"/>
      <w:r>
        <w:t>Data Location and Redundancy</w:t>
      </w:r>
      <w:bookmarkEnd w:id="83"/>
    </w:p>
    <w:p w14:paraId="4C5FD2B7" w14:textId="1988B229" w:rsidR="000436BD" w:rsidRDefault="000436BD" w:rsidP="000436BD">
      <w:r>
        <w:t>Nexelus applications are hosted both on Microsoft Azure and Amazon Web Services (AWS). These organizations have robust security and privacy programs, and have commitments to encryption, data security, confidentiality and availability that are maintained at standards that meet those established with Nexelus.</w:t>
      </w:r>
    </w:p>
    <w:p w14:paraId="7B1F7D69" w14:textId="36F6CB82" w:rsidR="000436BD" w:rsidRPr="000436BD" w:rsidRDefault="000436BD" w:rsidP="000436BD">
      <w:r>
        <w:lastRenderedPageBreak/>
        <w:t xml:space="preserve">Azure and AWS environments are built with resiliency and scale in mind, with the ability to distribute documents and servers between various physical locations within an Azure or AWS region. </w:t>
      </w:r>
    </w:p>
    <w:p w14:paraId="774CCB0E" w14:textId="2304F2E8" w:rsidR="006D4340" w:rsidRDefault="006D4340" w:rsidP="00D57EDA">
      <w:pPr>
        <w:pStyle w:val="Heading3"/>
      </w:pPr>
      <w:bookmarkStart w:id="84" w:name="_Toc112769913"/>
      <w:r w:rsidRPr="006D4340">
        <w:t xml:space="preserve">Remote </w:t>
      </w:r>
      <w:r w:rsidRPr="002057CB">
        <w:t>Access</w:t>
      </w:r>
      <w:r w:rsidRPr="006D4340">
        <w:t xml:space="preserve"> Policy</w:t>
      </w:r>
      <w:bookmarkEnd w:id="84"/>
    </w:p>
    <w:p w14:paraId="77A6524E" w14:textId="25FE4898"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w:t>
      </w:r>
      <w:r w:rsidR="00595B08">
        <w:t>Nexelus</w:t>
      </w:r>
      <w:r>
        <w:t xml:space="preserve">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D57EDA">
      <w:pPr>
        <w:pStyle w:val="Heading3"/>
      </w:pPr>
      <w:bookmarkStart w:id="85" w:name="_Toc112769914"/>
      <w:r>
        <w:t>Remote Server Access</w:t>
      </w:r>
      <w:bookmarkEnd w:id="85"/>
    </w:p>
    <w:p w14:paraId="3D2DB7BD" w14:textId="1E9CED5C" w:rsidR="00326509" w:rsidRDefault="00FC0E98" w:rsidP="00612D47">
      <w:pPr>
        <w:pStyle w:val="Body"/>
      </w:pPr>
      <w:r>
        <w:t>Authorized</w:t>
      </w:r>
      <w:r w:rsidR="00326509">
        <w:t xml:space="preserve"> users access remote servers by their individual accounts for logging and tracking purpose. Minimum Access policy </w:t>
      </w:r>
      <w:r>
        <w:t xml:space="preserve">is </w:t>
      </w:r>
      <w:r w:rsidR="0099030F">
        <w:t>applied,</w:t>
      </w:r>
      <w:r w:rsidR="00326509">
        <w:t xml:space="preserve"> and</w:t>
      </w:r>
      <w:r>
        <w:t xml:space="preserve"> authorized </w:t>
      </w:r>
      <w:r w:rsidR="00326509">
        <w:t xml:space="preserve">users </w:t>
      </w:r>
      <w:r>
        <w:t xml:space="preserve">are </w:t>
      </w:r>
      <w:r w:rsidR="00326509">
        <w:t xml:space="preserve">provided with RDC access to relevant servers only. All remote server access will be performed using official desktop and laptops only. The communication </w:t>
      </w:r>
      <w:r>
        <w:t xml:space="preserve">is </w:t>
      </w:r>
      <w:r w:rsidR="00326509">
        <w:t>secured using VPN.</w:t>
      </w:r>
      <w:r w:rsidR="002413D8" w:rsidRPr="002413D8">
        <w:t xml:space="preserve"> </w:t>
      </w:r>
      <w:r w:rsidR="004A7CC3">
        <w:t xml:space="preserve">The VPN only be installed and configured on company owned laptops and desktops. If employees want to use personal devices with VPN access, then General Manager needs to provide a written approval. </w:t>
      </w:r>
      <w:r w:rsidR="002413D8">
        <w:t xml:space="preserve">Two-factor access </w:t>
      </w:r>
      <w:r>
        <w:t xml:space="preserve">is </w:t>
      </w:r>
      <w:r w:rsidR="002413D8">
        <w:t>applied on remote desktop access.</w:t>
      </w:r>
    </w:p>
    <w:p w14:paraId="1B768CD4" w14:textId="6FED5778" w:rsidR="00326509" w:rsidRDefault="00326509" w:rsidP="00326509">
      <w:pPr>
        <w:pStyle w:val="Body"/>
      </w:pPr>
      <w:r>
        <w:t xml:space="preserve">No shared passwords </w:t>
      </w:r>
      <w:r w:rsidR="00FC0E98">
        <w:t xml:space="preserve">is </w:t>
      </w:r>
      <w:r>
        <w:t xml:space="preserve">used to access remote servers. </w:t>
      </w:r>
    </w:p>
    <w:p w14:paraId="69AA68C3" w14:textId="4A78AFC8" w:rsidR="00326509" w:rsidRDefault="00326509" w:rsidP="00D57EDA">
      <w:pPr>
        <w:pStyle w:val="Heading3"/>
      </w:pPr>
      <w:bookmarkStart w:id="86" w:name="_Toc112769915"/>
      <w:r>
        <w:t>Remote Database Servers</w:t>
      </w:r>
      <w:bookmarkEnd w:id="86"/>
    </w:p>
    <w:p w14:paraId="12FC73E2" w14:textId="41213D09" w:rsidR="00326509" w:rsidRDefault="000D0AFA" w:rsidP="00326509">
      <w:pPr>
        <w:pStyle w:val="Body"/>
      </w:pPr>
      <w:r>
        <w:t xml:space="preserve">Authorized </w:t>
      </w:r>
      <w:r w:rsidR="00326509">
        <w:t xml:space="preserve">employees have limited Database access through their individual database user login credentials. Remote Desktop access </w:t>
      </w:r>
      <w:r>
        <w:t>is</w:t>
      </w:r>
      <w:r w:rsidR="00326509">
        <w:t xml:space="preserve"> provided to Database Manager and general Manager only. Remote Desktop and Database access </w:t>
      </w:r>
      <w:r>
        <w:t xml:space="preserve">is </w:t>
      </w:r>
      <w:r w:rsidR="00326509">
        <w:t>available through VPN</w:t>
      </w:r>
      <w:r w:rsidR="002413D8">
        <w:t xml:space="preserve">. Two-factor access </w:t>
      </w:r>
      <w:r>
        <w:t xml:space="preserve">is </w:t>
      </w:r>
      <w:r w:rsidR="002413D8">
        <w:t>applied on remote desktop access.</w:t>
      </w:r>
    </w:p>
    <w:p w14:paraId="5C881673" w14:textId="6672211A" w:rsidR="002413D8" w:rsidRDefault="002413D8" w:rsidP="00D57EDA">
      <w:pPr>
        <w:pStyle w:val="Heading3"/>
      </w:pPr>
      <w:bookmarkStart w:id="87" w:name="_Toc112769916"/>
      <w:r>
        <w:t>Office 365 Accounts</w:t>
      </w:r>
      <w:bookmarkEnd w:id="87"/>
    </w:p>
    <w:p w14:paraId="436CE319" w14:textId="0BCBB790" w:rsidR="002413D8" w:rsidRDefault="002413D8" w:rsidP="002413D8">
      <w:pPr>
        <w:pStyle w:val="Body"/>
      </w:pPr>
      <w:r>
        <w:t xml:space="preserve">All office 365 accounts </w:t>
      </w:r>
      <w:r w:rsidR="000D0AFA">
        <w:t>are</w:t>
      </w:r>
      <w:r>
        <w:t xml:space="preserve"> secured using strong password and two-factor authentication using SMS or Microsoft authenticator as secondary authentication method.</w:t>
      </w:r>
    </w:p>
    <w:p w14:paraId="3704045B" w14:textId="77777777" w:rsidR="000436BD" w:rsidRDefault="000436BD" w:rsidP="00D57EDA">
      <w:pPr>
        <w:pStyle w:val="Heading3"/>
      </w:pPr>
      <w:bookmarkStart w:id="88" w:name="_Toc112769917"/>
      <w:r>
        <w:t>Data Storage and Isolation</w:t>
      </w:r>
      <w:bookmarkEnd w:id="88"/>
    </w:p>
    <w:p w14:paraId="3027D76C" w14:textId="6DF5093F" w:rsidR="000436BD" w:rsidRDefault="000436BD" w:rsidP="000436BD">
      <w:pPr>
        <w:pStyle w:val="Body"/>
      </w:pPr>
      <w:r>
        <w:t xml:space="preserve">Nexelus does not store customer data on unencrypted portable media like laptop computers, external hard drives, USB drives, or other portable devices. </w:t>
      </w:r>
      <w:r w:rsidR="000D0AFA">
        <w:t>Customer</w:t>
      </w:r>
      <w:r>
        <w:t xml:space="preserve"> data is always stored properly -- encrypted at rest in our backend databases or object stores in Microsoft Azure cloud service provider. Data from one customer cannot be accessed by another customer.</w:t>
      </w:r>
    </w:p>
    <w:p w14:paraId="661FDCA2" w14:textId="77777777" w:rsidR="000436BD" w:rsidRDefault="000436BD" w:rsidP="00D57EDA">
      <w:pPr>
        <w:pStyle w:val="Heading3"/>
      </w:pPr>
      <w:bookmarkStart w:id="89" w:name="_Toc112769918"/>
      <w:r>
        <w:t>Access Management</w:t>
      </w:r>
      <w:bookmarkEnd w:id="89"/>
    </w:p>
    <w:p w14:paraId="54D5B03A" w14:textId="6F601B26" w:rsidR="002413D8" w:rsidRPr="002413D8" w:rsidRDefault="000436BD" w:rsidP="000436BD">
      <w:pPr>
        <w:pStyle w:val="Body"/>
      </w:pPr>
      <w:r>
        <w:t>Access to production systems and data is restricted to vetted, authorized personnel. Personnel access is established based on roles, using the principle of least privilege and requires multiple factors to authenticate. Access to data is logged and monitored.</w:t>
      </w:r>
    </w:p>
    <w:p w14:paraId="5339439E" w14:textId="77777777" w:rsidR="00365142" w:rsidRPr="0094385D" w:rsidRDefault="00365142" w:rsidP="00365142">
      <w:pPr>
        <w:pStyle w:val="Heading2"/>
      </w:pPr>
      <w:bookmarkStart w:id="90" w:name="_Toc112769919"/>
      <w:r w:rsidRPr="0094385D">
        <w:lastRenderedPageBreak/>
        <w:t xml:space="preserve">Legal </w:t>
      </w:r>
      <w:r>
        <w:t>F</w:t>
      </w:r>
      <w:r w:rsidRPr="0094385D">
        <w:t xml:space="preserve">ramework for </w:t>
      </w:r>
      <w:r>
        <w:t>Security Policy</w:t>
      </w:r>
      <w:bookmarkEnd w:id="90"/>
    </w:p>
    <w:p w14:paraId="56E3DF83" w14:textId="6A6F0FAF" w:rsidR="00365142" w:rsidRDefault="00595B08" w:rsidP="00365142">
      <w:pPr>
        <w:rPr>
          <w:rFonts w:cs="Arial"/>
        </w:rPr>
      </w:pPr>
      <w:r>
        <w:rPr>
          <w:rFonts w:cs="Arial"/>
        </w:rPr>
        <w:t>Nexelus</w:t>
      </w:r>
      <w:r w:rsidR="00365142" w:rsidRPr="00855C7B">
        <w:rPr>
          <w:rFonts w:cs="Arial"/>
        </w:rPr>
        <w:t xml:space="preserve"> acknowledges the complexity of legal requirements found in the global networking environment created by the Internet.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was drafted to meet, and in some instances exceed the protections found in existing laws and regulations. If any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component conflict</w:t>
      </w:r>
      <w:r w:rsidR="00365142">
        <w:rPr>
          <w:rFonts w:cs="Arial"/>
        </w:rPr>
        <w:t>s</w:t>
      </w:r>
      <w:r w:rsidR="00365142" w:rsidRPr="00855C7B">
        <w:rPr>
          <w:rFonts w:cs="Arial"/>
        </w:rPr>
        <w:t xml:space="preserve"> with existing laws or regulations, this observation must be promptly reported to the </w:t>
      </w:r>
      <w:r w:rsidR="00365142">
        <w:rPr>
          <w:rFonts w:cs="Arial"/>
        </w:rPr>
        <w:t>management</w:t>
      </w:r>
      <w:r w:rsidR="00365142" w:rsidRPr="00855C7B">
        <w:rPr>
          <w:rFonts w:cs="Arial"/>
        </w:rPr>
        <w:t xml:space="preserve"> for taking corrective actions.</w:t>
      </w:r>
    </w:p>
    <w:p w14:paraId="774B9EB4" w14:textId="60D50AD9" w:rsidR="007B22E5" w:rsidRDefault="007B22E5" w:rsidP="007B22E5">
      <w:pPr>
        <w:pStyle w:val="Heading2"/>
      </w:pPr>
      <w:bookmarkStart w:id="91" w:name="_Toc112769920"/>
      <w:r>
        <w:lastRenderedPageBreak/>
        <w:t>Information Access Policy</w:t>
      </w:r>
      <w:bookmarkEnd w:id="91"/>
    </w:p>
    <w:p w14:paraId="014A1DF7" w14:textId="77777777" w:rsidR="00CD5537" w:rsidRDefault="00CD5537" w:rsidP="00CD5537">
      <w:pPr>
        <w:pStyle w:val="Body"/>
      </w:pPr>
      <w:r>
        <w:t>Information and Asset Access Controls and Policies 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680E2263" w14:textId="136C32B9" w:rsidR="00CD5537" w:rsidRPr="00CD5537" w:rsidRDefault="00CD5537" w:rsidP="00CD5537">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2B14618B" w14:textId="77777777" w:rsidR="007B22E5" w:rsidRDefault="007B22E5" w:rsidP="007B22E5">
      <w:pPr>
        <w:pStyle w:val="Heading4"/>
      </w:pPr>
      <w:r>
        <w:t>Access</w:t>
      </w:r>
    </w:p>
    <w:p w14:paraId="47EED89A" w14:textId="77777777" w:rsidR="007B22E5" w:rsidRDefault="007B22E5" w:rsidP="007B22E5">
      <w:pPr>
        <w:pStyle w:val="Body"/>
      </w:pPr>
      <w:r>
        <w:t>Nexelus employees, contractors, people with a business need to know.</w:t>
      </w:r>
    </w:p>
    <w:p w14:paraId="30F8743F" w14:textId="77777777" w:rsidR="007B22E5" w:rsidRDefault="007B22E5" w:rsidP="007B22E5">
      <w:pPr>
        <w:pStyle w:val="Heading4"/>
      </w:pPr>
      <w:r>
        <w:t>Distribution within Nexelus</w:t>
      </w:r>
    </w:p>
    <w:p w14:paraId="469068BB" w14:textId="77777777" w:rsidR="007B22E5" w:rsidRDefault="007B22E5" w:rsidP="007B22E5">
      <w:pPr>
        <w:pStyle w:val="Body"/>
      </w:pPr>
      <w:r>
        <w:t>Standard interoffice mail approved electronic mail and electronic file transmission methods.</w:t>
      </w:r>
    </w:p>
    <w:p w14:paraId="2D0EB197" w14:textId="77777777" w:rsidR="007B22E5" w:rsidRDefault="007B22E5" w:rsidP="007B22E5">
      <w:pPr>
        <w:pStyle w:val="Heading4"/>
      </w:pPr>
      <w:r>
        <w:t>Distribution outside of Nexelus internal mail</w:t>
      </w:r>
    </w:p>
    <w:p w14:paraId="27BFB7A9" w14:textId="77777777" w:rsidR="007B22E5" w:rsidRDefault="007B22E5" w:rsidP="007B22E5">
      <w:pPr>
        <w:pStyle w:val="Body"/>
      </w:pPr>
      <w:r>
        <w:t xml:space="preserve">This kind of outbound information will only be sent through Nexelus mail server only. If the data is large, then we will use approved electronic file transmission </w:t>
      </w:r>
      <w:r w:rsidRPr="00035846">
        <w:t>methods [VPN, sftp, more].</w:t>
      </w:r>
    </w:p>
    <w:p w14:paraId="00F5A504" w14:textId="77777777" w:rsidR="007B22E5" w:rsidRDefault="007B22E5" w:rsidP="007B22E5">
      <w:pPr>
        <w:pStyle w:val="Heading4"/>
      </w:pPr>
      <w:r>
        <w:t>Electronic distribution</w:t>
      </w:r>
    </w:p>
    <w:p w14:paraId="6AC83D07" w14:textId="77777777" w:rsidR="007B22E5" w:rsidRDefault="007B22E5" w:rsidP="007B22E5">
      <w:pPr>
        <w:pStyle w:val="Body"/>
      </w:pPr>
      <w:r>
        <w:t>No restrictions except that it be sent to only approved recipients.</w:t>
      </w:r>
    </w:p>
    <w:p w14:paraId="50D287E7" w14:textId="4E5E4166" w:rsidR="00F11DEF" w:rsidRDefault="00F11DEF" w:rsidP="002A55CC">
      <w:pPr>
        <w:pStyle w:val="Heading2"/>
      </w:pPr>
      <w:bookmarkStart w:id="92" w:name="_Toc112769921"/>
      <w:r w:rsidRPr="00F11DEF">
        <w:lastRenderedPageBreak/>
        <w:t>Marking</w:t>
      </w:r>
      <w:r w:rsidR="00896AC2">
        <w:t>/Classification of Sensitive Information</w:t>
      </w:r>
      <w:bookmarkEnd w:id="92"/>
    </w:p>
    <w:p w14:paraId="777058D2" w14:textId="46739FF7"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rsidR="00595B08">
        <w:t>Nexelus</w:t>
      </w:r>
      <w:r w:rsidRPr="007745D4">
        <w:t xml:space="preserve"> information is presumed to be "Confidential" unless expressly determined to be </w:t>
      </w:r>
      <w:r w:rsidR="00595B08">
        <w:t>Nexelus</w:t>
      </w:r>
      <w:r w:rsidRPr="007745D4">
        <w:t xml:space="preserve"> Public information by an </w:t>
      </w:r>
      <w:r w:rsidR="00595B08">
        <w:t>Nexelus</w:t>
      </w:r>
      <w:r w:rsidRPr="007745D4">
        <w:t xml:space="preserve"> employee with authority to do so.</w:t>
      </w:r>
    </w:p>
    <w:p w14:paraId="7D674C84" w14:textId="536F5F52" w:rsidR="007745D4" w:rsidRDefault="007745D4" w:rsidP="00D57EDA">
      <w:pPr>
        <w:pStyle w:val="Heading3"/>
      </w:pPr>
      <w:bookmarkStart w:id="93" w:name="_Toc112769922"/>
      <w:r>
        <w:t>Information Media</w:t>
      </w:r>
      <w:bookmarkEnd w:id="93"/>
    </w:p>
    <w:p w14:paraId="7EA95575" w14:textId="55068D87" w:rsidR="00F11DEF" w:rsidRDefault="00F11DEF" w:rsidP="007745D4">
      <w:pPr>
        <w:pStyle w:val="Heading4"/>
      </w:pPr>
      <w:r>
        <w:t>Hard Copies</w:t>
      </w:r>
    </w:p>
    <w:p w14:paraId="41406C2E" w14:textId="33C8AF31" w:rsidR="00F11DEF" w:rsidRPr="00F11DEF" w:rsidRDefault="00F11DEF" w:rsidP="003B420C">
      <w:pPr>
        <w:pStyle w:val="NumberedListLevel1"/>
        <w:numPr>
          <w:ilvl w:val="0"/>
          <w:numId w:val="44"/>
        </w:numPr>
      </w:pPr>
      <w:r w:rsidRPr="00F11DEF">
        <w:t>Hard copies should be marked to identify the data classification.</w:t>
      </w:r>
    </w:p>
    <w:p w14:paraId="5F82F228" w14:textId="38F17B74" w:rsidR="00F11DEF" w:rsidRPr="00F11DEF" w:rsidRDefault="00F11DEF" w:rsidP="007745D4">
      <w:pPr>
        <w:pStyle w:val="NumberedListLevel1"/>
      </w:pPr>
      <w:r w:rsidRPr="00E01D5A">
        <w:t xml:space="preserve">The Document </w:t>
      </w:r>
      <w:r w:rsidR="00877083" w:rsidRPr="00E01D5A">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3FF80FC6" w14:textId="653488D1" w:rsidR="005F0B17" w:rsidRDefault="005F0B17" w:rsidP="002A55CC">
      <w:pPr>
        <w:pStyle w:val="Heading2"/>
      </w:pPr>
      <w:bookmarkStart w:id="94" w:name="_Toc112769923"/>
      <w:r>
        <w:lastRenderedPageBreak/>
        <w:t>Data Handling Policy</w:t>
      </w:r>
      <w:bookmarkEnd w:id="94"/>
    </w:p>
    <w:p w14:paraId="2F88A83F" w14:textId="26205FB9" w:rsidR="005F0B17" w:rsidRDefault="005F0B17" w:rsidP="005F0B17">
      <w:pPr>
        <w:pStyle w:val="Body"/>
      </w:pPr>
      <w:r w:rsidRPr="005F0B17">
        <w:t xml:space="preserve">Data is one of the potentially most valuable and most damage prone assets owned by </w:t>
      </w:r>
      <w:r w:rsidR="00595B08">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D57EDA">
      <w:pPr>
        <w:pStyle w:val="Heading3"/>
      </w:pPr>
      <w:bookmarkStart w:id="95" w:name="_Toc112769924"/>
      <w:r>
        <w:t>Data Ownership</w:t>
      </w:r>
      <w:bookmarkEnd w:id="95"/>
    </w:p>
    <w:p w14:paraId="680BD53D" w14:textId="51143E08" w:rsidR="005F0B17" w:rsidRPr="005F0B17" w:rsidRDefault="005F0B17" w:rsidP="005F0B17">
      <w:pPr>
        <w:pStyle w:val="Body"/>
      </w:pPr>
      <w:r>
        <w:t xml:space="preserve">Customer Data, and information which has been entrusted to </w:t>
      </w:r>
      <w:r w:rsidR="00595B08">
        <w:t>Nexelus</w:t>
      </w:r>
      <w:r>
        <w:t xml:space="preserve">, must be protected in a manner commensurate with its data classification label. Security measures </w:t>
      </w:r>
      <w:r w:rsidR="000D0AFA">
        <w:t>are</w:t>
      </w:r>
      <w:r>
        <w:t xml:space="preserv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w:t>
      </w:r>
      <w:r w:rsidR="00D32990">
        <w:t xml:space="preserve">is </w:t>
      </w:r>
      <w:r>
        <w:t>also consistently protected no matter what its stage in the life cycle from origination to destruction.</w:t>
      </w:r>
    </w:p>
    <w:p w14:paraId="2179A707" w14:textId="77777777" w:rsidR="005F0B17" w:rsidRDefault="005F0B17" w:rsidP="00D57EDA">
      <w:pPr>
        <w:pStyle w:val="Heading3"/>
      </w:pPr>
      <w:bookmarkStart w:id="96" w:name="_Toc112769925"/>
      <w:r>
        <w:t>Categories</w:t>
      </w:r>
      <w:bookmarkEnd w:id="96"/>
    </w:p>
    <w:p w14:paraId="4FB24794" w14:textId="77777777" w:rsidR="0097157F" w:rsidRPr="00457BF4" w:rsidRDefault="00595B08" w:rsidP="005F0B17">
      <w:pPr>
        <w:pStyle w:val="Body"/>
        <w:rPr>
          <w:color w:val="auto"/>
        </w:rPr>
      </w:pPr>
      <w:r w:rsidRPr="00457BF4">
        <w:rPr>
          <w:color w:val="auto"/>
        </w:rPr>
        <w:t>Nexelus</w:t>
      </w:r>
      <w:r w:rsidR="005F0B17" w:rsidRPr="00457BF4">
        <w:rPr>
          <w:color w:val="auto"/>
        </w:rPr>
        <w:t xml:space="preserve"> has established three categories, at least one of which applies to each worker.  These categories are</w:t>
      </w:r>
      <w:r w:rsidR="0097157F" w:rsidRPr="00457BF4">
        <w:rPr>
          <w:color w:val="auto"/>
        </w:rPr>
        <w:t>:</w:t>
      </w:r>
    </w:p>
    <w:p w14:paraId="190DCBE5" w14:textId="11F8F152" w:rsidR="0097157F" w:rsidRPr="00457BF4" w:rsidRDefault="005F0B17" w:rsidP="003B420C">
      <w:pPr>
        <w:pStyle w:val="NumberedListLevel1"/>
        <w:numPr>
          <w:ilvl w:val="0"/>
          <w:numId w:val="42"/>
        </w:numPr>
      </w:pPr>
      <w:r w:rsidRPr="00457BF4">
        <w:t>Owner</w:t>
      </w:r>
    </w:p>
    <w:p w14:paraId="2ED881F2" w14:textId="77777777" w:rsidR="0097157F" w:rsidRPr="00457BF4" w:rsidRDefault="005F0B17" w:rsidP="00022E97">
      <w:pPr>
        <w:pStyle w:val="NumberedListLevel1"/>
      </w:pPr>
      <w:r w:rsidRPr="00457BF4">
        <w:t>Custodia</w:t>
      </w:r>
      <w:r w:rsidR="0097157F" w:rsidRPr="00457BF4">
        <w:t>n</w:t>
      </w:r>
    </w:p>
    <w:p w14:paraId="29B9CDA9" w14:textId="42FDDF68" w:rsidR="0097157F" w:rsidRPr="00457BF4" w:rsidRDefault="0097157F" w:rsidP="00022E97">
      <w:pPr>
        <w:pStyle w:val="NumberedListLevel1"/>
      </w:pPr>
      <w:r w:rsidRPr="00457BF4">
        <w:t>U</w:t>
      </w:r>
      <w:r w:rsidR="005F0B17" w:rsidRPr="00457BF4">
        <w:t xml:space="preserve">ser. </w:t>
      </w:r>
    </w:p>
    <w:p w14:paraId="53097788" w14:textId="48240AA9" w:rsidR="005F0B17" w:rsidRPr="005000E7" w:rsidRDefault="005F0B17" w:rsidP="005F0B17">
      <w:pPr>
        <w:pStyle w:val="Body"/>
        <w:rPr>
          <w:color w:val="auto"/>
        </w:rPr>
      </w:pPr>
      <w:r w:rsidRPr="00457BF4">
        <w:rPr>
          <w:color w:val="auto"/>
        </w:rPr>
        <w:t>These categories define general responsibilities with respect to data security.</w:t>
      </w:r>
      <w:r w:rsidRPr="005000E7">
        <w:rPr>
          <w:color w:val="auto"/>
        </w:rPr>
        <w:t xml:space="preserve">  </w:t>
      </w:r>
    </w:p>
    <w:p w14:paraId="2D3B7AE4" w14:textId="77777777" w:rsidR="005F0B17" w:rsidRDefault="005F0B17" w:rsidP="00D57EDA">
      <w:pPr>
        <w:pStyle w:val="Heading3"/>
      </w:pPr>
      <w:bookmarkStart w:id="97" w:name="_Toc112769926"/>
      <w:r>
        <w:t>Owner Responsibilities</w:t>
      </w:r>
      <w:bookmarkEnd w:id="97"/>
    </w:p>
    <w:p w14:paraId="47ACE103" w14:textId="6347A673" w:rsidR="005F0B17" w:rsidRPr="00556388" w:rsidRDefault="005F0B17" w:rsidP="005F0B17">
      <w:pPr>
        <w:pStyle w:val="Body"/>
        <w:rPr>
          <w:color w:val="FF0000"/>
        </w:rPr>
      </w:pPr>
      <w:r>
        <w:t xml:space="preserve">Information Owners are the Department Managers, Top Management, or their delegates within </w:t>
      </w:r>
      <w:r w:rsidR="00595B08">
        <w:t>Nexelus</w:t>
      </w:r>
      <w:r>
        <w:t xml:space="preserve"> who bear responsibility for the acquisition, development, and maintenance of </w:t>
      </w:r>
      <w:r w:rsidRPr="00E01D5A">
        <w:t xml:space="preserve">production applications which both process customer </w:t>
      </w:r>
      <w:r w:rsidR="00556388" w:rsidRPr="00E01D5A">
        <w:t>information and</w:t>
      </w:r>
      <w:r w:rsidRPr="00E01D5A">
        <w:t xml:space="preserve"> defining the </w:t>
      </w:r>
      <w:r w:rsidR="00595B08" w:rsidRPr="00E01D5A">
        <w:t>Nexelus</w:t>
      </w:r>
      <w:r w:rsidRPr="00E01D5A">
        <w:t xml:space="preserve"> infrastructure. </w:t>
      </w:r>
      <w:r w:rsidRPr="00E01D5A">
        <w:rPr>
          <w:color w:val="auto"/>
        </w:rPr>
        <w:t xml:space="preserve">All production application system information </w:t>
      </w:r>
      <w:r w:rsidR="00991E4A" w:rsidRPr="00E01D5A">
        <w:rPr>
          <w:color w:val="auto"/>
        </w:rPr>
        <w:t>has</w:t>
      </w:r>
      <w:r w:rsidRPr="00E01D5A">
        <w:rPr>
          <w:color w:val="auto"/>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D57EDA">
      <w:pPr>
        <w:pStyle w:val="Heading3"/>
      </w:pPr>
      <w:bookmarkStart w:id="98" w:name="_Toc112769927"/>
      <w:r>
        <w:t>Custodian Responsibilities</w:t>
      </w:r>
      <w:bookmarkEnd w:id="98"/>
    </w:p>
    <w:p w14:paraId="78DC6258" w14:textId="6066EECA" w:rsidR="00EB0648" w:rsidRDefault="00EB0648" w:rsidP="00EB0648">
      <w:pPr>
        <w:pStyle w:val="Body"/>
      </w:pPr>
      <w:r>
        <w:t xml:space="preserve">Custodians are in physical or logical possession of either </w:t>
      </w:r>
      <w:r w:rsidR="00595B08">
        <w:t>Nexelus</w:t>
      </w:r>
      <w:r>
        <w:t xml:space="preserve"> information or information that has been entrusted to </w:t>
      </w:r>
      <w:r w:rsidR="00595B08">
        <w:t>Nexelus</w:t>
      </w:r>
      <w:r>
        <w:t>.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D57EDA">
      <w:pPr>
        <w:pStyle w:val="Heading3"/>
      </w:pPr>
      <w:bookmarkStart w:id="99" w:name="_Toc112769928"/>
      <w:r>
        <w:lastRenderedPageBreak/>
        <w:t>User Responsibilities</w:t>
      </w:r>
      <w:bookmarkEnd w:id="99"/>
    </w:p>
    <w:p w14:paraId="3B043058" w14:textId="2621C0DB" w:rsidR="00EF6D40" w:rsidRDefault="00EF6D40" w:rsidP="00EF6D40">
      <w:pPr>
        <w:pStyle w:val="Body"/>
      </w:pPr>
      <w:r>
        <w:t xml:space="preserve">Users are responsible for familiarizing themselves with and complying with all </w:t>
      </w:r>
      <w:r w:rsidR="00595B08">
        <w:t>Nexelus</w:t>
      </w:r>
      <w:r>
        <w:t xml:space="preserve">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51612948" w14:textId="45E0E90E" w:rsidR="007745D4" w:rsidRDefault="00357883" w:rsidP="00D57EDA">
      <w:pPr>
        <w:pStyle w:val="Heading3"/>
      </w:pPr>
      <w:bookmarkStart w:id="100" w:name="_Toc112769929"/>
      <w:r>
        <w:t xml:space="preserve">Data </w:t>
      </w:r>
      <w:r w:rsidR="007745D4">
        <w:t>Disposal/Destruction</w:t>
      </w:r>
      <w:bookmarkEnd w:id="100"/>
      <w:r w:rsidR="00A179F4">
        <w:t xml:space="preserve"> </w:t>
      </w:r>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101" w:name="_Toc112769930"/>
      <w:r w:rsidRPr="00AA4615">
        <w:lastRenderedPageBreak/>
        <w:t>Data Access</w:t>
      </w:r>
      <w:r w:rsidR="00C66B03">
        <w:t xml:space="preserve"> Policy</w:t>
      </w:r>
      <w:bookmarkEnd w:id="101"/>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22946EAB" w:rsidR="005000E7" w:rsidRDefault="005000E7" w:rsidP="005000E7">
      <w:r w:rsidRPr="00E01D5A">
        <w:t>Data Access Register is maintained for data access classification and assignment to resources.</w:t>
      </w:r>
    </w:p>
    <w:p w14:paraId="33664C4C" w14:textId="7689BF98" w:rsidR="00D57EDA" w:rsidRDefault="00D57EDA" w:rsidP="005000E7"/>
    <w:p w14:paraId="6ACE14D4" w14:textId="77777777" w:rsidR="00D57EDA" w:rsidRDefault="00D57EDA" w:rsidP="00D57EDA">
      <w:pPr>
        <w:pStyle w:val="Heading3"/>
        <w:rPr>
          <w:ins w:id="102" w:author="Tauseef Shazad" w:date="2022-09-20T12:35:00Z"/>
        </w:rPr>
        <w:pPrChange w:id="103" w:author="Tauseef Shazad" w:date="2022-09-20T12:35:00Z">
          <w:pPr/>
        </w:pPrChange>
      </w:pPr>
      <w:ins w:id="104" w:author="Tauseef Shazad" w:date="2022-09-20T12:35:00Z">
        <w:r>
          <w:t>Access to Program Source Code</w:t>
        </w:r>
      </w:ins>
    </w:p>
    <w:p w14:paraId="7F01FE6D" w14:textId="77777777" w:rsidR="00D57EDA" w:rsidRDefault="00D57EDA" w:rsidP="00D57EDA">
      <w:pPr>
        <w:rPr>
          <w:ins w:id="105" w:author="Tauseef Shazad" w:date="2022-09-20T12:35:00Z"/>
        </w:rPr>
      </w:pPr>
      <w:ins w:id="106" w:author="Tauseef Shazad" w:date="2022-09-20T12:35:00Z">
        <w:r>
          <w:t>Access to program source code and associated items, including designs, specifications,</w:t>
        </w:r>
      </w:ins>
    </w:p>
    <w:p w14:paraId="0A8A8DB8" w14:textId="77777777" w:rsidR="00D57EDA" w:rsidRDefault="00D57EDA" w:rsidP="00D57EDA">
      <w:pPr>
        <w:rPr>
          <w:ins w:id="107" w:author="Tauseef Shazad" w:date="2022-09-20T12:35:00Z"/>
        </w:rPr>
      </w:pPr>
      <w:ins w:id="108" w:author="Tauseef Shazad" w:date="2022-09-20T12:35:00Z">
        <w:r>
          <w:t>verification plans, and validation plans shall be strictly controlled in order to prevent the</w:t>
        </w:r>
      </w:ins>
    </w:p>
    <w:p w14:paraId="006B7189" w14:textId="77777777" w:rsidR="00D57EDA" w:rsidRDefault="00D57EDA" w:rsidP="00D57EDA">
      <w:pPr>
        <w:rPr>
          <w:ins w:id="109" w:author="Tauseef Shazad" w:date="2022-09-20T12:35:00Z"/>
        </w:rPr>
      </w:pPr>
      <w:ins w:id="110" w:author="Tauseef Shazad" w:date="2022-09-20T12:35:00Z">
        <w:r>
          <w:t>introduction of unauthorized functionality into software, avoid unintentional changes, and</w:t>
        </w:r>
      </w:ins>
    </w:p>
    <w:p w14:paraId="34EF5642" w14:textId="77777777" w:rsidR="00D57EDA" w:rsidRDefault="00D57EDA" w:rsidP="00D57EDA">
      <w:pPr>
        <w:rPr>
          <w:ins w:id="111" w:author="Tauseef Shazad" w:date="2022-09-20T12:35:00Z"/>
        </w:rPr>
      </w:pPr>
      <w:ins w:id="112" w:author="Tauseef Shazad" w:date="2022-09-20T12:35:00Z">
        <w:r>
          <w:t>protect nexelus.net intellectual property.</w:t>
        </w:r>
      </w:ins>
    </w:p>
    <w:p w14:paraId="5CCCF260" w14:textId="77777777" w:rsidR="00D57EDA" w:rsidRDefault="00D57EDA" w:rsidP="00D57EDA">
      <w:pPr>
        <w:rPr>
          <w:ins w:id="113" w:author="Tauseef Shazad" w:date="2022-09-20T12:35:00Z"/>
        </w:rPr>
      </w:pPr>
      <w:ins w:id="114" w:author="Tauseef Shazad" w:date="2022-09-20T12:35:00Z">
        <w:r>
          <w:t>All access to source code shall be based on business need and must be logged for review and</w:t>
        </w:r>
      </w:ins>
    </w:p>
    <w:p w14:paraId="1D882F12" w14:textId="24FA0573" w:rsidR="00D57EDA" w:rsidRDefault="00D57EDA" w:rsidP="00D57EDA">
      <w:pPr>
        <w:rPr>
          <w:ins w:id="115" w:author="Tauseef Shazad" w:date="2022-09-20T12:36:00Z"/>
        </w:rPr>
      </w:pPr>
      <w:ins w:id="116" w:author="Tauseef Shazad" w:date="2022-09-20T12:35:00Z">
        <w:r>
          <w:t>audit.</w:t>
        </w:r>
      </w:ins>
    </w:p>
    <w:p w14:paraId="26AFCABF" w14:textId="314E68D1" w:rsidR="00D57EDA" w:rsidRDefault="00D57EDA" w:rsidP="00D57EDA">
      <w:pPr>
        <w:rPr>
          <w:ins w:id="117" w:author="Tauseef Shazad" w:date="2022-09-20T12:36:00Z"/>
        </w:rPr>
      </w:pPr>
    </w:p>
    <w:p w14:paraId="7D190618" w14:textId="77777777" w:rsidR="00D57EDA" w:rsidRDefault="00D57EDA" w:rsidP="00D57EDA">
      <w:pPr>
        <w:pStyle w:val="Heading3"/>
        <w:rPr>
          <w:ins w:id="118" w:author="Tauseef Shazad" w:date="2022-09-20T12:36:00Z"/>
        </w:rPr>
        <w:pPrChange w:id="119" w:author="Tauseef Shazad" w:date="2022-09-20T12:37:00Z">
          <w:pPr/>
        </w:pPrChange>
      </w:pPr>
      <w:ins w:id="120" w:author="Tauseef Shazad" w:date="2022-09-20T12:36:00Z">
        <w:r>
          <w:t>Access Management Procedure</w:t>
        </w:r>
      </w:ins>
    </w:p>
    <w:p w14:paraId="440BD070" w14:textId="77777777" w:rsidR="00D57EDA" w:rsidRDefault="00D57EDA" w:rsidP="00D57EDA">
      <w:pPr>
        <w:rPr>
          <w:ins w:id="121" w:author="Tauseef Shazad" w:date="2022-09-20T12:36:00Z"/>
        </w:rPr>
      </w:pPr>
      <w:ins w:id="122" w:author="Tauseef Shazad" w:date="2022-09-20T12:36:00Z">
        <w:r>
          <w:t>At the completion of the onboarding process, HR will send an email that will generate a series of</w:t>
        </w:r>
      </w:ins>
    </w:p>
    <w:p w14:paraId="14482D22" w14:textId="79841C92" w:rsidR="00D57EDA" w:rsidRDefault="00D57EDA" w:rsidP="00D57EDA">
      <w:pPr>
        <w:rPr>
          <w:ins w:id="123" w:author="Tauseef Shazad" w:date="2022-09-20T12:36:00Z"/>
        </w:rPr>
      </w:pPr>
      <w:ins w:id="124" w:author="Tauseef Shazad" w:date="2022-09-20T12:36:00Z">
        <w:r>
          <w:t>service tickets for access.</w:t>
        </w:r>
      </w:ins>
      <w:ins w:id="125" w:author="Tauseef Shazad" w:date="2022-09-20T12:37:00Z">
        <w:r>
          <w:t xml:space="preserve"> </w:t>
        </w:r>
      </w:ins>
    </w:p>
    <w:p w14:paraId="61BD1BBE" w14:textId="704D726A" w:rsidR="00D57EDA" w:rsidRDefault="00D57EDA" w:rsidP="00D57EDA">
      <w:pPr>
        <w:rPr>
          <w:ins w:id="126" w:author="Tauseef Shazad" w:date="2022-09-20T12:36:00Z"/>
        </w:rPr>
      </w:pPr>
      <w:ins w:id="127" w:author="Tauseef Shazad" w:date="2022-09-20T12:37:00Z">
        <w:r>
          <w:t>Network Administrator</w:t>
        </w:r>
      </w:ins>
      <w:ins w:id="128" w:author="Tauseef Shazad" w:date="2022-09-20T12:36:00Z">
        <w:r>
          <w:t xml:space="preserve"> will provision access for all </w:t>
        </w:r>
      </w:ins>
      <w:ins w:id="129" w:author="Tauseef Shazad" w:date="2022-09-20T12:38:00Z">
        <w:r>
          <w:t xml:space="preserve">requested </w:t>
        </w:r>
      </w:ins>
      <w:ins w:id="130" w:author="Tauseef Shazad" w:date="2022-09-20T12:36:00Z">
        <w:r>
          <w:t xml:space="preserve">systems for </w:t>
        </w:r>
      </w:ins>
      <w:ins w:id="131" w:author="Tauseef Shazad" w:date="2022-09-20T12:38:00Z">
        <w:r>
          <w:t>new employee</w:t>
        </w:r>
      </w:ins>
      <w:ins w:id="132" w:author="Tauseef Shazad" w:date="2022-09-20T12:36:00Z">
        <w:r>
          <w:t>.</w:t>
        </w:r>
      </w:ins>
    </w:p>
    <w:p w14:paraId="2EDE21A4" w14:textId="77777777" w:rsidR="00D57EDA" w:rsidRDefault="00D57EDA" w:rsidP="00D57EDA">
      <w:pPr>
        <w:rPr>
          <w:ins w:id="133" w:author="Tauseef Shazad" w:date="2022-09-20T12:36:00Z"/>
        </w:rPr>
      </w:pPr>
      <w:ins w:id="134" w:author="Tauseef Shazad" w:date="2022-09-20T12:36:00Z">
        <w:r>
          <w:t>Additional access, beyond standard pre-approved access, must be requested and approved by</w:t>
        </w:r>
      </w:ins>
    </w:p>
    <w:p w14:paraId="2817D858" w14:textId="6904AB81" w:rsidR="00D57EDA" w:rsidRDefault="00D57EDA" w:rsidP="00D57EDA">
      <w:ins w:id="135" w:author="Tauseef Shazad" w:date="2022-09-20T12:36:00Z">
        <w:r>
          <w:t>a manager or system owner</w:t>
        </w:r>
      </w:ins>
      <w:ins w:id="136" w:author="Tauseef Shazad" w:date="2022-09-20T12:38:00Z">
        <w:r>
          <w:t xml:space="preserve"> through email or signed document</w:t>
        </w:r>
      </w:ins>
      <w:ins w:id="137" w:author="Tauseef Shazad" w:date="2022-09-20T12:36:00Z">
        <w:r>
          <w:t>.</w:t>
        </w:r>
      </w:ins>
    </w:p>
    <w:p w14:paraId="09541F88" w14:textId="77777777" w:rsidR="00932A5C" w:rsidRDefault="00932A5C" w:rsidP="00932A5C">
      <w:pPr>
        <w:pStyle w:val="Heading2"/>
      </w:pPr>
      <w:bookmarkStart w:id="138" w:name="_Toc112769931"/>
      <w:r>
        <w:lastRenderedPageBreak/>
        <w:t>Data Backup Policy</w:t>
      </w:r>
      <w:bookmarkEnd w:id="138"/>
    </w:p>
    <w:p w14:paraId="7B4A61D8" w14:textId="77777777" w:rsidR="00932A5C" w:rsidRDefault="00932A5C" w:rsidP="00932A5C">
      <w:pPr>
        <w:pStyle w:val="Body"/>
      </w:pPr>
      <w:r>
        <w:t>Nexelus keeps backup of all the electronic data which will be ready to use in case of any disaster or at time of need. Electronic data includes software &amp; application source code and employee emails.</w:t>
      </w:r>
    </w:p>
    <w:p w14:paraId="6F989992" w14:textId="77777777" w:rsidR="00932A5C" w:rsidRDefault="00932A5C" w:rsidP="00D57EDA">
      <w:pPr>
        <w:pStyle w:val="Heading3"/>
      </w:pPr>
      <w:bookmarkStart w:id="139" w:name="_Toc112769932"/>
      <w:r>
        <w:t>Backup Procedure</w:t>
      </w:r>
      <w:bookmarkEnd w:id="139"/>
    </w:p>
    <w:p w14:paraId="4C486ADA" w14:textId="1A9889AA" w:rsidR="00932A5C" w:rsidRPr="00E01D5A" w:rsidRDefault="00932A5C" w:rsidP="00932A5C">
      <w:pPr>
        <w:pStyle w:val="Body"/>
      </w:pPr>
      <w:r>
        <w:t xml:space="preserve">All Nexelus production, test, and release </w:t>
      </w:r>
      <w:r w:rsidRPr="00E01D5A">
        <w:t xml:space="preserve">servers are maintained on Microsoft Azure. Backup for servers is maintained on Microsoft Azure Cloud </w:t>
      </w:r>
      <w:r w:rsidRPr="00E01D5A">
        <w:rPr>
          <w:color w:val="auto"/>
        </w:rPr>
        <w:t xml:space="preserve">for last </w:t>
      </w:r>
      <w:r w:rsidR="00D32990">
        <w:rPr>
          <w:color w:val="auto"/>
        </w:rPr>
        <w:t>30</w:t>
      </w:r>
      <w:r w:rsidRPr="00E01D5A">
        <w:rPr>
          <w:color w:val="auto"/>
        </w:rPr>
        <w:t xml:space="preserve"> days</w:t>
      </w:r>
      <w:r w:rsidRPr="00E01D5A">
        <w:t>. This backup is taken automatically by Azure</w:t>
      </w:r>
      <w:r w:rsidR="00D32990">
        <w:t xml:space="preserve"> services</w:t>
      </w:r>
      <w:r w:rsidRPr="00E01D5A">
        <w:t xml:space="preserve"> on daily basis and maintained on cloud. The servers can be reconstructed on-the-fly from these backups.</w:t>
      </w:r>
    </w:p>
    <w:p w14:paraId="11380DEE" w14:textId="77777777" w:rsidR="00932A5C" w:rsidRPr="00E01D5A" w:rsidRDefault="00932A5C" w:rsidP="00932A5C">
      <w:pPr>
        <w:pStyle w:val="Body"/>
      </w:pPr>
      <w:r w:rsidRPr="00E01D5A">
        <w:rPr>
          <w:color w:val="auto"/>
        </w:rPr>
        <w:t xml:space="preserve">Local Development server backups are maintained on external hard drives by Network Administrator. </w:t>
      </w:r>
      <w:r w:rsidRPr="00E01D5A">
        <w:t>Data backup log sheet will be updated after each back up by the Senior Network Engineer and verified by the General Manager.</w:t>
      </w:r>
    </w:p>
    <w:p w14:paraId="2E7B2A0B" w14:textId="5BBDF49C" w:rsidR="00932A5C" w:rsidRPr="00E01D5A" w:rsidRDefault="00932A5C" w:rsidP="00932A5C">
      <w:pPr>
        <w:pStyle w:val="Body"/>
      </w:pPr>
      <w:r w:rsidRPr="00E01D5A">
        <w:t>There is one set of our backup media is then transferred safely at our offsite data backup location. This data backup site is at sufficient distance away to escape any damage due to any disaster at our main site.</w:t>
      </w:r>
    </w:p>
    <w:p w14:paraId="4608C5E2" w14:textId="77777777" w:rsidR="00932A5C" w:rsidRDefault="00932A5C" w:rsidP="00932A5C">
      <w:pPr>
        <w:pStyle w:val="Body"/>
      </w:pPr>
      <w:r w:rsidRPr="00E01D5A">
        <w:t>DR Recovery Site Requirements will be asked in case of data backup</w:t>
      </w:r>
    </w:p>
    <w:p w14:paraId="599C396E" w14:textId="77777777" w:rsidR="00932A5C" w:rsidRDefault="00932A5C" w:rsidP="00D57EDA">
      <w:pPr>
        <w:pStyle w:val="Heading3"/>
      </w:pPr>
      <w:bookmarkStart w:id="140" w:name="_Toc112769933"/>
      <w:r>
        <w:t>Data Backup &amp; Recovery Procedure</w:t>
      </w:r>
      <w:bookmarkEnd w:id="140"/>
    </w:p>
    <w:p w14:paraId="595411FE" w14:textId="77777777" w:rsidR="00932A5C" w:rsidRDefault="00932A5C" w:rsidP="00932A5C">
      <w:pPr>
        <w:pStyle w:val="Body"/>
      </w:pPr>
      <w:r>
        <w:t xml:space="preserve">All electronic backups must conform to the following procedures: </w:t>
      </w:r>
    </w:p>
    <w:p w14:paraId="09431FBC" w14:textId="3501136A" w:rsidR="00932A5C" w:rsidRDefault="00932A5C" w:rsidP="00932A5C">
      <w:pPr>
        <w:pStyle w:val="BulletedListLevel1"/>
      </w:pPr>
      <w:r>
        <w:t xml:space="preserve">All data, source code files </w:t>
      </w:r>
      <w:r w:rsidR="00D32990">
        <w:t xml:space="preserve">are </w:t>
      </w:r>
      <w:r>
        <w:t xml:space="preserve">adequately and systematically backed up as per our policy. </w:t>
      </w:r>
    </w:p>
    <w:p w14:paraId="6F251655" w14:textId="77777777" w:rsidR="00932A5C" w:rsidRDefault="00932A5C" w:rsidP="00932A5C">
      <w:pPr>
        <w:pStyle w:val="BulletedListLevel1"/>
      </w:pPr>
      <w:r>
        <w:t>One set of backups is made.</w:t>
      </w:r>
    </w:p>
    <w:p w14:paraId="7CD6AD11" w14:textId="77777777" w:rsidR="00932A5C" w:rsidRPr="0022335F" w:rsidRDefault="00932A5C" w:rsidP="00932A5C">
      <w:pPr>
        <w:pStyle w:val="BulletedListLevel1"/>
      </w:pPr>
      <w:r>
        <w:t>The backup is precisely labeled (folder); we use the date label on which the backup is taken (e.g</w:t>
      </w:r>
      <w:r w:rsidRPr="0022335F">
        <w:t xml:space="preserve">., [Label]- yyyymmdd). </w:t>
      </w:r>
    </w:p>
    <w:p w14:paraId="52BA5E7C" w14:textId="77777777" w:rsidR="00932A5C" w:rsidRDefault="00932A5C" w:rsidP="00932A5C">
      <w:pPr>
        <w:pStyle w:val="BulletedListLevel1"/>
      </w:pPr>
      <w:r>
        <w:t xml:space="preserve">The data(s) are kept in order depending on the date of backup taken. </w:t>
      </w:r>
    </w:p>
    <w:p w14:paraId="52C797E2" w14:textId="163CA1A6" w:rsidR="00932A5C" w:rsidRDefault="00932A5C" w:rsidP="00932A5C">
      <w:pPr>
        <w:pStyle w:val="BulletedListLevel1"/>
      </w:pPr>
      <w:r>
        <w:t xml:space="preserve">This </w:t>
      </w:r>
      <w:r w:rsidR="00D32990">
        <w:t xml:space="preserve">is </w:t>
      </w:r>
      <w:r>
        <w:t>stored safely at the backup site.</w:t>
      </w:r>
    </w:p>
    <w:p w14:paraId="4E1A94F7" w14:textId="77777777" w:rsidR="00932A5C" w:rsidRDefault="00932A5C" w:rsidP="00932A5C">
      <w:pPr>
        <w:pStyle w:val="BulletedListLevel1"/>
      </w:pPr>
      <w:r>
        <w:t xml:space="preserve">With every backup taken, Senior Network Engineer updates the backup log. </w:t>
      </w:r>
    </w:p>
    <w:p w14:paraId="6CD195BA" w14:textId="77777777" w:rsidR="00932A5C" w:rsidRDefault="00932A5C" w:rsidP="00932A5C">
      <w:pPr>
        <w:pStyle w:val="Body"/>
      </w:pPr>
      <w:r>
        <w:t>Reference(s)</w:t>
      </w:r>
    </w:p>
    <w:p w14:paraId="3F6A0425" w14:textId="77777777" w:rsidR="00932A5C" w:rsidRDefault="00932A5C" w:rsidP="00932A5C">
      <w:pPr>
        <w:pStyle w:val="BulletedListLevel1"/>
      </w:pPr>
      <w:r>
        <w:t>Backup Log</w:t>
      </w:r>
    </w:p>
    <w:p w14:paraId="612DD7C8" w14:textId="77777777" w:rsidR="00932A5C" w:rsidRPr="00833C6B" w:rsidRDefault="00932A5C" w:rsidP="00932A5C">
      <w:pPr>
        <w:pStyle w:val="Body"/>
        <w:rPr>
          <w:i/>
          <w:iCs/>
        </w:rPr>
      </w:pPr>
      <w:r w:rsidRPr="00833C6B">
        <w:rPr>
          <w:i/>
          <w:iCs/>
        </w:rPr>
        <w:t>Log sheet is signed by issuance and receiving authorities.</w:t>
      </w:r>
    </w:p>
    <w:p w14:paraId="36BBF36A" w14:textId="77777777" w:rsidR="00932A5C" w:rsidRDefault="00932A5C" w:rsidP="00D57EDA">
      <w:pPr>
        <w:pStyle w:val="Heading3"/>
      </w:pPr>
      <w:bookmarkStart w:id="141" w:name="_Toc112769934"/>
      <w:r>
        <w:t>Project Content Backup</w:t>
      </w:r>
      <w:bookmarkEnd w:id="141"/>
    </w:p>
    <w:p w14:paraId="63760897" w14:textId="77777777" w:rsidR="00932A5C" w:rsidRDefault="00932A5C" w:rsidP="00932A5C">
      <w:pPr>
        <w:pStyle w:val="Body"/>
      </w:pPr>
      <w:r>
        <w:t>It is the responsibility of the Senior Network Engineer to ensure that they have suitable backups of all the projects. The following should be backed up:</w:t>
      </w:r>
    </w:p>
    <w:p w14:paraId="423475F4" w14:textId="77777777" w:rsidR="00932A5C" w:rsidRDefault="00932A5C" w:rsidP="00932A5C">
      <w:pPr>
        <w:pStyle w:val="BulletedListLevel1"/>
      </w:pPr>
      <w:r>
        <w:t>All projects’ data on TFS</w:t>
      </w:r>
    </w:p>
    <w:p w14:paraId="719DD719" w14:textId="77777777" w:rsidR="00932A5C" w:rsidRDefault="00932A5C" w:rsidP="00932A5C">
      <w:pPr>
        <w:pStyle w:val="BulletedListLevel1"/>
      </w:pPr>
      <w:r>
        <w:t>All SOC related data on TFS</w:t>
      </w:r>
    </w:p>
    <w:p w14:paraId="4F51C288" w14:textId="77777777" w:rsidR="00932A5C" w:rsidRDefault="00932A5C" w:rsidP="00D57EDA">
      <w:pPr>
        <w:pStyle w:val="Heading3"/>
      </w:pPr>
      <w:bookmarkStart w:id="142" w:name="_Toc112769935"/>
      <w:r>
        <w:t>E-Mail Backup of Leaving Employee</w:t>
      </w:r>
      <w:bookmarkEnd w:id="142"/>
    </w:p>
    <w:p w14:paraId="0EA0BD57" w14:textId="3D2EC62B" w:rsidR="00932A5C" w:rsidRDefault="00932A5C" w:rsidP="00932A5C">
      <w:pPr>
        <w:pStyle w:val="Body"/>
      </w:pPr>
      <w:r>
        <w:t>Senior Network Engineer is responsible to take immediate backup of e-mails of employee leaving the organization. He</w:t>
      </w:r>
      <w:r w:rsidR="00D32990">
        <w:t>/she</w:t>
      </w:r>
      <w:r>
        <w:t xml:space="preserve"> keep</w:t>
      </w:r>
      <w:r w:rsidR="00D32990">
        <w:t>s</w:t>
      </w:r>
      <w:r>
        <w:t xml:space="preserve"> that backup/ archive data with other records and maintain ex-employee data on network storage. The information of ex-employee is not available </w:t>
      </w:r>
      <w:r>
        <w:lastRenderedPageBreak/>
        <w:t>to all employees working in the organization. It can be used with prior permission of General Manager by others in terms of requirements and then Senior Network Engineer will provide this data to them.</w:t>
      </w:r>
    </w:p>
    <w:p w14:paraId="478C7597" w14:textId="358EC309" w:rsidR="00932A5C" w:rsidRDefault="00932A5C" w:rsidP="00932A5C">
      <w:pPr>
        <w:pStyle w:val="Body"/>
      </w:pPr>
    </w:p>
    <w:p w14:paraId="27218BA8" w14:textId="77777777" w:rsidR="00E15020" w:rsidRPr="007E20E0" w:rsidRDefault="00E15020" w:rsidP="00E15020">
      <w:pPr>
        <w:pStyle w:val="Heading2"/>
      </w:pPr>
      <w:bookmarkStart w:id="143" w:name="_Toc111026582"/>
      <w:bookmarkStart w:id="144" w:name="_Toc112769936"/>
      <w:r>
        <w:lastRenderedPageBreak/>
        <w:t>Data Retention Policy</w:t>
      </w:r>
      <w:bookmarkEnd w:id="143"/>
      <w:bookmarkEnd w:id="144"/>
    </w:p>
    <w:p w14:paraId="4CF786D8" w14:textId="77777777" w:rsidR="00E15020" w:rsidRDefault="00E15020" w:rsidP="00E15020">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4EFCEC00" w14:textId="77777777" w:rsidR="00E15020" w:rsidRDefault="00E15020" w:rsidP="00E15020">
      <w:pPr>
        <w:pStyle w:val="Body"/>
      </w:pPr>
      <w:r>
        <w:t>All employees should familiarize themselves with the data retention policy relevant to them.</w:t>
      </w:r>
    </w:p>
    <w:p w14:paraId="57F6AC8B" w14:textId="77777777" w:rsidR="00E15020" w:rsidRDefault="00E15020" w:rsidP="00E15020">
      <w:pPr>
        <w:pStyle w:val="Body"/>
      </w:pPr>
      <w:r>
        <w:t xml:space="preserve">There are two broader categories of data (Paper Data and Electronic Data). All paper data will be retained by Admin Office &amp; SOC Team with the approval of General Manager. Network Administrator will ensure all electronic data </w:t>
      </w:r>
      <w:r w:rsidRPr="00E15020">
        <w:t xml:space="preserve">backup according to data retention policy and hand over the archives to Admin Office &amp; SOC Team </w:t>
      </w:r>
      <w:r w:rsidRPr="00E15020">
        <w:rPr>
          <w:color w:val="auto"/>
        </w:rPr>
        <w:t>for retention on site and off site</w:t>
      </w:r>
      <w:r w:rsidRPr="00E15020">
        <w:t>.</w:t>
      </w:r>
    </w:p>
    <w:p w14:paraId="2D462398" w14:textId="77777777" w:rsidR="00E15020" w:rsidRDefault="00E15020" w:rsidP="00D57EDA">
      <w:pPr>
        <w:pStyle w:val="Heading3"/>
      </w:pPr>
      <w:bookmarkStart w:id="145" w:name="_Toc111026583"/>
      <w:bookmarkStart w:id="146" w:name="_Toc112769937"/>
      <w:r>
        <w:t>E-mail Data Retention</w:t>
      </w:r>
      <w:bookmarkEnd w:id="145"/>
      <w:bookmarkEnd w:id="146"/>
    </w:p>
    <w:p w14:paraId="76D0428D" w14:textId="77777777" w:rsidR="00E15020" w:rsidRDefault="00E15020" w:rsidP="00E15020">
      <w:pPr>
        <w:pStyle w:val="Body"/>
      </w:pPr>
      <w:r>
        <w:t>Nexelus emails data of all ex-</w:t>
      </w:r>
      <w:r w:rsidRPr="00E15020">
        <w:t xml:space="preserve">employees </w:t>
      </w:r>
      <w:r w:rsidRPr="00E15020">
        <w:rPr>
          <w:color w:val="auto"/>
        </w:rPr>
        <w:t xml:space="preserve">are backed up in DVDs </w:t>
      </w:r>
      <w:r w:rsidRPr="00E15020">
        <w:t xml:space="preserve">and these are kept in storeroom for a </w:t>
      </w:r>
      <w:r w:rsidRPr="00E15020">
        <w:rPr>
          <w:color w:val="auto"/>
        </w:rPr>
        <w:t>period of three years</w:t>
      </w:r>
      <w:r w:rsidRPr="00E15020">
        <w:t>.</w:t>
      </w:r>
      <w:r>
        <w:t xml:space="preserve"> Current employees’ data email data is resided in Microsoft Office 365 Server.</w:t>
      </w:r>
    </w:p>
    <w:p w14:paraId="2E960E3D" w14:textId="77777777" w:rsidR="00E15020" w:rsidRDefault="00E15020" w:rsidP="00D57EDA">
      <w:pPr>
        <w:pStyle w:val="Heading3"/>
      </w:pPr>
      <w:bookmarkStart w:id="147" w:name="_Toc111026584"/>
      <w:bookmarkStart w:id="148" w:name="_Toc112769938"/>
      <w:r>
        <w:t>Financial and HR Data Retention</w:t>
      </w:r>
      <w:bookmarkEnd w:id="147"/>
      <w:bookmarkEnd w:id="148"/>
    </w:p>
    <w:p w14:paraId="4DAD0D1B" w14:textId="2D14A398" w:rsidR="00E15020" w:rsidRDefault="00E15020" w:rsidP="00E15020">
      <w:pPr>
        <w:pStyle w:val="Body"/>
      </w:pPr>
      <w:r>
        <w:t xml:space="preserve">Nexelus Financial and HR Record is all information related to </w:t>
      </w:r>
      <w:r w:rsidRPr="00E15020">
        <w:t xml:space="preserve">revenue and expense for the company. All paper record will have retained by Admin Office for the </w:t>
      </w:r>
      <w:r w:rsidRPr="00E15020">
        <w:rPr>
          <w:color w:val="auto"/>
        </w:rPr>
        <w:t xml:space="preserve">period of </w:t>
      </w:r>
      <w:r w:rsidR="00D32990">
        <w:rPr>
          <w:color w:val="auto"/>
        </w:rPr>
        <w:t>seven</w:t>
      </w:r>
      <w:r w:rsidRPr="00E15020">
        <w:rPr>
          <w:color w:val="auto"/>
        </w:rPr>
        <w:t xml:space="preserve"> years</w:t>
      </w:r>
      <w:r w:rsidRPr="00E15020">
        <w:t>. To</w:t>
      </w:r>
      <w:r>
        <w:t xml:space="preserve"> ensure financial data secrecy, it is retained by General Manager. A table below explains that which type of data needs to be retained.</w:t>
      </w:r>
    </w:p>
    <w:tbl>
      <w:tblPr>
        <w:tblW w:w="8190" w:type="dxa"/>
        <w:tblLook w:val="04A0" w:firstRow="1" w:lastRow="0" w:firstColumn="1" w:lastColumn="0" w:noHBand="0" w:noVBand="1"/>
      </w:tblPr>
      <w:tblGrid>
        <w:gridCol w:w="960"/>
        <w:gridCol w:w="5070"/>
        <w:gridCol w:w="2160"/>
      </w:tblGrid>
      <w:tr w:rsidR="00E15020" w:rsidRPr="00B46AC5" w14:paraId="4BE053C1" w14:textId="77777777" w:rsidTr="00695FBA">
        <w:trPr>
          <w:trHeight w:val="300"/>
        </w:trPr>
        <w:tc>
          <w:tcPr>
            <w:tcW w:w="960" w:type="dxa"/>
            <w:tcBorders>
              <w:top w:val="nil"/>
              <w:left w:val="nil"/>
              <w:bottom w:val="nil"/>
              <w:right w:val="nil"/>
            </w:tcBorders>
            <w:shd w:val="clear" w:color="auto" w:fill="auto"/>
            <w:vAlign w:val="center"/>
            <w:hideMark/>
          </w:tcPr>
          <w:p w14:paraId="02DCA193" w14:textId="77777777" w:rsidR="00E15020" w:rsidRPr="00B46AC5" w:rsidRDefault="00E15020" w:rsidP="00695FBA">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652F32EE" w14:textId="77777777" w:rsidR="00E15020" w:rsidRPr="00B46AC5" w:rsidRDefault="00E15020" w:rsidP="00695FBA">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5EC1CCF2" w14:textId="77777777" w:rsidR="00E15020" w:rsidRPr="00B46AC5" w:rsidRDefault="00E15020" w:rsidP="00695FBA">
            <w:pPr>
              <w:pStyle w:val="Code"/>
            </w:pPr>
            <w:r w:rsidRPr="00B46AC5">
              <w:rPr>
                <w:rFonts w:eastAsia="MS Mincho"/>
              </w:rPr>
              <w:t>Retention Period</w:t>
            </w:r>
          </w:p>
        </w:tc>
      </w:tr>
      <w:tr w:rsidR="00E15020" w:rsidRPr="00B46AC5" w14:paraId="7644094D" w14:textId="77777777" w:rsidTr="00695FBA">
        <w:trPr>
          <w:trHeight w:val="300"/>
        </w:trPr>
        <w:tc>
          <w:tcPr>
            <w:tcW w:w="960" w:type="dxa"/>
            <w:tcBorders>
              <w:top w:val="nil"/>
              <w:left w:val="nil"/>
              <w:bottom w:val="nil"/>
              <w:right w:val="nil"/>
            </w:tcBorders>
            <w:shd w:val="clear" w:color="auto" w:fill="auto"/>
            <w:vAlign w:val="center"/>
            <w:hideMark/>
          </w:tcPr>
          <w:p w14:paraId="77F9E5E8" w14:textId="77777777" w:rsidR="00E15020" w:rsidRPr="00B46AC5" w:rsidRDefault="00E15020" w:rsidP="00695FBA">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8F5EA78" w14:textId="77777777" w:rsidR="00E15020" w:rsidRPr="00B46AC5" w:rsidRDefault="00E15020" w:rsidP="00695FBA">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1D30DABB" w14:textId="320A72C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3E14D48A" w14:textId="77777777" w:rsidTr="00695FBA">
        <w:trPr>
          <w:trHeight w:val="300"/>
        </w:trPr>
        <w:tc>
          <w:tcPr>
            <w:tcW w:w="960" w:type="dxa"/>
            <w:tcBorders>
              <w:top w:val="nil"/>
              <w:left w:val="nil"/>
              <w:bottom w:val="nil"/>
              <w:right w:val="nil"/>
            </w:tcBorders>
            <w:shd w:val="clear" w:color="auto" w:fill="auto"/>
            <w:vAlign w:val="center"/>
            <w:hideMark/>
          </w:tcPr>
          <w:p w14:paraId="2B25D938" w14:textId="77777777" w:rsidR="00E15020" w:rsidRPr="00B46AC5" w:rsidRDefault="00E15020" w:rsidP="00695FBA">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60AF1C3" w14:textId="77777777" w:rsidR="00E15020" w:rsidRPr="00B46AC5" w:rsidRDefault="00E15020" w:rsidP="00695FBA">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4CE9BD6D" w14:textId="1484CF69"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6BD9953E" w14:textId="77777777" w:rsidTr="00695FBA">
        <w:trPr>
          <w:trHeight w:val="300"/>
        </w:trPr>
        <w:tc>
          <w:tcPr>
            <w:tcW w:w="960" w:type="dxa"/>
            <w:tcBorders>
              <w:top w:val="nil"/>
              <w:left w:val="nil"/>
              <w:bottom w:val="nil"/>
              <w:right w:val="nil"/>
            </w:tcBorders>
            <w:shd w:val="clear" w:color="auto" w:fill="auto"/>
            <w:vAlign w:val="center"/>
            <w:hideMark/>
          </w:tcPr>
          <w:p w14:paraId="7CF4FD8E" w14:textId="46DE5502" w:rsidR="00E15020" w:rsidRPr="00B46AC5" w:rsidRDefault="00E15020" w:rsidP="00695FBA">
            <w:pPr>
              <w:spacing w:before="0" w:after="0"/>
              <w:jc w:val="center"/>
              <w:rPr>
                <w:rFonts w:cs="Arial"/>
                <w:color w:val="000000"/>
                <w:sz w:val="20"/>
              </w:rPr>
            </w:pPr>
            <w:r>
              <w:rPr>
                <w:rFonts w:cs="Arial"/>
                <w:color w:val="000000"/>
                <w:sz w:val="20"/>
              </w:rPr>
              <w:t>3</w:t>
            </w:r>
          </w:p>
        </w:tc>
        <w:tc>
          <w:tcPr>
            <w:tcW w:w="5070" w:type="dxa"/>
            <w:tcBorders>
              <w:top w:val="nil"/>
              <w:left w:val="nil"/>
              <w:bottom w:val="nil"/>
              <w:right w:val="nil"/>
            </w:tcBorders>
            <w:shd w:val="clear" w:color="auto" w:fill="auto"/>
            <w:vAlign w:val="center"/>
            <w:hideMark/>
          </w:tcPr>
          <w:p w14:paraId="5DB02326" w14:textId="77777777" w:rsidR="00E15020" w:rsidRPr="00B46AC5" w:rsidRDefault="00E15020" w:rsidP="00695FBA">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49415EAB" w14:textId="477F7A43"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0089FCAA" w14:textId="77777777" w:rsidTr="00695FBA">
        <w:trPr>
          <w:trHeight w:val="300"/>
        </w:trPr>
        <w:tc>
          <w:tcPr>
            <w:tcW w:w="960" w:type="dxa"/>
            <w:tcBorders>
              <w:top w:val="nil"/>
              <w:left w:val="nil"/>
              <w:bottom w:val="nil"/>
              <w:right w:val="nil"/>
            </w:tcBorders>
            <w:shd w:val="clear" w:color="auto" w:fill="auto"/>
            <w:vAlign w:val="center"/>
            <w:hideMark/>
          </w:tcPr>
          <w:p w14:paraId="153F6489" w14:textId="152D0AE1" w:rsidR="00E15020" w:rsidRPr="00B46AC5" w:rsidRDefault="00E15020" w:rsidP="00695FBA">
            <w:pPr>
              <w:spacing w:before="0" w:after="0"/>
              <w:jc w:val="center"/>
              <w:rPr>
                <w:rFonts w:cs="Arial"/>
                <w:color w:val="000000"/>
                <w:sz w:val="20"/>
              </w:rPr>
            </w:pPr>
            <w:r>
              <w:rPr>
                <w:rFonts w:cs="Arial"/>
                <w:color w:val="000000"/>
                <w:sz w:val="20"/>
              </w:rPr>
              <w:t>4</w:t>
            </w:r>
          </w:p>
        </w:tc>
        <w:tc>
          <w:tcPr>
            <w:tcW w:w="5070" w:type="dxa"/>
            <w:tcBorders>
              <w:top w:val="nil"/>
              <w:left w:val="nil"/>
              <w:bottom w:val="nil"/>
              <w:right w:val="nil"/>
            </w:tcBorders>
            <w:shd w:val="clear" w:color="auto" w:fill="auto"/>
            <w:vAlign w:val="center"/>
            <w:hideMark/>
          </w:tcPr>
          <w:p w14:paraId="3C009CBC" w14:textId="77777777" w:rsidR="00E15020" w:rsidRPr="00B46AC5" w:rsidRDefault="00E15020" w:rsidP="00695FBA">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E899E47" w14:textId="1C9F28D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2B9A6D9E" w14:textId="77777777" w:rsidTr="00695FBA">
        <w:trPr>
          <w:trHeight w:val="300"/>
        </w:trPr>
        <w:tc>
          <w:tcPr>
            <w:tcW w:w="960" w:type="dxa"/>
            <w:tcBorders>
              <w:top w:val="nil"/>
              <w:left w:val="nil"/>
              <w:bottom w:val="nil"/>
              <w:right w:val="nil"/>
            </w:tcBorders>
            <w:shd w:val="clear" w:color="auto" w:fill="auto"/>
            <w:vAlign w:val="center"/>
            <w:hideMark/>
          </w:tcPr>
          <w:p w14:paraId="48AEA467" w14:textId="36C65AD1" w:rsidR="00E15020" w:rsidRPr="00B46AC5" w:rsidRDefault="00E15020" w:rsidP="00695FBA">
            <w:pPr>
              <w:spacing w:before="0" w:after="0"/>
              <w:jc w:val="center"/>
              <w:rPr>
                <w:rFonts w:cs="Arial"/>
                <w:color w:val="000000"/>
                <w:sz w:val="20"/>
              </w:rPr>
            </w:pPr>
            <w:r>
              <w:rPr>
                <w:rFonts w:cs="Arial"/>
                <w:color w:val="000000"/>
                <w:sz w:val="20"/>
              </w:rPr>
              <w:t>5</w:t>
            </w:r>
          </w:p>
        </w:tc>
        <w:tc>
          <w:tcPr>
            <w:tcW w:w="5070" w:type="dxa"/>
            <w:tcBorders>
              <w:top w:val="nil"/>
              <w:left w:val="nil"/>
              <w:bottom w:val="nil"/>
              <w:right w:val="nil"/>
            </w:tcBorders>
            <w:shd w:val="clear" w:color="auto" w:fill="auto"/>
            <w:vAlign w:val="center"/>
            <w:hideMark/>
          </w:tcPr>
          <w:p w14:paraId="6EE5E86C" w14:textId="77777777" w:rsidR="00E15020" w:rsidRPr="00B46AC5" w:rsidRDefault="00E15020" w:rsidP="00695FBA">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051256D9" w14:textId="59DCC5F6" w:rsidR="00E15020" w:rsidRPr="00833C6B" w:rsidRDefault="00D32990" w:rsidP="00695FBA">
            <w:pPr>
              <w:spacing w:before="0" w:after="0"/>
              <w:rPr>
                <w:rFonts w:cs="Arial"/>
                <w:color w:val="FF0000"/>
                <w:sz w:val="20"/>
              </w:rPr>
            </w:pPr>
            <w:r w:rsidRPr="00D32990">
              <w:rPr>
                <w:rFonts w:cs="Arial"/>
                <w:sz w:val="20"/>
              </w:rPr>
              <w:t>7 Years</w:t>
            </w:r>
          </w:p>
        </w:tc>
      </w:tr>
    </w:tbl>
    <w:p w14:paraId="54992EFE" w14:textId="77777777" w:rsidR="00E15020" w:rsidRDefault="00E15020" w:rsidP="00D57EDA">
      <w:pPr>
        <w:pStyle w:val="Heading3"/>
      </w:pPr>
      <w:bookmarkStart w:id="149" w:name="_Toc111026585"/>
      <w:bookmarkStart w:id="150" w:name="_Toc112769939"/>
      <w:r>
        <w:t>General Data Retention</w:t>
      </w:r>
      <w:bookmarkEnd w:id="149"/>
      <w:bookmarkEnd w:id="150"/>
    </w:p>
    <w:p w14:paraId="13ACB40C" w14:textId="77777777" w:rsidR="00E15020" w:rsidRDefault="00E15020" w:rsidP="00E15020">
      <w:pPr>
        <w:pStyle w:val="Body"/>
      </w:pPr>
      <w:r>
        <w:t>Nexelus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6383E7CE" w14:textId="77777777" w:rsidR="00E15020" w:rsidRDefault="00E15020" w:rsidP="00D57EDA">
      <w:pPr>
        <w:pStyle w:val="Heading3"/>
      </w:pPr>
      <w:bookmarkStart w:id="151" w:name="_Toc111026586"/>
      <w:bookmarkStart w:id="152" w:name="_Toc112769940"/>
      <w:r>
        <w:t>TFS Data Retention</w:t>
      </w:r>
      <w:bookmarkEnd w:id="151"/>
      <w:bookmarkEnd w:id="152"/>
    </w:p>
    <w:p w14:paraId="5660B38F" w14:textId="77777777" w:rsidR="00E15020" w:rsidRDefault="00E15020" w:rsidP="00E15020">
      <w:pPr>
        <w:pStyle w:val="Body"/>
      </w:pPr>
      <w:r>
        <w:t>All Data on TFS will be retained from the day it is started.</w:t>
      </w:r>
    </w:p>
    <w:p w14:paraId="56D55A1A" w14:textId="77777777" w:rsidR="00E15020" w:rsidRDefault="00E15020" w:rsidP="00D57EDA">
      <w:pPr>
        <w:pStyle w:val="Heading3"/>
      </w:pPr>
      <w:bookmarkStart w:id="153" w:name="_Toc111026587"/>
      <w:bookmarkStart w:id="154" w:name="_Toc112769941"/>
      <w:r>
        <w:t>Source Code Retention</w:t>
      </w:r>
      <w:bookmarkEnd w:id="153"/>
      <w:bookmarkEnd w:id="154"/>
    </w:p>
    <w:p w14:paraId="51EE7987" w14:textId="77777777" w:rsidR="00E15020" w:rsidRDefault="00E15020" w:rsidP="00E15020">
      <w:pPr>
        <w:pStyle w:val="Body"/>
      </w:pPr>
      <w:r>
        <w:t>Source Code data will never be deleted.</w:t>
      </w:r>
    </w:p>
    <w:p w14:paraId="40DCF880" w14:textId="77777777" w:rsidR="00E15020" w:rsidRDefault="00E15020" w:rsidP="00932A5C">
      <w:pPr>
        <w:pStyle w:val="Body"/>
      </w:pPr>
    </w:p>
    <w:p w14:paraId="5B140487" w14:textId="22417D08" w:rsidR="007123A2" w:rsidRDefault="004F0C5A" w:rsidP="004F0C5A">
      <w:pPr>
        <w:pStyle w:val="Heading2"/>
      </w:pPr>
      <w:bookmarkStart w:id="155" w:name="_Toc112769942"/>
      <w:r w:rsidRPr="004F0C5A">
        <w:lastRenderedPageBreak/>
        <w:t>Procedure for Communication</w:t>
      </w:r>
      <w:bookmarkEnd w:id="155"/>
    </w:p>
    <w:p w14:paraId="26ADA974" w14:textId="77777777" w:rsidR="00153226" w:rsidRDefault="00153226" w:rsidP="00D57EDA">
      <w:pPr>
        <w:pStyle w:val="Heading3"/>
      </w:pPr>
      <w:bookmarkStart w:id="156" w:name="_Toc432505469"/>
      <w:bookmarkStart w:id="157" w:name="_Toc58733643"/>
      <w:bookmarkStart w:id="158" w:name="_Toc58736940"/>
      <w:bookmarkStart w:id="159" w:name="_Toc77065688"/>
      <w:bookmarkStart w:id="160" w:name="_Toc173306418"/>
      <w:bookmarkStart w:id="161" w:name="_Toc513559159"/>
      <w:bookmarkStart w:id="162" w:name="_Toc112769943"/>
      <w:r w:rsidRPr="00751C1F">
        <w:t>Communication Channels</w:t>
      </w:r>
      <w:bookmarkEnd w:id="156"/>
      <w:bookmarkEnd w:id="157"/>
      <w:bookmarkEnd w:id="158"/>
      <w:bookmarkEnd w:id="159"/>
      <w:bookmarkEnd w:id="160"/>
      <w:bookmarkEnd w:id="161"/>
      <w:bookmarkEnd w:id="162"/>
    </w:p>
    <w:p w14:paraId="44E446BA" w14:textId="76AD8DDF" w:rsidR="00CA3616" w:rsidRDefault="00CA3616" w:rsidP="00CA3616">
      <w:pPr>
        <w:pStyle w:val="Body"/>
      </w:pPr>
      <w:bookmarkStart w:id="163" w:name="_Toc58736941"/>
      <w:r>
        <w:t>Modes of official communication are segregated by internal and external communication modes.</w:t>
      </w:r>
    </w:p>
    <w:p w14:paraId="6F4A9224" w14:textId="3CF95951" w:rsidR="00153226" w:rsidRPr="00B949F8" w:rsidRDefault="00954BB1" w:rsidP="00954BB1">
      <w:pPr>
        <w:pStyle w:val="Heading4"/>
      </w:pPr>
      <w:r>
        <w:t>C</w:t>
      </w:r>
      <w:r w:rsidR="002A2EEB" w:rsidRPr="00B949F8">
        <w:t>hannel</w:t>
      </w:r>
      <w:r w:rsidR="00153226" w:rsidRPr="00B949F8">
        <w:t xml:space="preserve"> for Internal Communication</w:t>
      </w:r>
      <w:r>
        <w:t>:</w:t>
      </w:r>
      <w:r w:rsidR="00153226" w:rsidRPr="00B949F8">
        <w:t xml:space="preserve"> </w:t>
      </w:r>
    </w:p>
    <w:p w14:paraId="1AD56877" w14:textId="77777777" w:rsidR="00153226" w:rsidRPr="00B949F8" w:rsidRDefault="00153226" w:rsidP="00153226">
      <w:pPr>
        <w:pStyle w:val="BulletedListLevel1"/>
        <w:spacing w:before="120" w:after="120"/>
        <w:ind w:left="720"/>
      </w:pPr>
      <w:r>
        <w:t>Meetings</w:t>
      </w:r>
    </w:p>
    <w:p w14:paraId="08155A9A" w14:textId="77777777" w:rsidR="00153226" w:rsidRDefault="00153226" w:rsidP="00153226">
      <w:pPr>
        <w:pStyle w:val="BulletedListLevel1"/>
        <w:spacing w:before="120" w:after="120"/>
        <w:ind w:left="720"/>
      </w:pPr>
      <w:r>
        <w:t>Training sessions</w:t>
      </w:r>
    </w:p>
    <w:p w14:paraId="3641705B" w14:textId="77777777" w:rsidR="00153226" w:rsidRPr="00DE124C" w:rsidRDefault="00153226" w:rsidP="00153226">
      <w:pPr>
        <w:pStyle w:val="BulletedListLevel1"/>
        <w:spacing w:before="120" w:after="120"/>
        <w:ind w:left="720"/>
      </w:pPr>
      <w:r w:rsidRPr="00DE124C">
        <w:t>E-Mails</w:t>
      </w:r>
    </w:p>
    <w:p w14:paraId="5A2D91E6" w14:textId="77777777" w:rsidR="00153226" w:rsidRDefault="00153226" w:rsidP="00153226">
      <w:pPr>
        <w:pStyle w:val="BulletedListLevel1"/>
        <w:spacing w:before="120" w:after="120"/>
        <w:ind w:left="720"/>
      </w:pPr>
      <w:r>
        <w:t>Computer network</w:t>
      </w:r>
    </w:p>
    <w:p w14:paraId="2143122D" w14:textId="77777777" w:rsidR="00153226" w:rsidRDefault="00153226" w:rsidP="00153226">
      <w:pPr>
        <w:pStyle w:val="BulletedListLevel1"/>
        <w:spacing w:before="120" w:after="120"/>
        <w:ind w:left="720"/>
      </w:pPr>
      <w:r>
        <w:t>Telephone</w:t>
      </w:r>
    </w:p>
    <w:p w14:paraId="251D1839" w14:textId="1E003C7D" w:rsidR="00153226" w:rsidRPr="00D71924" w:rsidRDefault="002A2EEB" w:rsidP="00153226">
      <w:pPr>
        <w:pStyle w:val="BulletedListLevel1"/>
        <w:spacing w:before="120" w:after="120"/>
        <w:ind w:left="720"/>
      </w:pPr>
      <w:r>
        <w:t>Microsoft Teams</w:t>
      </w:r>
    </w:p>
    <w:bookmarkEnd w:id="163"/>
    <w:p w14:paraId="68370E4F" w14:textId="77777777" w:rsidR="00153226" w:rsidRDefault="00153226" w:rsidP="00153226">
      <w:pPr>
        <w:pStyle w:val="BulletedListLevel1"/>
        <w:spacing w:before="120" w:after="120"/>
        <w:ind w:left="720"/>
      </w:pPr>
      <w:r>
        <w:t>TFS</w:t>
      </w:r>
    </w:p>
    <w:p w14:paraId="095EBB93" w14:textId="6B23A20E" w:rsidR="00153226" w:rsidRPr="00F8643B" w:rsidRDefault="00153226" w:rsidP="002A2EEB">
      <w:pPr>
        <w:pStyle w:val="BulletedListLevel1"/>
        <w:spacing w:before="120" w:after="120"/>
        <w:ind w:left="720"/>
      </w:pPr>
      <w:r>
        <w:t>Service Desk</w:t>
      </w:r>
      <w:r w:rsidR="002A2EEB">
        <w:t xml:space="preserve"> (JIRA)</w:t>
      </w:r>
      <w:r>
        <w:br/>
      </w:r>
    </w:p>
    <w:p w14:paraId="124EA3D0" w14:textId="2B1EEF39" w:rsidR="00153226" w:rsidRPr="00B949F8" w:rsidRDefault="00954BB1" w:rsidP="00954BB1">
      <w:pPr>
        <w:pStyle w:val="Heading4"/>
      </w:pPr>
      <w:r>
        <w:t>C</w:t>
      </w:r>
      <w:r w:rsidR="002A2EEB" w:rsidRPr="00B949F8">
        <w:t>hannel</w:t>
      </w:r>
      <w:r w:rsidR="00153226" w:rsidRPr="00B949F8">
        <w:t xml:space="preserve"> for </w:t>
      </w:r>
      <w:r w:rsidR="00153226">
        <w:t>External</w:t>
      </w:r>
      <w:r w:rsidR="00153226" w:rsidRPr="00B949F8">
        <w:t xml:space="preserve"> Communication:</w:t>
      </w:r>
    </w:p>
    <w:p w14:paraId="6DEF18E2" w14:textId="77777777" w:rsidR="00153226" w:rsidRDefault="00153226" w:rsidP="00153226">
      <w:pPr>
        <w:pStyle w:val="BulletedListLevel1"/>
        <w:spacing w:before="120" w:after="120"/>
        <w:ind w:left="720"/>
      </w:pPr>
      <w:r w:rsidRPr="00DE124C">
        <w:t>E-Mails</w:t>
      </w:r>
    </w:p>
    <w:p w14:paraId="089A8A65" w14:textId="77777777" w:rsidR="00153226" w:rsidRDefault="00153226" w:rsidP="00153226">
      <w:pPr>
        <w:pStyle w:val="BulletedListLevel1"/>
        <w:spacing w:before="120" w:after="120"/>
        <w:ind w:left="720"/>
      </w:pPr>
      <w:r>
        <w:t>Meetings</w:t>
      </w:r>
    </w:p>
    <w:p w14:paraId="2BBBF492" w14:textId="77777777" w:rsidR="00153226" w:rsidRDefault="00153226" w:rsidP="00153226">
      <w:pPr>
        <w:pStyle w:val="BulletedListLevel1"/>
        <w:spacing w:before="120" w:after="120"/>
        <w:ind w:left="720"/>
      </w:pPr>
      <w:r>
        <w:t>Telephone</w:t>
      </w:r>
    </w:p>
    <w:p w14:paraId="64A26180" w14:textId="77777777" w:rsidR="00153226" w:rsidRDefault="00153226" w:rsidP="00153226">
      <w:pPr>
        <w:pStyle w:val="BulletedListLevel1"/>
        <w:spacing w:before="120" w:after="120"/>
        <w:ind w:left="720"/>
      </w:pPr>
      <w:r>
        <w:t>Conference Calls</w:t>
      </w:r>
    </w:p>
    <w:p w14:paraId="44834AE2" w14:textId="60FEF8BC" w:rsidR="00153226" w:rsidRDefault="00B755FD" w:rsidP="00153226">
      <w:pPr>
        <w:pStyle w:val="BulletedListLevel1"/>
        <w:spacing w:before="120" w:after="120"/>
        <w:ind w:left="720"/>
      </w:pPr>
      <w:r>
        <w:t>Microsoft Teams</w:t>
      </w:r>
    </w:p>
    <w:p w14:paraId="7BDCA2B4" w14:textId="77777777" w:rsidR="00153226" w:rsidRDefault="00153226" w:rsidP="00153226">
      <w:pPr>
        <w:pStyle w:val="BulletedListLevel1"/>
        <w:spacing w:before="120" w:after="120"/>
        <w:ind w:left="720"/>
      </w:pPr>
      <w:r>
        <w:t>GoToMeeting</w:t>
      </w:r>
    </w:p>
    <w:p w14:paraId="69ADBD60" w14:textId="167C47F1" w:rsidR="00153226" w:rsidRDefault="00B755FD" w:rsidP="00153226">
      <w:pPr>
        <w:pStyle w:val="BulletedListLevel1"/>
        <w:spacing w:before="120" w:after="120"/>
        <w:ind w:left="720"/>
      </w:pPr>
      <w:r>
        <w:t>Nexelus</w:t>
      </w:r>
      <w:r w:rsidR="00153226">
        <w:t xml:space="preserve"> Website</w:t>
      </w:r>
    </w:p>
    <w:p w14:paraId="49470CE7" w14:textId="77777777" w:rsidR="00153226" w:rsidRPr="00F8643B" w:rsidRDefault="00153226" w:rsidP="00153226">
      <w:pPr>
        <w:pStyle w:val="BulletedListLevel1"/>
        <w:spacing w:before="120" w:after="120"/>
        <w:ind w:left="720"/>
      </w:pPr>
      <w:r>
        <w:t>Support Center</w:t>
      </w:r>
    </w:p>
    <w:p w14:paraId="45C6CB84" w14:textId="77777777" w:rsidR="00153226" w:rsidRDefault="00153226" w:rsidP="00D57EDA">
      <w:pPr>
        <w:pStyle w:val="Heading3"/>
      </w:pPr>
      <w:bookmarkStart w:id="164" w:name="_Toc432505470"/>
      <w:bookmarkStart w:id="165" w:name="_Toc77065689"/>
      <w:bookmarkStart w:id="166" w:name="_Toc173306419"/>
      <w:bookmarkStart w:id="167" w:name="_Toc513559160"/>
      <w:bookmarkStart w:id="168" w:name="_Toc112769944"/>
      <w:r>
        <w:t xml:space="preserve">Internal </w:t>
      </w:r>
      <w:r w:rsidRPr="00751C1F">
        <w:t>Communication</w:t>
      </w:r>
      <w:bookmarkEnd w:id="164"/>
      <w:bookmarkEnd w:id="165"/>
      <w:bookmarkEnd w:id="166"/>
      <w:bookmarkEnd w:id="167"/>
      <w:bookmarkEnd w:id="168"/>
    </w:p>
    <w:p w14:paraId="767A595F" w14:textId="7F8CECA3" w:rsidR="00153226" w:rsidRDefault="00153226" w:rsidP="00153226">
      <w:r>
        <w:t xml:space="preserve">All the </w:t>
      </w:r>
      <w:r w:rsidRPr="00B949F8">
        <w:t>polic</w:t>
      </w:r>
      <w:r>
        <w:t xml:space="preserve">ies related to </w:t>
      </w:r>
      <w:r w:rsidR="004B04CF">
        <w:t>Nexelus Security System</w:t>
      </w:r>
      <w:r>
        <w:t xml:space="preserve"> along with the importance of their requirements are communicated via email and are placed on </w:t>
      </w:r>
      <w:r w:rsidR="001C0515">
        <w:t>Mic</w:t>
      </w:r>
      <w:r w:rsidR="003D78A8">
        <w:t>r</w:t>
      </w:r>
      <w:r w:rsidR="001C0515">
        <w:t>osoft Teams</w:t>
      </w:r>
      <w:r>
        <w:t xml:space="preserve">. The central repository is maintained on Microsoft Team Foundation Server (TFS). </w:t>
      </w:r>
    </w:p>
    <w:p w14:paraId="4EC38A38" w14:textId="1FB43B08" w:rsidR="00153226" w:rsidRPr="00B949F8" w:rsidRDefault="00153226" w:rsidP="00153226">
      <w:pPr>
        <w:widowControl w:val="0"/>
      </w:pPr>
      <w:r w:rsidRPr="00EC2BD6">
        <w:rPr>
          <w:rStyle w:val="BodyChar"/>
        </w:rPr>
        <w:t>The policies and</w:t>
      </w:r>
      <w:r>
        <w:t xml:space="preserve"> procedures for</w:t>
      </w:r>
      <w:r w:rsidRPr="00DE124C">
        <w:t xml:space="preserve"> </w:t>
      </w:r>
      <w:r w:rsidR="003D78A8">
        <w:t>Nexelus Security System</w:t>
      </w:r>
      <w:r>
        <w:t xml:space="preserve"> are made available on the Team Foundation server. Furthermore, </w:t>
      </w:r>
      <w:r w:rsidRPr="00DE124C">
        <w:t>training and awareness sessions are conducted for the effective communication.</w:t>
      </w:r>
      <w:r w:rsidRPr="00B949F8">
        <w:t xml:space="preserve"> </w:t>
      </w:r>
    </w:p>
    <w:p w14:paraId="3E9A7829" w14:textId="77777777" w:rsidR="00153226" w:rsidRPr="00093AB8" w:rsidRDefault="00153226" w:rsidP="00153226">
      <w:r w:rsidRPr="00DE124C">
        <w:t>Communication channels are devised to communicate the following to the team members of a project:</w:t>
      </w:r>
    </w:p>
    <w:p w14:paraId="4700935D" w14:textId="77777777" w:rsidR="00153226" w:rsidRPr="00DE124C" w:rsidRDefault="00153226" w:rsidP="00153226">
      <w:pPr>
        <w:pStyle w:val="BulletedListLevel1"/>
        <w:spacing w:before="120" w:after="120"/>
        <w:ind w:left="720"/>
      </w:pPr>
      <w:r w:rsidRPr="00DE124C">
        <w:t>All the communication activities within a project will be circulated.</w:t>
      </w:r>
    </w:p>
    <w:p w14:paraId="7C2221C9" w14:textId="77777777" w:rsidR="00153226" w:rsidRDefault="00153226" w:rsidP="00153226">
      <w:pPr>
        <w:pStyle w:val="BulletedListLevel1"/>
        <w:spacing w:before="120" w:after="120"/>
        <w:ind w:left="720"/>
      </w:pPr>
      <w:r w:rsidRPr="00DE124C">
        <w:lastRenderedPageBreak/>
        <w:t>Project Directory Structure will be maintained to keep record and track of all communication activities.</w:t>
      </w:r>
    </w:p>
    <w:p w14:paraId="44771567" w14:textId="2C96E849" w:rsidR="00153226" w:rsidRDefault="00153226" w:rsidP="00153226">
      <w:r w:rsidRPr="00B949F8">
        <w:t>Personnel at all levels are encouraged to report problems</w:t>
      </w:r>
      <w:r>
        <w:t xml:space="preserve"> or nonconformities </w:t>
      </w:r>
      <w:r w:rsidRPr="00B949F8">
        <w:t xml:space="preserve">related to </w:t>
      </w:r>
      <w:r w:rsidR="007B4064">
        <w:t xml:space="preserve">Internal Support </w:t>
      </w:r>
      <w:r w:rsidRPr="00B949F8">
        <w:t>Management System</w:t>
      </w:r>
      <w:r w:rsidR="007B4064">
        <w:t xml:space="preserve"> on Jira</w:t>
      </w:r>
      <w:r>
        <w:t xml:space="preserve"> </w:t>
      </w:r>
      <w:r w:rsidRPr="00B949F8">
        <w:t>and offer suggestions on how t</w:t>
      </w:r>
      <w:r>
        <w:t>o improve performance via service desk.</w:t>
      </w:r>
    </w:p>
    <w:p w14:paraId="277CF426" w14:textId="52F87930" w:rsidR="00153226" w:rsidRDefault="00153226" w:rsidP="00153226">
      <w:r>
        <w:t>Every team communicates with others team via managers or Lea</w:t>
      </w:r>
      <w:r w:rsidR="00204A92">
        <w:t>d</w:t>
      </w:r>
      <w:r>
        <w:t>. Within team communication is done via meetings and emails etc.</w:t>
      </w:r>
    </w:p>
    <w:p w14:paraId="7FAF2693" w14:textId="77777777" w:rsidR="00153226" w:rsidRDefault="00153226" w:rsidP="00D57EDA">
      <w:pPr>
        <w:pStyle w:val="Heading3"/>
      </w:pPr>
      <w:bookmarkStart w:id="169" w:name="_Toc513559161"/>
      <w:bookmarkStart w:id="170" w:name="_Toc112769945"/>
      <w:r>
        <w:t>External Communication</w:t>
      </w:r>
      <w:bookmarkEnd w:id="169"/>
      <w:bookmarkEnd w:id="170"/>
    </w:p>
    <w:p w14:paraId="7D67CE42" w14:textId="77777777" w:rsidR="00153226" w:rsidRDefault="00153226" w:rsidP="00153226">
      <w:pPr>
        <w:pStyle w:val="Body"/>
      </w:pPr>
      <w:r>
        <w:t>Following table shows external communication related details:</w:t>
      </w:r>
    </w:p>
    <w:tbl>
      <w:tblPr>
        <w:tblStyle w:val="TableGrid"/>
        <w:tblW w:w="0" w:type="auto"/>
        <w:tblBorders>
          <w:insideH w:val="dashSmallGap" w:sz="4" w:space="0" w:color="auto"/>
        </w:tblBorders>
        <w:tblLook w:val="04A0" w:firstRow="1" w:lastRow="0" w:firstColumn="1" w:lastColumn="0" w:noHBand="0" w:noVBand="1"/>
      </w:tblPr>
      <w:tblGrid>
        <w:gridCol w:w="617"/>
        <w:gridCol w:w="1966"/>
        <w:gridCol w:w="1860"/>
        <w:gridCol w:w="1677"/>
        <w:gridCol w:w="1715"/>
        <w:gridCol w:w="1525"/>
      </w:tblGrid>
      <w:tr w:rsidR="00153226" w14:paraId="5D010824" w14:textId="77777777" w:rsidTr="00035846">
        <w:trPr>
          <w:cnfStyle w:val="100000000000" w:firstRow="1" w:lastRow="0" w:firstColumn="0" w:lastColumn="0" w:oddVBand="0" w:evenVBand="0" w:oddHBand="0" w:evenHBand="0" w:firstRowFirstColumn="0" w:firstRowLastColumn="0" w:lastRowFirstColumn="0" w:lastRowLastColumn="0"/>
        </w:trPr>
        <w:tc>
          <w:tcPr>
            <w:tcW w:w="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60B9BB" w14:textId="77777777" w:rsidR="00153226" w:rsidRDefault="00153226" w:rsidP="00B33D1D">
            <w:pPr>
              <w:pStyle w:val="Body"/>
            </w:pPr>
            <w:r>
              <w:t>No.</w:t>
            </w: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C2093C" w14:textId="77777777" w:rsidR="00153226" w:rsidRDefault="00153226" w:rsidP="00B33D1D">
            <w:pPr>
              <w:pStyle w:val="Body"/>
            </w:pPr>
            <w:r>
              <w:t>What</w:t>
            </w:r>
          </w:p>
          <w:p w14:paraId="65E91584" w14:textId="77777777" w:rsidR="00153226" w:rsidRDefault="00153226" w:rsidP="00B33D1D">
            <w:pPr>
              <w:pStyle w:val="Body"/>
            </w:pPr>
            <w:r>
              <w:t>(Service Components, Projects &amp; Software related Communication)</w:t>
            </w:r>
          </w:p>
        </w:tc>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B572C" w14:textId="77777777" w:rsidR="00153226" w:rsidRDefault="00153226" w:rsidP="00B33D1D">
            <w:pPr>
              <w:pStyle w:val="Body"/>
            </w:pPr>
            <w:r>
              <w:t>Who</w:t>
            </w:r>
          </w:p>
          <w:p w14:paraId="147C143F" w14:textId="4A5A6F6F" w:rsidR="00153226" w:rsidRDefault="00153226" w:rsidP="00B33D1D">
            <w:pPr>
              <w:pStyle w:val="Body"/>
            </w:pPr>
            <w:r>
              <w:t xml:space="preserve">(The liaison person or POC from </w:t>
            </w:r>
            <w:r w:rsidR="007B4064">
              <w:t>Nexelus</w:t>
            </w:r>
            <w:r>
              <w:t>)</w:t>
            </w:r>
          </w:p>
        </w:tc>
        <w:tc>
          <w:tcPr>
            <w:tcW w:w="18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215F85" w14:textId="77777777" w:rsidR="00153226" w:rsidRDefault="00153226" w:rsidP="00B33D1D">
            <w:pPr>
              <w:pStyle w:val="Body"/>
            </w:pPr>
            <w:r>
              <w:t>When</w:t>
            </w:r>
          </w:p>
        </w:tc>
        <w:tc>
          <w:tcPr>
            <w:tcW w:w="1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A58B7" w14:textId="77777777" w:rsidR="00153226" w:rsidRDefault="00153226" w:rsidP="00B33D1D">
            <w:pPr>
              <w:pStyle w:val="Body"/>
            </w:pPr>
            <w:r>
              <w:t>How</w:t>
            </w:r>
          </w:p>
          <w:p w14:paraId="630A57CB" w14:textId="77777777" w:rsidR="00153226" w:rsidRDefault="00153226" w:rsidP="00B33D1D">
            <w:pPr>
              <w:pStyle w:val="Body"/>
            </w:pPr>
            <w:r>
              <w:t>(Media)</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6F57E" w14:textId="77777777" w:rsidR="00153226" w:rsidRDefault="00153226" w:rsidP="00B33D1D">
            <w:pPr>
              <w:pStyle w:val="Body"/>
            </w:pPr>
            <w:r>
              <w:t>Whom</w:t>
            </w:r>
          </w:p>
          <w:p w14:paraId="3794A815" w14:textId="3E42DEC4" w:rsidR="00153226" w:rsidRDefault="00153226" w:rsidP="00B33D1D">
            <w:pPr>
              <w:pStyle w:val="Body"/>
            </w:pPr>
            <w:r>
              <w:t>(The liaison person or POC from other party)</w:t>
            </w:r>
          </w:p>
        </w:tc>
      </w:tr>
      <w:tr w:rsidR="00153226" w14:paraId="63E0E68E" w14:textId="77777777" w:rsidTr="00035846">
        <w:tc>
          <w:tcPr>
            <w:tcW w:w="630" w:type="dxa"/>
          </w:tcPr>
          <w:p w14:paraId="0BA2371B" w14:textId="77777777" w:rsidR="00153226" w:rsidRDefault="00153226" w:rsidP="00153226">
            <w:pPr>
              <w:pStyle w:val="Body"/>
              <w:numPr>
                <w:ilvl w:val="0"/>
                <w:numId w:val="48"/>
              </w:numPr>
              <w:jc w:val="center"/>
            </w:pPr>
          </w:p>
        </w:tc>
        <w:tc>
          <w:tcPr>
            <w:tcW w:w="1710" w:type="dxa"/>
          </w:tcPr>
          <w:p w14:paraId="6928BB1B" w14:textId="0FAD6041" w:rsidR="00153226" w:rsidRDefault="00D32990" w:rsidP="00B33D1D">
            <w:pPr>
              <w:pStyle w:val="Body"/>
            </w:pPr>
            <w:r>
              <w:t>Product</w:t>
            </w:r>
            <w:r w:rsidR="001A4FE7">
              <w:t xml:space="preserve"> or </w:t>
            </w:r>
            <w:r w:rsidR="009F723C">
              <w:t>Project documentation</w:t>
            </w:r>
          </w:p>
        </w:tc>
        <w:tc>
          <w:tcPr>
            <w:tcW w:w="1980" w:type="dxa"/>
          </w:tcPr>
          <w:p w14:paraId="5A9EF2C4" w14:textId="46FE3F43" w:rsidR="00153226" w:rsidRDefault="00D32990" w:rsidP="00B33D1D">
            <w:pPr>
              <w:pStyle w:val="Body"/>
            </w:pPr>
            <w:r>
              <w:t>Product</w:t>
            </w:r>
            <w:r w:rsidR="001A4FE7">
              <w:t xml:space="preserve"> or </w:t>
            </w:r>
            <w:r w:rsidR="00153226">
              <w:t>Project Owner</w:t>
            </w:r>
          </w:p>
        </w:tc>
        <w:tc>
          <w:tcPr>
            <w:tcW w:w="1890" w:type="dxa"/>
          </w:tcPr>
          <w:p w14:paraId="1ED441FD" w14:textId="77777777" w:rsidR="00153226" w:rsidRDefault="00153226" w:rsidP="00B33D1D">
            <w:pPr>
              <w:pStyle w:val="Body"/>
            </w:pPr>
            <w:r>
              <w:t>On need basis/ defined frequency</w:t>
            </w:r>
          </w:p>
        </w:tc>
        <w:tc>
          <w:tcPr>
            <w:tcW w:w="1710" w:type="dxa"/>
          </w:tcPr>
          <w:p w14:paraId="4FF45941" w14:textId="77777777" w:rsidR="00153226" w:rsidRDefault="00153226" w:rsidP="00B33D1D">
            <w:pPr>
              <w:pStyle w:val="Body"/>
            </w:pPr>
            <w:r>
              <w:t>Email</w:t>
            </w:r>
          </w:p>
        </w:tc>
        <w:tc>
          <w:tcPr>
            <w:tcW w:w="1530" w:type="dxa"/>
          </w:tcPr>
          <w:p w14:paraId="6C11045A" w14:textId="77777777" w:rsidR="00153226" w:rsidRDefault="00153226" w:rsidP="00B33D1D">
            <w:pPr>
              <w:pStyle w:val="Body"/>
            </w:pPr>
            <w:r>
              <w:t>Client POC</w:t>
            </w:r>
          </w:p>
        </w:tc>
      </w:tr>
      <w:tr w:rsidR="00153226" w14:paraId="46CEEB56" w14:textId="77777777" w:rsidTr="00035846">
        <w:tc>
          <w:tcPr>
            <w:tcW w:w="630" w:type="dxa"/>
          </w:tcPr>
          <w:p w14:paraId="45F9CB26" w14:textId="77777777" w:rsidR="00153226" w:rsidRDefault="00153226" w:rsidP="00153226">
            <w:pPr>
              <w:pStyle w:val="Body"/>
              <w:numPr>
                <w:ilvl w:val="0"/>
                <w:numId w:val="48"/>
              </w:numPr>
              <w:jc w:val="center"/>
            </w:pPr>
          </w:p>
        </w:tc>
        <w:tc>
          <w:tcPr>
            <w:tcW w:w="1710" w:type="dxa"/>
          </w:tcPr>
          <w:p w14:paraId="1AF34A6C" w14:textId="77777777" w:rsidR="00153226" w:rsidRDefault="00153226" w:rsidP="00B33D1D">
            <w:pPr>
              <w:pStyle w:val="Body"/>
            </w:pPr>
            <w:r>
              <w:t>Process related Documents</w:t>
            </w:r>
          </w:p>
        </w:tc>
        <w:tc>
          <w:tcPr>
            <w:tcW w:w="1980" w:type="dxa"/>
          </w:tcPr>
          <w:p w14:paraId="027ACE01" w14:textId="7F50A135" w:rsidR="00153226" w:rsidRDefault="00932100" w:rsidP="00B33D1D">
            <w:pPr>
              <w:pStyle w:val="Body"/>
            </w:pPr>
            <w:r>
              <w:t xml:space="preserve">NSS </w:t>
            </w:r>
            <w:r w:rsidR="00153226">
              <w:t xml:space="preserve">Team/ </w:t>
            </w:r>
            <w:r>
              <w:t>NSS Lead</w:t>
            </w:r>
          </w:p>
        </w:tc>
        <w:tc>
          <w:tcPr>
            <w:tcW w:w="1890" w:type="dxa"/>
          </w:tcPr>
          <w:p w14:paraId="3C3DBBC1" w14:textId="77777777" w:rsidR="00153226" w:rsidRDefault="00153226" w:rsidP="00B33D1D">
            <w:pPr>
              <w:pStyle w:val="Body"/>
            </w:pPr>
            <w:r>
              <w:t>As and when a process is created or modified</w:t>
            </w:r>
          </w:p>
        </w:tc>
        <w:tc>
          <w:tcPr>
            <w:tcW w:w="1710" w:type="dxa"/>
          </w:tcPr>
          <w:p w14:paraId="2758A838" w14:textId="692DE02C" w:rsidR="00153226" w:rsidRDefault="00153226" w:rsidP="00B33D1D">
            <w:pPr>
              <w:pStyle w:val="Body"/>
            </w:pPr>
            <w:r>
              <w:t xml:space="preserve">Email/ </w:t>
            </w:r>
            <w:r w:rsidR="00932100">
              <w:t>Nexelus</w:t>
            </w:r>
            <w:r>
              <w:t xml:space="preserve"> Website</w:t>
            </w:r>
          </w:p>
        </w:tc>
        <w:tc>
          <w:tcPr>
            <w:tcW w:w="1530" w:type="dxa"/>
          </w:tcPr>
          <w:p w14:paraId="0F3A334E" w14:textId="77777777" w:rsidR="00153226" w:rsidRDefault="00153226" w:rsidP="00B33D1D">
            <w:pPr>
              <w:pStyle w:val="Body"/>
            </w:pPr>
            <w:r>
              <w:t>External Stakeholders</w:t>
            </w:r>
          </w:p>
        </w:tc>
      </w:tr>
      <w:tr w:rsidR="00153226" w14:paraId="4C19AB22" w14:textId="77777777" w:rsidTr="00035846">
        <w:tc>
          <w:tcPr>
            <w:tcW w:w="630" w:type="dxa"/>
          </w:tcPr>
          <w:p w14:paraId="0B271E55" w14:textId="77777777" w:rsidR="00153226" w:rsidRDefault="00153226" w:rsidP="00153226">
            <w:pPr>
              <w:pStyle w:val="Body"/>
              <w:numPr>
                <w:ilvl w:val="0"/>
                <w:numId w:val="48"/>
              </w:numPr>
              <w:jc w:val="center"/>
            </w:pPr>
          </w:p>
        </w:tc>
        <w:tc>
          <w:tcPr>
            <w:tcW w:w="1710" w:type="dxa"/>
          </w:tcPr>
          <w:p w14:paraId="76C35F6B" w14:textId="77777777" w:rsidR="00153226" w:rsidRDefault="00153226" w:rsidP="00B33D1D">
            <w:pPr>
              <w:pStyle w:val="Body"/>
            </w:pPr>
            <w:r>
              <w:t>Vendor Communication</w:t>
            </w:r>
          </w:p>
        </w:tc>
        <w:tc>
          <w:tcPr>
            <w:tcW w:w="1980" w:type="dxa"/>
          </w:tcPr>
          <w:p w14:paraId="40308315" w14:textId="77777777" w:rsidR="00153226" w:rsidRDefault="00153226" w:rsidP="00B33D1D">
            <w:pPr>
              <w:pStyle w:val="Body"/>
            </w:pPr>
            <w:r>
              <w:t>Network Engineer/ Sr. Network and System Administrator/ Admin Manager</w:t>
            </w:r>
          </w:p>
        </w:tc>
        <w:tc>
          <w:tcPr>
            <w:tcW w:w="1890" w:type="dxa"/>
          </w:tcPr>
          <w:p w14:paraId="2021962C" w14:textId="77777777" w:rsidR="00153226" w:rsidRDefault="00153226" w:rsidP="00B33D1D">
            <w:pPr>
              <w:pStyle w:val="Body"/>
            </w:pPr>
            <w:r>
              <w:t>On need basis</w:t>
            </w:r>
          </w:p>
        </w:tc>
        <w:tc>
          <w:tcPr>
            <w:tcW w:w="1710" w:type="dxa"/>
          </w:tcPr>
          <w:p w14:paraId="438ACBC8" w14:textId="77777777" w:rsidR="00153226" w:rsidRDefault="00153226" w:rsidP="00B33D1D">
            <w:pPr>
              <w:pStyle w:val="Body"/>
            </w:pPr>
            <w:r>
              <w:t>Email/ Phone</w:t>
            </w:r>
          </w:p>
        </w:tc>
        <w:tc>
          <w:tcPr>
            <w:tcW w:w="1530" w:type="dxa"/>
          </w:tcPr>
          <w:p w14:paraId="3EB8A188" w14:textId="77777777" w:rsidR="00153226" w:rsidRDefault="00153226" w:rsidP="00B33D1D">
            <w:pPr>
              <w:pStyle w:val="Body"/>
            </w:pPr>
            <w:r>
              <w:t>Vendor POC</w:t>
            </w:r>
          </w:p>
        </w:tc>
      </w:tr>
      <w:tr w:rsidR="00153226" w14:paraId="6EB0862E" w14:textId="77777777" w:rsidTr="00035846">
        <w:tc>
          <w:tcPr>
            <w:tcW w:w="630" w:type="dxa"/>
          </w:tcPr>
          <w:p w14:paraId="0FC71132" w14:textId="77777777" w:rsidR="00153226" w:rsidRDefault="00153226" w:rsidP="00153226">
            <w:pPr>
              <w:pStyle w:val="Body"/>
              <w:numPr>
                <w:ilvl w:val="0"/>
                <w:numId w:val="48"/>
              </w:numPr>
              <w:jc w:val="center"/>
            </w:pPr>
          </w:p>
        </w:tc>
        <w:tc>
          <w:tcPr>
            <w:tcW w:w="1710" w:type="dxa"/>
          </w:tcPr>
          <w:p w14:paraId="62EB5679" w14:textId="77777777" w:rsidR="00153226" w:rsidRDefault="00153226" w:rsidP="00B33D1D">
            <w:pPr>
              <w:pStyle w:val="Body"/>
            </w:pPr>
            <w:r>
              <w:t>Media</w:t>
            </w:r>
          </w:p>
        </w:tc>
        <w:tc>
          <w:tcPr>
            <w:tcW w:w="1980" w:type="dxa"/>
          </w:tcPr>
          <w:p w14:paraId="79613958" w14:textId="6B7B914C" w:rsidR="00153226" w:rsidRDefault="00A14729" w:rsidP="00B33D1D">
            <w:pPr>
              <w:pStyle w:val="Body"/>
            </w:pPr>
            <w:r>
              <w:t>CEO OR CTO</w:t>
            </w:r>
            <w:r w:rsidR="008637BC">
              <w:t>, General Manager</w:t>
            </w:r>
          </w:p>
        </w:tc>
        <w:tc>
          <w:tcPr>
            <w:tcW w:w="1890" w:type="dxa"/>
          </w:tcPr>
          <w:p w14:paraId="21E1D98F" w14:textId="77777777" w:rsidR="00153226" w:rsidRDefault="00153226" w:rsidP="00B33D1D">
            <w:pPr>
              <w:pStyle w:val="Body"/>
            </w:pPr>
            <w:r>
              <w:t>On need basis</w:t>
            </w:r>
          </w:p>
        </w:tc>
        <w:tc>
          <w:tcPr>
            <w:tcW w:w="1710" w:type="dxa"/>
          </w:tcPr>
          <w:p w14:paraId="70640EB3" w14:textId="77777777" w:rsidR="00153226" w:rsidRDefault="00153226" w:rsidP="00B33D1D">
            <w:pPr>
              <w:pStyle w:val="Body"/>
            </w:pPr>
            <w:r>
              <w:t>Interview/ Press Briefing</w:t>
            </w:r>
          </w:p>
        </w:tc>
        <w:tc>
          <w:tcPr>
            <w:tcW w:w="1530" w:type="dxa"/>
          </w:tcPr>
          <w:p w14:paraId="4994DB5E" w14:textId="77777777" w:rsidR="00153226" w:rsidRDefault="00153226" w:rsidP="00B33D1D">
            <w:pPr>
              <w:pStyle w:val="Body"/>
            </w:pPr>
            <w:r>
              <w:t>Media Personnel</w:t>
            </w:r>
          </w:p>
        </w:tc>
      </w:tr>
      <w:tr w:rsidR="00153226" w14:paraId="1FC80998" w14:textId="77777777" w:rsidTr="00035846">
        <w:tc>
          <w:tcPr>
            <w:tcW w:w="630" w:type="dxa"/>
          </w:tcPr>
          <w:p w14:paraId="0518752C" w14:textId="77777777" w:rsidR="00153226" w:rsidRDefault="00153226" w:rsidP="00153226">
            <w:pPr>
              <w:pStyle w:val="Body"/>
              <w:numPr>
                <w:ilvl w:val="0"/>
                <w:numId w:val="48"/>
              </w:numPr>
              <w:jc w:val="center"/>
            </w:pPr>
          </w:p>
        </w:tc>
        <w:tc>
          <w:tcPr>
            <w:tcW w:w="1710" w:type="dxa"/>
          </w:tcPr>
          <w:p w14:paraId="1653C02D" w14:textId="77777777" w:rsidR="00153226" w:rsidRDefault="00153226" w:rsidP="00B33D1D">
            <w:pPr>
              <w:pStyle w:val="Body"/>
            </w:pPr>
            <w:r>
              <w:t>Legal</w:t>
            </w:r>
          </w:p>
        </w:tc>
        <w:tc>
          <w:tcPr>
            <w:tcW w:w="1980" w:type="dxa"/>
          </w:tcPr>
          <w:p w14:paraId="260031C0" w14:textId="77777777" w:rsidR="00153226" w:rsidRDefault="00153226" w:rsidP="00B33D1D">
            <w:pPr>
              <w:pStyle w:val="Body"/>
            </w:pPr>
            <w:r>
              <w:t>Legal Advisor</w:t>
            </w:r>
          </w:p>
        </w:tc>
        <w:tc>
          <w:tcPr>
            <w:tcW w:w="1890" w:type="dxa"/>
          </w:tcPr>
          <w:p w14:paraId="70815D73" w14:textId="77777777" w:rsidR="00153226" w:rsidRDefault="00153226" w:rsidP="00B33D1D">
            <w:pPr>
              <w:pStyle w:val="Body"/>
            </w:pPr>
            <w:r>
              <w:t>On need basis after approval from CTO</w:t>
            </w:r>
          </w:p>
        </w:tc>
        <w:tc>
          <w:tcPr>
            <w:tcW w:w="1820" w:type="dxa"/>
          </w:tcPr>
          <w:p w14:paraId="2DEB08A7" w14:textId="77777777" w:rsidR="00153226" w:rsidRDefault="00153226" w:rsidP="00B33D1D">
            <w:pPr>
              <w:pStyle w:val="Body"/>
            </w:pPr>
            <w:r>
              <w:t>Letter/ Email</w:t>
            </w:r>
          </w:p>
        </w:tc>
        <w:tc>
          <w:tcPr>
            <w:tcW w:w="1530" w:type="dxa"/>
          </w:tcPr>
          <w:p w14:paraId="2CB7BC85" w14:textId="77777777" w:rsidR="00153226" w:rsidRDefault="00153226" w:rsidP="00B33D1D">
            <w:pPr>
              <w:pStyle w:val="Body"/>
            </w:pPr>
            <w:r>
              <w:t>Legal Panel</w:t>
            </w:r>
          </w:p>
        </w:tc>
      </w:tr>
      <w:tr w:rsidR="00153226" w14:paraId="347CC250" w14:textId="77777777" w:rsidTr="00035846">
        <w:tc>
          <w:tcPr>
            <w:tcW w:w="630" w:type="dxa"/>
          </w:tcPr>
          <w:p w14:paraId="5824C670" w14:textId="77777777" w:rsidR="00153226" w:rsidRDefault="00153226" w:rsidP="00153226">
            <w:pPr>
              <w:pStyle w:val="Body"/>
              <w:numPr>
                <w:ilvl w:val="0"/>
                <w:numId w:val="48"/>
              </w:numPr>
              <w:jc w:val="center"/>
            </w:pPr>
          </w:p>
        </w:tc>
        <w:tc>
          <w:tcPr>
            <w:tcW w:w="1710" w:type="dxa"/>
          </w:tcPr>
          <w:p w14:paraId="15DD95B3" w14:textId="77777777" w:rsidR="00153226" w:rsidRDefault="00153226" w:rsidP="00B33D1D">
            <w:pPr>
              <w:pStyle w:val="Body"/>
            </w:pPr>
            <w:r>
              <w:t>Authorities</w:t>
            </w:r>
          </w:p>
        </w:tc>
        <w:tc>
          <w:tcPr>
            <w:tcW w:w="1980" w:type="dxa"/>
          </w:tcPr>
          <w:p w14:paraId="70C4B3CA" w14:textId="3F9E2292" w:rsidR="00153226" w:rsidRDefault="000D45FC" w:rsidP="00B33D1D">
            <w:pPr>
              <w:pStyle w:val="Body"/>
            </w:pPr>
            <w:r>
              <w:t>General Manager</w:t>
            </w:r>
            <w:r w:rsidR="00BF7637">
              <w:t>/HR Manager</w:t>
            </w:r>
          </w:p>
        </w:tc>
        <w:tc>
          <w:tcPr>
            <w:tcW w:w="1890" w:type="dxa"/>
          </w:tcPr>
          <w:p w14:paraId="45323C53" w14:textId="77777777" w:rsidR="00153226" w:rsidRDefault="00153226" w:rsidP="00B33D1D">
            <w:pPr>
              <w:pStyle w:val="Body"/>
            </w:pPr>
            <w:r>
              <w:t>On need basis</w:t>
            </w:r>
          </w:p>
        </w:tc>
        <w:tc>
          <w:tcPr>
            <w:tcW w:w="1820" w:type="dxa"/>
          </w:tcPr>
          <w:p w14:paraId="33412461" w14:textId="77777777" w:rsidR="00153226" w:rsidRDefault="00153226" w:rsidP="00B33D1D">
            <w:pPr>
              <w:pStyle w:val="Body"/>
            </w:pPr>
            <w:r>
              <w:t>Email/ Phone/ Fax</w:t>
            </w:r>
          </w:p>
        </w:tc>
        <w:tc>
          <w:tcPr>
            <w:tcW w:w="1530" w:type="dxa"/>
          </w:tcPr>
          <w:p w14:paraId="651D6A1D" w14:textId="77777777" w:rsidR="00153226" w:rsidRDefault="00153226" w:rsidP="00B33D1D">
            <w:pPr>
              <w:pStyle w:val="Body"/>
            </w:pPr>
            <w:r>
              <w:t>POC</w:t>
            </w:r>
          </w:p>
        </w:tc>
      </w:tr>
      <w:tr w:rsidR="00153226" w14:paraId="3D383CFB" w14:textId="77777777" w:rsidTr="00035846">
        <w:tc>
          <w:tcPr>
            <w:tcW w:w="630" w:type="dxa"/>
          </w:tcPr>
          <w:p w14:paraId="3137407E" w14:textId="77777777" w:rsidR="00153226" w:rsidRDefault="00153226" w:rsidP="00153226">
            <w:pPr>
              <w:pStyle w:val="Body"/>
              <w:numPr>
                <w:ilvl w:val="0"/>
                <w:numId w:val="48"/>
              </w:numPr>
              <w:jc w:val="center"/>
            </w:pPr>
          </w:p>
        </w:tc>
        <w:tc>
          <w:tcPr>
            <w:tcW w:w="1710" w:type="dxa"/>
          </w:tcPr>
          <w:p w14:paraId="2FB1FBEA" w14:textId="77777777" w:rsidR="00153226" w:rsidRDefault="00153226" w:rsidP="00B33D1D">
            <w:pPr>
              <w:pStyle w:val="Body"/>
            </w:pPr>
            <w:r>
              <w:t xml:space="preserve">Services related communication </w:t>
            </w:r>
          </w:p>
        </w:tc>
        <w:tc>
          <w:tcPr>
            <w:tcW w:w="1980" w:type="dxa"/>
          </w:tcPr>
          <w:p w14:paraId="5A1A0730" w14:textId="77777777" w:rsidR="00153226" w:rsidRDefault="00153226" w:rsidP="00B33D1D">
            <w:pPr>
              <w:pStyle w:val="Body"/>
            </w:pPr>
            <w:r>
              <w:t>Service Owner</w:t>
            </w:r>
          </w:p>
        </w:tc>
        <w:tc>
          <w:tcPr>
            <w:tcW w:w="1890" w:type="dxa"/>
          </w:tcPr>
          <w:p w14:paraId="3392ABB5" w14:textId="77777777" w:rsidR="00153226" w:rsidRDefault="00153226" w:rsidP="00B33D1D">
            <w:pPr>
              <w:pStyle w:val="Body"/>
            </w:pPr>
            <w:r>
              <w:t>On need basis</w:t>
            </w:r>
          </w:p>
        </w:tc>
        <w:tc>
          <w:tcPr>
            <w:tcW w:w="1820" w:type="dxa"/>
          </w:tcPr>
          <w:p w14:paraId="1CD20E7B" w14:textId="77777777" w:rsidR="00153226" w:rsidRDefault="00153226" w:rsidP="00B33D1D">
            <w:pPr>
              <w:pStyle w:val="Body"/>
            </w:pPr>
            <w:r>
              <w:t>Email/Phone</w:t>
            </w:r>
          </w:p>
        </w:tc>
        <w:tc>
          <w:tcPr>
            <w:tcW w:w="1530" w:type="dxa"/>
          </w:tcPr>
          <w:p w14:paraId="4182425A" w14:textId="77777777" w:rsidR="00153226" w:rsidRDefault="00153226" w:rsidP="00B33D1D">
            <w:pPr>
              <w:pStyle w:val="Body"/>
            </w:pPr>
            <w:r>
              <w:t>Customer POC</w:t>
            </w:r>
          </w:p>
        </w:tc>
      </w:tr>
      <w:tr w:rsidR="00153226" w14:paraId="4B7A967F" w14:textId="77777777" w:rsidTr="00035846">
        <w:tc>
          <w:tcPr>
            <w:tcW w:w="630" w:type="dxa"/>
          </w:tcPr>
          <w:p w14:paraId="31882B32" w14:textId="77777777" w:rsidR="00153226" w:rsidRDefault="00153226" w:rsidP="00153226">
            <w:pPr>
              <w:pStyle w:val="Body"/>
              <w:numPr>
                <w:ilvl w:val="0"/>
                <w:numId w:val="48"/>
              </w:numPr>
              <w:jc w:val="center"/>
            </w:pPr>
          </w:p>
        </w:tc>
        <w:tc>
          <w:tcPr>
            <w:tcW w:w="1710" w:type="dxa"/>
          </w:tcPr>
          <w:p w14:paraId="4FEDF7FA" w14:textId="77777777" w:rsidR="00153226" w:rsidRDefault="00153226" w:rsidP="00B33D1D">
            <w:pPr>
              <w:pStyle w:val="Body"/>
            </w:pPr>
            <w:r>
              <w:t>Issues</w:t>
            </w:r>
          </w:p>
        </w:tc>
        <w:tc>
          <w:tcPr>
            <w:tcW w:w="1980" w:type="dxa"/>
          </w:tcPr>
          <w:p w14:paraId="774F115A" w14:textId="77777777" w:rsidR="00153226" w:rsidRDefault="00153226" w:rsidP="00B33D1D">
            <w:pPr>
              <w:pStyle w:val="Body"/>
            </w:pPr>
            <w:r>
              <w:t>Project Manager/ Process Owners</w:t>
            </w:r>
          </w:p>
        </w:tc>
        <w:tc>
          <w:tcPr>
            <w:tcW w:w="1890" w:type="dxa"/>
          </w:tcPr>
          <w:p w14:paraId="2F599A3D" w14:textId="77777777" w:rsidR="00153226" w:rsidRDefault="00153226" w:rsidP="00B33D1D">
            <w:pPr>
              <w:pStyle w:val="Body"/>
            </w:pPr>
            <w:r>
              <w:t>On need basis</w:t>
            </w:r>
          </w:p>
        </w:tc>
        <w:tc>
          <w:tcPr>
            <w:tcW w:w="1820" w:type="dxa"/>
          </w:tcPr>
          <w:p w14:paraId="1B7EE968" w14:textId="77777777" w:rsidR="00153226" w:rsidRDefault="00153226" w:rsidP="00B33D1D">
            <w:pPr>
              <w:pStyle w:val="Body"/>
            </w:pPr>
            <w:r>
              <w:t>Support Center</w:t>
            </w:r>
          </w:p>
        </w:tc>
        <w:tc>
          <w:tcPr>
            <w:tcW w:w="1530" w:type="dxa"/>
          </w:tcPr>
          <w:p w14:paraId="6ECD0D0D" w14:textId="77777777" w:rsidR="00153226" w:rsidRDefault="00153226" w:rsidP="00B33D1D">
            <w:pPr>
              <w:pStyle w:val="Body"/>
            </w:pPr>
            <w:r>
              <w:t>Customer POC</w:t>
            </w:r>
          </w:p>
        </w:tc>
      </w:tr>
    </w:tbl>
    <w:p w14:paraId="38EC59D5" w14:textId="77777777" w:rsidR="00153226" w:rsidRPr="00D32952" w:rsidRDefault="00153226" w:rsidP="00153226">
      <w:pPr>
        <w:pStyle w:val="Body"/>
      </w:pPr>
    </w:p>
    <w:bookmarkEnd w:id="72"/>
    <w:bookmarkEnd w:id="73"/>
    <w:bookmarkEnd w:id="74"/>
    <w:bookmarkEnd w:id="75"/>
    <w:p w14:paraId="018FEDD0" w14:textId="77777777" w:rsidR="004F0C5A" w:rsidRPr="004F0C5A" w:rsidRDefault="004F0C5A" w:rsidP="004F0C5A">
      <w:pPr>
        <w:pStyle w:val="Body"/>
      </w:pPr>
    </w:p>
    <w:sectPr w:rsidR="004F0C5A" w:rsidRPr="004F0C5A" w:rsidSect="003A4F95">
      <w:headerReference w:type="first" r:id="rId18"/>
      <w:footerReference w:type="first" r:id="rId19"/>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C8BCA" w14:textId="77777777" w:rsidR="002055CE" w:rsidRDefault="002055CE">
      <w:r>
        <w:separator/>
      </w:r>
    </w:p>
  </w:endnote>
  <w:endnote w:type="continuationSeparator" w:id="0">
    <w:p w14:paraId="4054C79C" w14:textId="77777777" w:rsidR="002055CE" w:rsidRDefault="0020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F6E7" w14:textId="77777777" w:rsidR="002055CE" w:rsidRDefault="002055CE">
      <w:r>
        <w:separator/>
      </w:r>
    </w:p>
  </w:footnote>
  <w:footnote w:type="continuationSeparator" w:id="0">
    <w:p w14:paraId="2F313DCC" w14:textId="77777777" w:rsidR="002055CE" w:rsidRDefault="00205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755A14F" w:rsidR="00B571AE" w:rsidRDefault="00F3345F" w:rsidP="00B571AE">
        <w:pPr>
          <w:pStyle w:val="Header"/>
          <w:pBdr>
            <w:bottom w:val="single" w:sz="4" w:space="1" w:color="D9D9D9" w:themeColor="background1" w:themeShade="D9"/>
          </w:pBdr>
          <w:jc w:val="left"/>
          <w:rPr>
            <w:color w:val="7F7F7F" w:themeColor="background1" w:themeShade="7F"/>
            <w:spacing w:val="60"/>
          </w:rPr>
        </w:pPr>
        <w:r w:rsidRPr="00F3345F">
          <w:rPr>
            <w:sz w:val="18"/>
            <w:szCs w:val="16"/>
          </w:rPr>
          <w:t>Security and Control Environment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azad">
    <w15:presenceInfo w15:providerId="Windows Live" w15:userId="96f60bc7b9e18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6C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5CE"/>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1AF"/>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729"/>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4ED"/>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57EDA"/>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D57EDA"/>
    <w:pPr>
      <w:keepNext/>
      <w:pBdr>
        <w:bottom w:val="single" w:sz="12" w:space="1" w:color="auto"/>
      </w:pBdr>
      <w:tabs>
        <w:tab w:val="left" w:pos="5661"/>
      </w:tabs>
      <w:spacing w:before="160"/>
      <w:outlineLvl w:val="2"/>
      <w:pPrChange w:id="0" w:author="Tauseef Shazad" w:date="2022-09-20T12:35:00Z">
        <w:pPr>
          <w:keepNext/>
          <w:pBdr>
            <w:bottom w:val="single" w:sz="12" w:space="1" w:color="auto"/>
          </w:pBdr>
          <w:tabs>
            <w:tab w:val="left" w:pos="5661"/>
          </w:tabs>
          <w:spacing w:before="160" w:after="120"/>
          <w:outlineLvl w:val="2"/>
        </w:pPr>
      </w:pPrChange>
    </w:pPr>
    <w:rPr>
      <w:rFonts w:eastAsia="Batang"/>
      <w:b/>
      <w:noProof/>
      <w:snapToGrid w:val="0"/>
      <w:spacing w:val="10"/>
      <w:sz w:val="24"/>
      <w:szCs w:val="24"/>
      <w:rPrChange w:id="0" w:author="Tauseef Shazad" w:date="2022-09-20T12:35:00Z">
        <w:rPr>
          <w:rFonts w:ascii="Arial" w:eastAsia="Batang" w:hAnsi="Arial"/>
          <w:b/>
          <w:noProof/>
          <w:snapToGrid w:val="0"/>
          <w:spacing w:val="10"/>
          <w:sz w:val="24"/>
          <w:szCs w:val="24"/>
          <w:lang w:val="en-US" w:eastAsia="en-US" w:bidi="ar-SA"/>
        </w:rPr>
      </w:rPrChange>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D57EDA"/>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 w:type="paragraph" w:styleId="Revision">
    <w:name w:val="Revision"/>
    <w:hidden/>
    <w:uiPriority w:val="99"/>
    <w:semiHidden/>
    <w:rsid w:val="00D57E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azure/compliance/offerings/offering-soc-3" TargetMode="Externa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9</TotalTime>
  <Pages>25</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34012</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4</cp:revision>
  <cp:lastPrinted>2012-12-14T20:06:00Z</cp:lastPrinted>
  <dcterms:created xsi:type="dcterms:W3CDTF">2022-09-20T07:39:00Z</dcterms:created>
  <dcterms:modified xsi:type="dcterms:W3CDTF">2022-09-20T07:40:00Z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