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5BC9" w14:textId="77777777" w:rsidR="007D3969" w:rsidRPr="007D3969" w:rsidRDefault="007D3969" w:rsidP="007D3969">
      <w:pPr>
        <w:spacing w:before="100" w:beforeAutospacing="1" w:after="100" w:afterAutospacing="1" w:line="240" w:lineRule="auto"/>
        <w:outlineLvl w:val="1"/>
        <w:rPr>
          <w:rFonts w:ascii="Times New Roman" w:eastAsia="Times New Roman" w:hAnsi="Times New Roman" w:cs="Times New Roman"/>
          <w:b/>
          <w:bCs/>
          <w:sz w:val="36"/>
          <w:szCs w:val="36"/>
        </w:rPr>
      </w:pPr>
      <w:r w:rsidRPr="007D3969">
        <w:rPr>
          <w:rFonts w:ascii="Times New Roman" w:eastAsia="Times New Roman" w:hAnsi="Times New Roman" w:cs="Times New Roman"/>
          <w:b/>
          <w:bCs/>
          <w:sz w:val="36"/>
          <w:szCs w:val="36"/>
        </w:rPr>
        <w:t>Vendor Management Policy</w:t>
      </w:r>
    </w:p>
    <w:p w14:paraId="54ABF32D"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Nexelus</w:t>
      </w:r>
    </w:p>
    <w:p w14:paraId="639CF849"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____________________________________________________________________________</w:t>
      </w:r>
    </w:p>
    <w:p w14:paraId="17EDFACA"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Purpose</w:t>
      </w:r>
    </w:p>
    <w:p w14:paraId="1FBACAF0"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The purpose of this policy is to establish requirements for ensuring third-party service providers/vendors meet Nexelus requirements for preserving and protecting Nexelus information.</w:t>
      </w:r>
    </w:p>
    <w:p w14:paraId="5C080B77"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Scope</w:t>
      </w:r>
    </w:p>
    <w:p w14:paraId="3BACA980" w14:textId="39BAE6C6" w:rsidR="007D3969" w:rsidRPr="007D3969" w:rsidRDefault="007D3969" w:rsidP="280AD80A">
      <w:pPr>
        <w:spacing w:before="100" w:beforeAutospacing="1" w:after="100" w:afterAutospacing="1" w:line="240" w:lineRule="auto"/>
        <w:rPr>
          <w:rFonts w:ascii="Times New Roman" w:eastAsia="Times New Roman" w:hAnsi="Times New Roman" w:cs="Times New Roman"/>
          <w:sz w:val="24"/>
          <w:szCs w:val="24"/>
        </w:rPr>
      </w:pPr>
      <w:r w:rsidRPr="280AD80A">
        <w:rPr>
          <w:rFonts w:ascii="Times New Roman" w:eastAsia="Times New Roman" w:hAnsi="Times New Roman" w:cs="Times New Roman"/>
          <w:sz w:val="24"/>
          <w:szCs w:val="24"/>
        </w:rPr>
        <w:t xml:space="preserve">The policy applies to all IT vendors and partners who have the ability to impact </w:t>
      </w:r>
      <w:del w:id="0" w:author="Tauseef Shezad" w:date="2023-03-16T14:33:00Z">
        <w:r w:rsidRPr="280AD80A" w:rsidDel="008141C7">
          <w:rPr>
            <w:rFonts w:ascii="Times New Roman" w:eastAsia="Times New Roman" w:hAnsi="Times New Roman" w:cs="Times New Roman"/>
            <w:sz w:val="24"/>
            <w:szCs w:val="24"/>
          </w:rPr>
          <w:delText>the</w:delText>
        </w:r>
        <w:r w:rsidR="68B297D9" w:rsidRPr="280AD80A" w:rsidDel="008141C7">
          <w:rPr>
            <w:rFonts w:ascii="Times New Roman" w:eastAsia="Times New Roman" w:hAnsi="Times New Roman" w:cs="Times New Roman"/>
            <w:sz w:val="24"/>
            <w:szCs w:val="24"/>
          </w:rPr>
          <w:delText xml:space="preserve"> </w:delText>
        </w:r>
        <w:r w:rsidRPr="280AD80A" w:rsidDel="008141C7">
          <w:rPr>
            <w:rFonts w:ascii="Times New Roman" w:eastAsia="Times New Roman" w:hAnsi="Times New Roman" w:cs="Times New Roman"/>
            <w:sz w:val="24"/>
            <w:szCs w:val="24"/>
          </w:rPr>
          <w:delText xml:space="preserve"> confidentiality</w:delText>
        </w:r>
      </w:del>
      <w:ins w:id="1" w:author="Tauseef Shezad" w:date="2023-03-16T14:33:00Z">
        <w:r w:rsidR="008141C7" w:rsidRPr="280AD80A">
          <w:rPr>
            <w:rFonts w:ascii="Times New Roman" w:eastAsia="Times New Roman" w:hAnsi="Times New Roman" w:cs="Times New Roman"/>
            <w:sz w:val="24"/>
            <w:szCs w:val="24"/>
          </w:rPr>
          <w:t>the confidentiality</w:t>
        </w:r>
      </w:ins>
      <w:r w:rsidRPr="280AD80A">
        <w:rPr>
          <w:rFonts w:ascii="Times New Roman" w:eastAsia="Times New Roman" w:hAnsi="Times New Roman" w:cs="Times New Roman"/>
          <w:sz w:val="24"/>
          <w:szCs w:val="24"/>
        </w:rPr>
        <w:t xml:space="preserve">, integrity, and availability of Nexelus’ technology and sensitive information, or who are within the scope of </w:t>
      </w:r>
      <w:r w:rsidR="009278FB" w:rsidRPr="280AD80A">
        <w:rPr>
          <w:rFonts w:ascii="Times New Roman" w:eastAsia="Times New Roman" w:hAnsi="Times New Roman" w:cs="Times New Roman"/>
          <w:sz w:val="24"/>
          <w:szCs w:val="24"/>
        </w:rPr>
        <w:t>Nexelus’</w:t>
      </w:r>
      <w:r w:rsidRPr="280AD80A">
        <w:rPr>
          <w:rFonts w:ascii="Times New Roman" w:eastAsia="Times New Roman" w:hAnsi="Times New Roman" w:cs="Times New Roman"/>
          <w:sz w:val="24"/>
          <w:szCs w:val="24"/>
        </w:rPr>
        <w:t xml:space="preserve"> information security program. This policy also applies to all employees and contractors that are responsible for the management and oversight of IT vendors and partners of Nexelus.</w:t>
      </w:r>
    </w:p>
    <w:p w14:paraId="69EF6219"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Background</w:t>
      </w:r>
    </w:p>
    <w:p w14:paraId="1F9347AE"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This policy prescribes the minimum standards a vendor must meet from an information security standpoint, including security clauses, risk assessments, service level agreements, and incident management.</w:t>
      </w:r>
    </w:p>
    <w:p w14:paraId="70319595" w14:textId="77777777" w:rsid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Roles and Responsibilities</w:t>
      </w:r>
    </w:p>
    <w:p w14:paraId="52E4FE97" w14:textId="113A0963" w:rsidR="00C47566" w:rsidRPr="009278FB" w:rsidRDefault="00B6AC01" w:rsidP="1F0F7BE5">
      <w:pPr>
        <w:spacing w:before="100" w:beforeAutospacing="1" w:after="100" w:afterAutospacing="1" w:line="240" w:lineRule="auto"/>
        <w:rPr>
          <w:rFonts w:ascii="Times New Roman" w:eastAsia="Times New Roman" w:hAnsi="Times New Roman" w:cs="Times New Roman"/>
          <w:sz w:val="24"/>
          <w:szCs w:val="24"/>
          <w:highlight w:val="yellow"/>
        </w:rPr>
      </w:pPr>
      <w:r w:rsidRPr="5EC5ECA7">
        <w:rPr>
          <w:rFonts w:ascii="Times New Roman" w:eastAsia="Times New Roman" w:hAnsi="Times New Roman" w:cs="Times New Roman"/>
          <w:sz w:val="24"/>
          <w:szCs w:val="24"/>
          <w:highlight w:val="yellow"/>
        </w:rPr>
        <w:t xml:space="preserve">Either a partner or, </w:t>
      </w:r>
      <w:ins w:id="2" w:author="Imran  Rahman" w:date="2023-03-13T22:00:00Z">
        <w:r w:rsidR="59266DDF" w:rsidRPr="5EC5ECA7">
          <w:rPr>
            <w:rFonts w:ascii="Times New Roman" w:eastAsia="Times New Roman" w:hAnsi="Times New Roman" w:cs="Times New Roman"/>
            <w:sz w:val="24"/>
            <w:szCs w:val="24"/>
            <w:highlight w:val="yellow"/>
          </w:rPr>
          <w:t xml:space="preserve">the </w:t>
        </w:r>
      </w:ins>
      <w:r w:rsidR="011A7F58" w:rsidRPr="5EC5ECA7">
        <w:rPr>
          <w:rFonts w:ascii="Times New Roman" w:eastAsia="Times New Roman" w:hAnsi="Times New Roman" w:cs="Times New Roman"/>
          <w:sz w:val="24"/>
          <w:szCs w:val="24"/>
          <w:highlight w:val="yellow"/>
        </w:rPr>
        <w:t>General Manager</w:t>
      </w:r>
      <w:r w:rsidR="1C93AB2A" w:rsidRPr="5EC5ECA7">
        <w:rPr>
          <w:rFonts w:ascii="Times New Roman" w:eastAsia="Times New Roman" w:hAnsi="Times New Roman" w:cs="Times New Roman"/>
          <w:sz w:val="24"/>
          <w:szCs w:val="24"/>
          <w:highlight w:val="yellow"/>
        </w:rPr>
        <w:t xml:space="preserve"> </w:t>
      </w:r>
      <w:del w:id="3" w:author="Imran  Rahman" w:date="2023-03-13T22:00:00Z">
        <w:r w:rsidR="0004163D" w:rsidRPr="5EC5ECA7" w:rsidDel="1C93AB2A">
          <w:rPr>
            <w:rFonts w:ascii="Times New Roman" w:eastAsia="Times New Roman" w:hAnsi="Times New Roman" w:cs="Times New Roman"/>
            <w:sz w:val="24"/>
            <w:szCs w:val="24"/>
            <w:highlight w:val="yellow"/>
          </w:rPr>
          <w:delText>and</w:delText>
        </w:r>
        <w:r w:rsidR="0004163D" w:rsidRPr="5EC5ECA7" w:rsidDel="011A7F58">
          <w:rPr>
            <w:rFonts w:ascii="Times New Roman" w:eastAsia="Times New Roman" w:hAnsi="Times New Roman" w:cs="Times New Roman"/>
            <w:sz w:val="24"/>
            <w:szCs w:val="24"/>
            <w:highlight w:val="yellow"/>
          </w:rPr>
          <w:delText xml:space="preserve"> </w:delText>
        </w:r>
        <w:r w:rsidR="0004163D" w:rsidRPr="5EC5ECA7" w:rsidDel="65F71186">
          <w:rPr>
            <w:rFonts w:ascii="Times New Roman" w:eastAsia="Times New Roman" w:hAnsi="Times New Roman" w:cs="Times New Roman"/>
            <w:sz w:val="24"/>
            <w:szCs w:val="24"/>
            <w:highlight w:val="yellow"/>
          </w:rPr>
          <w:delText>A</w:delText>
        </w:r>
        <w:r w:rsidR="0004163D" w:rsidRPr="5EC5ECA7" w:rsidDel="011A7F58">
          <w:rPr>
            <w:rFonts w:ascii="Times New Roman" w:eastAsia="Times New Roman" w:hAnsi="Times New Roman" w:cs="Times New Roman"/>
            <w:sz w:val="24"/>
            <w:szCs w:val="24"/>
            <w:highlight w:val="yellow"/>
          </w:rPr>
          <w:delText xml:space="preserve">dmin Manager </w:delText>
        </w:r>
      </w:del>
      <w:r w:rsidR="65F71186" w:rsidRPr="5EC5ECA7">
        <w:rPr>
          <w:rFonts w:ascii="Times New Roman" w:eastAsia="Times New Roman" w:hAnsi="Times New Roman" w:cs="Times New Roman"/>
          <w:sz w:val="24"/>
          <w:szCs w:val="24"/>
          <w:highlight w:val="yellow"/>
        </w:rPr>
        <w:t xml:space="preserve">are responsible for establishing Vendor Management policy. General Manager, Admin Manager and Network Manager are </w:t>
      </w:r>
      <w:r w:rsidR="1A686C7A" w:rsidRPr="5EC5ECA7">
        <w:rPr>
          <w:rFonts w:ascii="Times New Roman" w:eastAsia="Times New Roman" w:hAnsi="Times New Roman" w:cs="Times New Roman"/>
          <w:sz w:val="24"/>
          <w:szCs w:val="24"/>
          <w:highlight w:val="yellow"/>
        </w:rPr>
        <w:t>responsible for Vendor Management in general in accordance with Vendor Management Policy.</w:t>
      </w:r>
      <w:r w:rsidR="13CF3604" w:rsidRPr="5EC5ECA7">
        <w:rPr>
          <w:rFonts w:ascii="Times New Roman" w:eastAsia="Times New Roman" w:hAnsi="Times New Roman" w:cs="Times New Roman"/>
          <w:sz w:val="24"/>
          <w:szCs w:val="24"/>
          <w:highlight w:val="yellow"/>
        </w:rPr>
        <w:t xml:space="preserve"> Some </w:t>
      </w:r>
      <w:r w:rsidR="28D42086" w:rsidRPr="5EC5ECA7">
        <w:rPr>
          <w:rFonts w:ascii="Times New Roman" w:eastAsia="Times New Roman" w:hAnsi="Times New Roman" w:cs="Times New Roman"/>
          <w:sz w:val="24"/>
          <w:szCs w:val="24"/>
          <w:highlight w:val="yellow"/>
        </w:rPr>
        <w:t xml:space="preserve">of these </w:t>
      </w:r>
      <w:r w:rsidR="13CF3604" w:rsidRPr="5EC5ECA7">
        <w:rPr>
          <w:rFonts w:ascii="Times New Roman" w:eastAsia="Times New Roman" w:hAnsi="Times New Roman" w:cs="Times New Roman"/>
          <w:sz w:val="24"/>
          <w:szCs w:val="24"/>
          <w:highlight w:val="yellow"/>
        </w:rPr>
        <w:t>responsibilities include:</w:t>
      </w:r>
    </w:p>
    <w:p w14:paraId="3607B5E8" w14:textId="77777777" w:rsidR="00C47566" w:rsidRPr="009278FB" w:rsidRDefault="13CF3604" w:rsidP="5EC5ECA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5EC5ECA7">
        <w:rPr>
          <w:rFonts w:ascii="Times New Roman" w:eastAsia="Times New Roman" w:hAnsi="Times New Roman" w:cs="Times New Roman"/>
          <w:sz w:val="24"/>
          <w:szCs w:val="24"/>
          <w:highlight w:val="yellow"/>
        </w:rPr>
        <w:t xml:space="preserve">Working closely with vendors </w:t>
      </w:r>
      <w:del w:id="4" w:author="Imran  Rahman" w:date="2023-03-13T22:00:00Z">
        <w:r w:rsidR="00C47566" w:rsidRPr="5EC5ECA7" w:rsidDel="13CF3604">
          <w:rPr>
            <w:rFonts w:ascii="Times New Roman" w:eastAsia="Times New Roman" w:hAnsi="Times New Roman" w:cs="Times New Roman"/>
            <w:sz w:val="24"/>
            <w:szCs w:val="24"/>
            <w:highlight w:val="yellow"/>
          </w:rPr>
          <w:delText>on a day-to-day basis</w:delText>
        </w:r>
      </w:del>
    </w:p>
    <w:p w14:paraId="60DA50F5" w14:textId="2CE808BA" w:rsidR="00C47566" w:rsidRPr="009278FB" w:rsidRDefault="00C47566" w:rsidP="00BF03A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9278FB">
        <w:rPr>
          <w:rFonts w:ascii="Times New Roman" w:eastAsia="Times New Roman" w:hAnsi="Times New Roman" w:cs="Times New Roman"/>
          <w:sz w:val="24"/>
          <w:szCs w:val="24"/>
          <w:highlight w:val="yellow"/>
        </w:rPr>
        <w:t xml:space="preserve">Assisting with planning and developing the vendor management policy, </w:t>
      </w:r>
      <w:r w:rsidR="009278FB" w:rsidRPr="009278FB">
        <w:rPr>
          <w:rFonts w:ascii="Times New Roman" w:eastAsia="Times New Roman" w:hAnsi="Times New Roman" w:cs="Times New Roman"/>
          <w:sz w:val="24"/>
          <w:szCs w:val="24"/>
          <w:highlight w:val="yellow"/>
        </w:rPr>
        <w:t>program,</w:t>
      </w:r>
      <w:r w:rsidRPr="009278FB">
        <w:rPr>
          <w:rFonts w:ascii="Times New Roman" w:eastAsia="Times New Roman" w:hAnsi="Times New Roman" w:cs="Times New Roman"/>
          <w:sz w:val="24"/>
          <w:szCs w:val="24"/>
          <w:highlight w:val="yellow"/>
        </w:rPr>
        <w:t xml:space="preserve"> and procedures</w:t>
      </w:r>
    </w:p>
    <w:p w14:paraId="3260B261" w14:textId="77777777" w:rsidR="00C47566" w:rsidRPr="009278FB" w:rsidRDefault="00C47566" w:rsidP="00BF03A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9278FB">
        <w:rPr>
          <w:rFonts w:ascii="Times New Roman" w:eastAsia="Times New Roman" w:hAnsi="Times New Roman" w:cs="Times New Roman"/>
          <w:sz w:val="24"/>
          <w:szCs w:val="24"/>
          <w:highlight w:val="yellow"/>
        </w:rPr>
        <w:t>Facilitating vendor selection and contract negotiation processes</w:t>
      </w:r>
    </w:p>
    <w:p w14:paraId="42A7F1E1" w14:textId="77777777" w:rsidR="00C47566" w:rsidRPr="009278FB" w:rsidRDefault="00C47566" w:rsidP="00BF03A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9278FB">
        <w:rPr>
          <w:rFonts w:ascii="Times New Roman" w:eastAsia="Times New Roman" w:hAnsi="Times New Roman" w:cs="Times New Roman"/>
          <w:sz w:val="24"/>
          <w:szCs w:val="24"/>
          <w:highlight w:val="yellow"/>
        </w:rPr>
        <w:t>Continuously monitoring vendor risk even after the vendor contract is executed (e.g., monitoring performance levels and periodically requesting and analyzing current due diligence)</w:t>
      </w:r>
    </w:p>
    <w:p w14:paraId="3FF718E2" w14:textId="7336F878" w:rsidR="00C47566" w:rsidRPr="009278FB" w:rsidRDefault="00C47566" w:rsidP="00BF03A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9278FB">
        <w:rPr>
          <w:rFonts w:ascii="Times New Roman" w:eastAsia="Times New Roman" w:hAnsi="Times New Roman" w:cs="Times New Roman"/>
          <w:sz w:val="24"/>
          <w:szCs w:val="24"/>
          <w:highlight w:val="yellow"/>
        </w:rPr>
        <w:t xml:space="preserve">Communicating with internal departments such as lines of business/business units, internal audit, senior management and more to answer vendor questions and oversee </w:t>
      </w:r>
      <w:r w:rsidR="009278FB" w:rsidRPr="009278FB">
        <w:rPr>
          <w:rFonts w:ascii="Times New Roman" w:eastAsia="Times New Roman" w:hAnsi="Times New Roman" w:cs="Times New Roman"/>
          <w:sz w:val="24"/>
          <w:szCs w:val="24"/>
          <w:highlight w:val="yellow"/>
        </w:rPr>
        <w:t>tasks.</w:t>
      </w:r>
    </w:p>
    <w:p w14:paraId="5C38FDCF" w14:textId="5CC86EB9" w:rsidR="0024487D" w:rsidRPr="009278FB" w:rsidRDefault="00C47566" w:rsidP="5EC5ECA7">
      <w:pPr>
        <w:pStyle w:val="ListParagraph"/>
        <w:numPr>
          <w:ilvl w:val="0"/>
          <w:numId w:val="6"/>
        </w:numPr>
        <w:spacing w:before="100" w:beforeAutospacing="1" w:after="100" w:afterAutospacing="1" w:line="240" w:lineRule="auto"/>
        <w:rPr>
          <w:del w:id="5" w:author="Imran  Rahman" w:date="2023-03-13T22:01:00Z"/>
          <w:rFonts w:ascii="Times New Roman" w:eastAsia="Times New Roman" w:hAnsi="Times New Roman" w:cs="Times New Roman"/>
          <w:sz w:val="24"/>
          <w:szCs w:val="24"/>
          <w:highlight w:val="yellow"/>
        </w:rPr>
      </w:pPr>
      <w:del w:id="6" w:author="Imran  Rahman" w:date="2023-03-13T22:01:00Z">
        <w:r w:rsidRPr="5EC5ECA7" w:rsidDel="13CF3604">
          <w:rPr>
            <w:rFonts w:ascii="Times New Roman" w:eastAsia="Times New Roman" w:hAnsi="Times New Roman" w:cs="Times New Roman"/>
            <w:sz w:val="24"/>
            <w:szCs w:val="24"/>
            <w:highlight w:val="yellow"/>
          </w:rPr>
          <w:delText xml:space="preserve">Maintaining a database of pertinent risk information pertaining to third parties, and communicating this data via consistent reporting to senior leadership, pertinent </w:delText>
        </w:r>
        <w:r w:rsidRPr="5EC5ECA7" w:rsidDel="025C3CAC">
          <w:rPr>
            <w:rFonts w:ascii="Times New Roman" w:eastAsia="Times New Roman" w:hAnsi="Times New Roman" w:cs="Times New Roman"/>
            <w:sz w:val="24"/>
            <w:szCs w:val="24"/>
            <w:highlight w:val="yellow"/>
          </w:rPr>
          <w:delText>stakeholders,</w:delText>
        </w:r>
        <w:r w:rsidRPr="5EC5ECA7" w:rsidDel="13CF3604">
          <w:rPr>
            <w:rFonts w:ascii="Times New Roman" w:eastAsia="Times New Roman" w:hAnsi="Times New Roman" w:cs="Times New Roman"/>
            <w:sz w:val="24"/>
            <w:szCs w:val="24"/>
            <w:highlight w:val="yellow"/>
          </w:rPr>
          <w:delText xml:space="preserve"> and the board</w:delText>
        </w:r>
      </w:del>
    </w:p>
    <w:p w14:paraId="0DEC6287" w14:textId="77777777" w:rsidR="007D3969" w:rsidRPr="007D3969" w:rsidRDefault="007D3969" w:rsidP="007D3969">
      <w:pPr>
        <w:spacing w:before="100" w:beforeAutospacing="1" w:after="100" w:afterAutospacing="1" w:line="240" w:lineRule="auto"/>
        <w:outlineLvl w:val="2"/>
        <w:rPr>
          <w:rFonts w:ascii="Times New Roman" w:eastAsia="Times New Roman" w:hAnsi="Times New Roman" w:cs="Times New Roman"/>
          <w:b/>
          <w:bCs/>
          <w:sz w:val="27"/>
          <w:szCs w:val="27"/>
        </w:rPr>
      </w:pPr>
      <w:r w:rsidRPr="007D3969">
        <w:rPr>
          <w:rFonts w:ascii="Times New Roman" w:eastAsia="Times New Roman" w:hAnsi="Times New Roman" w:cs="Times New Roman"/>
          <w:b/>
          <w:bCs/>
          <w:sz w:val="27"/>
          <w:szCs w:val="27"/>
        </w:rPr>
        <w:t>Policy</w:t>
      </w:r>
    </w:p>
    <w:p w14:paraId="408C9E53" w14:textId="77777777"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lastRenderedPageBreak/>
        <w:t>Nexelus makes every effort to assure all 3rd party organizations are compliant and do not compromise the integrity, security, and privacy of Nexelus or its customer data. 3rd parties include customers, partners, subcontractors, and contracted developers.</w:t>
      </w:r>
    </w:p>
    <w:p w14:paraId="6DA2A25A" w14:textId="08A0D1F4" w:rsidR="007D3969" w:rsidRPr="007D3969" w:rsidRDefault="007D3969" w:rsidP="1F0F7BE5">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7"/>
      <w:commentRangeStart w:id="8"/>
      <w:commentRangeStart w:id="9"/>
      <w:r w:rsidRPr="1F0F7BE5">
        <w:rPr>
          <w:rFonts w:ascii="Times New Roman" w:eastAsia="Times New Roman" w:hAnsi="Times New Roman" w:cs="Times New Roman"/>
          <w:sz w:val="24"/>
          <w:szCs w:val="24"/>
        </w:rPr>
        <w:t xml:space="preserve">IT vendors are prohibited from accessing </w:t>
      </w:r>
      <w:r w:rsidR="009278FB" w:rsidRPr="1F0F7BE5">
        <w:rPr>
          <w:rFonts w:ascii="Times New Roman" w:eastAsia="Times New Roman" w:hAnsi="Times New Roman" w:cs="Times New Roman"/>
          <w:sz w:val="24"/>
          <w:szCs w:val="24"/>
        </w:rPr>
        <w:t>Nexelus</w:t>
      </w:r>
      <w:r w:rsidRPr="1F0F7BE5">
        <w:rPr>
          <w:rFonts w:ascii="Times New Roman" w:eastAsia="Times New Roman" w:hAnsi="Times New Roman" w:cs="Times New Roman"/>
          <w:sz w:val="24"/>
          <w:szCs w:val="24"/>
        </w:rPr>
        <w:t xml:space="preserve"> information security assets until a contract containing security controls is agreed to and signed by the appropriate parties.</w:t>
      </w:r>
      <w:commentRangeEnd w:id="7"/>
      <w:r>
        <w:rPr>
          <w:rStyle w:val="CommentReference"/>
        </w:rPr>
        <w:commentReference w:id="7"/>
      </w:r>
      <w:commentRangeEnd w:id="8"/>
      <w:r>
        <w:rPr>
          <w:rStyle w:val="CommentReference"/>
        </w:rPr>
        <w:commentReference w:id="8"/>
      </w:r>
      <w:commentRangeEnd w:id="9"/>
      <w:r>
        <w:rPr>
          <w:rStyle w:val="CommentReference"/>
        </w:rPr>
        <w:commentReference w:id="9"/>
      </w:r>
    </w:p>
    <w:p w14:paraId="133B4C7C" w14:textId="5AEC4EB1"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All IT vendors must comply with the security policies defined and derived from </w:t>
      </w:r>
      <w:r w:rsidR="009278FB">
        <w:rPr>
          <w:rFonts w:ascii="Times New Roman" w:eastAsia="Times New Roman" w:hAnsi="Times New Roman" w:cs="Times New Roman"/>
          <w:sz w:val="24"/>
          <w:szCs w:val="24"/>
        </w:rPr>
        <w:t>Nexelus’</w:t>
      </w:r>
      <w:r w:rsidRPr="007D3969">
        <w:rPr>
          <w:rFonts w:ascii="Times New Roman" w:eastAsia="Times New Roman" w:hAnsi="Times New Roman" w:cs="Times New Roman"/>
          <w:sz w:val="24"/>
          <w:szCs w:val="24"/>
        </w:rPr>
        <w:t xml:space="preserve"> Information Security Program to include the </w:t>
      </w:r>
      <w:r w:rsidRPr="007D3969">
        <w:rPr>
          <w:rFonts w:ascii="Times New Roman" w:eastAsia="Times New Roman" w:hAnsi="Times New Roman" w:cs="Times New Roman"/>
          <w:i/>
          <w:iCs/>
          <w:sz w:val="24"/>
          <w:szCs w:val="24"/>
        </w:rPr>
        <w:t>Acceptable Use Policy</w:t>
      </w:r>
      <w:r w:rsidRPr="007D3969">
        <w:rPr>
          <w:rFonts w:ascii="Times New Roman" w:eastAsia="Times New Roman" w:hAnsi="Times New Roman" w:cs="Times New Roman"/>
          <w:sz w:val="24"/>
          <w:szCs w:val="24"/>
        </w:rPr>
        <w:t>.</w:t>
      </w:r>
    </w:p>
    <w:p w14:paraId="64F1F933" w14:textId="6B386C6A" w:rsidR="007D3969" w:rsidRPr="007D3969" w:rsidRDefault="007D3969" w:rsidP="007D39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IT vendors and partners must ensure that organizational records are protected, safeguarded, and disposed of securely. Nexelus strictly adheres to all applicable legal, </w:t>
      </w:r>
      <w:r w:rsidR="009278FB" w:rsidRPr="007D3969">
        <w:rPr>
          <w:rFonts w:ascii="Times New Roman" w:eastAsia="Times New Roman" w:hAnsi="Times New Roman" w:cs="Times New Roman"/>
          <w:sz w:val="24"/>
          <w:szCs w:val="24"/>
        </w:rPr>
        <w:t>regulatory,</w:t>
      </w:r>
      <w:r w:rsidRPr="007D3969">
        <w:rPr>
          <w:rFonts w:ascii="Times New Roman" w:eastAsia="Times New Roman" w:hAnsi="Times New Roman" w:cs="Times New Roman"/>
          <w:sz w:val="24"/>
          <w:szCs w:val="24"/>
        </w:rPr>
        <w:t xml:space="preserve"> and contractual requirements regarding the collection, processing, and transmission of sensitive data such as </w:t>
      </w:r>
      <w:r w:rsidR="009278FB" w:rsidRPr="007D3969">
        <w:rPr>
          <w:rFonts w:ascii="Times New Roman" w:eastAsia="Times New Roman" w:hAnsi="Times New Roman" w:cs="Times New Roman"/>
          <w:sz w:val="24"/>
          <w:szCs w:val="24"/>
        </w:rPr>
        <w:t>Personally Identifiable</w:t>
      </w:r>
      <w:r w:rsidRPr="007D3969">
        <w:rPr>
          <w:rFonts w:ascii="Times New Roman" w:eastAsia="Times New Roman" w:hAnsi="Times New Roman" w:cs="Times New Roman"/>
          <w:sz w:val="24"/>
          <w:szCs w:val="24"/>
        </w:rPr>
        <w:t xml:space="preserve"> Information (PII).</w:t>
      </w:r>
    </w:p>
    <w:p w14:paraId="31F216A9" w14:textId="123E93AF" w:rsidR="007D3969" w:rsidRPr="007D3969" w:rsidRDefault="007D3969" w:rsidP="5EC5ECA7">
      <w:pPr>
        <w:numPr>
          <w:ilvl w:val="0"/>
          <w:numId w:val="1"/>
        </w:numPr>
        <w:spacing w:before="100" w:beforeAutospacing="1" w:after="100" w:afterAutospacing="1" w:line="240" w:lineRule="auto"/>
        <w:rPr>
          <w:del w:id="11" w:author="Imran  Rahman" w:date="2023-03-13T21:59:00Z"/>
          <w:rFonts w:ascii="Times New Roman" w:eastAsia="Times New Roman" w:hAnsi="Times New Roman" w:cs="Times New Roman"/>
          <w:sz w:val="24"/>
          <w:szCs w:val="24"/>
        </w:rPr>
      </w:pPr>
      <w:del w:id="12" w:author="Imran  Rahman" w:date="2023-03-13T21:59:00Z">
        <w:r w:rsidRPr="5EC5ECA7" w:rsidDel="259DEFD8">
          <w:rPr>
            <w:rFonts w:ascii="Times New Roman" w:eastAsia="Times New Roman" w:hAnsi="Times New Roman" w:cs="Times New Roman"/>
            <w:sz w:val="24"/>
            <w:szCs w:val="24"/>
          </w:rPr>
          <w:delText xml:space="preserve">Nexelus may choose to audit IT vendors and partners to ensure compliance with applicable security policies, as well as legal, </w:delText>
        </w:r>
        <w:r w:rsidRPr="5EC5ECA7" w:rsidDel="025C3CAC">
          <w:rPr>
            <w:rFonts w:ascii="Times New Roman" w:eastAsia="Times New Roman" w:hAnsi="Times New Roman" w:cs="Times New Roman"/>
            <w:sz w:val="24"/>
            <w:szCs w:val="24"/>
          </w:rPr>
          <w:delText>regulatory,</w:delText>
        </w:r>
        <w:r w:rsidRPr="5EC5ECA7" w:rsidDel="259DEFD8">
          <w:rPr>
            <w:rFonts w:ascii="Times New Roman" w:eastAsia="Times New Roman" w:hAnsi="Times New Roman" w:cs="Times New Roman"/>
            <w:sz w:val="24"/>
            <w:szCs w:val="24"/>
          </w:rPr>
          <w:delText xml:space="preserve"> and contractual obligations.</w:delText>
        </w:r>
      </w:del>
    </w:p>
    <w:p w14:paraId="2F5C11E9"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Inventory</w:t>
      </w:r>
    </w:p>
    <w:p w14:paraId="7A27DA2D" w14:textId="5E48F785"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An inventory of </w:t>
      </w:r>
      <w:r w:rsidR="009278FB" w:rsidRPr="007D3969">
        <w:rPr>
          <w:rFonts w:ascii="Times New Roman" w:eastAsia="Times New Roman" w:hAnsi="Times New Roman" w:cs="Times New Roman"/>
          <w:sz w:val="24"/>
          <w:szCs w:val="24"/>
        </w:rPr>
        <w:t>third-party</w:t>
      </w:r>
      <w:r w:rsidRPr="007D3969">
        <w:rPr>
          <w:rFonts w:ascii="Times New Roman" w:eastAsia="Times New Roman" w:hAnsi="Times New Roman" w:cs="Times New Roman"/>
          <w:sz w:val="24"/>
          <w:szCs w:val="24"/>
        </w:rPr>
        <w:t xml:space="preserve"> service providers shall be maintained, and will include:</w:t>
      </w:r>
    </w:p>
    <w:p w14:paraId="65E9FBF0" w14:textId="77777777" w:rsidR="007D3969" w:rsidRPr="007D3969" w:rsidRDefault="007D3969" w:rsidP="007D39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Vendor risk level</w:t>
      </w:r>
    </w:p>
    <w:p w14:paraId="434D6ACE" w14:textId="4823C440" w:rsidR="007D3969" w:rsidRPr="007D3969" w:rsidRDefault="65CFF815" w:rsidP="5EC5ECA7">
      <w:pPr>
        <w:numPr>
          <w:ilvl w:val="0"/>
          <w:numId w:val="2"/>
        </w:numPr>
        <w:spacing w:before="100" w:beforeAutospacing="1" w:after="100" w:afterAutospacing="1" w:line="240" w:lineRule="auto"/>
        <w:rPr>
          <w:ins w:id="13" w:author="Imran  Rahman" w:date="2023-03-13T22:04:00Z"/>
          <w:rFonts w:ascii="Times New Roman" w:eastAsia="Times New Roman" w:hAnsi="Times New Roman" w:cs="Times New Roman"/>
          <w:sz w:val="24"/>
          <w:szCs w:val="24"/>
        </w:rPr>
      </w:pPr>
      <w:ins w:id="14" w:author="Imran  Rahman" w:date="2023-03-13T22:04:00Z">
        <w:r w:rsidRPr="5EC5ECA7">
          <w:rPr>
            <w:rFonts w:ascii="Times New Roman" w:eastAsia="Times New Roman" w:hAnsi="Times New Roman" w:cs="Times New Roman"/>
            <w:sz w:val="24"/>
            <w:szCs w:val="24"/>
          </w:rPr>
          <w:t>Category</w:t>
        </w:r>
      </w:ins>
    </w:p>
    <w:p w14:paraId="2B8413B5" w14:textId="4B751221" w:rsidR="007D3969" w:rsidRPr="007D3969" w:rsidRDefault="65CFF815" w:rsidP="5EC5ECA7">
      <w:pPr>
        <w:numPr>
          <w:ilvl w:val="0"/>
          <w:numId w:val="2"/>
        </w:numPr>
        <w:spacing w:before="100" w:beforeAutospacing="1" w:after="100" w:afterAutospacing="1" w:line="240" w:lineRule="auto"/>
        <w:rPr>
          <w:ins w:id="15" w:author="Imran  Rahman" w:date="2023-03-13T22:04:00Z"/>
          <w:rFonts w:ascii="Times New Roman" w:eastAsia="Times New Roman" w:hAnsi="Times New Roman" w:cs="Times New Roman"/>
          <w:sz w:val="24"/>
          <w:szCs w:val="24"/>
        </w:rPr>
      </w:pPr>
      <w:ins w:id="16" w:author="Imran  Rahman" w:date="2023-03-13T22:04:00Z">
        <w:r w:rsidRPr="5EC5ECA7">
          <w:rPr>
            <w:rFonts w:ascii="Times New Roman" w:eastAsia="Times New Roman" w:hAnsi="Times New Roman" w:cs="Times New Roman"/>
            <w:sz w:val="24"/>
            <w:szCs w:val="24"/>
          </w:rPr>
          <w:t>Password Policy to access system, if applicable</w:t>
        </w:r>
      </w:ins>
    </w:p>
    <w:p w14:paraId="5C730F4F" w14:textId="192DA66B" w:rsidR="007D3969" w:rsidRPr="007D3969" w:rsidRDefault="007D3969" w:rsidP="5EC5ECA7">
      <w:pPr>
        <w:numPr>
          <w:ilvl w:val="0"/>
          <w:numId w:val="2"/>
        </w:numPr>
        <w:spacing w:before="100" w:beforeAutospacing="1" w:after="100" w:afterAutospacing="1" w:line="240" w:lineRule="auto"/>
        <w:rPr>
          <w:del w:id="17" w:author="Imran  Rahman" w:date="2023-03-13T22:04:00Z"/>
          <w:rFonts w:ascii="Times New Roman" w:eastAsia="Times New Roman" w:hAnsi="Times New Roman" w:cs="Times New Roman"/>
          <w:sz w:val="24"/>
          <w:szCs w:val="24"/>
        </w:rPr>
      </w:pPr>
      <w:del w:id="18" w:author="Imran  Rahman" w:date="2023-03-13T22:04:00Z">
        <w:r w:rsidRPr="5EC5ECA7" w:rsidDel="259DEFD8">
          <w:rPr>
            <w:rFonts w:ascii="Times New Roman" w:eastAsia="Times New Roman" w:hAnsi="Times New Roman" w:cs="Times New Roman"/>
            <w:sz w:val="24"/>
            <w:szCs w:val="24"/>
          </w:rPr>
          <w:delText>Types of data shared with the third</w:delText>
        </w:r>
        <w:r w:rsidRPr="5EC5ECA7" w:rsidDel="025C3CAC">
          <w:rPr>
            <w:rFonts w:ascii="Times New Roman" w:eastAsia="Times New Roman" w:hAnsi="Times New Roman" w:cs="Times New Roman"/>
            <w:sz w:val="24"/>
            <w:szCs w:val="24"/>
          </w:rPr>
          <w:delText>-party.</w:delText>
        </w:r>
      </w:del>
    </w:p>
    <w:p w14:paraId="451F43D5" w14:textId="77777777" w:rsidR="007D3969" w:rsidRPr="007D3969" w:rsidRDefault="259DEFD8" w:rsidP="5EC5ECA7">
      <w:pPr>
        <w:numPr>
          <w:ilvl w:val="0"/>
          <w:numId w:val="2"/>
        </w:numPr>
        <w:spacing w:before="100" w:beforeAutospacing="1" w:after="100" w:afterAutospacing="1" w:line="240" w:lineRule="auto"/>
        <w:rPr>
          <w:ins w:id="19" w:author="Imran  Rahman" w:date="2023-03-13T22:04:00Z"/>
          <w:rFonts w:ascii="Times New Roman" w:eastAsia="Times New Roman" w:hAnsi="Times New Roman" w:cs="Times New Roman"/>
          <w:sz w:val="24"/>
          <w:szCs w:val="24"/>
        </w:rPr>
      </w:pPr>
      <w:r w:rsidRPr="5EC5ECA7">
        <w:rPr>
          <w:rFonts w:ascii="Times New Roman" w:eastAsia="Times New Roman" w:hAnsi="Times New Roman" w:cs="Times New Roman"/>
          <w:sz w:val="24"/>
          <w:szCs w:val="24"/>
        </w:rPr>
        <w:t>Brief description of services</w:t>
      </w:r>
    </w:p>
    <w:p w14:paraId="3E46706C" w14:textId="4D4423A0" w:rsidR="011F535D" w:rsidRDefault="011F535D" w:rsidP="5EC5ECA7">
      <w:pPr>
        <w:numPr>
          <w:ilvl w:val="0"/>
          <w:numId w:val="2"/>
        </w:numPr>
        <w:spacing w:beforeAutospacing="1" w:afterAutospacing="1" w:line="240" w:lineRule="auto"/>
        <w:rPr>
          <w:ins w:id="20" w:author="Imran  Rahman" w:date="2023-03-13T22:02:00Z"/>
          <w:rFonts w:ascii="Times New Roman" w:eastAsia="Times New Roman" w:hAnsi="Times New Roman" w:cs="Times New Roman"/>
          <w:sz w:val="24"/>
          <w:szCs w:val="24"/>
        </w:rPr>
      </w:pPr>
      <w:ins w:id="21" w:author="Imran  Rahman" w:date="2023-03-13T22:04:00Z">
        <w:r w:rsidRPr="5EC5ECA7">
          <w:rPr>
            <w:rFonts w:ascii="Times New Roman" w:eastAsia="Times New Roman" w:hAnsi="Times New Roman" w:cs="Times New Roman"/>
            <w:sz w:val="24"/>
            <w:szCs w:val="24"/>
          </w:rPr>
          <w:t>Internal owner</w:t>
        </w:r>
      </w:ins>
    </w:p>
    <w:p w14:paraId="4143F672" w14:textId="747CA188" w:rsidR="5EC5ECA7" w:rsidRDefault="5EC5ECA7" w:rsidP="5EC5ECA7">
      <w:pPr>
        <w:numPr>
          <w:ilvl w:val="0"/>
          <w:numId w:val="2"/>
        </w:numPr>
        <w:spacing w:beforeAutospacing="1" w:afterAutospacing="1" w:line="240" w:lineRule="auto"/>
        <w:rPr>
          <w:del w:id="22" w:author="Imran  Rahman" w:date="2023-03-13T22:05:00Z"/>
          <w:rFonts w:ascii="Times New Roman" w:eastAsia="Times New Roman" w:hAnsi="Times New Roman" w:cs="Times New Roman"/>
          <w:sz w:val="24"/>
          <w:szCs w:val="24"/>
        </w:rPr>
      </w:pPr>
    </w:p>
    <w:p w14:paraId="5B7A1F10" w14:textId="77777777" w:rsidR="007D3969" w:rsidRPr="007D3969" w:rsidRDefault="007D3969" w:rsidP="5EC5ECA7">
      <w:pPr>
        <w:numPr>
          <w:ilvl w:val="0"/>
          <w:numId w:val="2"/>
        </w:numPr>
        <w:spacing w:before="100" w:beforeAutospacing="1" w:after="100" w:afterAutospacing="1" w:line="240" w:lineRule="auto"/>
        <w:rPr>
          <w:del w:id="23" w:author="Imran  Rahman" w:date="2023-03-13T22:02:00Z"/>
          <w:rFonts w:ascii="Times New Roman" w:eastAsia="Times New Roman" w:hAnsi="Times New Roman" w:cs="Times New Roman"/>
          <w:sz w:val="24"/>
          <w:szCs w:val="24"/>
        </w:rPr>
      </w:pPr>
      <w:del w:id="24" w:author="Imran  Rahman" w:date="2023-03-13T22:02:00Z">
        <w:r w:rsidRPr="5EC5ECA7" w:rsidDel="259DEFD8">
          <w:rPr>
            <w:rFonts w:ascii="Times New Roman" w:eastAsia="Times New Roman" w:hAnsi="Times New Roman" w:cs="Times New Roman"/>
            <w:sz w:val="24"/>
            <w:szCs w:val="24"/>
          </w:rPr>
          <w:delText>Main point of contact at the third party</w:delText>
        </w:r>
      </w:del>
    </w:p>
    <w:p w14:paraId="77069D19" w14:textId="0295565C" w:rsidR="007D3969" w:rsidRPr="007D3969" w:rsidRDefault="007D3969" w:rsidP="5EC5ECA7">
      <w:pPr>
        <w:numPr>
          <w:ilvl w:val="0"/>
          <w:numId w:val="2"/>
        </w:numPr>
        <w:spacing w:before="100" w:beforeAutospacing="1" w:after="100" w:afterAutospacing="1" w:line="240" w:lineRule="auto"/>
        <w:rPr>
          <w:del w:id="25" w:author="Imran  Rahman" w:date="2023-03-13T22:05:00Z"/>
          <w:rFonts w:ascii="Times New Roman" w:eastAsia="Times New Roman" w:hAnsi="Times New Roman" w:cs="Times New Roman"/>
          <w:sz w:val="24"/>
          <w:szCs w:val="24"/>
        </w:rPr>
      </w:pPr>
      <w:del w:id="26" w:author="Imran  Rahman" w:date="2023-03-13T22:05:00Z">
        <w:r w:rsidRPr="5EC5ECA7" w:rsidDel="259DEFD8">
          <w:rPr>
            <w:rFonts w:ascii="Times New Roman" w:eastAsia="Times New Roman" w:hAnsi="Times New Roman" w:cs="Times New Roman"/>
            <w:sz w:val="24"/>
            <w:szCs w:val="24"/>
          </w:rPr>
          <w:delText xml:space="preserve">How access is granted to the </w:delText>
        </w:r>
        <w:r w:rsidRPr="5EC5ECA7" w:rsidDel="025C3CAC">
          <w:rPr>
            <w:rFonts w:ascii="Times New Roman" w:eastAsia="Times New Roman" w:hAnsi="Times New Roman" w:cs="Times New Roman"/>
            <w:sz w:val="24"/>
            <w:szCs w:val="24"/>
          </w:rPr>
          <w:delText>third-party</w:delText>
        </w:r>
        <w:r w:rsidRPr="5EC5ECA7" w:rsidDel="259DEFD8">
          <w:rPr>
            <w:rFonts w:ascii="Times New Roman" w:eastAsia="Times New Roman" w:hAnsi="Times New Roman" w:cs="Times New Roman"/>
            <w:sz w:val="24"/>
            <w:szCs w:val="24"/>
          </w:rPr>
          <w:delText xml:space="preserve"> vendor</w:delText>
        </w:r>
      </w:del>
    </w:p>
    <w:p w14:paraId="53C5C4B0" w14:textId="77777777" w:rsidR="007D3969" w:rsidRPr="007D3969" w:rsidRDefault="007D3969" w:rsidP="5EC5ECA7">
      <w:pPr>
        <w:numPr>
          <w:ilvl w:val="0"/>
          <w:numId w:val="2"/>
        </w:numPr>
        <w:spacing w:before="100" w:beforeAutospacing="1" w:after="100" w:afterAutospacing="1" w:line="240" w:lineRule="auto"/>
        <w:rPr>
          <w:del w:id="27" w:author="Imran  Rahman" w:date="2023-03-13T22:03:00Z"/>
          <w:rFonts w:ascii="Times New Roman" w:eastAsia="Times New Roman" w:hAnsi="Times New Roman" w:cs="Times New Roman"/>
          <w:sz w:val="24"/>
          <w:szCs w:val="24"/>
        </w:rPr>
      </w:pPr>
      <w:del w:id="28" w:author="Imran  Rahman" w:date="2023-03-13T22:03:00Z">
        <w:r w:rsidRPr="5EC5ECA7" w:rsidDel="259DEFD8">
          <w:rPr>
            <w:rFonts w:ascii="Times New Roman" w:eastAsia="Times New Roman" w:hAnsi="Times New Roman" w:cs="Times New Roman"/>
            <w:sz w:val="24"/>
            <w:szCs w:val="24"/>
          </w:rPr>
          <w:delText>Significant controls in place</w:delText>
        </w:r>
      </w:del>
    </w:p>
    <w:p w14:paraId="65177079" w14:textId="77777777" w:rsidR="007D3969" w:rsidRPr="007D3969" w:rsidRDefault="007D3969" w:rsidP="5EC5ECA7">
      <w:pPr>
        <w:numPr>
          <w:ilvl w:val="0"/>
          <w:numId w:val="2"/>
        </w:numPr>
        <w:spacing w:before="100" w:beforeAutospacing="1" w:after="100" w:afterAutospacing="1" w:line="240" w:lineRule="auto"/>
        <w:rPr>
          <w:del w:id="29" w:author="Imran  Rahman" w:date="2023-03-13T22:02:00Z"/>
          <w:rFonts w:ascii="Times New Roman" w:eastAsia="Times New Roman" w:hAnsi="Times New Roman" w:cs="Times New Roman"/>
          <w:sz w:val="24"/>
          <w:szCs w:val="24"/>
        </w:rPr>
      </w:pPr>
      <w:del w:id="30" w:author="Imran  Rahman" w:date="2023-03-13T22:02:00Z">
        <w:r w:rsidRPr="5EC5ECA7" w:rsidDel="259DEFD8">
          <w:rPr>
            <w:rFonts w:ascii="Times New Roman" w:eastAsia="Times New Roman" w:hAnsi="Times New Roman" w:cs="Times New Roman"/>
            <w:sz w:val="24"/>
            <w:szCs w:val="24"/>
          </w:rPr>
          <w:delText>Security report and/or questionnaire</w:delText>
        </w:r>
      </w:del>
    </w:p>
    <w:p w14:paraId="4F42B84F"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risk level assessment will be based on the following considerations:</w:t>
      </w:r>
    </w:p>
    <w:p w14:paraId="4DA58D2F"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High</w:t>
      </w:r>
      <w:r w:rsidRPr="007D3969">
        <w:rPr>
          <w:rFonts w:ascii="Times New Roman" w:eastAsia="Times New Roman" w:hAnsi="Times New Roman" w:cs="Times New Roman"/>
          <w:sz w:val="24"/>
          <w:szCs w:val="24"/>
        </w:rPr>
        <w:t>: the vendor stores or has access to sensitive data and a failure of this vendor would have critical impact on your business</w:t>
      </w:r>
    </w:p>
    <w:p w14:paraId="63261FC9"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Moderate:</w:t>
      </w:r>
      <w:r w:rsidRPr="007D3969">
        <w:rPr>
          <w:rFonts w:ascii="Times New Roman" w:eastAsia="Times New Roman" w:hAnsi="Times New Roman" w:cs="Times New Roman"/>
          <w:sz w:val="24"/>
          <w:szCs w:val="24"/>
        </w:rPr>
        <w:t xml:space="preserve"> the vendor does not store or have access to sensitive data and a failure of this vendor would not have critical impact on your business</w:t>
      </w:r>
    </w:p>
    <w:p w14:paraId="489E4872" w14:textId="77777777" w:rsidR="007D3969" w:rsidRPr="007D3969" w:rsidRDefault="007D3969" w:rsidP="007D39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b/>
          <w:bCs/>
          <w:sz w:val="24"/>
          <w:szCs w:val="24"/>
        </w:rPr>
        <w:t>Low:</w:t>
      </w:r>
      <w:r w:rsidRPr="007D3969">
        <w:rPr>
          <w:rFonts w:ascii="Times New Roman" w:eastAsia="Times New Roman" w:hAnsi="Times New Roman" w:cs="Times New Roman"/>
          <w:sz w:val="24"/>
          <w:szCs w:val="24"/>
        </w:rPr>
        <w:t xml:space="preserve"> the vendor doesn't store or have access to any data and a failure of this vendor would have very little to no impact on your business</w:t>
      </w:r>
    </w:p>
    <w:p w14:paraId="7B4E22DD"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Contracts</w:t>
      </w:r>
    </w:p>
    <w:p w14:paraId="7F9C763C" w14:textId="7D6DFC14" w:rsidR="007D3969" w:rsidRPr="007D3969" w:rsidRDefault="259DEFD8" w:rsidP="5EC5ECA7">
      <w:pPr>
        <w:spacing w:before="100" w:beforeAutospacing="1" w:after="100" w:afterAutospacing="1" w:line="240" w:lineRule="auto"/>
        <w:rPr>
          <w:rFonts w:ascii="Times New Roman" w:eastAsia="Times New Roman" w:hAnsi="Times New Roman" w:cs="Times New Roman"/>
          <w:sz w:val="24"/>
          <w:szCs w:val="24"/>
        </w:rPr>
      </w:pPr>
      <w:r w:rsidRPr="5EC5ECA7">
        <w:rPr>
          <w:rFonts w:ascii="Times New Roman" w:eastAsia="Times New Roman" w:hAnsi="Times New Roman" w:cs="Times New Roman"/>
          <w:sz w:val="24"/>
          <w:szCs w:val="24"/>
        </w:rPr>
        <w:t>Formal contracts</w:t>
      </w:r>
      <w:ins w:id="31" w:author="Imran  Rahman" w:date="2023-03-13T22:05:00Z">
        <w:r w:rsidR="74CF254E" w:rsidRPr="5EC5ECA7">
          <w:rPr>
            <w:rFonts w:ascii="Times New Roman" w:eastAsia="Times New Roman" w:hAnsi="Times New Roman" w:cs="Times New Roman"/>
            <w:sz w:val="24"/>
            <w:szCs w:val="24"/>
          </w:rPr>
          <w:t>, where applicable,</w:t>
        </w:r>
      </w:ins>
      <w:r w:rsidRPr="5EC5ECA7">
        <w:rPr>
          <w:rFonts w:ascii="Times New Roman" w:eastAsia="Times New Roman" w:hAnsi="Times New Roman" w:cs="Times New Roman"/>
          <w:sz w:val="24"/>
          <w:szCs w:val="24"/>
        </w:rPr>
        <w:t xml:space="preserve"> that address relevant security and privacy requirements must be in place for all third parties that process, store, or transmit confidential data or provide critical services. The following must be included</w:t>
      </w:r>
      <w:ins w:id="32" w:author="Imran  Rahman" w:date="2023-03-13T22:06:00Z">
        <w:r w:rsidR="22BFDB90" w:rsidRPr="5EC5ECA7">
          <w:rPr>
            <w:rFonts w:ascii="Times New Roman" w:eastAsia="Times New Roman" w:hAnsi="Times New Roman" w:cs="Times New Roman"/>
            <w:sz w:val="24"/>
            <w:szCs w:val="24"/>
          </w:rPr>
          <w:t xml:space="preserve">, if applicable, </w:t>
        </w:r>
      </w:ins>
      <w:del w:id="33" w:author="Imran  Rahman" w:date="2023-03-13T22:06:00Z">
        <w:r w:rsidR="007D3969" w:rsidRPr="5EC5ECA7" w:rsidDel="259DEFD8">
          <w:rPr>
            <w:rFonts w:ascii="Times New Roman" w:eastAsia="Times New Roman" w:hAnsi="Times New Roman" w:cs="Times New Roman"/>
            <w:sz w:val="24"/>
            <w:szCs w:val="24"/>
          </w:rPr>
          <w:delText xml:space="preserve"> </w:delText>
        </w:r>
      </w:del>
      <w:r w:rsidRPr="5EC5ECA7">
        <w:rPr>
          <w:rFonts w:ascii="Times New Roman" w:eastAsia="Times New Roman" w:hAnsi="Times New Roman" w:cs="Times New Roman"/>
          <w:sz w:val="24"/>
          <w:szCs w:val="24"/>
        </w:rPr>
        <w:t>in all such contracts:</w:t>
      </w:r>
    </w:p>
    <w:p w14:paraId="3070E90A"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will acknowledge that the third party is responsible for the security of the institution’s confidential data that it possesses, stores, processes, or transmits.</w:t>
      </w:r>
    </w:p>
    <w:p w14:paraId="76A8E73E"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stipulate that the third-party security controls are regularly reviewed and validated by an independent party.</w:t>
      </w:r>
    </w:p>
    <w:p w14:paraId="48BC21B8" w14:textId="77777777" w:rsidR="007D3969" w:rsidRPr="007D3969" w:rsidRDefault="007D3969" w:rsidP="5EC5ECA7">
      <w:pPr>
        <w:numPr>
          <w:ilvl w:val="0"/>
          <w:numId w:val="4"/>
        </w:numPr>
        <w:spacing w:before="100" w:beforeAutospacing="1" w:after="100" w:afterAutospacing="1" w:line="240" w:lineRule="auto"/>
        <w:rPr>
          <w:del w:id="34" w:author="Imran  Rahman" w:date="2023-03-13T22:06:00Z"/>
          <w:rFonts w:ascii="Times New Roman" w:eastAsia="Times New Roman" w:hAnsi="Times New Roman" w:cs="Times New Roman"/>
          <w:sz w:val="24"/>
          <w:szCs w:val="24"/>
        </w:rPr>
      </w:pPr>
      <w:del w:id="35" w:author="Imran  Rahman" w:date="2023-03-13T22:06:00Z">
        <w:r w:rsidRPr="5EC5ECA7" w:rsidDel="259DEFD8">
          <w:rPr>
            <w:rFonts w:ascii="Times New Roman" w:eastAsia="Times New Roman" w:hAnsi="Times New Roman" w:cs="Times New Roman"/>
            <w:sz w:val="24"/>
            <w:szCs w:val="24"/>
          </w:rPr>
          <w:delText>Contracts identify information security policies relevant to the agreement.</w:delText>
        </w:r>
      </w:del>
    </w:p>
    <w:p w14:paraId="746674C5" w14:textId="77777777" w:rsidR="007D3969" w:rsidRPr="007D3969" w:rsidRDefault="007D3969" w:rsidP="5EC5ECA7">
      <w:pPr>
        <w:numPr>
          <w:ilvl w:val="0"/>
          <w:numId w:val="4"/>
        </w:numPr>
        <w:spacing w:before="100" w:beforeAutospacing="1" w:after="100" w:afterAutospacing="1" w:line="240" w:lineRule="auto"/>
        <w:rPr>
          <w:del w:id="36" w:author="Imran  Rahman" w:date="2023-03-13T22:06:00Z"/>
          <w:rFonts w:ascii="Times New Roman" w:eastAsia="Times New Roman" w:hAnsi="Times New Roman" w:cs="Times New Roman"/>
          <w:sz w:val="24"/>
          <w:szCs w:val="24"/>
        </w:rPr>
      </w:pPr>
      <w:del w:id="37" w:author="Imran  Rahman" w:date="2023-03-13T22:06:00Z">
        <w:r w:rsidRPr="5EC5ECA7" w:rsidDel="259DEFD8">
          <w:rPr>
            <w:rFonts w:ascii="Times New Roman" w:eastAsia="Times New Roman" w:hAnsi="Times New Roman" w:cs="Times New Roman"/>
            <w:sz w:val="24"/>
            <w:szCs w:val="24"/>
          </w:rPr>
          <w:delText>Contracts establish training and awareness requirements for specific procedures and information security requirements.</w:delText>
        </w:r>
      </w:del>
    </w:p>
    <w:p w14:paraId="199A9D1C"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identify relevant regulations for sub-contracting.</w:t>
      </w:r>
    </w:p>
    <w:p w14:paraId="5B89F23E" w14:textId="77777777" w:rsidR="007D3969" w:rsidRPr="007D3969" w:rsidRDefault="007D3969" w:rsidP="5EC5ECA7">
      <w:pPr>
        <w:numPr>
          <w:ilvl w:val="0"/>
          <w:numId w:val="4"/>
        </w:numPr>
        <w:spacing w:before="100" w:beforeAutospacing="1" w:after="100" w:afterAutospacing="1" w:line="240" w:lineRule="auto"/>
        <w:rPr>
          <w:del w:id="38" w:author="Imran  Rahman" w:date="2023-03-13T22:07:00Z"/>
          <w:rFonts w:ascii="Times New Roman" w:eastAsia="Times New Roman" w:hAnsi="Times New Roman" w:cs="Times New Roman"/>
          <w:sz w:val="24"/>
          <w:szCs w:val="24"/>
        </w:rPr>
      </w:pPr>
      <w:del w:id="39" w:author="Imran  Rahman" w:date="2023-03-13T22:07:00Z">
        <w:r w:rsidRPr="5EC5ECA7" w:rsidDel="259DEFD8">
          <w:rPr>
            <w:rFonts w:ascii="Times New Roman" w:eastAsia="Times New Roman" w:hAnsi="Times New Roman" w:cs="Times New Roman"/>
            <w:sz w:val="24"/>
            <w:szCs w:val="24"/>
          </w:rPr>
          <w:delText>Contracts implement a monitoring process and acceptable methods for validating the adherence to security requirements of delivered information and communication technology products and services.</w:delText>
        </w:r>
      </w:del>
    </w:p>
    <w:p w14:paraId="561F21C5"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implement specific processes for managing information and communication technology component lifecycle and availability and associated security risks.</w:t>
      </w:r>
    </w:p>
    <w:p w14:paraId="035F55F7" w14:textId="77777777" w:rsidR="007D3969" w:rsidRPr="007D3969" w:rsidRDefault="007D3969" w:rsidP="5EC5ECA7">
      <w:pPr>
        <w:numPr>
          <w:ilvl w:val="0"/>
          <w:numId w:val="4"/>
        </w:numPr>
        <w:spacing w:before="100" w:beforeAutospacing="1" w:after="100" w:afterAutospacing="1" w:line="240" w:lineRule="auto"/>
        <w:rPr>
          <w:del w:id="40" w:author="Imran  Rahman" w:date="2023-03-13T22:08:00Z"/>
          <w:rFonts w:ascii="Times New Roman" w:eastAsia="Times New Roman" w:hAnsi="Times New Roman" w:cs="Times New Roman"/>
          <w:sz w:val="24"/>
          <w:szCs w:val="24"/>
        </w:rPr>
      </w:pPr>
      <w:del w:id="41" w:author="Imran  Rahman" w:date="2023-03-13T22:08:00Z">
        <w:r w:rsidRPr="5EC5ECA7" w:rsidDel="259DEFD8">
          <w:rPr>
            <w:rFonts w:ascii="Times New Roman" w:eastAsia="Times New Roman" w:hAnsi="Times New Roman" w:cs="Times New Roman"/>
            <w:sz w:val="24"/>
            <w:szCs w:val="24"/>
          </w:rPr>
          <w:lastRenderedPageBreak/>
          <w:delText>Contracts identify and outline use of key controls to ensure the protection of organizational assets – e.g. physical controls, controls for protection against malicious code, physical protection controls, controls to protect integrity, availability and confidentiality of information, controls to ensure the return or destruction of information assets after their use, controls to prevent copying and distributing information.</w:delText>
        </w:r>
      </w:del>
    </w:p>
    <w:p w14:paraId="7B719E92" w14:textId="77777777" w:rsidR="007D3969" w:rsidRPr="007D3969" w:rsidRDefault="007D3969" w:rsidP="5EC5ECA7">
      <w:pPr>
        <w:numPr>
          <w:ilvl w:val="0"/>
          <w:numId w:val="4"/>
        </w:numPr>
        <w:spacing w:before="100" w:beforeAutospacing="1" w:after="100" w:afterAutospacing="1" w:line="240" w:lineRule="auto"/>
        <w:rPr>
          <w:del w:id="42" w:author="Imran  Rahman" w:date="2023-03-13T22:08:00Z"/>
          <w:rFonts w:ascii="Times New Roman" w:eastAsia="Times New Roman" w:hAnsi="Times New Roman" w:cs="Times New Roman"/>
          <w:sz w:val="24"/>
          <w:szCs w:val="24"/>
        </w:rPr>
      </w:pPr>
      <w:del w:id="43" w:author="Imran  Rahman" w:date="2023-03-13T22:08:00Z">
        <w:r w:rsidRPr="5EC5ECA7" w:rsidDel="259DEFD8">
          <w:rPr>
            <w:rFonts w:ascii="Times New Roman" w:eastAsia="Times New Roman" w:hAnsi="Times New Roman" w:cs="Times New Roman"/>
            <w:sz w:val="24"/>
            <w:szCs w:val="24"/>
          </w:rPr>
          <w:delText>Contracts define information security requirements and identify the owner of information and how intellectual property rights are regulated.</w:delText>
        </w:r>
      </w:del>
    </w:p>
    <w:p w14:paraId="50DD4FEF" w14:textId="77777777" w:rsidR="007D3969" w:rsidRPr="007D3969" w:rsidRDefault="007D3969" w:rsidP="5EC5ECA7">
      <w:pPr>
        <w:numPr>
          <w:ilvl w:val="0"/>
          <w:numId w:val="4"/>
        </w:numPr>
        <w:spacing w:before="100" w:beforeAutospacing="1" w:after="100" w:afterAutospacing="1" w:line="240" w:lineRule="auto"/>
        <w:rPr>
          <w:del w:id="44" w:author="Imran  Rahman" w:date="2023-03-13T22:08:00Z"/>
          <w:rFonts w:ascii="Times New Roman" w:eastAsia="Times New Roman" w:hAnsi="Times New Roman" w:cs="Times New Roman"/>
          <w:sz w:val="24"/>
          <w:szCs w:val="24"/>
        </w:rPr>
      </w:pPr>
      <w:del w:id="45" w:author="Imran  Rahman" w:date="2023-03-13T22:08:00Z">
        <w:r w:rsidRPr="5EC5ECA7" w:rsidDel="259DEFD8">
          <w:rPr>
            <w:rFonts w:ascii="Times New Roman" w:eastAsia="Times New Roman" w:hAnsi="Times New Roman" w:cs="Times New Roman"/>
            <w:sz w:val="24"/>
            <w:szCs w:val="24"/>
          </w:rPr>
          <w:delText>Contracts identify the recourse available to Nexelus should the third party fail to meet defined security requirements.</w:delText>
        </w:r>
      </w:del>
    </w:p>
    <w:p w14:paraId="55505844"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establish responsibilities for responding to direct and indirect security incidents including timing as defined by service-level agreements (SLAs).</w:t>
      </w:r>
    </w:p>
    <w:p w14:paraId="06571DBF"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specify the security requirements for the return or destruction of data upon contract termination.</w:t>
      </w:r>
    </w:p>
    <w:p w14:paraId="571CD139"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Responsibilities for managing devices (e.g., firewalls, routers) that secure connections with third parties are formally documented in the contract.</w:t>
      </w:r>
    </w:p>
    <w:p w14:paraId="07935153" w14:textId="77777777" w:rsidR="007D3969" w:rsidRPr="007D3969" w:rsidRDefault="007D3969" w:rsidP="007D39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Contracts stipulate geographic limits on where data can be stored or transmitted.</w:t>
      </w:r>
    </w:p>
    <w:p w14:paraId="39A399EB" w14:textId="77777777" w:rsidR="007D3969" w:rsidRPr="007D3969" w:rsidRDefault="007D3969" w:rsidP="007D3969">
      <w:pPr>
        <w:spacing w:before="100" w:beforeAutospacing="1" w:after="100" w:afterAutospacing="1" w:line="240" w:lineRule="auto"/>
        <w:outlineLvl w:val="3"/>
        <w:rPr>
          <w:rFonts w:ascii="Times New Roman" w:eastAsia="Times New Roman" w:hAnsi="Times New Roman" w:cs="Times New Roman"/>
          <w:b/>
          <w:bCs/>
          <w:sz w:val="24"/>
          <w:szCs w:val="24"/>
        </w:rPr>
      </w:pPr>
      <w:r w:rsidRPr="007D3969">
        <w:rPr>
          <w:rFonts w:ascii="Times New Roman" w:eastAsia="Times New Roman" w:hAnsi="Times New Roman" w:cs="Times New Roman"/>
          <w:b/>
          <w:bCs/>
          <w:sz w:val="24"/>
          <w:szCs w:val="24"/>
        </w:rPr>
        <w:t>Vendor Services Change Management</w:t>
      </w:r>
    </w:p>
    <w:p w14:paraId="5454B21F" w14:textId="0A096152" w:rsidR="007D3969" w:rsidRPr="007D3969" w:rsidRDefault="007D3969" w:rsidP="007D3969">
      <w:p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to the provision of services by vendors, including maintaining and improving existing information security policies, </w:t>
      </w:r>
      <w:r w:rsidR="009278FB" w:rsidRPr="007D3969">
        <w:rPr>
          <w:rFonts w:ascii="Times New Roman" w:eastAsia="Times New Roman" w:hAnsi="Times New Roman" w:cs="Times New Roman"/>
          <w:sz w:val="24"/>
          <w:szCs w:val="24"/>
        </w:rPr>
        <w:t>procedures,</w:t>
      </w:r>
      <w:r w:rsidRPr="007D3969">
        <w:rPr>
          <w:rFonts w:ascii="Times New Roman" w:eastAsia="Times New Roman" w:hAnsi="Times New Roman" w:cs="Times New Roman"/>
          <w:sz w:val="24"/>
          <w:szCs w:val="24"/>
        </w:rPr>
        <w:t xml:space="preserve"> and controls, should be managed, taking account of business information criticality, systems and processes involved and re-assessment of risks. The following aspects will be considered:</w:t>
      </w:r>
    </w:p>
    <w:p w14:paraId="504242BA" w14:textId="722EA6B6"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to supplier </w:t>
      </w:r>
      <w:r w:rsidR="009278FB" w:rsidRPr="007D3969">
        <w:rPr>
          <w:rFonts w:ascii="Times New Roman" w:eastAsia="Times New Roman" w:hAnsi="Times New Roman" w:cs="Times New Roman"/>
          <w:sz w:val="24"/>
          <w:szCs w:val="24"/>
        </w:rPr>
        <w:t>agreements.</w:t>
      </w:r>
    </w:p>
    <w:p w14:paraId="1906AFE4" w14:textId="77777777"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Changes made by the organization to implement:</w:t>
      </w:r>
    </w:p>
    <w:p w14:paraId="30967AE5" w14:textId="61F41AA3"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Enhancements to the current services </w:t>
      </w:r>
      <w:r w:rsidR="009278FB" w:rsidRPr="007D3969">
        <w:rPr>
          <w:rFonts w:ascii="Times New Roman" w:eastAsia="Times New Roman" w:hAnsi="Times New Roman" w:cs="Times New Roman"/>
          <w:sz w:val="24"/>
          <w:szCs w:val="24"/>
        </w:rPr>
        <w:t>offered.</w:t>
      </w:r>
    </w:p>
    <w:p w14:paraId="17F57E75" w14:textId="0A9BA19D"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Development of any new applications and </w:t>
      </w:r>
      <w:r w:rsidR="009278FB" w:rsidRPr="007D3969">
        <w:rPr>
          <w:rFonts w:ascii="Times New Roman" w:eastAsia="Times New Roman" w:hAnsi="Times New Roman" w:cs="Times New Roman"/>
          <w:sz w:val="24"/>
          <w:szCs w:val="24"/>
        </w:rPr>
        <w:t>systems.</w:t>
      </w:r>
    </w:p>
    <w:p w14:paraId="40010B1F" w14:textId="2EA988A5"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Modifications or updates of the organization’s policies and </w:t>
      </w:r>
      <w:r w:rsidR="009278FB" w:rsidRPr="007D3969">
        <w:rPr>
          <w:rFonts w:ascii="Times New Roman" w:eastAsia="Times New Roman" w:hAnsi="Times New Roman" w:cs="Times New Roman"/>
          <w:sz w:val="24"/>
          <w:szCs w:val="24"/>
        </w:rPr>
        <w:t>procedures.</w:t>
      </w:r>
    </w:p>
    <w:p w14:paraId="03147C15"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New/changed controls to resolve security incidents and improve security.</w:t>
      </w:r>
    </w:p>
    <w:p w14:paraId="43E8E09C" w14:textId="77777777" w:rsidR="007D3969" w:rsidRPr="007D3969" w:rsidRDefault="007D3969" w:rsidP="007D39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Changes in supplier services to implement:</w:t>
      </w:r>
    </w:p>
    <w:p w14:paraId="57FD963E" w14:textId="4F973FCB"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and enhancement to </w:t>
      </w:r>
      <w:r w:rsidR="009278FB" w:rsidRPr="007D3969">
        <w:rPr>
          <w:rFonts w:ascii="Times New Roman" w:eastAsia="Times New Roman" w:hAnsi="Times New Roman" w:cs="Times New Roman"/>
          <w:sz w:val="24"/>
          <w:szCs w:val="24"/>
        </w:rPr>
        <w:t>networks.</w:t>
      </w:r>
    </w:p>
    <w:p w14:paraId="3679A3A3" w14:textId="106DBC5F"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Use of new </w:t>
      </w:r>
      <w:r w:rsidR="009278FB" w:rsidRPr="007D3969">
        <w:rPr>
          <w:rFonts w:ascii="Times New Roman" w:eastAsia="Times New Roman" w:hAnsi="Times New Roman" w:cs="Times New Roman"/>
          <w:sz w:val="24"/>
          <w:szCs w:val="24"/>
        </w:rPr>
        <w:t>technologies.</w:t>
      </w:r>
    </w:p>
    <w:p w14:paraId="73877941" w14:textId="22B79B95"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Adoption of new products or newer versions/</w:t>
      </w:r>
      <w:r w:rsidR="009278FB" w:rsidRPr="007D3969">
        <w:rPr>
          <w:rFonts w:ascii="Times New Roman" w:eastAsia="Times New Roman" w:hAnsi="Times New Roman" w:cs="Times New Roman"/>
          <w:sz w:val="24"/>
          <w:szCs w:val="24"/>
        </w:rPr>
        <w:t>releases.</w:t>
      </w:r>
    </w:p>
    <w:p w14:paraId="2F43B909" w14:textId="21876711"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New development tools and </w:t>
      </w:r>
      <w:r w:rsidR="009278FB" w:rsidRPr="007D3969">
        <w:rPr>
          <w:rFonts w:ascii="Times New Roman" w:eastAsia="Times New Roman" w:hAnsi="Times New Roman" w:cs="Times New Roman"/>
          <w:sz w:val="24"/>
          <w:szCs w:val="24"/>
        </w:rPr>
        <w:t>environments.</w:t>
      </w:r>
    </w:p>
    <w:p w14:paraId="541E6303" w14:textId="564D9B60"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Changes to physical location of service </w:t>
      </w:r>
      <w:r w:rsidR="009278FB" w:rsidRPr="007D3969">
        <w:rPr>
          <w:rFonts w:ascii="Times New Roman" w:eastAsia="Times New Roman" w:hAnsi="Times New Roman" w:cs="Times New Roman"/>
          <w:sz w:val="24"/>
          <w:szCs w:val="24"/>
        </w:rPr>
        <w:t>facilities.</w:t>
      </w:r>
    </w:p>
    <w:p w14:paraId="2CC954A4" w14:textId="3172873E"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 xml:space="preserve">Change of </w:t>
      </w:r>
      <w:r w:rsidR="009278FB" w:rsidRPr="007D3969">
        <w:rPr>
          <w:rFonts w:ascii="Times New Roman" w:eastAsia="Times New Roman" w:hAnsi="Times New Roman" w:cs="Times New Roman"/>
          <w:sz w:val="24"/>
          <w:szCs w:val="24"/>
        </w:rPr>
        <w:t>suppliers.</w:t>
      </w:r>
    </w:p>
    <w:p w14:paraId="42C0D64B" w14:textId="77777777" w:rsidR="007D3969" w:rsidRPr="007D3969" w:rsidRDefault="007D3969" w:rsidP="007D396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D3969">
        <w:rPr>
          <w:rFonts w:ascii="Times New Roman" w:eastAsia="Times New Roman" w:hAnsi="Times New Roman" w:cs="Times New Roman"/>
          <w:sz w:val="24"/>
          <w:szCs w:val="24"/>
        </w:rPr>
        <w:t>Subcontracting to another supplier.</w:t>
      </w:r>
    </w:p>
    <w:p w14:paraId="7AE9D65B" w14:textId="77777777" w:rsidR="003A3D4E" w:rsidRDefault="003A3D4E"/>
    <w:sectPr w:rsidR="003A3D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eter Platkowski" w:date="2023-02-23T21:24:00Z" w:initials="PP">
    <w:p w14:paraId="64B78BD6" w14:textId="3090D992" w:rsidR="5575AB26" w:rsidRDefault="5575AB26">
      <w:r>
        <w:t>Synology Backup :(</w:t>
      </w:r>
      <w:r>
        <w:annotationRef/>
      </w:r>
    </w:p>
  </w:comment>
  <w:comment w:id="8" w:author="Tauseef Shezad" w:date="2023-02-28T12:03:00Z" w:initials="TS">
    <w:p w14:paraId="38DEC615" w14:textId="77777777" w:rsidR="00EA3DF3" w:rsidRDefault="00EA3DF3" w:rsidP="00C02045">
      <w:pPr>
        <w:pStyle w:val="CommentText"/>
      </w:pPr>
      <w:r>
        <w:rPr>
          <w:rStyle w:val="CommentReference"/>
        </w:rPr>
        <w:annotationRef/>
      </w:r>
      <w:r>
        <w:t>We need the SLA reference by Synology for data privacy or an NDA contract.</w:t>
      </w:r>
    </w:p>
  </w:comment>
  <w:comment w:id="9" w:author="Imran  Rahman" w:date="2023-03-03T10:11:00Z" w:initials="IR">
    <w:p w14:paraId="1A9A117A" w14:textId="77587A5A" w:rsidR="1F0F7BE5" w:rsidRDefault="1F0F7BE5">
      <w:pPr>
        <w:pStyle w:val="CommentText"/>
      </w:pPr>
      <w:r>
        <w:rPr>
          <w:color w:val="2B579A"/>
          <w:shd w:val="clear" w:color="auto" w:fill="E6E6E6"/>
        </w:rPr>
        <w:fldChar w:fldCharType="begin"/>
      </w:r>
      <w:r>
        <w:instrText xml:space="preserve"> HYPERLINK "mailto:peterp@nexelus.net"</w:instrText>
      </w:r>
      <w:r>
        <w:rPr>
          <w:color w:val="2B579A"/>
          <w:shd w:val="clear" w:color="auto" w:fill="E6E6E6"/>
        </w:rPr>
      </w:r>
      <w:bookmarkStart w:id="10" w:name="_@_DC9E6060DA7D43CA9D7097076224BD4EZ"/>
      <w:r>
        <w:rPr>
          <w:color w:val="2B579A"/>
          <w:shd w:val="clear" w:color="auto" w:fill="E6E6E6"/>
        </w:rPr>
        <w:fldChar w:fldCharType="separate"/>
      </w:r>
      <w:bookmarkEnd w:id="10"/>
      <w:r w:rsidRPr="1F0F7BE5">
        <w:rPr>
          <w:rStyle w:val="Mention"/>
          <w:noProof/>
        </w:rPr>
        <w:t>@Peter Platkowski</w:t>
      </w:r>
      <w:r>
        <w:rPr>
          <w:color w:val="2B579A"/>
          <w:shd w:val="clear" w:color="auto" w:fill="E6E6E6"/>
        </w:rPr>
        <w:fldChar w:fldCharType="end"/>
      </w:r>
      <w:r>
        <w:t xml:space="preserve">  does Synology has access to our data?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78BD6" w15:done="0"/>
  <w15:commentEx w15:paraId="38DEC615" w15:paraIdParent="64B78BD6" w15:done="0"/>
  <w15:commentEx w15:paraId="1A9A117A" w15:paraIdParent="64B78B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EC59AB" w16cex:dateUtc="2023-02-24T02:24:00Z"/>
  <w16cex:commentExtensible w16cex:durableId="27A86C19" w16cex:dateUtc="2023-02-28T07:03:00Z"/>
  <w16cex:commentExtensible w16cex:durableId="40954C8B" w16cex:dateUtc="2023-03-03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78BD6" w16cid:durableId="1CEC59AB"/>
  <w16cid:commentId w16cid:paraId="38DEC615" w16cid:durableId="27A86C19"/>
  <w16cid:commentId w16cid:paraId="1A9A117A" w16cid:durableId="40954C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F1B"/>
    <w:multiLevelType w:val="hybridMultilevel"/>
    <w:tmpl w:val="5476B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940ABA"/>
    <w:multiLevelType w:val="multilevel"/>
    <w:tmpl w:val="8894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D1B2B"/>
    <w:multiLevelType w:val="multilevel"/>
    <w:tmpl w:val="0B1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9218A"/>
    <w:multiLevelType w:val="multilevel"/>
    <w:tmpl w:val="A4BA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472FB"/>
    <w:multiLevelType w:val="multilevel"/>
    <w:tmpl w:val="AC2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72B51"/>
    <w:multiLevelType w:val="multilevel"/>
    <w:tmpl w:val="17B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114103">
    <w:abstractNumId w:val="4"/>
  </w:num>
  <w:num w:numId="2" w16cid:durableId="2055155354">
    <w:abstractNumId w:val="5"/>
  </w:num>
  <w:num w:numId="3" w16cid:durableId="199055213">
    <w:abstractNumId w:val="1"/>
  </w:num>
  <w:num w:numId="4" w16cid:durableId="878008112">
    <w:abstractNumId w:val="2"/>
  </w:num>
  <w:num w:numId="5" w16cid:durableId="486634501">
    <w:abstractNumId w:val="3"/>
  </w:num>
  <w:num w:numId="6" w16cid:durableId="207107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ezad">
    <w15:presenceInfo w15:providerId="AD" w15:userId="S::TauseefS@nexelus.net::25ce2c96-a1b9-43f5-b144-a323e33af19b"/>
  </w15:person>
  <w15:person w15:author="Imran  Rahman">
    <w15:presenceInfo w15:providerId="AD" w15:userId="S::imranr@nexelus.net::656f52e4-38e0-4091-b935-8f3d48ec0786"/>
  </w15:person>
  <w15:person w15:author="Peter Platkowski">
    <w15:presenceInfo w15:providerId="AD" w15:userId="S::peterp@nexelus.net::1ce0a67f-b34f-43ac-b1fb-7a299c26e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69"/>
    <w:rsid w:val="0004163D"/>
    <w:rsid w:val="001A1552"/>
    <w:rsid w:val="0024487D"/>
    <w:rsid w:val="002754DB"/>
    <w:rsid w:val="003A3D4E"/>
    <w:rsid w:val="00513ADE"/>
    <w:rsid w:val="007D3969"/>
    <w:rsid w:val="008141C7"/>
    <w:rsid w:val="009278FB"/>
    <w:rsid w:val="00974349"/>
    <w:rsid w:val="00A14BF9"/>
    <w:rsid w:val="00B6AC01"/>
    <w:rsid w:val="00BF03A5"/>
    <w:rsid w:val="00C47566"/>
    <w:rsid w:val="00D55A5A"/>
    <w:rsid w:val="00EA3DF3"/>
    <w:rsid w:val="00F5583F"/>
    <w:rsid w:val="01139C5D"/>
    <w:rsid w:val="011A7F58"/>
    <w:rsid w:val="011F535D"/>
    <w:rsid w:val="025C3CAC"/>
    <w:rsid w:val="03D588FA"/>
    <w:rsid w:val="06ECB98A"/>
    <w:rsid w:val="13B9537B"/>
    <w:rsid w:val="13CF3604"/>
    <w:rsid w:val="1A686C7A"/>
    <w:rsid w:val="1C93AB2A"/>
    <w:rsid w:val="1E32E2D1"/>
    <w:rsid w:val="1F0F7BE5"/>
    <w:rsid w:val="22BFDB90"/>
    <w:rsid w:val="23B64EE8"/>
    <w:rsid w:val="259DEFD8"/>
    <w:rsid w:val="280AD80A"/>
    <w:rsid w:val="28D42086"/>
    <w:rsid w:val="2CF644EE"/>
    <w:rsid w:val="2FCADD21"/>
    <w:rsid w:val="4FEEA8E2"/>
    <w:rsid w:val="506925FE"/>
    <w:rsid w:val="5276221F"/>
    <w:rsid w:val="54C21A05"/>
    <w:rsid w:val="5575AB26"/>
    <w:rsid w:val="59266DDF"/>
    <w:rsid w:val="5B315B89"/>
    <w:rsid w:val="5EC5ECA7"/>
    <w:rsid w:val="6004CCAC"/>
    <w:rsid w:val="65CFF815"/>
    <w:rsid w:val="65F71186"/>
    <w:rsid w:val="667BFBB6"/>
    <w:rsid w:val="68B297D9"/>
    <w:rsid w:val="6AC3A170"/>
    <w:rsid w:val="6B4F6CD9"/>
    <w:rsid w:val="74CF254E"/>
    <w:rsid w:val="753A171E"/>
    <w:rsid w:val="76F129F9"/>
    <w:rsid w:val="7AE0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00A9"/>
  <w15:chartTrackingRefBased/>
  <w15:docId w15:val="{ED2E0416-0EC6-4157-B2EA-BCB8AD5A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3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3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39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39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3969"/>
    <w:rPr>
      <w:rFonts w:ascii="Times New Roman" w:eastAsia="Times New Roman" w:hAnsi="Times New Roman" w:cs="Times New Roman"/>
      <w:b/>
      <w:bCs/>
      <w:sz w:val="24"/>
      <w:szCs w:val="24"/>
    </w:rPr>
  </w:style>
  <w:style w:type="character" w:styleId="Strong">
    <w:name w:val="Strong"/>
    <w:basedOn w:val="DefaultParagraphFont"/>
    <w:uiPriority w:val="22"/>
    <w:qFormat/>
    <w:rsid w:val="007D3969"/>
    <w:rPr>
      <w:b/>
      <w:bCs/>
    </w:rPr>
  </w:style>
  <w:style w:type="paragraph" w:styleId="NormalWeb">
    <w:name w:val="Normal (Web)"/>
    <w:basedOn w:val="Normal"/>
    <w:uiPriority w:val="99"/>
    <w:semiHidden/>
    <w:unhideWhenUsed/>
    <w:rsid w:val="007D39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03A5"/>
    <w:pPr>
      <w:ind w:left="720"/>
      <w:contextualSpacing/>
    </w:pPr>
  </w:style>
  <w:style w:type="paragraph" w:styleId="CommentText">
    <w:name w:val="annotation text"/>
    <w:basedOn w:val="Normal"/>
    <w:link w:val="CommentTextChar"/>
    <w:uiPriority w:val="99"/>
    <w:unhideWhenUsed/>
    <w:rsid w:val="00513ADE"/>
    <w:pPr>
      <w:spacing w:line="240" w:lineRule="auto"/>
    </w:pPr>
    <w:rPr>
      <w:sz w:val="20"/>
      <w:szCs w:val="20"/>
    </w:rPr>
  </w:style>
  <w:style w:type="character" w:customStyle="1" w:styleId="CommentTextChar">
    <w:name w:val="Comment Text Char"/>
    <w:basedOn w:val="DefaultParagraphFont"/>
    <w:link w:val="CommentText"/>
    <w:uiPriority w:val="99"/>
    <w:rsid w:val="00513ADE"/>
    <w:rPr>
      <w:sz w:val="20"/>
      <w:szCs w:val="20"/>
    </w:rPr>
  </w:style>
  <w:style w:type="character" w:styleId="CommentReference">
    <w:name w:val="annotation reference"/>
    <w:basedOn w:val="DefaultParagraphFont"/>
    <w:uiPriority w:val="99"/>
    <w:semiHidden/>
    <w:unhideWhenUsed/>
    <w:rsid w:val="00513ADE"/>
    <w:rPr>
      <w:sz w:val="16"/>
      <w:szCs w:val="16"/>
    </w:rPr>
  </w:style>
  <w:style w:type="paragraph" w:styleId="CommentSubject">
    <w:name w:val="annotation subject"/>
    <w:basedOn w:val="CommentText"/>
    <w:next w:val="CommentText"/>
    <w:link w:val="CommentSubjectChar"/>
    <w:uiPriority w:val="99"/>
    <w:semiHidden/>
    <w:unhideWhenUsed/>
    <w:rsid w:val="00EA3DF3"/>
    <w:rPr>
      <w:b/>
      <w:bCs/>
    </w:rPr>
  </w:style>
  <w:style w:type="character" w:customStyle="1" w:styleId="CommentSubjectChar">
    <w:name w:val="Comment Subject Char"/>
    <w:basedOn w:val="CommentTextChar"/>
    <w:link w:val="CommentSubject"/>
    <w:uiPriority w:val="99"/>
    <w:semiHidden/>
    <w:rsid w:val="00EA3DF3"/>
    <w:rPr>
      <w:b/>
      <w:bCs/>
      <w:sz w:val="20"/>
      <w:szCs w:val="20"/>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8141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A412240D-8B7F-4757-BE8F-B88FA31A4C11}">
    <t:Anchor>
      <t:Comment id="485251499"/>
    </t:Anchor>
    <t:History>
      <t:Event id="{60134E05-890D-441C-BE84-8BC1DB66C3C3}" time="2023-03-03T15:11:38.434Z">
        <t:Attribution userId="S::imranr@nexelus.net::656f52e4-38e0-4091-b935-8f3d48ec0786" userProvider="AD" userName="Imran  Rahman"/>
        <t:Anchor>
          <t:Comment id="1083526283"/>
        </t:Anchor>
        <t:Create/>
      </t:Event>
      <t:Event id="{02ED3635-C8C9-4193-B37A-E9F074F290F4}" time="2023-03-03T15:11:38.434Z">
        <t:Attribution userId="S::imranr@nexelus.net::656f52e4-38e0-4091-b935-8f3d48ec0786" userProvider="AD" userName="Imran  Rahman"/>
        <t:Anchor>
          <t:Comment id="1083526283"/>
        </t:Anchor>
        <t:Assign userId="S::peterp@nexelus.net::1ce0a67f-b34f-43ac-b1fb-7a299c26e1cc" userProvider="AD" userName="Peter Platkowski"/>
      </t:Event>
      <t:Event id="{0EA58AA4-1350-4CE2-B72B-4C273596E05A}" time="2023-03-03T15:11:38.434Z">
        <t:Attribution userId="S::imranr@nexelus.net::656f52e4-38e0-4091-b935-8f3d48ec0786" userProvider="AD" userName="Imran  Rahman"/>
        <t:Anchor>
          <t:Comment id="1083526283"/>
        </t:Anchor>
        <t:SetTitle title="@Peter Platkowski does Synology has access to our dat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6A4464-BB79-488E-8525-D7F86644D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C3136B-8D9F-4782-A994-4572091687B9}">
  <ds:schemaRefs>
    <ds:schemaRef ds:uri="http://www.w3.org/XML/1998/namespace"/>
    <ds:schemaRef ds:uri="http://schemas.microsoft.com/office/2006/documentManagement/types"/>
    <ds:schemaRef ds:uri="http://schemas.microsoft.com/office/2006/metadata/properties"/>
    <ds:schemaRef ds:uri="4c32a3b8-2611-43b8-b3d2-14d4919b2b36"/>
    <ds:schemaRef ds:uri="http://purl.org/dc/dcmitype/"/>
    <ds:schemaRef ds:uri="http://schemas.microsoft.com/office/infopath/2007/PartnerControls"/>
    <ds:schemaRef ds:uri="http://purl.org/dc/terms/"/>
    <ds:schemaRef ds:uri="http://schemas.openxmlformats.org/package/2006/metadata/core-properties"/>
    <ds:schemaRef ds:uri="e7a37d70-6f0e-47ed-93c7-8bc0847cf79d"/>
    <ds:schemaRef ds:uri="http://purl.org/dc/elements/1.1/"/>
  </ds:schemaRefs>
</ds:datastoreItem>
</file>

<file path=customXml/itemProps3.xml><?xml version="1.0" encoding="utf-8"?>
<ds:datastoreItem xmlns:ds="http://schemas.openxmlformats.org/officeDocument/2006/customXml" ds:itemID="{902AB52C-1003-4FB8-BDE7-5D228885A0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19</cp:revision>
  <dcterms:created xsi:type="dcterms:W3CDTF">2022-12-19T06:46:00Z</dcterms:created>
  <dcterms:modified xsi:type="dcterms:W3CDTF">2023-03-16T09:34:00Z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