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307A5" w14:textId="77777777" w:rsidR="006948D6" w:rsidRPr="006948D6" w:rsidRDefault="006948D6" w:rsidP="006948D6">
      <w:pPr>
        <w:spacing w:before="100" w:beforeAutospacing="1" w:after="100" w:afterAutospacing="1" w:line="240" w:lineRule="auto"/>
        <w:outlineLvl w:val="1"/>
        <w:rPr>
          <w:rFonts w:ascii="Times New Roman" w:eastAsia="Times New Roman" w:hAnsi="Times New Roman" w:cs="Times New Roman"/>
          <w:b/>
          <w:bCs/>
          <w:sz w:val="36"/>
          <w:szCs w:val="36"/>
        </w:rPr>
      </w:pPr>
      <w:r w:rsidRPr="006948D6">
        <w:rPr>
          <w:rFonts w:ascii="Times New Roman" w:eastAsia="Times New Roman" w:hAnsi="Times New Roman" w:cs="Times New Roman"/>
          <w:b/>
          <w:bCs/>
          <w:sz w:val="36"/>
          <w:szCs w:val="36"/>
        </w:rPr>
        <w:t>Physical Security Policy</w:t>
      </w:r>
    </w:p>
    <w:p w14:paraId="5F08F1BF" w14:textId="77777777" w:rsidR="006948D6" w:rsidRPr="006948D6" w:rsidRDefault="006948D6" w:rsidP="006948D6">
      <w:pPr>
        <w:spacing w:before="100" w:beforeAutospacing="1" w:after="100" w:afterAutospacing="1" w:line="240" w:lineRule="auto"/>
        <w:outlineLvl w:val="3"/>
        <w:rPr>
          <w:rFonts w:ascii="Times New Roman" w:eastAsia="Times New Roman" w:hAnsi="Times New Roman" w:cs="Times New Roman"/>
          <w:b/>
          <w:bCs/>
          <w:sz w:val="24"/>
          <w:szCs w:val="24"/>
        </w:rPr>
      </w:pPr>
      <w:r w:rsidRPr="006948D6">
        <w:rPr>
          <w:rFonts w:ascii="Times New Roman" w:eastAsia="Times New Roman" w:hAnsi="Times New Roman" w:cs="Times New Roman"/>
          <w:b/>
          <w:bCs/>
          <w:sz w:val="24"/>
          <w:szCs w:val="24"/>
        </w:rPr>
        <w:t>Nexelus</w:t>
      </w:r>
    </w:p>
    <w:p w14:paraId="752F1E0D"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____________________________________________________________________________</w:t>
      </w:r>
    </w:p>
    <w:p w14:paraId="2BA0C79E" w14:textId="77777777" w:rsidR="006948D6" w:rsidRPr="006948D6" w:rsidRDefault="006948D6" w:rsidP="006948D6">
      <w:pPr>
        <w:spacing w:before="100" w:beforeAutospacing="1" w:after="100" w:afterAutospacing="1" w:line="240" w:lineRule="auto"/>
        <w:outlineLvl w:val="2"/>
        <w:rPr>
          <w:rFonts w:ascii="Times New Roman" w:eastAsia="Times New Roman" w:hAnsi="Times New Roman" w:cs="Times New Roman"/>
          <w:b/>
          <w:bCs/>
          <w:sz w:val="27"/>
          <w:szCs w:val="27"/>
        </w:rPr>
      </w:pPr>
      <w:r w:rsidRPr="006948D6">
        <w:rPr>
          <w:rFonts w:ascii="Times New Roman" w:eastAsia="Times New Roman" w:hAnsi="Times New Roman" w:cs="Times New Roman"/>
          <w:b/>
          <w:bCs/>
          <w:sz w:val="27"/>
          <w:szCs w:val="27"/>
        </w:rPr>
        <w:t>Purpose</w:t>
      </w:r>
    </w:p>
    <w:p w14:paraId="5216CBA5" w14:textId="66B7D7AA"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 xml:space="preserve">The Physical Security Policy establishes requirements to ensure that Nexelus’ information assets are protected by physical controls that prevent tampering, damage, </w:t>
      </w:r>
      <w:r w:rsidR="00656440" w:rsidRPr="006948D6">
        <w:rPr>
          <w:rFonts w:ascii="Times New Roman" w:eastAsia="Times New Roman" w:hAnsi="Times New Roman" w:cs="Times New Roman"/>
          <w:sz w:val="24"/>
          <w:szCs w:val="24"/>
        </w:rPr>
        <w:t>theft,</w:t>
      </w:r>
      <w:r w:rsidRPr="006948D6">
        <w:rPr>
          <w:rFonts w:ascii="Times New Roman" w:eastAsia="Times New Roman" w:hAnsi="Times New Roman" w:cs="Times New Roman"/>
          <w:sz w:val="24"/>
          <w:szCs w:val="24"/>
        </w:rPr>
        <w:t xml:space="preserve"> or unauthorized physical access. This policy defines the following controls and acceptable practices:</w:t>
      </w:r>
    </w:p>
    <w:p w14:paraId="4F8F4B36" w14:textId="4E2302E3" w:rsidR="006948D6" w:rsidRPr="006948D6" w:rsidRDefault="006948D6" w:rsidP="006948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 xml:space="preserve">Definition of physical security perimeters and required </w:t>
      </w:r>
      <w:r w:rsidR="00656440" w:rsidRPr="006948D6">
        <w:rPr>
          <w:rFonts w:ascii="Times New Roman" w:eastAsia="Times New Roman" w:hAnsi="Times New Roman" w:cs="Times New Roman"/>
          <w:sz w:val="24"/>
          <w:szCs w:val="24"/>
        </w:rPr>
        <w:t>controls.</w:t>
      </w:r>
    </w:p>
    <w:p w14:paraId="47454164" w14:textId="77777777" w:rsidR="006948D6" w:rsidRPr="006948D6" w:rsidRDefault="006948D6" w:rsidP="006948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Personnel and visitor access controls</w:t>
      </w:r>
    </w:p>
    <w:p w14:paraId="46EA6CF3" w14:textId="2E69F129" w:rsidR="006948D6" w:rsidRPr="006948D6" w:rsidRDefault="006948D6" w:rsidP="006948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 xml:space="preserve">Protection of equipment stored </w:t>
      </w:r>
      <w:r w:rsidR="00656440" w:rsidRPr="006948D6">
        <w:rPr>
          <w:rFonts w:ascii="Times New Roman" w:eastAsia="Times New Roman" w:hAnsi="Times New Roman" w:cs="Times New Roman"/>
          <w:sz w:val="24"/>
          <w:szCs w:val="24"/>
        </w:rPr>
        <w:t>off-site.</w:t>
      </w:r>
    </w:p>
    <w:p w14:paraId="2A627507" w14:textId="77777777" w:rsidR="006948D6" w:rsidRPr="006948D6" w:rsidRDefault="006948D6" w:rsidP="006948D6">
      <w:pPr>
        <w:spacing w:before="100" w:beforeAutospacing="1" w:after="100" w:afterAutospacing="1" w:line="240" w:lineRule="auto"/>
        <w:outlineLvl w:val="2"/>
        <w:rPr>
          <w:rFonts w:ascii="Times New Roman" w:eastAsia="Times New Roman" w:hAnsi="Times New Roman" w:cs="Times New Roman"/>
          <w:b/>
          <w:bCs/>
          <w:sz w:val="27"/>
          <w:szCs w:val="27"/>
        </w:rPr>
      </w:pPr>
      <w:r w:rsidRPr="006948D6">
        <w:rPr>
          <w:rFonts w:ascii="Times New Roman" w:eastAsia="Times New Roman" w:hAnsi="Times New Roman" w:cs="Times New Roman"/>
          <w:b/>
          <w:bCs/>
          <w:sz w:val="27"/>
          <w:szCs w:val="27"/>
        </w:rPr>
        <w:t>Scope</w:t>
      </w:r>
    </w:p>
    <w:p w14:paraId="1E3063B7"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This policy applies to all Nexelus physical facilities and users of information systems within Nexelus, which typically include employees and contractors, as well as any external parties that have physical access to the company’s information systems. This policy must be made readily available to all users.</w:t>
      </w:r>
    </w:p>
    <w:p w14:paraId="416E129C" w14:textId="77777777" w:rsidR="006948D6" w:rsidRPr="006948D6" w:rsidRDefault="006948D6" w:rsidP="006948D6">
      <w:pPr>
        <w:spacing w:before="100" w:beforeAutospacing="1" w:after="100" w:afterAutospacing="1" w:line="240" w:lineRule="auto"/>
        <w:outlineLvl w:val="2"/>
        <w:rPr>
          <w:rFonts w:ascii="Times New Roman" w:eastAsia="Times New Roman" w:hAnsi="Times New Roman" w:cs="Times New Roman"/>
          <w:b/>
          <w:bCs/>
          <w:sz w:val="27"/>
          <w:szCs w:val="27"/>
        </w:rPr>
      </w:pPr>
      <w:r w:rsidRPr="006948D6">
        <w:rPr>
          <w:rFonts w:ascii="Times New Roman" w:eastAsia="Times New Roman" w:hAnsi="Times New Roman" w:cs="Times New Roman"/>
          <w:b/>
          <w:bCs/>
          <w:sz w:val="27"/>
          <w:szCs w:val="27"/>
        </w:rPr>
        <w:t>Background</w:t>
      </w:r>
    </w:p>
    <w:p w14:paraId="36CCCE2D" w14:textId="71350B34"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It is the goal of Nexelus to safeguard information both virtually and physically, as well to provide a safe and secure environment for all employees. As such, access to the Nexelus facilities is limited to authorized individuals only. All workforce members are responsible for reporting an incident of unauthorized visitor and/or unauthorized access to Nexelus' facility.</w:t>
      </w:r>
    </w:p>
    <w:p w14:paraId="6A0E7694" w14:textId="77777777" w:rsidR="006948D6" w:rsidRPr="006948D6" w:rsidRDefault="006948D6" w:rsidP="006948D6">
      <w:pPr>
        <w:spacing w:before="100" w:beforeAutospacing="1" w:after="100" w:afterAutospacing="1" w:line="240" w:lineRule="auto"/>
        <w:outlineLvl w:val="2"/>
        <w:rPr>
          <w:rFonts w:ascii="Times New Roman" w:eastAsia="Times New Roman" w:hAnsi="Times New Roman" w:cs="Times New Roman"/>
          <w:b/>
          <w:bCs/>
          <w:sz w:val="27"/>
          <w:szCs w:val="27"/>
        </w:rPr>
      </w:pPr>
      <w:r w:rsidRPr="006948D6">
        <w:rPr>
          <w:rFonts w:ascii="Times New Roman" w:eastAsia="Times New Roman" w:hAnsi="Times New Roman" w:cs="Times New Roman"/>
          <w:b/>
          <w:bCs/>
          <w:sz w:val="27"/>
          <w:szCs w:val="27"/>
        </w:rPr>
        <w:t>Roles and Responsibilities</w:t>
      </w:r>
    </w:p>
    <w:p w14:paraId="47E7EAA0" w14:textId="6E19DCB5" w:rsidR="006948D6" w:rsidRPr="00230917" w:rsidRDefault="00F2727D" w:rsidP="76C1FB0D">
      <w:pPr>
        <w:spacing w:before="100" w:beforeAutospacing="1" w:after="100" w:afterAutospacing="1" w:line="240" w:lineRule="auto"/>
        <w:rPr>
          <w:rFonts w:ascii="Times New Roman" w:eastAsia="Times New Roman" w:hAnsi="Times New Roman" w:cs="Times New Roman"/>
          <w:sz w:val="24"/>
          <w:szCs w:val="24"/>
        </w:rPr>
      </w:pPr>
      <w:r w:rsidRPr="76C1FB0D">
        <w:rPr>
          <w:rFonts w:ascii="Times New Roman" w:eastAsia="Times New Roman" w:hAnsi="Times New Roman" w:cs="Times New Roman"/>
          <w:sz w:val="24"/>
          <w:szCs w:val="24"/>
        </w:rPr>
        <w:t xml:space="preserve">Network </w:t>
      </w:r>
      <w:r w:rsidR="008F5438" w:rsidRPr="76C1FB0D">
        <w:rPr>
          <w:rFonts w:ascii="Times New Roman" w:eastAsia="Times New Roman" w:hAnsi="Times New Roman" w:cs="Times New Roman"/>
          <w:sz w:val="24"/>
          <w:szCs w:val="24"/>
        </w:rPr>
        <w:t xml:space="preserve">and Admin </w:t>
      </w:r>
      <w:r w:rsidRPr="76C1FB0D">
        <w:rPr>
          <w:rFonts w:ascii="Times New Roman" w:eastAsia="Times New Roman" w:hAnsi="Times New Roman" w:cs="Times New Roman"/>
          <w:sz w:val="24"/>
          <w:szCs w:val="24"/>
        </w:rPr>
        <w:t xml:space="preserve">Manager are responsible for establishing and </w:t>
      </w:r>
      <w:r w:rsidR="00230917" w:rsidRPr="76C1FB0D">
        <w:rPr>
          <w:rFonts w:ascii="Times New Roman" w:eastAsia="Times New Roman" w:hAnsi="Times New Roman" w:cs="Times New Roman"/>
          <w:sz w:val="24"/>
          <w:szCs w:val="24"/>
        </w:rPr>
        <w:t xml:space="preserve">monitoring </w:t>
      </w:r>
      <w:r w:rsidRPr="76C1FB0D">
        <w:rPr>
          <w:rFonts w:ascii="Times New Roman" w:eastAsia="Times New Roman" w:hAnsi="Times New Roman" w:cs="Times New Roman"/>
          <w:sz w:val="24"/>
          <w:szCs w:val="24"/>
        </w:rPr>
        <w:t>this policy</w:t>
      </w:r>
      <w:r w:rsidR="00230917" w:rsidRPr="76C1FB0D">
        <w:rPr>
          <w:rFonts w:ascii="Times New Roman" w:eastAsia="Times New Roman" w:hAnsi="Times New Roman" w:cs="Times New Roman"/>
          <w:sz w:val="24"/>
          <w:szCs w:val="24"/>
        </w:rPr>
        <w:t>.</w:t>
      </w:r>
    </w:p>
    <w:p w14:paraId="2720D451" w14:textId="77777777" w:rsidR="006948D6" w:rsidRPr="006948D6" w:rsidRDefault="006948D6" w:rsidP="006948D6">
      <w:pPr>
        <w:spacing w:before="100" w:beforeAutospacing="1" w:after="100" w:afterAutospacing="1" w:line="240" w:lineRule="auto"/>
        <w:outlineLvl w:val="2"/>
        <w:rPr>
          <w:rFonts w:ascii="Times New Roman" w:eastAsia="Times New Roman" w:hAnsi="Times New Roman" w:cs="Times New Roman"/>
          <w:b/>
          <w:bCs/>
          <w:sz w:val="27"/>
          <w:szCs w:val="27"/>
        </w:rPr>
      </w:pPr>
      <w:r w:rsidRPr="006948D6">
        <w:rPr>
          <w:rFonts w:ascii="Times New Roman" w:eastAsia="Times New Roman" w:hAnsi="Times New Roman" w:cs="Times New Roman"/>
          <w:b/>
          <w:bCs/>
          <w:sz w:val="27"/>
          <w:szCs w:val="27"/>
        </w:rPr>
        <w:t>Policy</w:t>
      </w:r>
    </w:p>
    <w:p w14:paraId="317DF940" w14:textId="77777777" w:rsidR="006948D6" w:rsidRPr="006948D6" w:rsidRDefault="006948D6" w:rsidP="006948D6">
      <w:pPr>
        <w:spacing w:before="100" w:beforeAutospacing="1" w:after="100" w:afterAutospacing="1" w:line="240" w:lineRule="auto"/>
        <w:outlineLvl w:val="3"/>
        <w:rPr>
          <w:rFonts w:ascii="Times New Roman" w:eastAsia="Times New Roman" w:hAnsi="Times New Roman" w:cs="Times New Roman"/>
          <w:b/>
          <w:bCs/>
          <w:sz w:val="24"/>
          <w:szCs w:val="24"/>
        </w:rPr>
      </w:pPr>
      <w:r w:rsidRPr="006948D6">
        <w:rPr>
          <w:rFonts w:ascii="Times New Roman" w:eastAsia="Times New Roman" w:hAnsi="Times New Roman" w:cs="Times New Roman"/>
          <w:b/>
          <w:bCs/>
          <w:sz w:val="24"/>
          <w:szCs w:val="24"/>
        </w:rPr>
        <w:t>General</w:t>
      </w:r>
    </w:p>
    <w:p w14:paraId="48CFCD36" w14:textId="77777777" w:rsidR="006948D6" w:rsidRPr="006948D6" w:rsidRDefault="006948D6" w:rsidP="006948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Physical access to Nexelus facilities is restricted.</w:t>
      </w:r>
    </w:p>
    <w:p w14:paraId="67007CF6" w14:textId="3635B969" w:rsidR="006948D6" w:rsidRPr="006948D6" w:rsidRDefault="00CD4A9B" w:rsidP="76C1FB0D">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pre-authorized personnels</w:t>
      </w:r>
      <w:r w:rsidR="005749A7">
        <w:rPr>
          <w:rFonts w:ascii="Times New Roman" w:eastAsia="Times New Roman" w:hAnsi="Times New Roman" w:cs="Times New Roman"/>
          <w:sz w:val="24"/>
          <w:szCs w:val="24"/>
        </w:rPr>
        <w:t xml:space="preserve"> are allowed</w:t>
      </w:r>
      <w:r w:rsidR="051CCD03" w:rsidRPr="76C1FB0D">
        <w:rPr>
          <w:rFonts w:ascii="Times New Roman" w:eastAsia="Times New Roman" w:hAnsi="Times New Roman" w:cs="Times New Roman"/>
          <w:sz w:val="24"/>
          <w:szCs w:val="24"/>
        </w:rPr>
        <w:t xml:space="preserve"> </w:t>
      </w:r>
      <w:r w:rsidR="008F62F0">
        <w:rPr>
          <w:rFonts w:ascii="Times New Roman" w:eastAsia="Times New Roman" w:hAnsi="Times New Roman" w:cs="Times New Roman"/>
          <w:sz w:val="24"/>
          <w:szCs w:val="24"/>
        </w:rPr>
        <w:t xml:space="preserve">to enter </w:t>
      </w:r>
      <w:r w:rsidR="006948D6" w:rsidRPr="76C1FB0D">
        <w:rPr>
          <w:rFonts w:ascii="Times New Roman" w:eastAsia="Times New Roman" w:hAnsi="Times New Roman" w:cs="Times New Roman"/>
          <w:sz w:val="24"/>
          <w:szCs w:val="24"/>
        </w:rPr>
        <w:t xml:space="preserve">secure facilities </w:t>
      </w:r>
      <w:del w:id="0" w:author="Tauseef Shezad" w:date="2023-03-09T14:51:00Z">
        <w:r w:rsidR="006948D6" w:rsidRPr="76C1FB0D" w:rsidDel="001756C4">
          <w:rPr>
            <w:rFonts w:ascii="Times New Roman" w:eastAsia="Times New Roman" w:hAnsi="Times New Roman" w:cs="Times New Roman"/>
            <w:sz w:val="24"/>
            <w:szCs w:val="24"/>
          </w:rPr>
          <w:delText>if and when</w:delText>
        </w:r>
      </w:del>
      <w:ins w:id="1" w:author="Tauseef Shezad" w:date="2023-03-09T14:51:00Z">
        <w:r w:rsidR="001756C4" w:rsidRPr="76C1FB0D">
          <w:rPr>
            <w:rFonts w:ascii="Times New Roman" w:eastAsia="Times New Roman" w:hAnsi="Times New Roman" w:cs="Times New Roman"/>
            <w:sz w:val="24"/>
            <w:szCs w:val="24"/>
          </w:rPr>
          <w:t>if</w:t>
        </w:r>
      </w:ins>
      <w:r w:rsidR="006948D6" w:rsidRPr="76C1FB0D">
        <w:rPr>
          <w:rFonts w:ascii="Times New Roman" w:eastAsia="Times New Roman" w:hAnsi="Times New Roman" w:cs="Times New Roman"/>
          <w:sz w:val="24"/>
          <w:szCs w:val="24"/>
        </w:rPr>
        <w:t xml:space="preserve"> applicable (such as server rooms, data centers, labs).</w:t>
      </w:r>
    </w:p>
    <w:p w14:paraId="18C6DC3C" w14:textId="77777777" w:rsidR="006948D6" w:rsidRPr="006948D6" w:rsidRDefault="006948D6" w:rsidP="006948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All employees must follow physical security requirements and procedures documented by facility management.</w:t>
      </w:r>
    </w:p>
    <w:p w14:paraId="1FFBAEBC" w14:textId="72E78491" w:rsidR="006948D6" w:rsidRPr="006948D6" w:rsidRDefault="006948D6" w:rsidP="006948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 xml:space="preserve">On-site visitors and vendors must be </w:t>
      </w:r>
      <w:r w:rsidR="00656440" w:rsidRPr="006948D6">
        <w:rPr>
          <w:rFonts w:ascii="Times New Roman" w:eastAsia="Times New Roman" w:hAnsi="Times New Roman" w:cs="Times New Roman"/>
          <w:sz w:val="24"/>
          <w:szCs w:val="24"/>
        </w:rPr>
        <w:t>always escorted by a Nexelus employee</w:t>
      </w:r>
      <w:r w:rsidRPr="006948D6">
        <w:rPr>
          <w:rFonts w:ascii="Times New Roman" w:eastAsia="Times New Roman" w:hAnsi="Times New Roman" w:cs="Times New Roman"/>
          <w:sz w:val="24"/>
          <w:szCs w:val="24"/>
        </w:rPr>
        <w:t xml:space="preserve"> while on premise.</w:t>
      </w:r>
    </w:p>
    <w:p w14:paraId="156B19F9" w14:textId="4415D653" w:rsidR="006948D6" w:rsidRPr="006948D6" w:rsidRDefault="006948D6" w:rsidP="006948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lastRenderedPageBreak/>
        <w:t>All workforce members are responsible for reporting an incident of unauthorized visitor and/or unauthorized access to Nexelus' facility.</w:t>
      </w:r>
    </w:p>
    <w:p w14:paraId="48D0175C" w14:textId="571C7425" w:rsidR="006948D6" w:rsidRPr="00A550BF" w:rsidRDefault="006948D6" w:rsidP="76C1FB0D">
      <w:pPr>
        <w:numPr>
          <w:ilvl w:val="0"/>
          <w:numId w:val="3"/>
        </w:numPr>
        <w:spacing w:before="100" w:beforeAutospacing="1" w:after="100" w:afterAutospacing="1" w:line="240" w:lineRule="auto"/>
        <w:rPr>
          <w:rFonts w:ascii="Times New Roman" w:eastAsia="Times New Roman" w:hAnsi="Times New Roman" w:cs="Times New Roman"/>
          <w:i/>
          <w:iCs/>
          <w:sz w:val="24"/>
          <w:szCs w:val="24"/>
        </w:rPr>
      </w:pPr>
      <w:r w:rsidRPr="00A550BF">
        <w:rPr>
          <w:rFonts w:ascii="Times New Roman" w:eastAsia="Times New Roman" w:hAnsi="Times New Roman" w:cs="Times New Roman"/>
          <w:i/>
          <w:iCs/>
          <w:sz w:val="24"/>
          <w:szCs w:val="24"/>
        </w:rPr>
        <w:t xml:space="preserve">A </w:t>
      </w:r>
      <w:commentRangeStart w:id="2"/>
      <w:commentRangeStart w:id="3"/>
      <w:commentRangeStart w:id="4"/>
      <w:commentRangeStart w:id="5"/>
      <w:commentRangeStart w:id="6"/>
      <w:r w:rsidRPr="00A550BF">
        <w:rPr>
          <w:rFonts w:ascii="Times New Roman" w:eastAsia="Times New Roman" w:hAnsi="Times New Roman" w:cs="Times New Roman"/>
          <w:i/>
          <w:iCs/>
          <w:sz w:val="24"/>
          <w:szCs w:val="24"/>
        </w:rPr>
        <w:t>record is retained for each physical access</w:t>
      </w:r>
      <w:commentRangeEnd w:id="2"/>
      <w:r>
        <w:rPr>
          <w:rStyle w:val="CommentReference"/>
        </w:rPr>
        <w:commentReference w:id="2"/>
      </w:r>
      <w:commentRangeEnd w:id="3"/>
      <w:r>
        <w:rPr>
          <w:rStyle w:val="CommentReference"/>
        </w:rPr>
        <w:commentReference w:id="3"/>
      </w:r>
      <w:commentRangeEnd w:id="4"/>
      <w:r>
        <w:rPr>
          <w:rStyle w:val="CommentReference"/>
        </w:rPr>
        <w:commentReference w:id="4"/>
      </w:r>
      <w:commentRangeEnd w:id="5"/>
      <w:r>
        <w:rPr>
          <w:rStyle w:val="CommentReference"/>
        </w:rPr>
        <w:commentReference w:id="5"/>
      </w:r>
      <w:commentRangeEnd w:id="6"/>
      <w:r w:rsidR="00CE714E">
        <w:rPr>
          <w:rStyle w:val="CommentReference"/>
        </w:rPr>
        <w:commentReference w:id="6"/>
      </w:r>
      <w:r w:rsidRPr="00A550BF">
        <w:rPr>
          <w:rFonts w:ascii="Times New Roman" w:eastAsia="Times New Roman" w:hAnsi="Times New Roman" w:cs="Times New Roman"/>
          <w:i/>
          <w:iCs/>
          <w:sz w:val="24"/>
          <w:szCs w:val="24"/>
        </w:rPr>
        <w:t xml:space="preserve">, including visits, </w:t>
      </w:r>
      <w:del w:id="9" w:author="Tauseef Shezad" w:date="2023-03-09T14:52:00Z">
        <w:r w:rsidRPr="00A550BF" w:rsidDel="00B83FD6">
          <w:rPr>
            <w:rFonts w:ascii="Times New Roman" w:eastAsia="Times New Roman" w:hAnsi="Times New Roman" w:cs="Times New Roman"/>
            <w:i/>
            <w:iCs/>
            <w:sz w:val="24"/>
            <w:szCs w:val="24"/>
          </w:rPr>
          <w:delText>maintenance</w:delText>
        </w:r>
      </w:del>
      <w:ins w:id="10" w:author="Tauseef Shezad" w:date="2023-03-09T14:52:00Z">
        <w:r w:rsidR="00B83FD6" w:rsidRPr="00A550BF">
          <w:rPr>
            <w:rFonts w:ascii="Times New Roman" w:eastAsia="Times New Roman" w:hAnsi="Times New Roman" w:cs="Times New Roman"/>
            <w:i/>
            <w:iCs/>
            <w:sz w:val="24"/>
            <w:szCs w:val="24"/>
          </w:rPr>
          <w:t>maintenance,</w:t>
        </w:r>
      </w:ins>
      <w:r w:rsidRPr="00A550BF">
        <w:rPr>
          <w:rFonts w:ascii="Times New Roman" w:eastAsia="Times New Roman" w:hAnsi="Times New Roman" w:cs="Times New Roman"/>
          <w:i/>
          <w:iCs/>
          <w:sz w:val="24"/>
          <w:szCs w:val="24"/>
        </w:rPr>
        <w:t xml:space="preserve"> and repairs to Nexelus production environments and secure facilities.</w:t>
      </w:r>
    </w:p>
    <w:p w14:paraId="721CFD36" w14:textId="77777777" w:rsidR="006948D6" w:rsidRPr="00A550BF" w:rsidRDefault="006948D6" w:rsidP="76C1FB0D">
      <w:pPr>
        <w:numPr>
          <w:ilvl w:val="1"/>
          <w:numId w:val="3"/>
        </w:numPr>
        <w:spacing w:before="100" w:beforeAutospacing="1" w:after="100" w:afterAutospacing="1" w:line="240" w:lineRule="auto"/>
        <w:rPr>
          <w:rFonts w:ascii="Times New Roman" w:eastAsia="Times New Roman" w:hAnsi="Times New Roman" w:cs="Times New Roman"/>
          <w:i/>
          <w:iCs/>
          <w:sz w:val="24"/>
          <w:szCs w:val="24"/>
        </w:rPr>
      </w:pPr>
      <w:r w:rsidRPr="00A550BF">
        <w:rPr>
          <w:rFonts w:ascii="Times New Roman" w:eastAsia="Times New Roman" w:hAnsi="Times New Roman" w:cs="Times New Roman"/>
          <w:i/>
          <w:iCs/>
          <w:sz w:val="24"/>
          <w:szCs w:val="24"/>
        </w:rPr>
        <w:t>Details must be captured for all maintenance and repairs performed to physical security equipment such as locks, walls, doors, surveillance cameras; and</w:t>
      </w:r>
    </w:p>
    <w:p w14:paraId="5D2AE3D2" w14:textId="77777777" w:rsidR="006948D6" w:rsidRPr="00A550BF" w:rsidRDefault="006948D6" w:rsidP="76C1FB0D">
      <w:pPr>
        <w:numPr>
          <w:ilvl w:val="1"/>
          <w:numId w:val="3"/>
        </w:numPr>
        <w:spacing w:before="100" w:beforeAutospacing="1" w:after="100" w:afterAutospacing="1" w:line="240" w:lineRule="auto"/>
        <w:rPr>
          <w:rFonts w:ascii="Times New Roman" w:eastAsia="Times New Roman" w:hAnsi="Times New Roman" w:cs="Times New Roman"/>
          <w:i/>
          <w:iCs/>
          <w:sz w:val="24"/>
          <w:szCs w:val="24"/>
        </w:rPr>
      </w:pPr>
      <w:r w:rsidRPr="00A550BF">
        <w:rPr>
          <w:rFonts w:ascii="Times New Roman" w:eastAsia="Times New Roman" w:hAnsi="Times New Roman" w:cs="Times New Roman"/>
          <w:i/>
          <w:iCs/>
          <w:sz w:val="24"/>
          <w:szCs w:val="24"/>
        </w:rPr>
        <w:t>All records must be retained for a minimum of seven years.</w:t>
      </w:r>
    </w:p>
    <w:p w14:paraId="5172DC02" w14:textId="77777777" w:rsidR="006948D6" w:rsidRPr="006948D6" w:rsidRDefault="006948D6" w:rsidP="006948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Building security, such as fire extinguishers and detectors, escape routes, floor warden responsibilities, shall be maintained according to applicable laws and regulations.</w:t>
      </w:r>
    </w:p>
    <w:p w14:paraId="3E6F2812" w14:textId="77777777" w:rsidR="006948D6" w:rsidRPr="006948D6" w:rsidRDefault="006948D6" w:rsidP="006948D6">
      <w:pPr>
        <w:spacing w:before="100" w:beforeAutospacing="1" w:after="100" w:afterAutospacing="1" w:line="240" w:lineRule="auto"/>
        <w:outlineLvl w:val="3"/>
        <w:rPr>
          <w:rFonts w:ascii="Times New Roman" w:eastAsia="Times New Roman" w:hAnsi="Times New Roman" w:cs="Times New Roman"/>
          <w:b/>
          <w:bCs/>
          <w:sz w:val="24"/>
          <w:szCs w:val="24"/>
        </w:rPr>
      </w:pPr>
      <w:r w:rsidRPr="006948D6">
        <w:rPr>
          <w:rFonts w:ascii="Times New Roman" w:eastAsia="Times New Roman" w:hAnsi="Times New Roman" w:cs="Times New Roman"/>
          <w:b/>
          <w:bCs/>
          <w:sz w:val="24"/>
          <w:szCs w:val="24"/>
        </w:rPr>
        <w:t>Access Requirements</w:t>
      </w:r>
    </w:p>
    <w:p w14:paraId="4961113B" w14:textId="2E574728" w:rsidR="006948D6" w:rsidRPr="006948D6" w:rsidRDefault="006948D6" w:rsidP="1F441B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1F441B0A">
        <w:rPr>
          <w:rFonts w:ascii="Times New Roman" w:eastAsia="Times New Roman" w:hAnsi="Times New Roman" w:cs="Times New Roman"/>
          <w:sz w:val="24"/>
          <w:szCs w:val="24"/>
        </w:rPr>
        <w:t xml:space="preserve">Physical access is restricted using </w:t>
      </w:r>
      <w:commentRangeStart w:id="11"/>
      <w:commentRangeStart w:id="12"/>
      <w:r w:rsidRPr="1F441B0A">
        <w:rPr>
          <w:rFonts w:ascii="Times New Roman" w:eastAsia="Times New Roman" w:hAnsi="Times New Roman" w:cs="Times New Roman"/>
          <w:sz w:val="24"/>
          <w:szCs w:val="24"/>
        </w:rPr>
        <w:t>badge readers</w:t>
      </w:r>
      <w:r w:rsidR="0FB8FD86" w:rsidRPr="0DBF6187">
        <w:rPr>
          <w:rFonts w:ascii="Times New Roman" w:eastAsia="Times New Roman" w:hAnsi="Times New Roman" w:cs="Times New Roman"/>
          <w:sz w:val="24"/>
          <w:szCs w:val="24"/>
        </w:rPr>
        <w:t>, keys</w:t>
      </w:r>
      <w:r w:rsidRPr="0DBF6187">
        <w:rPr>
          <w:rFonts w:ascii="Times New Roman" w:eastAsia="Times New Roman" w:hAnsi="Times New Roman" w:cs="Times New Roman"/>
          <w:sz w:val="24"/>
          <w:szCs w:val="24"/>
        </w:rPr>
        <w:t xml:space="preserve"> </w:t>
      </w:r>
      <w:r w:rsidRPr="1F441B0A">
        <w:rPr>
          <w:rFonts w:ascii="Times New Roman" w:eastAsia="Times New Roman" w:hAnsi="Times New Roman" w:cs="Times New Roman"/>
          <w:sz w:val="24"/>
          <w:szCs w:val="24"/>
        </w:rPr>
        <w:t xml:space="preserve">or smart locks that </w:t>
      </w:r>
      <w:r w:rsidR="07C57627" w:rsidRPr="0DBF6187">
        <w:rPr>
          <w:rFonts w:ascii="Times New Roman" w:eastAsia="Times New Roman" w:hAnsi="Times New Roman" w:cs="Times New Roman"/>
          <w:sz w:val="24"/>
          <w:szCs w:val="24"/>
        </w:rPr>
        <w:t>restrict</w:t>
      </w:r>
      <w:r w:rsidRPr="1F441B0A">
        <w:rPr>
          <w:rFonts w:ascii="Times New Roman" w:eastAsia="Times New Roman" w:hAnsi="Times New Roman" w:cs="Times New Roman"/>
          <w:sz w:val="24"/>
          <w:szCs w:val="24"/>
        </w:rPr>
        <w:t xml:space="preserve"> access</w:t>
      </w:r>
      <w:commentRangeEnd w:id="11"/>
      <w:r>
        <w:rPr>
          <w:rStyle w:val="CommentReference"/>
        </w:rPr>
        <w:commentReference w:id="11"/>
      </w:r>
      <w:commentRangeEnd w:id="12"/>
      <w:r w:rsidR="00073F7B">
        <w:rPr>
          <w:rStyle w:val="CommentReference"/>
        </w:rPr>
        <w:commentReference w:id="12"/>
      </w:r>
      <w:r w:rsidRPr="1F441B0A">
        <w:rPr>
          <w:rFonts w:ascii="Times New Roman" w:eastAsia="Times New Roman" w:hAnsi="Times New Roman" w:cs="Times New Roman"/>
          <w:sz w:val="24"/>
          <w:szCs w:val="24"/>
        </w:rPr>
        <w:t>.</w:t>
      </w:r>
    </w:p>
    <w:p w14:paraId="2BDEE458" w14:textId="77777777" w:rsidR="006948D6" w:rsidRPr="006948D6" w:rsidRDefault="006948D6"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Restricted areas and facilities are locked when unattended (where feasible).</w:t>
      </w:r>
    </w:p>
    <w:p w14:paraId="20EACAA1" w14:textId="77777777" w:rsidR="006948D6" w:rsidRPr="006948D6" w:rsidRDefault="006948D6"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Only authorized workforce members receive access to restricted areas (as determined by the Security Officer).</w:t>
      </w:r>
    </w:p>
    <w:p w14:paraId="6A6C40FA" w14:textId="77777777" w:rsidR="006948D6" w:rsidRPr="006948D6" w:rsidRDefault="006948D6"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Access and keys are revoked upon termination of workforce members.</w:t>
      </w:r>
    </w:p>
    <w:p w14:paraId="5605A364" w14:textId="77777777" w:rsidR="006948D6" w:rsidRPr="006948D6" w:rsidRDefault="006948D6"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Workforce members must report a lost and/or stolen key(s) or badge(s) to his/her manager, local Site Lead, or the Facility Manager.</w:t>
      </w:r>
    </w:p>
    <w:p w14:paraId="315A14BC" w14:textId="77777777" w:rsidR="006948D6" w:rsidRPr="006948D6" w:rsidRDefault="006948D6"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The Facility Manager or designee is responsible to revoke access to the lost/stolen badge(s) or access key(s), and re-provision access as needed.</w:t>
      </w:r>
    </w:p>
    <w:p w14:paraId="67DA4F3B" w14:textId="77777777" w:rsidR="006948D6" w:rsidRPr="006948D6" w:rsidRDefault="006948D6"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The Facility Manager or designee facilitates the changing of the lock(s) within 7 days of a physical key being reported lost/stolen.</w:t>
      </w:r>
    </w:p>
    <w:p w14:paraId="3D1E6998" w14:textId="77777777" w:rsidR="006948D6" w:rsidRPr="006948D6" w:rsidRDefault="006948D6" w:rsidP="006948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Visitor access requires additional controls.</w:t>
      </w:r>
    </w:p>
    <w:p w14:paraId="52C5B9EB" w14:textId="6BB501F9" w:rsidR="006948D6" w:rsidRPr="006948D6" w:rsidRDefault="4791A06E" w:rsidP="18D0D65D">
      <w:pPr>
        <w:numPr>
          <w:ilvl w:val="1"/>
          <w:numId w:val="4"/>
        </w:numPr>
        <w:spacing w:before="100" w:beforeAutospacing="1" w:after="100" w:afterAutospacing="1" w:line="240" w:lineRule="auto"/>
        <w:rPr>
          <w:del w:id="13" w:author="Imran  Rahman" w:date="2023-03-13T21:49:00Z"/>
          <w:rFonts w:ascii="Times New Roman" w:eastAsia="Times New Roman" w:hAnsi="Times New Roman" w:cs="Times New Roman"/>
          <w:sz w:val="24"/>
          <w:szCs w:val="24"/>
        </w:rPr>
      </w:pPr>
      <w:ins w:id="14" w:author="Imran  Rahman" w:date="2023-03-13T21:48:00Z">
        <w:r w:rsidRPr="18D0D65D">
          <w:rPr>
            <w:rFonts w:ascii="Times New Roman" w:eastAsia="Times New Roman" w:hAnsi="Times New Roman" w:cs="Times New Roman"/>
            <w:sz w:val="24"/>
            <w:szCs w:val="24"/>
          </w:rPr>
          <w:t xml:space="preserve">Normally the company does not have visitors, in case a visitor arrives at the </w:t>
        </w:r>
        <w:del w:id="15" w:author="Tauseef Shezad" w:date="2023-03-16T14:34:00Z">
          <w:r w:rsidRPr="18D0D65D" w:rsidDel="003F10A6">
            <w:rPr>
              <w:rFonts w:ascii="Times New Roman" w:eastAsia="Times New Roman" w:hAnsi="Times New Roman" w:cs="Times New Roman"/>
              <w:sz w:val="24"/>
              <w:szCs w:val="24"/>
            </w:rPr>
            <w:delText xml:space="preserve">office </w:delText>
          </w:r>
        </w:del>
      </w:ins>
      <w:ins w:id="16" w:author="Imran  Rahman" w:date="2023-03-13T21:49:00Z">
        <w:del w:id="17" w:author="Tauseef Shezad" w:date="2023-03-16T14:34:00Z">
          <w:r w:rsidRPr="18D0D65D" w:rsidDel="003F10A6">
            <w:rPr>
              <w:rFonts w:ascii="Times New Roman" w:eastAsia="Times New Roman" w:hAnsi="Times New Roman" w:cs="Times New Roman"/>
              <w:sz w:val="24"/>
              <w:szCs w:val="24"/>
            </w:rPr>
            <w:delText xml:space="preserve"> then</w:delText>
          </w:r>
        </w:del>
      </w:ins>
      <w:ins w:id="18" w:author="Tauseef Shezad" w:date="2023-03-16T14:34:00Z">
        <w:r w:rsidR="003F10A6" w:rsidRPr="18D0D65D">
          <w:rPr>
            <w:rFonts w:ascii="Times New Roman" w:eastAsia="Times New Roman" w:hAnsi="Times New Roman" w:cs="Times New Roman"/>
            <w:sz w:val="24"/>
            <w:szCs w:val="24"/>
          </w:rPr>
          <w:t>office then</w:t>
        </w:r>
      </w:ins>
      <w:ins w:id="19" w:author="Imran  Rahman" w:date="2023-03-13T21:49:00Z">
        <w:r w:rsidRPr="18D0D65D">
          <w:rPr>
            <w:rFonts w:ascii="Times New Roman" w:eastAsia="Times New Roman" w:hAnsi="Times New Roman" w:cs="Times New Roman"/>
            <w:sz w:val="24"/>
            <w:szCs w:val="24"/>
          </w:rPr>
          <w:t xml:space="preserve"> the </w:t>
        </w:r>
      </w:ins>
      <w:del w:id="20" w:author="Imran  Rahman" w:date="2023-03-13T21:49:00Z">
        <w:r w:rsidR="006948D6" w:rsidRPr="18D0D65D" w:rsidDel="006948D6">
          <w:rPr>
            <w:rFonts w:ascii="Times New Roman" w:eastAsia="Times New Roman" w:hAnsi="Times New Roman" w:cs="Times New Roman"/>
            <w:sz w:val="24"/>
            <w:szCs w:val="24"/>
          </w:rPr>
          <w:delText>V</w:delText>
        </w:r>
      </w:del>
      <w:ins w:id="21" w:author="Imran  Rahman" w:date="2023-03-13T21:49:00Z">
        <w:r w:rsidR="1DE8D9C8" w:rsidRPr="18D0D65D">
          <w:rPr>
            <w:rFonts w:ascii="Times New Roman" w:eastAsia="Times New Roman" w:hAnsi="Times New Roman" w:cs="Times New Roman"/>
            <w:sz w:val="24"/>
            <w:szCs w:val="24"/>
          </w:rPr>
          <w:t>v</w:t>
        </w:r>
      </w:ins>
      <w:r w:rsidR="006948D6" w:rsidRPr="18D0D65D">
        <w:rPr>
          <w:rFonts w:ascii="Times New Roman" w:eastAsia="Times New Roman" w:hAnsi="Times New Roman" w:cs="Times New Roman"/>
          <w:sz w:val="24"/>
          <w:szCs w:val="24"/>
        </w:rPr>
        <w:t xml:space="preserve">isitors </w:t>
      </w:r>
      <w:del w:id="22" w:author="Imran  Rahman" w:date="2023-03-13T21:49:00Z">
        <w:r w:rsidR="006948D6" w:rsidRPr="003F10A6" w:rsidDel="006948D6">
          <w:rPr>
            <w:rFonts w:ascii="Times New Roman" w:eastAsia="Times New Roman" w:hAnsi="Times New Roman" w:cs="Times New Roman"/>
            <w:sz w:val="24"/>
            <w:szCs w:val="24"/>
          </w:rPr>
          <w:delText xml:space="preserve">must </w:delText>
        </w:r>
      </w:del>
      <w:r w:rsidR="006948D6" w:rsidRPr="003F10A6">
        <w:rPr>
          <w:rFonts w:ascii="Times New Roman" w:eastAsia="Times New Roman" w:hAnsi="Times New Roman" w:cs="Times New Roman"/>
          <w:sz w:val="24"/>
          <w:szCs w:val="24"/>
        </w:rPr>
        <w:t>sign</w:t>
      </w:r>
      <w:ins w:id="23" w:author="Imran  Rahman" w:date="2023-03-13T21:49:00Z">
        <w:r w:rsidR="1A6CC9FB" w:rsidRPr="003F10A6">
          <w:rPr>
            <w:rFonts w:ascii="Times New Roman" w:eastAsia="Times New Roman" w:hAnsi="Times New Roman" w:cs="Times New Roman"/>
            <w:sz w:val="24"/>
            <w:szCs w:val="24"/>
          </w:rPr>
          <w:t>s</w:t>
        </w:r>
      </w:ins>
      <w:r w:rsidR="006948D6" w:rsidRPr="003F10A6">
        <w:rPr>
          <w:rFonts w:ascii="Times New Roman" w:eastAsia="Times New Roman" w:hAnsi="Times New Roman" w:cs="Times New Roman"/>
          <w:sz w:val="24"/>
          <w:szCs w:val="24"/>
        </w:rPr>
        <w:t xml:space="preserve"> a </w:t>
      </w:r>
      <w:commentRangeStart w:id="24"/>
      <w:commentRangeStart w:id="25"/>
      <w:r w:rsidR="006948D6" w:rsidRPr="003F10A6">
        <w:rPr>
          <w:rFonts w:ascii="Times New Roman" w:eastAsia="Times New Roman" w:hAnsi="Times New Roman" w:cs="Times New Roman"/>
          <w:color w:val="FFFFFF" w:themeColor="background1"/>
          <w:sz w:val="24"/>
          <w:szCs w:val="24"/>
          <w:rPrChange w:id="26" w:author="Tauseef Shezad" w:date="2023-03-16T14:34:00Z">
            <w:rPr>
              <w:rFonts w:ascii="Times New Roman" w:eastAsia="Times New Roman" w:hAnsi="Times New Roman" w:cs="Times New Roman"/>
              <w:color w:val="FFFFFF" w:themeColor="background1"/>
              <w:sz w:val="24"/>
              <w:szCs w:val="24"/>
              <w:highlight w:val="blue"/>
            </w:rPr>
          </w:rPrChange>
        </w:rPr>
        <w:t>visitor’s log</w:t>
      </w:r>
      <w:commentRangeEnd w:id="24"/>
      <w:r w:rsidR="006948D6" w:rsidRPr="003F10A6">
        <w:rPr>
          <w:rStyle w:val="CommentReference"/>
        </w:rPr>
        <w:commentReference w:id="24"/>
      </w:r>
      <w:commentRangeEnd w:id="25"/>
      <w:r w:rsidR="006948D6" w:rsidRPr="003F10A6">
        <w:rPr>
          <w:rStyle w:val="CommentReference"/>
        </w:rPr>
        <w:commentReference w:id="25"/>
      </w:r>
      <w:r w:rsidR="006948D6" w:rsidRPr="003F10A6">
        <w:rPr>
          <w:rFonts w:ascii="Times New Roman" w:eastAsia="Times New Roman" w:hAnsi="Times New Roman" w:cs="Times New Roman"/>
          <w:color w:val="FFFFFF" w:themeColor="background1"/>
          <w:sz w:val="24"/>
          <w:szCs w:val="24"/>
        </w:rPr>
        <w:t xml:space="preserve"> </w:t>
      </w:r>
      <w:r w:rsidR="006948D6" w:rsidRPr="003F10A6">
        <w:rPr>
          <w:rFonts w:ascii="Times New Roman" w:eastAsia="Times New Roman" w:hAnsi="Times New Roman" w:cs="Times New Roman"/>
          <w:sz w:val="24"/>
          <w:szCs w:val="24"/>
        </w:rPr>
        <w:t>indicating</w:t>
      </w:r>
      <w:r w:rsidR="006948D6" w:rsidRPr="18D0D65D">
        <w:rPr>
          <w:rFonts w:ascii="Times New Roman" w:eastAsia="Times New Roman" w:hAnsi="Times New Roman" w:cs="Times New Roman"/>
          <w:sz w:val="24"/>
          <w:szCs w:val="24"/>
        </w:rPr>
        <w:t xml:space="preserve"> date and time in/out, organization represented (if applicable), purpose of visit, and company point of contact.</w:t>
      </w:r>
      <w:ins w:id="27" w:author="Imran  Rahman" w:date="2023-03-13T21:49:00Z">
        <w:r w:rsidR="1F84AA29" w:rsidRPr="18D0D65D">
          <w:rPr>
            <w:rFonts w:ascii="Times New Roman" w:eastAsia="Times New Roman" w:hAnsi="Times New Roman" w:cs="Times New Roman"/>
            <w:sz w:val="24"/>
            <w:szCs w:val="24"/>
          </w:rPr>
          <w:t xml:space="preserve"> </w:t>
        </w:r>
      </w:ins>
    </w:p>
    <w:p w14:paraId="067A5413" w14:textId="35328E11" w:rsidR="006948D6" w:rsidRPr="006948D6" w:rsidRDefault="006948D6" w:rsidP="18D0D65D">
      <w:pPr>
        <w:numPr>
          <w:ilvl w:val="1"/>
          <w:numId w:val="4"/>
        </w:numPr>
        <w:spacing w:before="100" w:beforeAutospacing="1" w:after="100" w:afterAutospacing="1" w:line="240" w:lineRule="auto"/>
        <w:rPr>
          <w:rFonts w:ascii="Times New Roman" w:eastAsia="Times New Roman" w:hAnsi="Times New Roman" w:cs="Times New Roman"/>
          <w:sz w:val="24"/>
          <w:szCs w:val="24"/>
        </w:rPr>
      </w:pPr>
      <w:del w:id="28" w:author="Imran  Rahman" w:date="2023-03-13T21:49:00Z">
        <w:r w:rsidRPr="18D0D65D" w:rsidDel="006948D6">
          <w:rPr>
            <w:rFonts w:ascii="Times New Roman" w:eastAsia="Times New Roman" w:hAnsi="Times New Roman" w:cs="Times New Roman"/>
            <w:sz w:val="24"/>
            <w:szCs w:val="24"/>
          </w:rPr>
          <w:delText xml:space="preserve">Visitor badges will be issued to </w:delText>
        </w:r>
        <w:r w:rsidRPr="18D0D65D" w:rsidDel="00656440">
          <w:rPr>
            <w:rFonts w:ascii="Times New Roman" w:eastAsia="Times New Roman" w:hAnsi="Times New Roman" w:cs="Times New Roman"/>
            <w:sz w:val="24"/>
            <w:szCs w:val="24"/>
          </w:rPr>
          <w:delText>visitors and</w:delText>
        </w:r>
        <w:r w:rsidRPr="18D0D65D" w:rsidDel="006948D6">
          <w:rPr>
            <w:rFonts w:ascii="Times New Roman" w:eastAsia="Times New Roman" w:hAnsi="Times New Roman" w:cs="Times New Roman"/>
            <w:sz w:val="24"/>
            <w:szCs w:val="24"/>
          </w:rPr>
          <w:delText xml:space="preserve"> must be displayed at all times </w:delText>
        </w:r>
        <w:r w:rsidRPr="18D0D65D" w:rsidDel="48521940">
          <w:rPr>
            <w:rFonts w:ascii="Times New Roman" w:eastAsia="Times New Roman" w:hAnsi="Times New Roman" w:cs="Times New Roman"/>
            <w:sz w:val="24"/>
            <w:szCs w:val="24"/>
          </w:rPr>
          <w:delText xml:space="preserve">if and </w:delText>
        </w:r>
        <w:r w:rsidRPr="18D0D65D" w:rsidDel="006948D6">
          <w:rPr>
            <w:rFonts w:ascii="Times New Roman" w:eastAsia="Times New Roman" w:hAnsi="Times New Roman" w:cs="Times New Roman"/>
            <w:sz w:val="24"/>
            <w:szCs w:val="24"/>
          </w:rPr>
          <w:delText>when in secure areas</w:delText>
        </w:r>
        <w:r w:rsidRPr="18D0D65D" w:rsidDel="513746B9">
          <w:rPr>
            <w:rFonts w:ascii="Times New Roman" w:eastAsia="Times New Roman" w:hAnsi="Times New Roman" w:cs="Times New Roman"/>
            <w:sz w:val="24"/>
            <w:szCs w:val="24"/>
          </w:rPr>
          <w:delText xml:space="preserve">, or </w:delText>
        </w:r>
      </w:del>
      <w:r w:rsidR="513746B9" w:rsidRPr="18D0D65D">
        <w:rPr>
          <w:rFonts w:ascii="Times New Roman" w:eastAsia="Times New Roman" w:hAnsi="Times New Roman" w:cs="Times New Roman"/>
          <w:sz w:val="24"/>
          <w:szCs w:val="24"/>
        </w:rPr>
        <w:t xml:space="preserve">visitors must be accompanied by </w:t>
      </w:r>
      <w:del w:id="29" w:author="Tauseef Shezad" w:date="2023-03-16T14:34:00Z">
        <w:r w:rsidR="513746B9" w:rsidRPr="18D0D65D" w:rsidDel="003F10A6">
          <w:rPr>
            <w:rFonts w:ascii="Times New Roman" w:eastAsia="Times New Roman" w:hAnsi="Times New Roman" w:cs="Times New Roman"/>
            <w:sz w:val="24"/>
            <w:szCs w:val="24"/>
          </w:rPr>
          <w:delText>an authorized personnel</w:delText>
        </w:r>
      </w:del>
      <w:ins w:id="30" w:author="Tauseef Shezad" w:date="2023-03-16T14:34:00Z">
        <w:r w:rsidR="003F10A6" w:rsidRPr="18D0D65D">
          <w:rPr>
            <w:rFonts w:ascii="Times New Roman" w:eastAsia="Times New Roman" w:hAnsi="Times New Roman" w:cs="Times New Roman"/>
            <w:sz w:val="24"/>
            <w:szCs w:val="24"/>
          </w:rPr>
          <w:t>authorized personnel</w:t>
        </w:r>
      </w:ins>
      <w:r w:rsidRPr="18D0D65D">
        <w:rPr>
          <w:rFonts w:ascii="Times New Roman" w:eastAsia="Times New Roman" w:hAnsi="Times New Roman" w:cs="Times New Roman"/>
          <w:sz w:val="24"/>
          <w:szCs w:val="24"/>
        </w:rPr>
        <w:t xml:space="preserve">. </w:t>
      </w:r>
      <w:del w:id="31" w:author="Imran  Rahman" w:date="2023-03-13T21:49:00Z">
        <w:r w:rsidRPr="18D0D65D" w:rsidDel="006948D6">
          <w:rPr>
            <w:rFonts w:ascii="Times New Roman" w:eastAsia="Times New Roman" w:hAnsi="Times New Roman" w:cs="Times New Roman"/>
            <w:sz w:val="24"/>
            <w:szCs w:val="24"/>
          </w:rPr>
          <w:delText>Badges must be returned before leaving the facility or by the specified time.</w:delText>
        </w:r>
      </w:del>
    </w:p>
    <w:p w14:paraId="1DF81F5E" w14:textId="77777777" w:rsidR="006948D6" w:rsidRPr="006948D6" w:rsidRDefault="006948D6" w:rsidP="006948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Delivery and Loading areas.</w:t>
      </w:r>
    </w:p>
    <w:p w14:paraId="52D8110B" w14:textId="77777777" w:rsidR="006948D6" w:rsidRPr="006948D6" w:rsidRDefault="006948D6"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Access to delivery and loading areas from outside of the facility will be restricted to only identified and authorized personnel.</w:t>
      </w:r>
    </w:p>
    <w:p w14:paraId="4612C02B" w14:textId="160D5C56" w:rsidR="006948D6" w:rsidRPr="006948D6" w:rsidRDefault="006948D6"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 xml:space="preserve">Such areas will be designed to ensure that access to other parts of the facility </w:t>
      </w:r>
      <w:del w:id="32" w:author="Tauseef Shezad" w:date="2023-03-09T14:51:00Z">
        <w:r w:rsidRPr="006948D6" w:rsidDel="00C93B6C">
          <w:rPr>
            <w:rFonts w:ascii="Times New Roman" w:eastAsia="Times New Roman" w:hAnsi="Times New Roman" w:cs="Times New Roman"/>
            <w:sz w:val="24"/>
            <w:szCs w:val="24"/>
          </w:rPr>
          <w:delText>are</w:delText>
        </w:r>
      </w:del>
      <w:ins w:id="33" w:author="Tauseef Shezad" w:date="2023-03-09T14:51:00Z">
        <w:r w:rsidR="00C93B6C" w:rsidRPr="006948D6">
          <w:rPr>
            <w:rFonts w:ascii="Times New Roman" w:eastAsia="Times New Roman" w:hAnsi="Times New Roman" w:cs="Times New Roman"/>
            <w:sz w:val="24"/>
            <w:szCs w:val="24"/>
          </w:rPr>
          <w:t>is</w:t>
        </w:r>
      </w:ins>
      <w:r w:rsidRPr="006948D6">
        <w:rPr>
          <w:rFonts w:ascii="Times New Roman" w:eastAsia="Times New Roman" w:hAnsi="Times New Roman" w:cs="Times New Roman"/>
          <w:sz w:val="24"/>
          <w:szCs w:val="24"/>
        </w:rPr>
        <w:t xml:space="preserve"> restricted.</w:t>
      </w:r>
    </w:p>
    <w:p w14:paraId="5862FE0C" w14:textId="77777777" w:rsidR="006948D6" w:rsidRPr="006948D6" w:rsidRDefault="006948D6"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 xml:space="preserve">Incoming material must be appropriately inspected for any discrepancies, issues, or potential threats, and must be registered in accordance with </w:t>
      </w:r>
      <w:r w:rsidRPr="006948D6">
        <w:rPr>
          <w:rFonts w:ascii="Times New Roman" w:eastAsia="Times New Roman" w:hAnsi="Times New Roman" w:cs="Times New Roman"/>
          <w:i/>
          <w:iCs/>
          <w:sz w:val="24"/>
          <w:szCs w:val="24"/>
        </w:rPr>
        <w:t>Asset Management</w:t>
      </w:r>
      <w:r w:rsidRPr="006948D6">
        <w:rPr>
          <w:rFonts w:ascii="Times New Roman" w:eastAsia="Times New Roman" w:hAnsi="Times New Roman" w:cs="Times New Roman"/>
          <w:sz w:val="24"/>
          <w:szCs w:val="24"/>
        </w:rPr>
        <w:t xml:space="preserve"> procedures.</w:t>
      </w:r>
    </w:p>
    <w:p w14:paraId="68B8F6B0" w14:textId="05759985" w:rsidR="006948D6" w:rsidRPr="006948D6" w:rsidRDefault="006948D6"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 xml:space="preserve">When possible, </w:t>
      </w:r>
      <w:r w:rsidR="00656440" w:rsidRPr="006948D6">
        <w:rPr>
          <w:rFonts w:ascii="Times New Roman" w:eastAsia="Times New Roman" w:hAnsi="Times New Roman" w:cs="Times New Roman"/>
          <w:sz w:val="24"/>
          <w:szCs w:val="24"/>
        </w:rPr>
        <w:t>incoming,</w:t>
      </w:r>
      <w:r w:rsidRPr="006948D6">
        <w:rPr>
          <w:rFonts w:ascii="Times New Roman" w:eastAsia="Times New Roman" w:hAnsi="Times New Roman" w:cs="Times New Roman"/>
          <w:sz w:val="24"/>
          <w:szCs w:val="24"/>
        </w:rPr>
        <w:t xml:space="preserve"> and outgoing shipments will be physically segregated.</w:t>
      </w:r>
    </w:p>
    <w:p w14:paraId="1ADCA019" w14:textId="77777777" w:rsidR="006948D6" w:rsidRPr="006948D6" w:rsidRDefault="006948D6" w:rsidP="006948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Enforcement of Facility Access Policies</w:t>
      </w:r>
    </w:p>
    <w:p w14:paraId="1CF6909D" w14:textId="77777777" w:rsidR="006948D6" w:rsidRPr="006948D6" w:rsidRDefault="006948D6"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Report violations of this policy to the restricted area's department team leader, supervisor, manager, or director, or the Privacy Officer.</w:t>
      </w:r>
    </w:p>
    <w:p w14:paraId="3A168CFC" w14:textId="77777777" w:rsidR="006948D6" w:rsidRPr="006948D6" w:rsidRDefault="006948D6"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Workforce members in violation of this policy are subject to disciplinary action, up to and including termination.</w:t>
      </w:r>
    </w:p>
    <w:p w14:paraId="0E2B70FF" w14:textId="77777777" w:rsidR="006948D6" w:rsidRPr="006948D6" w:rsidRDefault="006948D6"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Visitors in violation of this policy are subject to loss of vendor privileges and/or termination of services from Nexelus.</w:t>
      </w:r>
    </w:p>
    <w:p w14:paraId="339AAB1F" w14:textId="77777777" w:rsidR="006948D6" w:rsidRPr="006948D6" w:rsidRDefault="006948D6" w:rsidP="1F441B0A">
      <w:pPr>
        <w:numPr>
          <w:ilvl w:val="0"/>
          <w:numId w:val="4"/>
        </w:numPr>
        <w:spacing w:before="100" w:beforeAutospacing="1" w:after="100" w:afterAutospacing="1" w:line="240" w:lineRule="auto"/>
        <w:rPr>
          <w:rFonts w:ascii="Times New Roman" w:eastAsia="Times New Roman" w:hAnsi="Times New Roman" w:cs="Times New Roman"/>
          <w:sz w:val="24"/>
          <w:szCs w:val="24"/>
        </w:rPr>
      </w:pPr>
      <w:commentRangeStart w:id="34"/>
      <w:commentRangeStart w:id="35"/>
      <w:r w:rsidRPr="1F441B0A">
        <w:rPr>
          <w:rFonts w:ascii="Times New Roman" w:eastAsia="Times New Roman" w:hAnsi="Times New Roman" w:cs="Times New Roman"/>
          <w:sz w:val="24"/>
          <w:szCs w:val="24"/>
        </w:rPr>
        <w:t>Workstation Security</w:t>
      </w:r>
      <w:commentRangeEnd w:id="34"/>
      <w:r>
        <w:commentReference w:id="34"/>
      </w:r>
      <w:commentRangeEnd w:id="35"/>
      <w:r w:rsidR="009930E3">
        <w:rPr>
          <w:rStyle w:val="CommentReference"/>
        </w:rPr>
        <w:commentReference w:id="35"/>
      </w:r>
    </w:p>
    <w:p w14:paraId="4FA39ED9" w14:textId="77777777" w:rsidR="006948D6" w:rsidRPr="006948D6" w:rsidRDefault="006948D6"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lastRenderedPageBreak/>
        <w:t>Workstations may only be accessed and utilized by authorized workforce members to complete assigned job/contract responsibilities.</w:t>
      </w:r>
    </w:p>
    <w:p w14:paraId="5311DBD3" w14:textId="77777777" w:rsidR="006948D6" w:rsidRDefault="006948D6"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All workforce members are required to monitor workstations and report unauthorized users and/or unauthorized attempts to access systems/applications as per the System Access Control Policy.</w:t>
      </w:r>
    </w:p>
    <w:p w14:paraId="3B6D7710" w14:textId="5F32B705" w:rsidR="00B2676C" w:rsidRPr="006948D6" w:rsidRDefault="009930E3"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r w:rsidR="00656440">
        <w:rPr>
          <w:rFonts w:ascii="Times New Roman" w:eastAsia="Times New Roman" w:hAnsi="Times New Roman" w:cs="Times New Roman"/>
          <w:sz w:val="24"/>
          <w:szCs w:val="24"/>
        </w:rPr>
        <w:t>workstations</w:t>
      </w:r>
      <w:r>
        <w:rPr>
          <w:rFonts w:ascii="Times New Roman" w:eastAsia="Times New Roman" w:hAnsi="Times New Roman" w:cs="Times New Roman"/>
          <w:sz w:val="24"/>
          <w:szCs w:val="24"/>
        </w:rPr>
        <w:t xml:space="preserve"> must be secured by screen saver and password security.</w:t>
      </w:r>
    </w:p>
    <w:p w14:paraId="6F2B0431" w14:textId="77777777" w:rsidR="006948D6" w:rsidRPr="006948D6" w:rsidRDefault="006948D6"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All workstations purchased by Nexelus are the property of Nexelus and are distributed to personnel by the company.</w:t>
      </w:r>
    </w:p>
    <w:p w14:paraId="604CC422" w14:textId="77777777" w:rsidR="006948D6" w:rsidRPr="006948D6" w:rsidRDefault="006948D6" w:rsidP="006948D6">
      <w:pPr>
        <w:spacing w:before="100" w:beforeAutospacing="1" w:after="100" w:afterAutospacing="1" w:line="240" w:lineRule="auto"/>
        <w:outlineLvl w:val="3"/>
        <w:rPr>
          <w:rFonts w:ascii="Times New Roman" w:eastAsia="Times New Roman" w:hAnsi="Times New Roman" w:cs="Times New Roman"/>
          <w:b/>
          <w:bCs/>
          <w:sz w:val="24"/>
          <w:szCs w:val="24"/>
        </w:rPr>
      </w:pPr>
      <w:r w:rsidRPr="006948D6">
        <w:rPr>
          <w:rFonts w:ascii="Times New Roman" w:eastAsia="Times New Roman" w:hAnsi="Times New Roman" w:cs="Times New Roman"/>
          <w:b/>
          <w:bCs/>
          <w:sz w:val="24"/>
          <w:szCs w:val="24"/>
        </w:rPr>
        <w:t>Building Standards per Location</w:t>
      </w:r>
    </w:p>
    <w:p w14:paraId="7C0D41C3"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b/>
          <w:bCs/>
          <w:i/>
          <w:iCs/>
          <w:sz w:val="24"/>
          <w:szCs w:val="24"/>
        </w:rPr>
        <w:t>Standards</w:t>
      </w:r>
    </w:p>
    <w:p w14:paraId="23A0C7E2" w14:textId="77777777" w:rsidR="006948D6" w:rsidRPr="006948D6" w:rsidRDefault="006948D6" w:rsidP="006948D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 security perimeter must be defined and established to protect areas containing sensitive data and critical information processing facilities.</w:t>
      </w:r>
    </w:p>
    <w:p w14:paraId="6A20EE42" w14:textId="77777777" w:rsidR="006948D6" w:rsidRPr="006948D6" w:rsidRDefault="006948D6" w:rsidP="006948D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The walls, ceilings and floor of any secure area must be of the same strength.</w:t>
      </w:r>
    </w:p>
    <w:p w14:paraId="0C614CEC" w14:textId="061F794B" w:rsidR="006948D6" w:rsidRPr="006948D6" w:rsidRDefault="006948D6" w:rsidP="76C1FB0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76C1FB0D">
        <w:rPr>
          <w:rFonts w:ascii="Times New Roman" w:eastAsia="Times New Roman" w:hAnsi="Times New Roman" w:cs="Times New Roman"/>
          <w:sz w:val="24"/>
          <w:szCs w:val="24"/>
        </w:rPr>
        <w:t xml:space="preserve">Windows and doors have locks, and all entry points are secured by </w:t>
      </w:r>
      <w:r w:rsidR="2C6A1752" w:rsidRPr="76C1FB0D">
        <w:rPr>
          <w:rFonts w:ascii="Times New Roman" w:eastAsia="Times New Roman" w:hAnsi="Times New Roman" w:cs="Times New Roman"/>
          <w:sz w:val="24"/>
          <w:szCs w:val="24"/>
        </w:rPr>
        <w:t xml:space="preserve">either keys or </w:t>
      </w:r>
      <w:r w:rsidRPr="76C1FB0D">
        <w:rPr>
          <w:rFonts w:ascii="Times New Roman" w:eastAsia="Times New Roman" w:hAnsi="Times New Roman" w:cs="Times New Roman"/>
          <w:sz w:val="24"/>
          <w:szCs w:val="24"/>
        </w:rPr>
        <w:t>access control mechanisms and have cameras for additional monitoring as needed.</w:t>
      </w:r>
    </w:p>
    <w:p w14:paraId="0BD09F47" w14:textId="747DD51F" w:rsidR="006948D6" w:rsidRPr="006948D6" w:rsidRDefault="006948D6" w:rsidP="76C1FB0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76C1FB0D">
        <w:rPr>
          <w:rFonts w:ascii="Times New Roman" w:eastAsia="Times New Roman" w:hAnsi="Times New Roman" w:cs="Times New Roman"/>
          <w:sz w:val="24"/>
          <w:szCs w:val="24"/>
        </w:rPr>
        <w:t xml:space="preserve">Spaces around the perimeter </w:t>
      </w:r>
      <w:r w:rsidR="1063B920" w:rsidRPr="76C1FB0D">
        <w:rPr>
          <w:rFonts w:ascii="Times New Roman" w:eastAsia="Times New Roman" w:hAnsi="Times New Roman" w:cs="Times New Roman"/>
          <w:sz w:val="24"/>
          <w:szCs w:val="24"/>
        </w:rPr>
        <w:t xml:space="preserve">or building access areas are </w:t>
      </w:r>
      <w:r w:rsidRPr="76C1FB0D">
        <w:rPr>
          <w:rFonts w:ascii="Times New Roman" w:eastAsia="Times New Roman" w:hAnsi="Times New Roman" w:cs="Times New Roman"/>
          <w:sz w:val="24"/>
          <w:szCs w:val="24"/>
        </w:rPr>
        <w:t xml:space="preserve">monitored with </w:t>
      </w:r>
      <w:r w:rsidRPr="0DBF6187">
        <w:rPr>
          <w:rFonts w:ascii="Times New Roman" w:eastAsia="Times New Roman" w:hAnsi="Times New Roman" w:cs="Times New Roman"/>
          <w:sz w:val="24"/>
          <w:szCs w:val="24"/>
        </w:rPr>
        <w:t>CCTV</w:t>
      </w:r>
      <w:r w:rsidR="00822726">
        <w:rPr>
          <w:rFonts w:ascii="Times New Roman" w:eastAsia="Times New Roman" w:hAnsi="Times New Roman" w:cs="Times New Roman"/>
          <w:sz w:val="24"/>
          <w:szCs w:val="24"/>
        </w:rPr>
        <w:t xml:space="preserve"> </w:t>
      </w:r>
      <w:r w:rsidRPr="76C1FB0D">
        <w:rPr>
          <w:rFonts w:ascii="Times New Roman" w:eastAsia="Times New Roman" w:hAnsi="Times New Roman" w:cs="Times New Roman"/>
          <w:sz w:val="24"/>
          <w:szCs w:val="24"/>
        </w:rPr>
        <w:t>or security patrols.</w:t>
      </w:r>
    </w:p>
    <w:p w14:paraId="5D7B1A58" w14:textId="77777777" w:rsidR="006948D6" w:rsidRPr="006948D6" w:rsidRDefault="006948D6" w:rsidP="006948D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76C1FB0D">
        <w:rPr>
          <w:rFonts w:ascii="Times New Roman" w:eastAsia="Times New Roman" w:hAnsi="Times New Roman" w:cs="Times New Roman"/>
          <w:sz w:val="24"/>
          <w:szCs w:val="24"/>
        </w:rPr>
        <w:t>CCTV recordings need to be kept for at least 3 months.</w:t>
      </w:r>
    </w:p>
    <w:p w14:paraId="7EA287F0" w14:textId="77777777" w:rsidR="006948D6" w:rsidRPr="006948D6" w:rsidRDefault="006948D6" w:rsidP="18D0D65D">
      <w:pPr>
        <w:numPr>
          <w:ilvl w:val="0"/>
          <w:numId w:val="5"/>
        </w:numPr>
        <w:spacing w:before="100" w:beforeAutospacing="1" w:after="100" w:afterAutospacing="1" w:line="240" w:lineRule="auto"/>
        <w:rPr>
          <w:del w:id="36" w:author="Imran  Rahman" w:date="2023-03-13T21:50:00Z"/>
          <w:rFonts w:ascii="Times New Roman" w:eastAsia="Times New Roman" w:hAnsi="Times New Roman" w:cs="Times New Roman"/>
          <w:sz w:val="24"/>
          <w:szCs w:val="24"/>
        </w:rPr>
      </w:pPr>
      <w:del w:id="37" w:author="Imran  Rahman" w:date="2023-03-13T21:50:00Z">
        <w:r w:rsidRPr="18D0D65D" w:rsidDel="006948D6">
          <w:rPr>
            <w:rFonts w:ascii="Times New Roman" w:eastAsia="Times New Roman" w:hAnsi="Times New Roman" w:cs="Times New Roman"/>
            <w:sz w:val="24"/>
            <w:szCs w:val="24"/>
          </w:rPr>
          <w:delText>The most sensitive assets must be stored in the most secure areas. Using the “onion technique”, each perimeter “layer” should house progressively more sensitive assets.</w:delText>
        </w:r>
      </w:del>
    </w:p>
    <w:p w14:paraId="3C45F727" w14:textId="77777777" w:rsidR="006948D6" w:rsidRPr="006948D6" w:rsidRDefault="006948D6" w:rsidP="006948D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76C1FB0D">
        <w:rPr>
          <w:rFonts w:ascii="Times New Roman" w:eastAsia="Times New Roman" w:hAnsi="Times New Roman" w:cs="Times New Roman"/>
          <w:sz w:val="24"/>
          <w:szCs w:val="24"/>
        </w:rPr>
        <w:t>Keys to all secure or public areas housing IT equipment (including wireless access points, gateways, and more) must be protected in a centralized fashion.</w:t>
      </w:r>
    </w:p>
    <w:p w14:paraId="63275B79" w14:textId="77777777" w:rsidR="006948D6" w:rsidRPr="006948D6" w:rsidRDefault="006948D6" w:rsidP="18D0D65D">
      <w:pPr>
        <w:numPr>
          <w:ilvl w:val="0"/>
          <w:numId w:val="5"/>
        </w:numPr>
        <w:spacing w:before="100" w:beforeAutospacing="1" w:after="100" w:afterAutospacing="1" w:line="240" w:lineRule="auto"/>
        <w:rPr>
          <w:del w:id="38" w:author="Imran  Rahman" w:date="2023-03-13T21:50:00Z"/>
          <w:rFonts w:ascii="Times New Roman" w:eastAsia="Times New Roman" w:hAnsi="Times New Roman" w:cs="Times New Roman"/>
          <w:sz w:val="24"/>
          <w:szCs w:val="24"/>
        </w:rPr>
      </w:pPr>
      <w:del w:id="39" w:author="Imran  Rahman" w:date="2023-03-13T21:50:00Z">
        <w:r w:rsidRPr="18D0D65D" w:rsidDel="006948D6">
          <w:rPr>
            <w:rFonts w:ascii="Times New Roman" w:eastAsia="Times New Roman" w:hAnsi="Times New Roman" w:cs="Times New Roman"/>
            <w:sz w:val="24"/>
            <w:szCs w:val="24"/>
          </w:rPr>
          <w:delText>A controlled reception area must establish where:</w:delText>
        </w:r>
      </w:del>
    </w:p>
    <w:p w14:paraId="77ED15A8" w14:textId="1CA2E13E" w:rsidR="006948D6" w:rsidRPr="006948D6" w:rsidRDefault="006948D6" w:rsidP="18D0D65D">
      <w:pPr>
        <w:numPr>
          <w:ilvl w:val="1"/>
          <w:numId w:val="5"/>
        </w:numPr>
        <w:spacing w:before="100" w:beforeAutospacing="1" w:after="100" w:afterAutospacing="1" w:line="240" w:lineRule="auto"/>
        <w:rPr>
          <w:del w:id="40" w:author="Imran  Rahman" w:date="2023-03-13T21:50:00Z"/>
          <w:rFonts w:ascii="Times New Roman" w:eastAsia="Times New Roman" w:hAnsi="Times New Roman" w:cs="Times New Roman"/>
          <w:sz w:val="24"/>
          <w:szCs w:val="24"/>
        </w:rPr>
      </w:pPr>
      <w:del w:id="41" w:author="Imran  Rahman" w:date="2023-03-13T21:50:00Z">
        <w:r w:rsidRPr="18D0D65D" w:rsidDel="006948D6">
          <w:rPr>
            <w:rFonts w:ascii="Times New Roman" w:eastAsia="Times New Roman" w:hAnsi="Times New Roman" w:cs="Times New Roman"/>
            <w:sz w:val="24"/>
            <w:szCs w:val="24"/>
          </w:rPr>
          <w:delText xml:space="preserve">All visitors </w:delText>
        </w:r>
        <w:r w:rsidRPr="18D0D65D" w:rsidDel="54EB0293">
          <w:rPr>
            <w:rFonts w:ascii="Times New Roman" w:eastAsia="Times New Roman" w:hAnsi="Times New Roman" w:cs="Times New Roman"/>
            <w:sz w:val="24"/>
            <w:szCs w:val="24"/>
          </w:rPr>
          <w:delText>pass through the security desk</w:delText>
        </w:r>
        <w:r w:rsidRPr="18D0D65D" w:rsidDel="006948D6">
          <w:rPr>
            <w:rFonts w:ascii="Times New Roman" w:eastAsia="Times New Roman" w:hAnsi="Times New Roman" w:cs="Times New Roman"/>
            <w:sz w:val="24"/>
            <w:szCs w:val="24"/>
          </w:rPr>
          <w:delText>.</w:delText>
        </w:r>
      </w:del>
    </w:p>
    <w:p w14:paraId="5D64D307" w14:textId="77777777" w:rsidR="006948D6" w:rsidRPr="006948D6" w:rsidRDefault="006948D6" w:rsidP="18D0D65D">
      <w:pPr>
        <w:numPr>
          <w:ilvl w:val="1"/>
          <w:numId w:val="5"/>
        </w:numPr>
        <w:spacing w:before="100" w:beforeAutospacing="1" w:after="100" w:afterAutospacing="1" w:line="240" w:lineRule="auto"/>
        <w:rPr>
          <w:del w:id="42" w:author="Imran  Rahman" w:date="2023-03-13T21:50:00Z"/>
          <w:rFonts w:ascii="Times New Roman" w:eastAsia="Times New Roman" w:hAnsi="Times New Roman" w:cs="Times New Roman"/>
          <w:sz w:val="24"/>
          <w:szCs w:val="24"/>
        </w:rPr>
      </w:pPr>
      <w:del w:id="43" w:author="Imran  Rahman" w:date="2023-03-13T21:50:00Z">
        <w:r w:rsidRPr="18D0D65D" w:rsidDel="006948D6">
          <w:rPr>
            <w:rFonts w:ascii="Times New Roman" w:eastAsia="Times New Roman" w:hAnsi="Times New Roman" w:cs="Times New Roman"/>
            <w:sz w:val="24"/>
            <w:szCs w:val="24"/>
          </w:rPr>
          <w:delText>Security guards challenge unknown persons.</w:delText>
        </w:r>
      </w:del>
    </w:p>
    <w:p w14:paraId="00009D45" w14:textId="77777777" w:rsidR="006948D6" w:rsidRPr="006948D6" w:rsidRDefault="006948D6" w:rsidP="76C1FB0D">
      <w:pPr>
        <w:numPr>
          <w:ilvl w:val="0"/>
          <w:numId w:val="5"/>
        </w:numPr>
        <w:spacing w:before="100" w:beforeAutospacing="1" w:after="100" w:afterAutospacing="1" w:line="240" w:lineRule="auto"/>
        <w:rPr>
          <w:rFonts w:ascii="Times New Roman" w:eastAsia="Times New Roman" w:hAnsi="Times New Roman" w:cs="Times New Roman"/>
          <w:sz w:val="24"/>
          <w:szCs w:val="24"/>
        </w:rPr>
      </w:pPr>
      <w:commentRangeStart w:id="44"/>
      <w:commentRangeStart w:id="45"/>
      <w:commentRangeStart w:id="46"/>
      <w:r w:rsidRPr="76C1FB0D">
        <w:rPr>
          <w:rFonts w:ascii="Times New Roman" w:eastAsia="Times New Roman" w:hAnsi="Times New Roman" w:cs="Times New Roman"/>
          <w:sz w:val="24"/>
          <w:szCs w:val="24"/>
        </w:rPr>
        <w:t>Offsite backup locations are physically secure for backups and the security measures are reviewed at least annually</w:t>
      </w:r>
      <w:commentRangeEnd w:id="44"/>
      <w:r>
        <w:rPr>
          <w:rStyle w:val="CommentReference"/>
        </w:rPr>
        <w:commentReference w:id="44"/>
      </w:r>
      <w:commentRangeEnd w:id="45"/>
      <w:r>
        <w:rPr>
          <w:rStyle w:val="CommentReference"/>
        </w:rPr>
        <w:commentReference w:id="45"/>
      </w:r>
      <w:commentRangeEnd w:id="46"/>
      <w:r>
        <w:rPr>
          <w:rStyle w:val="CommentReference"/>
        </w:rPr>
        <w:commentReference w:id="46"/>
      </w:r>
      <w:r w:rsidRPr="76C1FB0D">
        <w:rPr>
          <w:rFonts w:ascii="Times New Roman" w:eastAsia="Times New Roman" w:hAnsi="Times New Roman" w:cs="Times New Roman"/>
          <w:sz w:val="24"/>
          <w:szCs w:val="24"/>
        </w:rPr>
        <w:t>.</w:t>
      </w:r>
    </w:p>
    <w:p w14:paraId="329E1EDC"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b/>
          <w:bCs/>
          <w:i/>
          <w:iCs/>
          <w:sz w:val="24"/>
          <w:szCs w:val="24"/>
        </w:rPr>
        <w:t>Location(s)</w:t>
      </w:r>
    </w:p>
    <w:p w14:paraId="771299A3" w14:textId="57BFE38A" w:rsidR="006948D6" w:rsidRPr="006948D6" w:rsidRDefault="00F85056" w:rsidP="006948D6">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New York </w:t>
      </w:r>
      <w:r w:rsidR="006948D6" w:rsidRPr="006948D6">
        <w:rPr>
          <w:rFonts w:ascii="Times New Roman" w:eastAsia="Times New Roman" w:hAnsi="Times New Roman" w:cs="Times New Roman"/>
          <w:sz w:val="24"/>
          <w:szCs w:val="24"/>
        </w:rPr>
        <w:t>Office:</w:t>
      </w:r>
    </w:p>
    <w:p w14:paraId="1F9D074A" w14:textId="420D6C8C" w:rsidR="006948D6" w:rsidRPr="006948D6" w:rsidRDefault="006948D6" w:rsidP="76C1FB0D">
      <w:pPr>
        <w:numPr>
          <w:ilvl w:val="1"/>
          <w:numId w:val="6"/>
        </w:numPr>
        <w:spacing w:before="100" w:beforeAutospacing="1" w:after="100" w:afterAutospacing="1" w:line="240" w:lineRule="auto"/>
        <w:rPr>
          <w:rFonts w:ascii="Times New Roman" w:eastAsia="Times New Roman" w:hAnsi="Times New Roman" w:cs="Times New Roman"/>
          <w:sz w:val="24"/>
          <w:szCs w:val="24"/>
        </w:rPr>
      </w:pPr>
      <w:bookmarkStart w:id="48" w:name="_Hlk122346048"/>
      <w:r w:rsidRPr="76C1FB0D">
        <w:rPr>
          <w:rFonts w:ascii="Times New Roman" w:eastAsia="Times New Roman" w:hAnsi="Times New Roman" w:cs="Times New Roman"/>
          <w:sz w:val="24"/>
          <w:szCs w:val="24"/>
        </w:rPr>
        <w:t xml:space="preserve">The building is unlocked </w:t>
      </w:r>
      <w:r w:rsidR="058C9E47" w:rsidRPr="76C1FB0D">
        <w:rPr>
          <w:rFonts w:ascii="Times New Roman" w:eastAsia="Times New Roman" w:hAnsi="Times New Roman" w:cs="Times New Roman"/>
          <w:sz w:val="24"/>
          <w:szCs w:val="24"/>
        </w:rPr>
        <w:t xml:space="preserve">at least during normal business </w:t>
      </w:r>
      <w:del w:id="49" w:author="Tauseef Shezad" w:date="2023-03-09T14:51:00Z">
        <w:r w:rsidR="058C9E47" w:rsidRPr="76C1FB0D" w:rsidDel="00C93B6C">
          <w:rPr>
            <w:rFonts w:ascii="Times New Roman" w:eastAsia="Times New Roman" w:hAnsi="Times New Roman" w:cs="Times New Roman"/>
            <w:sz w:val="24"/>
            <w:szCs w:val="24"/>
          </w:rPr>
          <w:delText>hours</w:delText>
        </w:r>
      </w:del>
      <w:ins w:id="50" w:author="Tauseef Shezad" w:date="2023-03-09T14:51:00Z">
        <w:r w:rsidR="00C93B6C" w:rsidRPr="76C1FB0D">
          <w:rPr>
            <w:rFonts w:ascii="Times New Roman" w:eastAsia="Times New Roman" w:hAnsi="Times New Roman" w:cs="Times New Roman"/>
            <w:sz w:val="24"/>
            <w:szCs w:val="24"/>
          </w:rPr>
          <w:t>hours.</w:t>
        </w:r>
      </w:ins>
    </w:p>
    <w:p w14:paraId="662D6C22" w14:textId="11D89367" w:rsidR="006948D6" w:rsidRPr="006948D6" w:rsidRDefault="006948D6" w:rsidP="76C1FB0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76C1FB0D">
        <w:rPr>
          <w:rFonts w:ascii="Times New Roman" w:eastAsia="Times New Roman" w:hAnsi="Times New Roman" w:cs="Times New Roman"/>
          <w:sz w:val="24"/>
          <w:szCs w:val="24"/>
        </w:rPr>
        <w:t xml:space="preserve">After hours the building is </w:t>
      </w:r>
      <w:del w:id="51" w:author="Tauseef Shezad" w:date="2023-03-16T14:34:00Z">
        <w:r w:rsidRPr="76C1FB0D" w:rsidDel="003F10A6">
          <w:rPr>
            <w:rFonts w:ascii="Times New Roman" w:eastAsia="Times New Roman" w:hAnsi="Times New Roman" w:cs="Times New Roman"/>
            <w:sz w:val="24"/>
            <w:szCs w:val="24"/>
          </w:rPr>
          <w:delText>secured</w:delText>
        </w:r>
      </w:del>
      <w:ins w:id="52" w:author="Tauseef Shezad" w:date="2023-03-16T14:34:00Z">
        <w:r w:rsidR="003F10A6" w:rsidRPr="76C1FB0D">
          <w:rPr>
            <w:rFonts w:ascii="Times New Roman" w:eastAsia="Times New Roman" w:hAnsi="Times New Roman" w:cs="Times New Roman"/>
            <w:sz w:val="24"/>
            <w:szCs w:val="24"/>
          </w:rPr>
          <w:t>secured,</w:t>
        </w:r>
      </w:ins>
      <w:r w:rsidRPr="76C1FB0D">
        <w:rPr>
          <w:rFonts w:ascii="Times New Roman" w:eastAsia="Times New Roman" w:hAnsi="Times New Roman" w:cs="Times New Roman"/>
          <w:sz w:val="24"/>
          <w:szCs w:val="24"/>
        </w:rPr>
        <w:t xml:space="preserve"> and access </w:t>
      </w:r>
      <w:r w:rsidR="2860C92F" w:rsidRPr="76C1FB0D">
        <w:rPr>
          <w:rFonts w:ascii="Times New Roman" w:eastAsia="Times New Roman" w:hAnsi="Times New Roman" w:cs="Times New Roman"/>
          <w:sz w:val="24"/>
          <w:szCs w:val="24"/>
        </w:rPr>
        <w:t xml:space="preserve">is granted to </w:t>
      </w:r>
      <w:r w:rsidR="71280B85" w:rsidRPr="76C1FB0D">
        <w:rPr>
          <w:rFonts w:ascii="Times New Roman" w:eastAsia="Times New Roman" w:hAnsi="Times New Roman" w:cs="Times New Roman"/>
          <w:sz w:val="24"/>
          <w:szCs w:val="24"/>
        </w:rPr>
        <w:t>personal</w:t>
      </w:r>
      <w:r w:rsidR="2860C92F" w:rsidRPr="76C1FB0D">
        <w:rPr>
          <w:rFonts w:ascii="Times New Roman" w:eastAsia="Times New Roman" w:hAnsi="Times New Roman" w:cs="Times New Roman"/>
          <w:sz w:val="24"/>
          <w:szCs w:val="24"/>
        </w:rPr>
        <w:t xml:space="preserve"> </w:t>
      </w:r>
      <w:r w:rsidRPr="76C1FB0D">
        <w:rPr>
          <w:rFonts w:ascii="Times New Roman" w:eastAsia="Times New Roman" w:hAnsi="Times New Roman" w:cs="Times New Roman"/>
          <w:sz w:val="24"/>
          <w:szCs w:val="24"/>
        </w:rPr>
        <w:t>card for entry</w:t>
      </w:r>
    </w:p>
    <w:p w14:paraId="779A54C7" w14:textId="6B9F0598" w:rsidR="006948D6" w:rsidRPr="006948D6" w:rsidRDefault="006948D6" w:rsidP="76C1FB0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76C1FB0D">
        <w:rPr>
          <w:rFonts w:ascii="Times New Roman" w:eastAsia="Times New Roman" w:hAnsi="Times New Roman" w:cs="Times New Roman"/>
          <w:sz w:val="24"/>
          <w:szCs w:val="24"/>
        </w:rPr>
        <w:t>The office is secured and requires an access card for entry</w:t>
      </w:r>
      <w:r w:rsidR="00230917" w:rsidRPr="76C1FB0D">
        <w:rPr>
          <w:rFonts w:ascii="Times New Roman" w:eastAsia="Times New Roman" w:hAnsi="Times New Roman" w:cs="Times New Roman"/>
          <w:sz w:val="24"/>
          <w:szCs w:val="24"/>
        </w:rPr>
        <w:t>.</w:t>
      </w:r>
    </w:p>
    <w:p w14:paraId="76B33CDE" w14:textId="787F97FC" w:rsidR="006948D6" w:rsidRPr="006948D6" w:rsidRDefault="00790D0B" w:rsidP="1F441B0A">
      <w:pPr>
        <w:numPr>
          <w:ilvl w:val="1"/>
          <w:numId w:val="6"/>
        </w:numPr>
        <w:spacing w:before="100" w:beforeAutospacing="1" w:after="100" w:afterAutospacing="1" w:line="240" w:lineRule="auto"/>
        <w:rPr>
          <w:rFonts w:ascii="Times New Roman" w:eastAsia="Times New Roman" w:hAnsi="Times New Roman" w:cs="Times New Roman"/>
          <w:strike/>
          <w:sz w:val="24"/>
          <w:szCs w:val="24"/>
        </w:rPr>
      </w:pPr>
      <w:r>
        <w:rPr>
          <w:rFonts w:ascii="Times New Roman" w:eastAsia="Times New Roman" w:hAnsi="Times New Roman" w:cs="Times New Roman"/>
          <w:sz w:val="24"/>
          <w:szCs w:val="24"/>
        </w:rPr>
        <w:t xml:space="preserve">All sensitive data and applications are hosted in cloud. There is no need for </w:t>
      </w:r>
      <w:r w:rsidR="00476E7A">
        <w:rPr>
          <w:rFonts w:ascii="Times New Roman" w:eastAsia="Times New Roman" w:hAnsi="Times New Roman" w:cs="Times New Roman"/>
          <w:sz w:val="24"/>
          <w:szCs w:val="24"/>
        </w:rPr>
        <w:t>extra security for Network Rooms. The server room</w:t>
      </w:r>
      <w:r w:rsidR="00F452AD">
        <w:rPr>
          <w:rFonts w:ascii="Times New Roman" w:eastAsia="Times New Roman" w:hAnsi="Times New Roman" w:cs="Times New Roman"/>
          <w:sz w:val="24"/>
          <w:szCs w:val="24"/>
        </w:rPr>
        <w:t>s are kept locked with access key assigned to Network Administrator.</w:t>
      </w:r>
      <w:r w:rsidR="00476E7A">
        <w:rPr>
          <w:rFonts w:ascii="Times New Roman" w:eastAsia="Times New Roman" w:hAnsi="Times New Roman" w:cs="Times New Roman"/>
          <w:sz w:val="24"/>
          <w:szCs w:val="24"/>
        </w:rPr>
        <w:t xml:space="preserve"> </w:t>
      </w:r>
    </w:p>
    <w:bookmarkEnd w:id="48"/>
    <w:p w14:paraId="372841E5" w14:textId="5D8DA96C" w:rsidR="00F85056" w:rsidRDefault="00F85056" w:rsidP="00F85056">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Islamabad </w:t>
      </w:r>
      <w:r w:rsidRPr="006948D6">
        <w:rPr>
          <w:rFonts w:ascii="Times New Roman" w:eastAsia="Times New Roman" w:hAnsi="Times New Roman" w:cs="Times New Roman"/>
          <w:sz w:val="24"/>
          <w:szCs w:val="24"/>
        </w:rPr>
        <w:t>Office:</w:t>
      </w:r>
    </w:p>
    <w:p w14:paraId="7413D888" w14:textId="65912FE3" w:rsidR="00F85056" w:rsidRPr="006948D6" w:rsidRDefault="00F85056" w:rsidP="00F8505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 xml:space="preserve">The building is unlocked </w:t>
      </w:r>
      <w:r w:rsidR="51A22335" w:rsidRPr="0DBF6187">
        <w:rPr>
          <w:rFonts w:ascii="Times New Roman" w:eastAsia="Times New Roman" w:hAnsi="Times New Roman" w:cs="Times New Roman"/>
          <w:sz w:val="24"/>
          <w:szCs w:val="24"/>
        </w:rPr>
        <w:t xml:space="preserve">during normal business </w:t>
      </w:r>
      <w:del w:id="53" w:author="Tauseef Shezad" w:date="2023-03-09T14:51:00Z">
        <w:r w:rsidR="51A22335" w:rsidRPr="0DBF6187" w:rsidDel="00C93B6C">
          <w:rPr>
            <w:rFonts w:ascii="Times New Roman" w:eastAsia="Times New Roman" w:hAnsi="Times New Roman" w:cs="Times New Roman"/>
            <w:sz w:val="24"/>
            <w:szCs w:val="24"/>
          </w:rPr>
          <w:delText>hours</w:delText>
        </w:r>
      </w:del>
      <w:ins w:id="54" w:author="Tauseef Shezad" w:date="2023-03-09T14:51:00Z">
        <w:r w:rsidR="00C93B6C" w:rsidRPr="0DBF6187">
          <w:rPr>
            <w:rFonts w:ascii="Times New Roman" w:eastAsia="Times New Roman" w:hAnsi="Times New Roman" w:cs="Times New Roman"/>
            <w:sz w:val="24"/>
            <w:szCs w:val="24"/>
          </w:rPr>
          <w:t>hours.</w:t>
        </w:r>
      </w:ins>
    </w:p>
    <w:p w14:paraId="3866DCE8" w14:textId="77777777" w:rsidR="00F85056" w:rsidRPr="006948D6" w:rsidRDefault="00F85056" w:rsidP="00F8505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After hours the building is secured and requires an access card for entry</w:t>
      </w:r>
    </w:p>
    <w:p w14:paraId="5D3581BA" w14:textId="4389F82A" w:rsidR="00F85056" w:rsidRPr="006948D6" w:rsidRDefault="00F85056" w:rsidP="00F8505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The office is secured and requires an access card for entry for after</w:t>
      </w:r>
      <w:r w:rsidR="00230917">
        <w:rPr>
          <w:rFonts w:ascii="Times New Roman" w:eastAsia="Times New Roman" w:hAnsi="Times New Roman" w:cs="Times New Roman"/>
          <w:sz w:val="24"/>
          <w:szCs w:val="24"/>
        </w:rPr>
        <w:t>-</w:t>
      </w:r>
      <w:r w:rsidRPr="006948D6">
        <w:rPr>
          <w:rFonts w:ascii="Times New Roman" w:eastAsia="Times New Roman" w:hAnsi="Times New Roman" w:cs="Times New Roman"/>
          <w:sz w:val="24"/>
          <w:szCs w:val="24"/>
        </w:rPr>
        <w:t xml:space="preserve">hours </w:t>
      </w:r>
      <w:r w:rsidR="0063039D" w:rsidRPr="006948D6">
        <w:rPr>
          <w:rFonts w:ascii="Times New Roman" w:eastAsia="Times New Roman" w:hAnsi="Times New Roman" w:cs="Times New Roman"/>
          <w:sz w:val="24"/>
          <w:szCs w:val="24"/>
        </w:rPr>
        <w:t>access.</w:t>
      </w:r>
    </w:p>
    <w:p w14:paraId="3D0F196F" w14:textId="51CE87D0" w:rsidR="00F85056" w:rsidRPr="006948D6" w:rsidRDefault="00F85056" w:rsidP="0DBF6187">
      <w:pPr>
        <w:numPr>
          <w:ilvl w:val="1"/>
          <w:numId w:val="6"/>
        </w:numPr>
        <w:spacing w:beforeAutospacing="1" w:afterAutospacing="1" w:line="240" w:lineRule="auto"/>
        <w:rPr>
          <w:rFonts w:ascii="Times New Roman" w:eastAsia="Times New Roman" w:hAnsi="Times New Roman" w:cs="Times New Roman"/>
          <w:sz w:val="24"/>
          <w:szCs w:val="24"/>
        </w:rPr>
      </w:pPr>
      <w:r w:rsidRPr="76C1FB0D">
        <w:rPr>
          <w:rFonts w:ascii="Times New Roman" w:eastAsia="Times New Roman" w:hAnsi="Times New Roman" w:cs="Times New Roman"/>
          <w:sz w:val="24"/>
          <w:szCs w:val="24"/>
        </w:rPr>
        <w:t xml:space="preserve">All server rooms are secured 24/7 and require an access card for </w:t>
      </w:r>
      <w:r w:rsidR="00230917" w:rsidRPr="76C1FB0D">
        <w:rPr>
          <w:rFonts w:ascii="Times New Roman" w:eastAsia="Times New Roman" w:hAnsi="Times New Roman" w:cs="Times New Roman"/>
          <w:sz w:val="24"/>
          <w:szCs w:val="24"/>
        </w:rPr>
        <w:t>entry.</w:t>
      </w:r>
    </w:p>
    <w:p w14:paraId="5214692E" w14:textId="796E7DC4" w:rsidR="00F85056" w:rsidRPr="006948D6" w:rsidRDefault="004C20B9" w:rsidP="004C20B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76C1FB0D">
        <w:rPr>
          <w:rFonts w:ascii="Times New Roman" w:eastAsia="Times New Roman" w:hAnsi="Times New Roman" w:cs="Times New Roman"/>
          <w:sz w:val="24"/>
          <w:szCs w:val="24"/>
        </w:rPr>
        <w:t xml:space="preserve">All server rooms are secured 24/7 and require an access card </w:t>
      </w:r>
      <w:r w:rsidR="5A41ED72" w:rsidRPr="0DBF6187">
        <w:rPr>
          <w:rFonts w:ascii="Times New Roman" w:eastAsia="Times New Roman" w:hAnsi="Times New Roman" w:cs="Times New Roman"/>
          <w:sz w:val="24"/>
          <w:szCs w:val="24"/>
        </w:rPr>
        <w:t xml:space="preserve">or key </w:t>
      </w:r>
      <w:r w:rsidRPr="76C1FB0D">
        <w:rPr>
          <w:rFonts w:ascii="Times New Roman" w:eastAsia="Times New Roman" w:hAnsi="Times New Roman" w:cs="Times New Roman"/>
          <w:sz w:val="24"/>
          <w:szCs w:val="24"/>
        </w:rPr>
        <w:t xml:space="preserve">for </w:t>
      </w:r>
      <w:r w:rsidR="00230917" w:rsidRPr="76C1FB0D">
        <w:rPr>
          <w:rFonts w:ascii="Times New Roman" w:eastAsia="Times New Roman" w:hAnsi="Times New Roman" w:cs="Times New Roman"/>
          <w:sz w:val="24"/>
          <w:szCs w:val="24"/>
        </w:rPr>
        <w:t>entry.</w:t>
      </w:r>
    </w:p>
    <w:p w14:paraId="2131A2EE" w14:textId="77777777" w:rsidR="006948D6" w:rsidRPr="006948D6" w:rsidRDefault="006948D6" w:rsidP="76C1FB0D">
      <w:pPr>
        <w:spacing w:before="100" w:beforeAutospacing="1" w:after="100" w:afterAutospacing="1" w:line="240" w:lineRule="auto"/>
        <w:outlineLvl w:val="3"/>
        <w:rPr>
          <w:rFonts w:ascii="Times New Roman" w:eastAsia="Times New Roman" w:hAnsi="Times New Roman" w:cs="Times New Roman"/>
          <w:b/>
          <w:bCs/>
          <w:sz w:val="24"/>
          <w:szCs w:val="24"/>
        </w:rPr>
      </w:pPr>
      <w:commentRangeStart w:id="55"/>
      <w:commentRangeStart w:id="56"/>
      <w:commentRangeStart w:id="57"/>
      <w:commentRangeStart w:id="58"/>
      <w:r w:rsidRPr="76C1FB0D">
        <w:rPr>
          <w:rFonts w:ascii="Times New Roman" w:eastAsia="Times New Roman" w:hAnsi="Times New Roman" w:cs="Times New Roman"/>
          <w:b/>
          <w:bCs/>
          <w:sz w:val="24"/>
          <w:szCs w:val="24"/>
        </w:rPr>
        <w:t>Data Center Security</w:t>
      </w:r>
    </w:p>
    <w:p w14:paraId="08444880" w14:textId="6DDC12B8" w:rsidR="006948D6" w:rsidRPr="006948D6" w:rsidRDefault="00C66C1D" w:rsidP="006948D6">
      <w:pPr>
        <w:spacing w:before="100" w:beforeAutospacing="1" w:after="100" w:afterAutospacing="1" w:line="240" w:lineRule="auto"/>
        <w:rPr>
          <w:rFonts w:ascii="Times New Roman" w:eastAsia="Times New Roman" w:hAnsi="Times New Roman" w:cs="Times New Roman"/>
          <w:sz w:val="24"/>
          <w:szCs w:val="24"/>
        </w:rPr>
      </w:pPr>
      <w:ins w:id="59" w:author="Tauseef Shezad" w:date="2023-03-09T14:32:00Z">
        <w:r w:rsidRPr="00C66C1D">
          <w:rPr>
            <w:rFonts w:ascii="Times New Roman" w:eastAsia="Times New Roman" w:hAnsi="Times New Roman" w:cs="Times New Roman"/>
            <w:sz w:val="24"/>
            <w:szCs w:val="24"/>
          </w:rPr>
          <w:lastRenderedPageBreak/>
          <w:t>Physical and environmental security of data center is ensured by Azure, including all of the controls listed in the sections below</w:t>
        </w:r>
        <w:r w:rsidR="001C460D">
          <w:rPr>
            <w:rFonts w:ascii="Times New Roman" w:eastAsia="Times New Roman" w:hAnsi="Times New Roman" w:cs="Times New Roman"/>
            <w:sz w:val="24"/>
            <w:szCs w:val="24"/>
          </w:rPr>
          <w:t>:</w:t>
        </w:r>
      </w:ins>
      <w:del w:id="60" w:author="Tauseef Shezad" w:date="2023-03-09T14:32:00Z">
        <w:r w:rsidR="006948D6" w:rsidRPr="006948D6" w:rsidDel="00C66C1D">
          <w:rPr>
            <w:rFonts w:ascii="Times New Roman" w:eastAsia="Times New Roman" w:hAnsi="Times New Roman" w:cs="Times New Roman"/>
            <w:sz w:val="24"/>
            <w:szCs w:val="24"/>
          </w:rPr>
          <w:delText>Physical security of data centers is ensured by Nexelus’ cloud infrastructure service provider.</w:delText>
        </w:r>
      </w:del>
      <w:r w:rsidR="00041FDB">
        <w:rPr>
          <w:rFonts w:ascii="Times New Roman" w:eastAsia="Times New Roman" w:hAnsi="Times New Roman" w:cs="Times New Roman"/>
          <w:sz w:val="24"/>
          <w:szCs w:val="24"/>
        </w:rPr>
        <w:t xml:space="preserve"> </w:t>
      </w:r>
    </w:p>
    <w:p w14:paraId="3E9E0747" w14:textId="77777777" w:rsidR="006948D6" w:rsidRPr="006948D6" w:rsidRDefault="006948D6" w:rsidP="006948D6">
      <w:pPr>
        <w:spacing w:before="100" w:beforeAutospacing="1" w:after="100" w:afterAutospacing="1" w:line="240" w:lineRule="auto"/>
        <w:outlineLvl w:val="3"/>
        <w:rPr>
          <w:rFonts w:ascii="Times New Roman" w:eastAsia="Times New Roman" w:hAnsi="Times New Roman" w:cs="Times New Roman"/>
          <w:b/>
          <w:bCs/>
          <w:sz w:val="24"/>
          <w:szCs w:val="24"/>
        </w:rPr>
      </w:pPr>
      <w:r w:rsidRPr="006948D6">
        <w:rPr>
          <w:rFonts w:ascii="Times New Roman" w:eastAsia="Times New Roman" w:hAnsi="Times New Roman" w:cs="Times New Roman"/>
          <w:b/>
          <w:bCs/>
          <w:sz w:val="24"/>
          <w:szCs w:val="24"/>
        </w:rPr>
        <w:t>Asset Security</w:t>
      </w:r>
    </w:p>
    <w:p w14:paraId="4F8A1226"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 xml:space="preserve">The following factors will be considered and implemented, as applicable per risk assessments, and in conjunction with the following policies: </w:t>
      </w:r>
      <w:r w:rsidRPr="006948D6">
        <w:rPr>
          <w:rFonts w:ascii="Times New Roman" w:eastAsia="Times New Roman" w:hAnsi="Times New Roman" w:cs="Times New Roman"/>
          <w:i/>
          <w:iCs/>
          <w:sz w:val="24"/>
          <w:szCs w:val="24"/>
        </w:rPr>
        <w:t>Information Security Policy</w:t>
      </w:r>
      <w:r w:rsidRPr="006948D6">
        <w:rPr>
          <w:rFonts w:ascii="Times New Roman" w:eastAsia="Times New Roman" w:hAnsi="Times New Roman" w:cs="Times New Roman"/>
          <w:sz w:val="24"/>
          <w:szCs w:val="24"/>
        </w:rPr>
        <w:t xml:space="preserve">, </w:t>
      </w:r>
      <w:r w:rsidRPr="006948D6">
        <w:rPr>
          <w:rFonts w:ascii="Times New Roman" w:eastAsia="Times New Roman" w:hAnsi="Times New Roman" w:cs="Times New Roman"/>
          <w:i/>
          <w:iCs/>
          <w:sz w:val="24"/>
          <w:szCs w:val="24"/>
        </w:rPr>
        <w:t>Asset Management Policy</w:t>
      </w:r>
      <w:r w:rsidRPr="006948D6">
        <w:rPr>
          <w:rFonts w:ascii="Times New Roman" w:eastAsia="Times New Roman" w:hAnsi="Times New Roman" w:cs="Times New Roman"/>
          <w:sz w:val="24"/>
          <w:szCs w:val="24"/>
        </w:rPr>
        <w:t xml:space="preserve">, </w:t>
      </w:r>
      <w:r w:rsidRPr="006948D6">
        <w:rPr>
          <w:rFonts w:ascii="Times New Roman" w:eastAsia="Times New Roman" w:hAnsi="Times New Roman" w:cs="Times New Roman"/>
          <w:i/>
          <w:iCs/>
          <w:sz w:val="24"/>
          <w:szCs w:val="24"/>
        </w:rPr>
        <w:t>Data Protection</w:t>
      </w:r>
      <w:r w:rsidRPr="006948D6">
        <w:rPr>
          <w:rFonts w:ascii="Times New Roman" w:eastAsia="Times New Roman" w:hAnsi="Times New Roman" w:cs="Times New Roman"/>
          <w:sz w:val="24"/>
          <w:szCs w:val="24"/>
        </w:rPr>
        <w:t xml:space="preserve"> and </w:t>
      </w:r>
      <w:r w:rsidRPr="006948D6">
        <w:rPr>
          <w:rFonts w:ascii="Times New Roman" w:eastAsia="Times New Roman" w:hAnsi="Times New Roman" w:cs="Times New Roman"/>
          <w:i/>
          <w:iCs/>
          <w:sz w:val="24"/>
          <w:szCs w:val="24"/>
        </w:rPr>
        <w:t>Data Classification</w:t>
      </w:r>
      <w:r w:rsidRPr="006948D6">
        <w:rPr>
          <w:rFonts w:ascii="Times New Roman" w:eastAsia="Times New Roman" w:hAnsi="Times New Roman" w:cs="Times New Roman"/>
          <w:sz w:val="24"/>
          <w:szCs w:val="24"/>
        </w:rPr>
        <w:t>. :</w:t>
      </w:r>
    </w:p>
    <w:p w14:paraId="7EE71018"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18D0D65D">
        <w:rPr>
          <w:rFonts w:ascii="Times New Roman" w:eastAsia="Times New Roman" w:hAnsi="Times New Roman" w:cs="Times New Roman"/>
          <w:b/>
          <w:bCs/>
          <w:i/>
          <w:iCs/>
          <w:sz w:val="24"/>
          <w:szCs w:val="24"/>
        </w:rPr>
        <w:t>External/Environmental Threats</w:t>
      </w:r>
    </w:p>
    <w:p w14:paraId="230A19DF" w14:textId="44716C9E" w:rsidR="18D0D65D" w:rsidRDefault="18D0D65D" w:rsidP="18D0D65D">
      <w:pPr>
        <w:spacing w:beforeAutospacing="1" w:afterAutospacing="1" w:line="240" w:lineRule="auto"/>
        <w:rPr>
          <w:ins w:id="61" w:author="Imran  Rahman" w:date="2023-03-13T21:52:00Z"/>
          <w:rFonts w:ascii="Times New Roman" w:eastAsia="Times New Roman" w:hAnsi="Times New Roman" w:cs="Times New Roman"/>
          <w:sz w:val="24"/>
          <w:szCs w:val="24"/>
        </w:rPr>
      </w:pPr>
    </w:p>
    <w:p w14:paraId="3B241330" w14:textId="2FF6E028" w:rsidR="6BD7D395" w:rsidRDefault="6BD7D395" w:rsidP="18D0D65D">
      <w:pPr>
        <w:spacing w:beforeAutospacing="1" w:afterAutospacing="1" w:line="240" w:lineRule="auto"/>
        <w:rPr>
          <w:ins w:id="62" w:author="Imran  Rahman" w:date="2023-03-13T21:52:00Z"/>
          <w:rFonts w:ascii="Times New Roman" w:eastAsia="Times New Roman" w:hAnsi="Times New Roman" w:cs="Times New Roman"/>
          <w:sz w:val="24"/>
          <w:szCs w:val="24"/>
        </w:rPr>
      </w:pPr>
      <w:ins w:id="63" w:author="Imran  Rahman" w:date="2023-03-13T21:52:00Z">
        <w:r w:rsidRPr="18D0D65D">
          <w:rPr>
            <w:rFonts w:ascii="Times New Roman" w:eastAsia="Times New Roman" w:hAnsi="Times New Roman" w:cs="Times New Roman"/>
            <w:sz w:val="24"/>
            <w:szCs w:val="24"/>
          </w:rPr>
          <w:t>Reasonable measures will be taken to protect company assets.</w:t>
        </w:r>
      </w:ins>
    </w:p>
    <w:p w14:paraId="01617630" w14:textId="77777777" w:rsidR="006948D6" w:rsidRPr="006948D6" w:rsidRDefault="006948D6" w:rsidP="18D0D65D">
      <w:pPr>
        <w:spacing w:before="100" w:beforeAutospacing="1" w:after="100" w:afterAutospacing="1" w:line="240" w:lineRule="auto"/>
        <w:rPr>
          <w:del w:id="64" w:author="Imran  Rahman" w:date="2023-03-13T21:51:00Z"/>
          <w:rFonts w:ascii="Times New Roman" w:eastAsia="Times New Roman" w:hAnsi="Times New Roman" w:cs="Times New Roman"/>
          <w:sz w:val="24"/>
          <w:szCs w:val="24"/>
        </w:rPr>
      </w:pPr>
      <w:del w:id="65" w:author="Imran  Rahman" w:date="2023-03-13T21:51:00Z">
        <w:r w:rsidRPr="18D0D65D" w:rsidDel="006948D6">
          <w:rPr>
            <w:rFonts w:ascii="Times New Roman" w:eastAsia="Times New Roman" w:hAnsi="Times New Roman" w:cs="Times New Roman"/>
            <w:sz w:val="24"/>
            <w:szCs w:val="24"/>
          </w:rPr>
          <w:delText>All assets owned or managed by Nexelus will be housed in designated facilities with a level of protection equivalent to the sensitivity and criticality of the asset and the associated information. Additionally, the following factors will be considered:</w:delText>
        </w:r>
      </w:del>
    </w:p>
    <w:p w14:paraId="12FFC085" w14:textId="77777777" w:rsidR="006948D6" w:rsidRPr="006948D6" w:rsidRDefault="006948D6" w:rsidP="18D0D65D">
      <w:pPr>
        <w:numPr>
          <w:ilvl w:val="0"/>
          <w:numId w:val="7"/>
        </w:numPr>
        <w:spacing w:before="100" w:beforeAutospacing="1" w:after="100" w:afterAutospacing="1" w:line="240" w:lineRule="auto"/>
        <w:rPr>
          <w:del w:id="66" w:author="Imran  Rahman" w:date="2023-03-13T21:51:00Z"/>
          <w:rFonts w:ascii="Times New Roman" w:eastAsia="Times New Roman" w:hAnsi="Times New Roman" w:cs="Times New Roman"/>
          <w:sz w:val="24"/>
          <w:szCs w:val="24"/>
        </w:rPr>
      </w:pPr>
      <w:del w:id="67" w:author="Imran  Rahman" w:date="2023-03-13T21:51:00Z">
        <w:r w:rsidRPr="18D0D65D" w:rsidDel="006948D6">
          <w:rPr>
            <w:rFonts w:ascii="Times New Roman" w:eastAsia="Times New Roman" w:hAnsi="Times New Roman" w:cs="Times New Roman"/>
            <w:sz w:val="24"/>
            <w:szCs w:val="24"/>
          </w:rPr>
          <w:delText>The potential danger from environmental threats including weather, malicious attacks, and accidents.</w:delText>
        </w:r>
      </w:del>
    </w:p>
    <w:p w14:paraId="788960D1" w14:textId="77777777" w:rsidR="006948D6" w:rsidRPr="006948D6" w:rsidRDefault="006948D6" w:rsidP="18D0D65D">
      <w:pPr>
        <w:numPr>
          <w:ilvl w:val="1"/>
          <w:numId w:val="7"/>
        </w:numPr>
        <w:spacing w:before="100" w:beforeAutospacing="1" w:after="100" w:afterAutospacing="1" w:line="240" w:lineRule="auto"/>
        <w:rPr>
          <w:del w:id="68" w:author="Imran  Rahman" w:date="2023-03-13T21:51:00Z"/>
          <w:rFonts w:ascii="Times New Roman" w:eastAsia="Times New Roman" w:hAnsi="Times New Roman" w:cs="Times New Roman"/>
          <w:sz w:val="24"/>
          <w:szCs w:val="24"/>
        </w:rPr>
      </w:pPr>
      <w:del w:id="69" w:author="Imran  Rahman" w:date="2023-03-13T21:51:00Z">
        <w:r w:rsidRPr="18D0D65D" w:rsidDel="006948D6">
          <w:rPr>
            <w:rFonts w:ascii="Times New Roman" w:eastAsia="Times New Roman" w:hAnsi="Times New Roman" w:cs="Times New Roman"/>
            <w:sz w:val="24"/>
            <w:szCs w:val="24"/>
          </w:rPr>
          <w:delText>Appropriate for risk mitigation must be implemented to reduce the potential for an incident to occur.</w:delText>
        </w:r>
      </w:del>
    </w:p>
    <w:p w14:paraId="4954279A" w14:textId="77777777" w:rsidR="006948D6" w:rsidRPr="006948D6" w:rsidRDefault="006948D6" w:rsidP="18D0D65D">
      <w:pPr>
        <w:numPr>
          <w:ilvl w:val="0"/>
          <w:numId w:val="7"/>
        </w:numPr>
        <w:spacing w:before="100" w:beforeAutospacing="1" w:after="100" w:afterAutospacing="1" w:line="240" w:lineRule="auto"/>
        <w:rPr>
          <w:del w:id="70" w:author="Imran  Rahman" w:date="2023-03-13T21:51:00Z"/>
          <w:rFonts w:ascii="Times New Roman" w:eastAsia="Times New Roman" w:hAnsi="Times New Roman" w:cs="Times New Roman"/>
          <w:sz w:val="24"/>
          <w:szCs w:val="24"/>
        </w:rPr>
      </w:pPr>
      <w:del w:id="71" w:author="Imran  Rahman" w:date="2023-03-13T21:51:00Z">
        <w:r w:rsidRPr="18D0D65D" w:rsidDel="006948D6">
          <w:rPr>
            <w:rFonts w:ascii="Times New Roman" w:eastAsia="Times New Roman" w:hAnsi="Times New Roman" w:cs="Times New Roman"/>
            <w:sz w:val="24"/>
            <w:szCs w:val="24"/>
          </w:rPr>
          <w:delText>Monitoring environmental conditions in appropriate areas.</w:delText>
        </w:r>
      </w:del>
    </w:p>
    <w:p w14:paraId="3C800FF1" w14:textId="77777777" w:rsidR="006948D6" w:rsidRPr="006948D6" w:rsidRDefault="006948D6" w:rsidP="18D0D65D">
      <w:pPr>
        <w:numPr>
          <w:ilvl w:val="1"/>
          <w:numId w:val="7"/>
        </w:numPr>
        <w:spacing w:before="100" w:beforeAutospacing="1" w:after="100" w:afterAutospacing="1" w:line="240" w:lineRule="auto"/>
        <w:rPr>
          <w:del w:id="72" w:author="Imran  Rahman" w:date="2023-03-13T21:51:00Z"/>
          <w:rFonts w:ascii="Times New Roman" w:eastAsia="Times New Roman" w:hAnsi="Times New Roman" w:cs="Times New Roman"/>
          <w:sz w:val="24"/>
          <w:szCs w:val="24"/>
        </w:rPr>
      </w:pPr>
      <w:del w:id="73" w:author="Imran  Rahman" w:date="2023-03-13T21:51:00Z">
        <w:r w:rsidRPr="18D0D65D" w:rsidDel="006948D6">
          <w:rPr>
            <w:rFonts w:ascii="Times New Roman" w:eastAsia="Times New Roman" w:hAnsi="Times New Roman" w:cs="Times New Roman"/>
            <w:sz w:val="24"/>
            <w:szCs w:val="24"/>
          </w:rPr>
          <w:delText>At a minimum, monitoring will be performed for fire/smoke in the general facility areas.</w:delText>
        </w:r>
      </w:del>
    </w:p>
    <w:p w14:paraId="17F077F4" w14:textId="77777777" w:rsidR="006948D6" w:rsidRPr="006948D6" w:rsidRDefault="006948D6" w:rsidP="18D0D65D">
      <w:pPr>
        <w:numPr>
          <w:ilvl w:val="1"/>
          <w:numId w:val="7"/>
        </w:numPr>
        <w:spacing w:before="100" w:beforeAutospacing="1" w:after="100" w:afterAutospacing="1" w:line="240" w:lineRule="auto"/>
        <w:rPr>
          <w:del w:id="74" w:author="Imran  Rahman" w:date="2023-03-13T21:51:00Z"/>
          <w:rFonts w:ascii="Times New Roman" w:eastAsia="Times New Roman" w:hAnsi="Times New Roman" w:cs="Times New Roman"/>
          <w:sz w:val="24"/>
          <w:szCs w:val="24"/>
        </w:rPr>
      </w:pPr>
      <w:del w:id="75" w:author="Imran  Rahman" w:date="2023-03-13T21:51:00Z">
        <w:r w:rsidRPr="18D0D65D" w:rsidDel="006948D6">
          <w:rPr>
            <w:rFonts w:ascii="Times New Roman" w:eastAsia="Times New Roman" w:hAnsi="Times New Roman" w:cs="Times New Roman"/>
            <w:sz w:val="24"/>
            <w:szCs w:val="24"/>
          </w:rPr>
          <w:delText>Internal secure areas must be subject to additional monitoring for temperature, water, power continuity, humidity and cleanliness.</w:delText>
        </w:r>
      </w:del>
    </w:p>
    <w:p w14:paraId="7F369897" w14:textId="77777777" w:rsidR="006948D6" w:rsidRPr="006948D6" w:rsidRDefault="006948D6" w:rsidP="18D0D65D">
      <w:pPr>
        <w:numPr>
          <w:ilvl w:val="0"/>
          <w:numId w:val="7"/>
        </w:numPr>
        <w:spacing w:before="100" w:beforeAutospacing="1" w:after="100" w:afterAutospacing="1" w:line="240" w:lineRule="auto"/>
        <w:rPr>
          <w:del w:id="76" w:author="Imran  Rahman" w:date="2023-03-13T21:51:00Z"/>
          <w:rFonts w:ascii="Times New Roman" w:eastAsia="Times New Roman" w:hAnsi="Times New Roman" w:cs="Times New Roman"/>
          <w:sz w:val="24"/>
          <w:szCs w:val="24"/>
        </w:rPr>
      </w:pPr>
      <w:del w:id="77" w:author="Imran  Rahman" w:date="2023-03-13T21:51:00Z">
        <w:r w:rsidRPr="18D0D65D" w:rsidDel="006948D6">
          <w:rPr>
            <w:rFonts w:ascii="Times New Roman" w:eastAsia="Times New Roman" w:hAnsi="Times New Roman" w:cs="Times New Roman"/>
            <w:sz w:val="24"/>
            <w:szCs w:val="24"/>
          </w:rPr>
          <w:delText>Implementation of environmental controls in accordance with risk assessments.</w:delText>
        </w:r>
      </w:del>
    </w:p>
    <w:p w14:paraId="6C88C799" w14:textId="77777777" w:rsidR="006948D6" w:rsidRPr="006948D6" w:rsidRDefault="006948D6" w:rsidP="18D0D65D">
      <w:pPr>
        <w:numPr>
          <w:ilvl w:val="1"/>
          <w:numId w:val="7"/>
        </w:numPr>
        <w:spacing w:before="100" w:beforeAutospacing="1" w:after="100" w:afterAutospacing="1" w:line="240" w:lineRule="auto"/>
        <w:rPr>
          <w:del w:id="78" w:author="Imran  Rahman" w:date="2023-03-13T21:51:00Z"/>
          <w:rFonts w:ascii="Times New Roman" w:eastAsia="Times New Roman" w:hAnsi="Times New Roman" w:cs="Times New Roman"/>
          <w:sz w:val="24"/>
          <w:szCs w:val="24"/>
        </w:rPr>
      </w:pPr>
      <w:del w:id="79" w:author="Imran  Rahman" w:date="2023-03-13T21:51:00Z">
        <w:r w:rsidRPr="18D0D65D" w:rsidDel="006948D6">
          <w:rPr>
            <w:rFonts w:ascii="Times New Roman" w:eastAsia="Times New Roman" w:hAnsi="Times New Roman" w:cs="Times New Roman"/>
            <w:sz w:val="24"/>
            <w:szCs w:val="24"/>
          </w:rPr>
          <w:delText>Controls such as heating, ventilation, air conditioning, drainage, fire suppression, emergency lighting, continuous power and humidity control must be implemented in facilities, as appropriate.</w:delText>
        </w:r>
      </w:del>
    </w:p>
    <w:p w14:paraId="565E2467" w14:textId="054FB5C1" w:rsidR="006948D6" w:rsidRPr="006948D6" w:rsidRDefault="006948D6">
      <w:pPr>
        <w:numPr>
          <w:ilvl w:val="1"/>
          <w:numId w:val="7"/>
        </w:numPr>
        <w:spacing w:beforeAutospacing="1" w:afterAutospacing="1" w:line="240" w:lineRule="auto"/>
        <w:rPr>
          <w:rFonts w:ascii="Times New Roman" w:eastAsia="Times New Roman" w:hAnsi="Times New Roman" w:cs="Times New Roman"/>
          <w:sz w:val="24"/>
          <w:szCs w:val="24"/>
        </w:rPr>
      </w:pPr>
      <w:del w:id="80" w:author="Imran  Rahman" w:date="2023-03-13T21:51:00Z">
        <w:r w:rsidRPr="18D0D65D" w:rsidDel="006948D6">
          <w:rPr>
            <w:rFonts w:ascii="Times New Roman" w:eastAsia="Times New Roman" w:hAnsi="Times New Roman" w:cs="Times New Roman"/>
            <w:sz w:val="24"/>
            <w:szCs w:val="24"/>
          </w:rPr>
          <w:delText>If applicable, data centers must contain elements of each environmental control at sufficient levels.</w:delText>
        </w:r>
      </w:del>
    </w:p>
    <w:p w14:paraId="74A76BF1"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b/>
          <w:bCs/>
          <w:i/>
          <w:iCs/>
          <w:sz w:val="24"/>
          <w:szCs w:val="24"/>
        </w:rPr>
        <w:t>Backup Power</w:t>
      </w:r>
    </w:p>
    <w:p w14:paraId="55E4E54D" w14:textId="083443C5" w:rsidR="006948D6" w:rsidRPr="006948D6" w:rsidRDefault="006948D6" w:rsidP="18D0D65D">
      <w:pPr>
        <w:spacing w:before="100" w:beforeAutospacing="1" w:after="100" w:afterAutospacing="1" w:line="240" w:lineRule="auto"/>
        <w:rPr>
          <w:del w:id="81" w:author="Imran  Rahman" w:date="2023-03-13T21:53:00Z"/>
          <w:rFonts w:ascii="Times New Roman" w:eastAsia="Times New Roman" w:hAnsi="Times New Roman" w:cs="Times New Roman"/>
          <w:sz w:val="24"/>
          <w:szCs w:val="24"/>
        </w:rPr>
      </w:pPr>
      <w:del w:id="82" w:author="Imran  Rahman" w:date="2023-03-13T21:52:00Z">
        <w:r w:rsidRPr="18D0D65D" w:rsidDel="006948D6">
          <w:rPr>
            <w:rFonts w:ascii="Times New Roman" w:eastAsia="Times New Roman" w:hAnsi="Times New Roman" w:cs="Times New Roman"/>
            <w:sz w:val="24"/>
            <w:szCs w:val="24"/>
          </w:rPr>
          <w:delText xml:space="preserve">Continuous power will be provided for </w:delText>
        </w:r>
      </w:del>
      <w:ins w:id="83" w:author="Imran  Rahman" w:date="2023-03-13T21:52:00Z">
        <w:r w:rsidR="341DB6EA" w:rsidRPr="18D0D65D">
          <w:rPr>
            <w:rFonts w:ascii="Times New Roman" w:eastAsia="Times New Roman" w:hAnsi="Times New Roman" w:cs="Times New Roman"/>
            <w:sz w:val="24"/>
            <w:szCs w:val="24"/>
          </w:rPr>
          <w:t xml:space="preserve">All mission critical </w:t>
        </w:r>
      </w:ins>
      <w:del w:id="84" w:author="Imran  Rahman" w:date="2023-03-13T21:53:00Z">
        <w:r w:rsidRPr="18D0D65D" w:rsidDel="006948D6">
          <w:rPr>
            <w:rFonts w:ascii="Times New Roman" w:eastAsia="Times New Roman" w:hAnsi="Times New Roman" w:cs="Times New Roman"/>
            <w:sz w:val="24"/>
            <w:szCs w:val="24"/>
          </w:rPr>
          <w:delText xml:space="preserve">mission-critical </w:delText>
        </w:r>
      </w:del>
      <w:r w:rsidRPr="18D0D65D">
        <w:rPr>
          <w:rFonts w:ascii="Times New Roman" w:eastAsia="Times New Roman" w:hAnsi="Times New Roman" w:cs="Times New Roman"/>
          <w:sz w:val="24"/>
          <w:szCs w:val="24"/>
        </w:rPr>
        <w:t>information assets</w:t>
      </w:r>
      <w:ins w:id="85" w:author="Imran  Rahman" w:date="2023-03-13T21:53:00Z">
        <w:r w:rsidR="68E59832" w:rsidRPr="18D0D65D">
          <w:rPr>
            <w:rFonts w:ascii="Times New Roman" w:eastAsia="Times New Roman" w:hAnsi="Times New Roman" w:cs="Times New Roman"/>
            <w:sz w:val="24"/>
            <w:szCs w:val="24"/>
          </w:rPr>
          <w:t xml:space="preserve"> are hosted by the cloud provider, Azure</w:t>
        </w:r>
      </w:ins>
      <w:r w:rsidRPr="18D0D65D">
        <w:rPr>
          <w:rFonts w:ascii="Times New Roman" w:eastAsia="Times New Roman" w:hAnsi="Times New Roman" w:cs="Times New Roman"/>
          <w:sz w:val="24"/>
          <w:szCs w:val="24"/>
        </w:rPr>
        <w:t xml:space="preserve"> </w:t>
      </w:r>
      <w:del w:id="86" w:author="Imran  Rahman" w:date="2023-03-13T21:53:00Z">
        <w:r w:rsidRPr="18D0D65D" w:rsidDel="006948D6">
          <w:rPr>
            <w:rFonts w:ascii="Times New Roman" w:eastAsia="Times New Roman" w:hAnsi="Times New Roman" w:cs="Times New Roman"/>
            <w:sz w:val="24"/>
            <w:szCs w:val="24"/>
          </w:rPr>
          <w:delText>through battery-operated uninterrupted power supply (UPS) protection.</w:delText>
        </w:r>
      </w:del>
    </w:p>
    <w:p w14:paraId="493D926A" w14:textId="77777777" w:rsidR="006948D6" w:rsidRPr="006948D6" w:rsidRDefault="006948D6" w:rsidP="18D0D65D">
      <w:pPr>
        <w:numPr>
          <w:ilvl w:val="0"/>
          <w:numId w:val="8"/>
        </w:numPr>
        <w:spacing w:before="100" w:beforeAutospacing="1" w:after="100" w:afterAutospacing="1" w:line="240" w:lineRule="auto"/>
        <w:rPr>
          <w:rFonts w:ascii="Times New Roman" w:eastAsia="Times New Roman" w:hAnsi="Times New Roman" w:cs="Times New Roman"/>
          <w:sz w:val="24"/>
          <w:szCs w:val="24"/>
        </w:rPr>
      </w:pPr>
      <w:del w:id="87" w:author="Imran  Rahman" w:date="2023-03-13T21:53:00Z">
        <w:r w:rsidRPr="18D0D65D" w:rsidDel="006948D6">
          <w:rPr>
            <w:rFonts w:ascii="Times New Roman" w:eastAsia="Times New Roman" w:hAnsi="Times New Roman" w:cs="Times New Roman"/>
            <w:sz w:val="24"/>
            <w:szCs w:val="24"/>
          </w:rPr>
          <w:delText>Backup generators will be used in cases of higher levels of protection</w:delText>
        </w:r>
      </w:del>
      <w:r w:rsidRPr="18D0D65D">
        <w:rPr>
          <w:rFonts w:ascii="Times New Roman" w:eastAsia="Times New Roman" w:hAnsi="Times New Roman" w:cs="Times New Roman"/>
          <w:sz w:val="24"/>
          <w:szCs w:val="24"/>
        </w:rPr>
        <w:t>.</w:t>
      </w:r>
    </w:p>
    <w:p w14:paraId="5A26C55F" w14:textId="77777777" w:rsidR="006948D6" w:rsidRPr="006948D6" w:rsidRDefault="006948D6" w:rsidP="18D0D65D">
      <w:pPr>
        <w:spacing w:before="100" w:beforeAutospacing="1" w:after="100" w:afterAutospacing="1" w:line="240" w:lineRule="auto"/>
        <w:rPr>
          <w:del w:id="88" w:author="Imran  Rahman" w:date="2023-03-13T21:53:00Z"/>
          <w:rFonts w:ascii="Times New Roman" w:eastAsia="Times New Roman" w:hAnsi="Times New Roman" w:cs="Times New Roman"/>
          <w:sz w:val="24"/>
          <w:szCs w:val="24"/>
        </w:rPr>
      </w:pPr>
      <w:del w:id="89" w:author="Imran  Rahman" w:date="2023-03-13T21:53:00Z">
        <w:r w:rsidRPr="18D0D65D" w:rsidDel="006948D6">
          <w:rPr>
            <w:rFonts w:ascii="Times New Roman" w:eastAsia="Times New Roman" w:hAnsi="Times New Roman" w:cs="Times New Roman"/>
            <w:b/>
            <w:bCs/>
            <w:sz w:val="24"/>
            <w:szCs w:val="24"/>
          </w:rPr>
          <w:delText>Emergency Power Shut-off</w:delText>
        </w:r>
      </w:del>
    </w:p>
    <w:p w14:paraId="1C6EB7B0" w14:textId="77777777" w:rsidR="006948D6" w:rsidRPr="006948D6" w:rsidRDefault="006948D6" w:rsidP="18D0D65D">
      <w:pPr>
        <w:spacing w:before="100" w:beforeAutospacing="1" w:after="100" w:afterAutospacing="1" w:line="240" w:lineRule="auto"/>
        <w:rPr>
          <w:del w:id="90" w:author="Imran  Rahman" w:date="2023-03-13T21:53:00Z"/>
          <w:rFonts w:ascii="Times New Roman" w:eastAsia="Times New Roman" w:hAnsi="Times New Roman" w:cs="Times New Roman"/>
          <w:sz w:val="24"/>
          <w:szCs w:val="24"/>
        </w:rPr>
      </w:pPr>
      <w:del w:id="91" w:author="Imran  Rahman" w:date="2023-03-13T21:53:00Z">
        <w:r w:rsidRPr="18D0D65D" w:rsidDel="006948D6">
          <w:rPr>
            <w:rFonts w:ascii="Times New Roman" w:eastAsia="Times New Roman" w:hAnsi="Times New Roman" w:cs="Times New Roman"/>
            <w:sz w:val="24"/>
            <w:szCs w:val="24"/>
          </w:rPr>
          <w:delText>In the case of emergency, emergency power off switches will be located near emergency exits in equipment rooms to facilitate rapid power down.</w:delText>
        </w:r>
      </w:del>
    </w:p>
    <w:p w14:paraId="5E899D2C" w14:textId="77777777" w:rsidR="006948D6" w:rsidRPr="006948D6" w:rsidRDefault="006948D6" w:rsidP="18D0D65D">
      <w:pPr>
        <w:spacing w:before="100" w:beforeAutospacing="1" w:after="100" w:afterAutospacing="1" w:line="240" w:lineRule="auto"/>
        <w:rPr>
          <w:del w:id="92" w:author="Imran  Rahman" w:date="2023-03-13T21:53:00Z"/>
          <w:rFonts w:ascii="Times New Roman" w:eastAsia="Times New Roman" w:hAnsi="Times New Roman" w:cs="Times New Roman"/>
          <w:sz w:val="24"/>
          <w:szCs w:val="24"/>
        </w:rPr>
      </w:pPr>
      <w:del w:id="93" w:author="Imran  Rahman" w:date="2023-03-13T21:53:00Z">
        <w:r w:rsidRPr="18D0D65D" w:rsidDel="006948D6">
          <w:rPr>
            <w:rFonts w:ascii="Times New Roman" w:eastAsia="Times New Roman" w:hAnsi="Times New Roman" w:cs="Times New Roman"/>
            <w:b/>
            <w:bCs/>
            <w:i/>
            <w:iCs/>
            <w:sz w:val="24"/>
            <w:szCs w:val="24"/>
          </w:rPr>
          <w:delText>Alarm systems</w:delText>
        </w:r>
      </w:del>
    </w:p>
    <w:p w14:paraId="605F90B3" w14:textId="1A29B683" w:rsidR="006948D6" w:rsidRPr="006948D6" w:rsidRDefault="006948D6" w:rsidP="18D0D65D">
      <w:pPr>
        <w:spacing w:before="100" w:beforeAutospacing="1" w:after="100" w:afterAutospacing="1" w:line="240" w:lineRule="auto"/>
        <w:rPr>
          <w:del w:id="94" w:author="Imran  Rahman" w:date="2023-03-13T21:53:00Z"/>
          <w:rFonts w:ascii="Times New Roman" w:eastAsia="Times New Roman" w:hAnsi="Times New Roman" w:cs="Times New Roman"/>
          <w:sz w:val="24"/>
          <w:szCs w:val="24"/>
        </w:rPr>
      </w:pPr>
      <w:del w:id="95" w:author="Imran  Rahman" w:date="2023-03-13T21:53:00Z">
        <w:r w:rsidRPr="18D0D65D" w:rsidDel="006948D6">
          <w:rPr>
            <w:rFonts w:ascii="Times New Roman" w:eastAsia="Times New Roman" w:hAnsi="Times New Roman" w:cs="Times New Roman"/>
            <w:sz w:val="24"/>
            <w:szCs w:val="24"/>
          </w:rPr>
          <w:delText>Alarm system configurations must be periodically reviewed and evaluated to detect malfunctions in the supporting utilities and reconfigured when necessary</w:delText>
        </w:r>
      </w:del>
      <w:commentRangeEnd w:id="55"/>
      <w:r>
        <w:rPr>
          <w:rStyle w:val="CommentReference"/>
        </w:rPr>
        <w:commentReference w:id="55"/>
      </w:r>
      <w:commentRangeEnd w:id="56"/>
      <w:r>
        <w:rPr>
          <w:rStyle w:val="CommentReference"/>
        </w:rPr>
        <w:commentReference w:id="56"/>
      </w:r>
      <w:commentRangeEnd w:id="57"/>
      <w:r>
        <w:rPr>
          <w:rStyle w:val="CommentReference"/>
        </w:rPr>
        <w:commentReference w:id="57"/>
      </w:r>
      <w:commentRangeEnd w:id="58"/>
      <w:r>
        <w:rPr>
          <w:rStyle w:val="CommentReference"/>
        </w:rPr>
        <w:commentReference w:id="58"/>
      </w:r>
      <w:del w:id="100" w:author="Imran  Rahman" w:date="2023-03-13T21:53:00Z">
        <w:r w:rsidRPr="18D0D65D" w:rsidDel="006948D6">
          <w:rPr>
            <w:rFonts w:ascii="Times New Roman" w:eastAsia="Times New Roman" w:hAnsi="Times New Roman" w:cs="Times New Roman"/>
            <w:sz w:val="24"/>
            <w:szCs w:val="24"/>
          </w:rPr>
          <w:delText>.</w:delText>
        </w:r>
      </w:del>
    </w:p>
    <w:p w14:paraId="4D3F1C90" w14:textId="77777777" w:rsidR="006948D6" w:rsidRPr="006948D6" w:rsidRDefault="006948D6" w:rsidP="18D0D65D">
      <w:pPr>
        <w:spacing w:before="100" w:beforeAutospacing="1" w:after="100" w:afterAutospacing="1" w:line="240" w:lineRule="auto"/>
        <w:rPr>
          <w:del w:id="101" w:author="Imran  Rahman" w:date="2023-03-13T21:53:00Z"/>
          <w:rFonts w:ascii="Times New Roman" w:eastAsia="Times New Roman" w:hAnsi="Times New Roman" w:cs="Times New Roman"/>
          <w:sz w:val="24"/>
          <w:szCs w:val="24"/>
        </w:rPr>
      </w:pPr>
      <w:del w:id="102" w:author="Imran  Rahman" w:date="2023-03-13T21:53:00Z">
        <w:r w:rsidRPr="18D0D65D" w:rsidDel="006948D6">
          <w:rPr>
            <w:rFonts w:ascii="Times New Roman" w:eastAsia="Times New Roman" w:hAnsi="Times New Roman" w:cs="Times New Roman"/>
            <w:b/>
            <w:bCs/>
            <w:i/>
            <w:iCs/>
            <w:sz w:val="24"/>
            <w:szCs w:val="24"/>
          </w:rPr>
          <w:delText>Off-Site Equipment and Security</w:delText>
        </w:r>
      </w:del>
    </w:p>
    <w:p w14:paraId="09378B9E" w14:textId="77777777" w:rsidR="006948D6" w:rsidRPr="006948D6" w:rsidRDefault="006948D6" w:rsidP="18D0D65D">
      <w:pPr>
        <w:spacing w:before="100" w:beforeAutospacing="1" w:after="100" w:afterAutospacing="1" w:line="240" w:lineRule="auto"/>
        <w:rPr>
          <w:del w:id="103" w:author="Imran  Rahman" w:date="2023-03-13T21:53:00Z"/>
          <w:rFonts w:ascii="Times New Roman" w:eastAsia="Times New Roman" w:hAnsi="Times New Roman" w:cs="Times New Roman"/>
          <w:sz w:val="24"/>
          <w:szCs w:val="24"/>
        </w:rPr>
      </w:pPr>
      <w:del w:id="104" w:author="Imran  Rahman" w:date="2023-03-13T21:53:00Z">
        <w:r w:rsidRPr="18D0D65D" w:rsidDel="006948D6">
          <w:rPr>
            <w:rFonts w:ascii="Times New Roman" w:eastAsia="Times New Roman" w:hAnsi="Times New Roman" w:cs="Times New Roman"/>
            <w:sz w:val="24"/>
            <w:szCs w:val="24"/>
          </w:rPr>
          <w:delText>Equipment may only be taken off-site for valid business reasons and with authorization from the Information Owner.</w:delText>
        </w:r>
      </w:del>
    </w:p>
    <w:p w14:paraId="32F3F4EE" w14:textId="77777777" w:rsidR="006948D6" w:rsidRPr="006948D6" w:rsidRDefault="006948D6" w:rsidP="18D0D65D">
      <w:pPr>
        <w:numPr>
          <w:ilvl w:val="0"/>
          <w:numId w:val="9"/>
        </w:numPr>
        <w:spacing w:before="100" w:beforeAutospacing="1" w:after="100" w:afterAutospacing="1" w:line="240" w:lineRule="auto"/>
        <w:rPr>
          <w:del w:id="105" w:author="Imran  Rahman" w:date="2023-03-13T21:53:00Z"/>
          <w:rFonts w:ascii="Times New Roman" w:eastAsia="Times New Roman" w:hAnsi="Times New Roman" w:cs="Times New Roman"/>
          <w:sz w:val="24"/>
          <w:szCs w:val="24"/>
        </w:rPr>
      </w:pPr>
      <w:del w:id="106" w:author="Imran  Rahman" w:date="2023-03-13T21:53:00Z">
        <w:r w:rsidRPr="18D0D65D" w:rsidDel="006948D6">
          <w:rPr>
            <w:rFonts w:ascii="Times New Roman" w:eastAsia="Times New Roman" w:hAnsi="Times New Roman" w:cs="Times New Roman"/>
            <w:sz w:val="24"/>
            <w:szCs w:val="24"/>
          </w:rPr>
          <w:delText>The equipment includes network and telecommunication devices, servers, power and cooling equipment</w:delText>
        </w:r>
      </w:del>
    </w:p>
    <w:p w14:paraId="540821B5" w14:textId="77777777" w:rsidR="006948D6" w:rsidRPr="006948D6" w:rsidRDefault="006948D6" w:rsidP="18D0D65D">
      <w:pPr>
        <w:numPr>
          <w:ilvl w:val="0"/>
          <w:numId w:val="9"/>
        </w:numPr>
        <w:spacing w:before="100" w:beforeAutospacing="1" w:after="100" w:afterAutospacing="1" w:line="240" w:lineRule="auto"/>
        <w:rPr>
          <w:del w:id="107" w:author="Imran  Rahman" w:date="2023-03-13T21:53:00Z"/>
          <w:rFonts w:ascii="Times New Roman" w:eastAsia="Times New Roman" w:hAnsi="Times New Roman" w:cs="Times New Roman"/>
          <w:sz w:val="24"/>
          <w:szCs w:val="24"/>
        </w:rPr>
      </w:pPr>
      <w:del w:id="108" w:author="Imran  Rahman" w:date="2023-03-13T21:53:00Z">
        <w:r w:rsidRPr="18D0D65D" w:rsidDel="006948D6">
          <w:rPr>
            <w:rFonts w:ascii="Times New Roman" w:eastAsia="Times New Roman" w:hAnsi="Times New Roman" w:cs="Times New Roman"/>
            <w:sz w:val="24"/>
            <w:szCs w:val="24"/>
          </w:rPr>
          <w:delText>Individuals taking equipment offsite are responsible for the physical protection of the system and must ensure the system is secured at all times.</w:delText>
        </w:r>
      </w:del>
    </w:p>
    <w:p w14:paraId="5701EF06" w14:textId="77777777" w:rsidR="006948D6" w:rsidRPr="006948D6" w:rsidRDefault="006948D6" w:rsidP="18D0D65D">
      <w:pPr>
        <w:numPr>
          <w:ilvl w:val="0"/>
          <w:numId w:val="9"/>
        </w:numPr>
        <w:spacing w:before="100" w:beforeAutospacing="1" w:after="100" w:afterAutospacing="1" w:line="240" w:lineRule="auto"/>
        <w:rPr>
          <w:del w:id="109" w:author="Imran  Rahman" w:date="2023-03-13T21:53:00Z"/>
          <w:rFonts w:ascii="Times New Roman" w:eastAsia="Times New Roman" w:hAnsi="Times New Roman" w:cs="Times New Roman"/>
          <w:sz w:val="24"/>
          <w:szCs w:val="24"/>
        </w:rPr>
      </w:pPr>
      <w:commentRangeStart w:id="110"/>
      <w:commentRangeStart w:id="111"/>
      <w:del w:id="112" w:author="Imran  Rahman" w:date="2023-03-13T21:53:00Z">
        <w:r w:rsidRPr="18D0D65D" w:rsidDel="006948D6">
          <w:rPr>
            <w:rFonts w:ascii="Times New Roman" w:eastAsia="Times New Roman" w:hAnsi="Times New Roman" w:cs="Times New Roman"/>
            <w:sz w:val="24"/>
            <w:szCs w:val="24"/>
          </w:rPr>
          <w:delText>Equipment will be recorded</w:delText>
        </w:r>
      </w:del>
      <w:commentRangeEnd w:id="110"/>
      <w:r>
        <w:rPr>
          <w:rStyle w:val="CommentReference"/>
        </w:rPr>
        <w:commentReference w:id="110"/>
      </w:r>
      <w:commentRangeEnd w:id="111"/>
      <w:r>
        <w:rPr>
          <w:rStyle w:val="CommentReference"/>
        </w:rPr>
        <w:commentReference w:id="111"/>
      </w:r>
      <w:del w:id="113" w:author="Imran  Rahman" w:date="2023-03-13T21:53:00Z">
        <w:r w:rsidRPr="18D0D65D" w:rsidDel="006948D6">
          <w:rPr>
            <w:rFonts w:ascii="Times New Roman" w:eastAsia="Times New Roman" w:hAnsi="Times New Roman" w:cs="Times New Roman"/>
            <w:sz w:val="24"/>
            <w:szCs w:val="24"/>
          </w:rPr>
          <w:delText xml:space="preserve"> as being removed off-site and recorded when returned.</w:delText>
        </w:r>
      </w:del>
    </w:p>
    <w:p w14:paraId="003BA3F5" w14:textId="77777777" w:rsidR="006948D6" w:rsidRPr="003F15F2" w:rsidRDefault="006948D6" w:rsidP="18D0D65D">
      <w:pPr>
        <w:spacing w:before="100" w:beforeAutospacing="1" w:after="100" w:afterAutospacing="1" w:line="240" w:lineRule="auto"/>
        <w:rPr>
          <w:del w:id="114" w:author="Imran  Rahman" w:date="2023-03-13T21:53:00Z"/>
          <w:rFonts w:ascii="Times New Roman" w:eastAsia="Times New Roman" w:hAnsi="Times New Roman" w:cs="Times New Roman"/>
          <w:sz w:val="24"/>
          <w:szCs w:val="24"/>
        </w:rPr>
      </w:pPr>
      <w:commentRangeStart w:id="115"/>
      <w:del w:id="116" w:author="Imran  Rahman" w:date="2023-03-13T21:53:00Z">
        <w:r w:rsidRPr="18D0D65D" w:rsidDel="006948D6">
          <w:rPr>
            <w:rFonts w:ascii="Times New Roman" w:eastAsia="Times New Roman" w:hAnsi="Times New Roman" w:cs="Times New Roman"/>
            <w:b/>
            <w:bCs/>
            <w:i/>
            <w:iCs/>
            <w:sz w:val="24"/>
            <w:szCs w:val="24"/>
          </w:rPr>
          <w:delText>Cabling Protection</w:delText>
        </w:r>
      </w:del>
      <w:commentRangeEnd w:id="115"/>
      <w:r>
        <w:rPr>
          <w:rStyle w:val="CommentReference"/>
        </w:rPr>
        <w:commentReference w:id="115"/>
      </w:r>
    </w:p>
    <w:p w14:paraId="0B0D9B44" w14:textId="77777777" w:rsidR="006948D6" w:rsidRPr="003F15F2" w:rsidRDefault="006948D6" w:rsidP="18D0D65D">
      <w:pPr>
        <w:spacing w:before="100" w:beforeAutospacing="1" w:after="100" w:afterAutospacing="1" w:line="240" w:lineRule="auto"/>
        <w:rPr>
          <w:del w:id="119" w:author="Imran  Rahman" w:date="2023-03-13T21:53:00Z"/>
          <w:rFonts w:ascii="Times New Roman" w:eastAsia="Times New Roman" w:hAnsi="Times New Roman" w:cs="Times New Roman"/>
          <w:sz w:val="24"/>
          <w:szCs w:val="24"/>
        </w:rPr>
      </w:pPr>
      <w:del w:id="120" w:author="Imran  Rahman" w:date="2023-03-13T21:53:00Z">
        <w:r w:rsidRPr="18D0D65D" w:rsidDel="006948D6">
          <w:rPr>
            <w:rFonts w:ascii="Times New Roman" w:eastAsia="Times New Roman" w:hAnsi="Times New Roman" w:cs="Times New Roman"/>
            <w:sz w:val="24"/>
            <w:szCs w:val="24"/>
          </w:rPr>
          <w:delText>Power and telecommunications cabling must be protected adequately against risks such as interference, data capture or physical damage.</w:delText>
        </w:r>
      </w:del>
    </w:p>
    <w:p w14:paraId="240A2818" w14:textId="4E01BD63" w:rsidR="006948D6" w:rsidRPr="003F15F2" w:rsidRDefault="006948D6" w:rsidP="18D0D65D">
      <w:pPr>
        <w:numPr>
          <w:ilvl w:val="0"/>
          <w:numId w:val="10"/>
        </w:numPr>
        <w:spacing w:before="100" w:beforeAutospacing="1" w:after="100" w:afterAutospacing="1" w:line="240" w:lineRule="auto"/>
        <w:rPr>
          <w:del w:id="121" w:author="Imran  Rahman" w:date="2023-03-13T21:53:00Z"/>
          <w:rFonts w:ascii="Times New Roman" w:eastAsia="Times New Roman" w:hAnsi="Times New Roman" w:cs="Times New Roman"/>
          <w:sz w:val="24"/>
          <w:szCs w:val="24"/>
        </w:rPr>
      </w:pPr>
      <w:del w:id="122" w:author="Imran  Rahman" w:date="2023-03-13T21:53:00Z">
        <w:r w:rsidRPr="18D0D65D" w:rsidDel="006948D6">
          <w:rPr>
            <w:rFonts w:ascii="Times New Roman" w:eastAsia="Times New Roman" w:hAnsi="Times New Roman" w:cs="Times New Roman"/>
            <w:sz w:val="24"/>
            <w:szCs w:val="24"/>
          </w:rPr>
          <w:delText>Cables must be easily identifiable to ensure minimal handling errors.</w:delText>
        </w:r>
      </w:del>
    </w:p>
    <w:p w14:paraId="00ABD5E5" w14:textId="77777777" w:rsidR="003A3D4E" w:rsidRDefault="003A3D4E"/>
    <w:sectPr w:rsidR="003A3D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eter Platkowski" w:date="2023-02-23T21:44:00Z" w:initials="PP">
    <w:p w14:paraId="40A3E35D" w14:textId="4F19593A" w:rsidR="1F441B0A" w:rsidRDefault="1F441B0A">
      <w:r>
        <w:t>How will we maintain it and show it ?</w:t>
      </w:r>
      <w:r>
        <w:annotationRef/>
      </w:r>
      <w:r>
        <w:rPr>
          <w:rStyle w:val="CommentReference"/>
        </w:rPr>
        <w:annotationRef/>
      </w:r>
    </w:p>
  </w:comment>
  <w:comment w:id="3" w:author="Tauseef Shezad" w:date="2023-02-28T12:20:00Z" w:initials="TS">
    <w:p w14:paraId="125A5A90" w14:textId="77777777" w:rsidR="00031584" w:rsidRDefault="00031584">
      <w:pPr>
        <w:pStyle w:val="CommentText"/>
      </w:pPr>
      <w:r>
        <w:rPr>
          <w:rStyle w:val="CommentReference"/>
        </w:rPr>
        <w:annotationRef/>
      </w:r>
      <w:r>
        <w:t>Visitor Logbook will be sufficient to cover this.</w:t>
      </w:r>
      <w:r>
        <w:rPr>
          <w:rStyle w:val="CommentReference"/>
        </w:rPr>
        <w:annotationRef/>
      </w:r>
    </w:p>
  </w:comment>
  <w:comment w:id="4" w:author="Imran  Rahman" w:date="2023-03-06T12:50:00Z" w:initials="IR">
    <w:p w14:paraId="29E3ABED" w14:textId="40C4D5D8" w:rsidR="76C1FB0D" w:rsidRDefault="76C1FB0D">
      <w:pPr>
        <w:pStyle w:val="CommentText"/>
      </w:pPr>
      <w:r>
        <w:fldChar w:fldCharType="begin"/>
      </w:r>
      <w:r>
        <w:instrText xml:space="preserve"> HYPERLINK "mailto:peterp@nexelus.net"</w:instrText>
      </w:r>
      <w:bookmarkStart w:id="7" w:name="_@_1BD06E3F3D05490CA247ED5A13B19A54Z"/>
      <w:r>
        <w:fldChar w:fldCharType="separate"/>
      </w:r>
      <w:bookmarkEnd w:id="7"/>
      <w:r w:rsidRPr="76C1FB0D">
        <w:rPr>
          <w:rStyle w:val="Mention"/>
          <w:noProof/>
        </w:rPr>
        <w:t>@Peter Platkowski</w:t>
      </w:r>
      <w:r>
        <w:fldChar w:fldCharType="end"/>
      </w:r>
      <w:r>
        <w:t xml:space="preserve"> is it not irrelevant? We never visit Azure data center(s)? I am making change</w:t>
      </w:r>
      <w:r>
        <w:rPr>
          <w:rStyle w:val="CommentReference"/>
        </w:rPr>
        <w:annotationRef/>
      </w:r>
      <w:r>
        <w:rPr>
          <w:rStyle w:val="CommentReference"/>
        </w:rPr>
        <w:annotationRef/>
      </w:r>
    </w:p>
  </w:comment>
  <w:comment w:id="5" w:author="Imran  Rahman" w:date="2023-03-08T15:32:00Z" w:initials="IR">
    <w:p w14:paraId="0EBFDF06" w14:textId="3B27B7AB" w:rsidR="0DBF6187" w:rsidRDefault="0DBF6187">
      <w:pPr>
        <w:pStyle w:val="CommentText"/>
      </w:pPr>
      <w:r>
        <w:fldChar w:fldCharType="begin"/>
      </w:r>
      <w:r>
        <w:instrText xml:space="preserve"> HYPERLINK "mailto:TauseefS@nexelus.net"</w:instrText>
      </w:r>
      <w:bookmarkStart w:id="8" w:name="_@_C7475E707668447E8F373CCF298D1133Z"/>
      <w:r>
        <w:fldChar w:fldCharType="separate"/>
      </w:r>
      <w:bookmarkEnd w:id="8"/>
      <w:r w:rsidRPr="0DBF6187">
        <w:rPr>
          <w:rStyle w:val="Mention"/>
          <w:noProof/>
        </w:rPr>
        <w:t>@Tauseef Shezad</w:t>
      </w:r>
      <w:r>
        <w:fldChar w:fldCharType="end"/>
      </w:r>
      <w:r>
        <w:t xml:space="preserve"> , I am not sure why you completed this task. Should we remove it?</w:t>
      </w:r>
      <w:r>
        <w:rPr>
          <w:rStyle w:val="CommentReference"/>
        </w:rPr>
        <w:annotationRef/>
      </w:r>
    </w:p>
  </w:comment>
  <w:comment w:id="6" w:author="Tauseef Shezad" w:date="2023-03-09T14:26:00Z" w:initials="TS">
    <w:p w14:paraId="0A895C08" w14:textId="77777777" w:rsidR="00CE714E" w:rsidRDefault="00CE714E" w:rsidP="00C210E7">
      <w:pPr>
        <w:pStyle w:val="CommentText"/>
      </w:pPr>
      <w:r>
        <w:rPr>
          <w:rStyle w:val="CommentReference"/>
        </w:rPr>
        <w:annotationRef/>
      </w:r>
      <w:r>
        <w:t xml:space="preserve">This refers to Physical Access. Even if we do not have servers, Network Room or Secure area will still have Router, access Point, etc. devices. </w:t>
      </w:r>
    </w:p>
  </w:comment>
  <w:comment w:id="11" w:author="Peter Platkowski" w:date="2023-02-23T21:46:00Z" w:initials="PP">
    <w:p w14:paraId="22AD283A" w14:textId="05E4A2F1" w:rsidR="1F441B0A" w:rsidRDefault="1F441B0A">
      <w:r>
        <w:t>Does that include NYC office and PK office ?</w:t>
      </w:r>
      <w:r>
        <w:annotationRef/>
      </w:r>
    </w:p>
  </w:comment>
  <w:comment w:id="12" w:author="Tauseef Shezad" w:date="2023-02-28T12:19:00Z" w:initials="TS">
    <w:p w14:paraId="01A48294" w14:textId="77777777" w:rsidR="00073F7B" w:rsidRDefault="00073F7B">
      <w:pPr>
        <w:pStyle w:val="CommentText"/>
      </w:pPr>
      <w:r>
        <w:rPr>
          <w:rStyle w:val="CommentReference"/>
        </w:rPr>
        <w:annotationRef/>
      </w:r>
      <w:r>
        <w:t>We have added facial recognition device at Islamabad. Having one in US office will make security badge requirement redundant and not required.</w:t>
      </w:r>
    </w:p>
  </w:comment>
  <w:comment w:id="24" w:author="Peter Platkowski" w:date="2023-02-23T21:47:00Z" w:initials="PP">
    <w:p w14:paraId="6A221276" w14:textId="3BDA6527" w:rsidR="1F441B0A" w:rsidRDefault="1F441B0A">
      <w:r>
        <w:t>Another log. Auditors might ask.</w:t>
      </w:r>
      <w:r>
        <w:annotationRef/>
      </w:r>
    </w:p>
  </w:comment>
  <w:comment w:id="25" w:author="Tauseef Shezad" w:date="2023-02-28T12:17:00Z" w:initials="TS">
    <w:p w14:paraId="23F214E6" w14:textId="77777777" w:rsidR="00AF0991" w:rsidRDefault="00AF0991">
      <w:pPr>
        <w:pStyle w:val="CommentText"/>
      </w:pPr>
      <w:r>
        <w:rPr>
          <w:rStyle w:val="CommentReference"/>
        </w:rPr>
        <w:annotationRef/>
      </w:r>
      <w:r>
        <w:t>Visitor Log needs to be maintained as documentary proof that no unauthorized person enters the premises.</w:t>
      </w:r>
    </w:p>
  </w:comment>
  <w:comment w:id="34" w:author="Peter Platkowski" w:date="2023-02-23T21:48:00Z" w:initials="PP">
    <w:p w14:paraId="6D3C16C8" w14:textId="55B4D3FA" w:rsidR="1F441B0A" w:rsidRDefault="1F441B0A">
      <w:r>
        <w:t>All workstations must be locked and secured when not in use.</w:t>
      </w:r>
      <w:r>
        <w:annotationRef/>
      </w:r>
    </w:p>
  </w:comment>
  <w:comment w:id="35" w:author="Tauseef Shezad" w:date="2023-02-28T12:16:00Z" w:initials="TS">
    <w:p w14:paraId="41C08390" w14:textId="77777777" w:rsidR="009930E3" w:rsidRDefault="009930E3">
      <w:pPr>
        <w:pStyle w:val="CommentText"/>
      </w:pPr>
      <w:r>
        <w:rPr>
          <w:rStyle w:val="CommentReference"/>
        </w:rPr>
        <w:annotationRef/>
      </w:r>
      <w:r>
        <w:t>Added clause</w:t>
      </w:r>
    </w:p>
  </w:comment>
  <w:comment w:id="44" w:author="Peter Platkowski" w:date="2023-02-23T21:52:00Z" w:initials="PP">
    <w:p w14:paraId="5D714CFA" w14:textId="39632C32" w:rsidR="1F441B0A" w:rsidRDefault="1F441B0A">
      <w:r>
        <w:t>Synology</w:t>
      </w:r>
      <w:r>
        <w:annotationRef/>
      </w:r>
    </w:p>
  </w:comment>
  <w:comment w:id="45" w:author="Tauseef Shezad" w:date="2023-02-28T12:14:00Z" w:initials="TS">
    <w:p w14:paraId="38CB46F4" w14:textId="77777777" w:rsidR="00F6654E" w:rsidRDefault="00F6654E">
      <w:pPr>
        <w:pStyle w:val="CommentText"/>
      </w:pPr>
      <w:r>
        <w:rPr>
          <w:rStyle w:val="CommentReference"/>
        </w:rPr>
        <w:annotationRef/>
      </w:r>
      <w:r>
        <w:t>Please explain the Synologybox?</w:t>
      </w:r>
    </w:p>
  </w:comment>
  <w:comment w:id="46" w:author="Imran  Rahman" w:date="2023-03-06T13:32:00Z" w:initials="IR">
    <w:p w14:paraId="67AF7DD1" w14:textId="0263700B" w:rsidR="76C1FB0D" w:rsidRDefault="76C1FB0D">
      <w:pPr>
        <w:pStyle w:val="CommentText"/>
      </w:pPr>
      <w:r>
        <w:fldChar w:fldCharType="begin"/>
      </w:r>
      <w:r>
        <w:instrText xml:space="preserve"> HYPERLINK "mailto:TauseefS@nexelus.net"</w:instrText>
      </w:r>
      <w:bookmarkStart w:id="47" w:name="_@_A380DCA2FCBD477A9BAACD0E9C0125B2Z"/>
      <w:r>
        <w:fldChar w:fldCharType="separate"/>
      </w:r>
      <w:bookmarkEnd w:id="47"/>
      <w:r w:rsidRPr="76C1FB0D">
        <w:rPr>
          <w:rStyle w:val="Mention"/>
          <w:noProof/>
        </w:rPr>
        <w:t>@Tauseef Shezad</w:t>
      </w:r>
      <w:r>
        <w:fldChar w:fldCharType="end"/>
      </w:r>
      <w:r>
        <w:t xml:space="preserve"> these are 3rd backups from Azure. Please include in controls to be reviewed accually  </w:t>
      </w:r>
      <w:r>
        <w:rPr>
          <w:rStyle w:val="CommentReference"/>
        </w:rPr>
        <w:annotationRef/>
      </w:r>
    </w:p>
  </w:comment>
  <w:comment w:id="55" w:author="Imran  Rahman" w:date="2023-03-03T17:06:00Z" w:initials="IR">
    <w:p w14:paraId="15575DB1" w14:textId="18B62C04" w:rsidR="76C1FB0D" w:rsidRDefault="76C1FB0D">
      <w:pPr>
        <w:pStyle w:val="CommentText"/>
      </w:pPr>
      <w:r>
        <w:fldChar w:fldCharType="begin"/>
      </w:r>
      <w:r>
        <w:instrText xml:space="preserve"> HYPERLINK "mailto:peterp@nexelus.net"</w:instrText>
      </w:r>
      <w:bookmarkStart w:id="96" w:name="_@_BAEFC7342D14453CAC4A29540C014009Z"/>
      <w:r>
        <w:fldChar w:fldCharType="separate"/>
      </w:r>
      <w:bookmarkEnd w:id="96"/>
      <w:r w:rsidRPr="76C1FB0D">
        <w:rPr>
          <w:rStyle w:val="Mention"/>
          <w:noProof/>
        </w:rPr>
        <w:t>@Peter Platkowski</w:t>
      </w:r>
      <w:r>
        <w:fldChar w:fldCharType="end"/>
      </w:r>
      <w:r>
        <w:t xml:space="preserve"> </w:t>
      </w:r>
      <w:r>
        <w:fldChar w:fldCharType="begin"/>
      </w:r>
      <w:r>
        <w:instrText xml:space="preserve"> HYPERLINK "mailto:TaoL@nexelus.net"</w:instrText>
      </w:r>
      <w:bookmarkStart w:id="97" w:name="_@_99FE9CDAB3D242A6BC416BFD69EF2ED5Z"/>
      <w:r>
        <w:fldChar w:fldCharType="separate"/>
      </w:r>
      <w:bookmarkEnd w:id="97"/>
      <w:r w:rsidRPr="76C1FB0D">
        <w:rPr>
          <w:rStyle w:val="Mention"/>
          <w:noProof/>
        </w:rPr>
        <w:t>@Tao Lin</w:t>
      </w:r>
      <w:r>
        <w:fldChar w:fldCharType="end"/>
      </w:r>
      <w:r>
        <w:t xml:space="preserve"> </w:t>
      </w:r>
      <w:r>
        <w:fldChar w:fldCharType="begin"/>
      </w:r>
      <w:r>
        <w:instrText xml:space="preserve"> HYPERLINK "mailto:TauseefS@nexelus.net"</w:instrText>
      </w:r>
      <w:bookmarkStart w:id="98" w:name="_@_839D105F89F640CBBEDADCA605F7BA62Z"/>
      <w:r>
        <w:fldChar w:fldCharType="separate"/>
      </w:r>
      <w:bookmarkEnd w:id="98"/>
      <w:r w:rsidRPr="76C1FB0D">
        <w:rPr>
          <w:rStyle w:val="Mention"/>
          <w:noProof/>
        </w:rPr>
        <w:t>@Tauseef Shezad</w:t>
      </w:r>
      <w:r>
        <w:fldChar w:fldCharType="end"/>
      </w:r>
      <w:r>
        <w:t xml:space="preserve">  I am assuming that this refers to Azure?</w:t>
      </w:r>
      <w:r>
        <w:rPr>
          <w:rStyle w:val="CommentReference"/>
        </w:rPr>
        <w:annotationRef/>
      </w:r>
    </w:p>
  </w:comment>
  <w:comment w:id="56" w:author="Imran  Rahman" w:date="2023-03-06T13:34:00Z" w:initials="IR">
    <w:p w14:paraId="009B80BE" w14:textId="1B0B4468" w:rsidR="76C1FB0D" w:rsidRDefault="76C1FB0D">
      <w:pPr>
        <w:pStyle w:val="CommentText"/>
      </w:pPr>
      <w:r>
        <w:t>???</w:t>
      </w:r>
      <w:r>
        <w:rPr>
          <w:rStyle w:val="CommentReference"/>
        </w:rPr>
        <w:annotationRef/>
      </w:r>
    </w:p>
  </w:comment>
  <w:comment w:id="57" w:author="Imran  Rahman" w:date="2023-03-08T15:30:00Z" w:initials="IR">
    <w:p w14:paraId="1FC509DE" w14:textId="0D17E9DD" w:rsidR="0DBF6187" w:rsidRDefault="0DBF6187">
      <w:pPr>
        <w:pStyle w:val="CommentText"/>
      </w:pPr>
      <w:r>
        <w:fldChar w:fldCharType="begin"/>
      </w:r>
      <w:r>
        <w:instrText xml:space="preserve"> HYPERLINK "mailto:TauseefS@nexelus.net"</w:instrText>
      </w:r>
      <w:bookmarkStart w:id="99" w:name="_@_256636EC1FDF401BB3F5F4060B16F720Z"/>
      <w:r>
        <w:fldChar w:fldCharType="separate"/>
      </w:r>
      <w:bookmarkEnd w:id="99"/>
      <w:r w:rsidRPr="0DBF6187">
        <w:rPr>
          <w:rStyle w:val="Mention"/>
          <w:noProof/>
        </w:rPr>
        <w:t>@Tauseef Shezad</w:t>
      </w:r>
      <w:r>
        <w:fldChar w:fldCharType="end"/>
      </w:r>
      <w:r>
        <w:t xml:space="preserve"> - see the reply from Victoria and edit as needed</w:t>
      </w:r>
      <w:r>
        <w:rPr>
          <w:rStyle w:val="CommentReference"/>
        </w:rPr>
        <w:annotationRef/>
      </w:r>
    </w:p>
  </w:comment>
  <w:comment w:id="58" w:author="Tauseef Shezad" w:date="2023-03-09T14:53:00Z" w:initials="TS">
    <w:p w14:paraId="1421419D" w14:textId="77777777" w:rsidR="001210E3" w:rsidRDefault="001210E3" w:rsidP="00E20D0E">
      <w:pPr>
        <w:pStyle w:val="CommentText"/>
      </w:pPr>
      <w:r>
        <w:rPr>
          <w:rStyle w:val="CommentReference"/>
        </w:rPr>
        <w:annotationRef/>
      </w:r>
      <w:r>
        <w:t>Applied suggested change</w:t>
      </w:r>
    </w:p>
  </w:comment>
  <w:comment w:id="110" w:author="Peter Platkowski" w:date="2023-02-23T21:54:00Z" w:initials="PP">
    <w:p w14:paraId="240CAE9C" w14:textId="281ABC42" w:rsidR="1F441B0A" w:rsidRDefault="1F441B0A">
      <w:r>
        <w:t>Another log.</w:t>
      </w:r>
      <w:r>
        <w:annotationRef/>
      </w:r>
    </w:p>
  </w:comment>
  <w:comment w:id="111" w:author="Tauseef Shezad" w:date="2023-02-28T12:24:00Z" w:initials="TS">
    <w:p w14:paraId="377FD807" w14:textId="77777777" w:rsidR="007B767F" w:rsidRDefault="007B767F">
      <w:pPr>
        <w:pStyle w:val="CommentText"/>
      </w:pPr>
      <w:r>
        <w:rPr>
          <w:rStyle w:val="CommentReference"/>
        </w:rPr>
        <w:annotationRef/>
      </w:r>
      <w:r>
        <w:t>Inward/outward gate passes, required to move equipment in and out of office building.</w:t>
      </w:r>
    </w:p>
  </w:comment>
  <w:comment w:id="115" w:author="Tauseef Shezad" w:date="2023-03-07T15:02:00Z" w:initials="TS">
    <w:p w14:paraId="1A8F279D" w14:textId="6DE0B980" w:rsidR="00B30C1D" w:rsidRDefault="00B30C1D">
      <w:pPr>
        <w:pStyle w:val="CommentText"/>
      </w:pPr>
      <w:r>
        <w:rPr>
          <w:rStyle w:val="CommentReference"/>
        </w:rPr>
        <w:annotationRef/>
      </w:r>
      <w:r>
        <w:fldChar w:fldCharType="begin"/>
      </w:r>
      <w:r>
        <w:instrText xml:space="preserve"> HYPERLINK "mailto:peterp@nexelus.net" </w:instrText>
      </w:r>
      <w:bookmarkStart w:id="117" w:name="_@_5B11A737D8EB41A499ACFAF9A9DFA5EDZ"/>
      <w:r>
        <w:fldChar w:fldCharType="separate"/>
      </w:r>
      <w:bookmarkEnd w:id="117"/>
      <w:r w:rsidRPr="00B30C1D">
        <w:rPr>
          <w:rStyle w:val="Mention"/>
          <w:noProof/>
        </w:rPr>
        <w:t>@Peter Platkowski</w:t>
      </w:r>
      <w:r>
        <w:fldChar w:fldCharType="end"/>
      </w:r>
      <w:r>
        <w:t xml:space="preserve"> , </w:t>
      </w:r>
      <w:r>
        <w:fldChar w:fldCharType="begin"/>
      </w:r>
      <w:r>
        <w:instrText xml:space="preserve"> HYPERLINK "mailto:ShafiqA@nexelus.net" </w:instrText>
      </w:r>
      <w:bookmarkStart w:id="118" w:name="_@_5E59D17FDBFF44A0B05277CC92E16FCDZ"/>
      <w:r>
        <w:fldChar w:fldCharType="separate"/>
      </w:r>
      <w:bookmarkEnd w:id="118"/>
      <w:r w:rsidRPr="00B30C1D">
        <w:rPr>
          <w:rStyle w:val="Mention"/>
          <w:noProof/>
        </w:rPr>
        <w:t>@Shafiq Ahmed</w:t>
      </w:r>
      <w:r>
        <w:fldChar w:fldCharType="end"/>
      </w:r>
      <w:r>
        <w:t xml:space="preserve"> ,</w:t>
      </w:r>
    </w:p>
    <w:p w14:paraId="00EF74E0" w14:textId="77777777" w:rsidR="00B30C1D" w:rsidRDefault="00B30C1D">
      <w:pPr>
        <w:pStyle w:val="CommentText"/>
      </w:pPr>
    </w:p>
    <w:p w14:paraId="7534DD10" w14:textId="77777777" w:rsidR="00B30C1D" w:rsidRDefault="00B30C1D">
      <w:pPr>
        <w:pStyle w:val="CommentText"/>
      </w:pPr>
      <w:r>
        <w:t>We do not have cable labeling in Islamabad office. I do not have idea about US office and what level of effort is required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A3E35D" w15:done="0"/>
  <w15:commentEx w15:paraId="125A5A90" w15:paraIdParent="40A3E35D" w15:done="0"/>
  <w15:commentEx w15:paraId="29E3ABED" w15:paraIdParent="40A3E35D" w15:done="0"/>
  <w15:commentEx w15:paraId="0EBFDF06" w15:paraIdParent="40A3E35D" w15:done="0"/>
  <w15:commentEx w15:paraId="0A895C08" w15:paraIdParent="40A3E35D" w15:done="0"/>
  <w15:commentEx w15:paraId="22AD283A" w15:done="1"/>
  <w15:commentEx w15:paraId="01A48294" w15:paraIdParent="22AD283A" w15:done="1"/>
  <w15:commentEx w15:paraId="6A221276" w15:done="1"/>
  <w15:commentEx w15:paraId="23F214E6" w15:paraIdParent="6A221276" w15:done="1"/>
  <w15:commentEx w15:paraId="6D3C16C8" w15:done="1"/>
  <w15:commentEx w15:paraId="41C08390" w15:paraIdParent="6D3C16C8" w15:done="1"/>
  <w15:commentEx w15:paraId="5D714CFA" w15:done="1"/>
  <w15:commentEx w15:paraId="38CB46F4" w15:paraIdParent="5D714CFA" w15:done="1"/>
  <w15:commentEx w15:paraId="67AF7DD1" w15:paraIdParent="5D714CFA" w15:done="1"/>
  <w15:commentEx w15:paraId="15575DB1" w15:done="0"/>
  <w15:commentEx w15:paraId="009B80BE" w15:paraIdParent="15575DB1" w15:done="0"/>
  <w15:commentEx w15:paraId="1FC509DE" w15:paraIdParent="15575DB1" w15:done="0"/>
  <w15:commentEx w15:paraId="1421419D" w15:paraIdParent="15575DB1" w15:done="0"/>
  <w15:commentEx w15:paraId="240CAE9C" w15:done="0"/>
  <w15:commentEx w15:paraId="377FD807" w15:paraIdParent="240CAE9C" w15:done="0"/>
  <w15:commentEx w15:paraId="7534DD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2603963" w16cex:dateUtc="2023-02-24T02:44:00Z"/>
  <w16cex:commentExtensible w16cex:durableId="27A87000" w16cex:dateUtc="2023-02-28T07:20:00Z"/>
  <w16cex:commentExtensible w16cex:durableId="02C27ABA" w16cex:dateUtc="2023-03-06T17:50:00Z"/>
  <w16cex:commentExtensible w16cex:durableId="60EB4273" w16cex:dateUtc="2023-03-08T20:32:00Z"/>
  <w16cex:commentExtensible w16cex:durableId="27B46B1B" w16cex:dateUtc="2023-03-09T09:26:00Z"/>
  <w16cex:commentExtensible w16cex:durableId="031F124F" w16cex:dateUtc="2023-02-24T02:46:00Z"/>
  <w16cex:commentExtensible w16cex:durableId="27A86FC1" w16cex:dateUtc="2023-02-28T07:19:00Z"/>
  <w16cex:commentExtensible w16cex:durableId="48E50F5B" w16cex:dateUtc="2023-02-24T02:47:00Z"/>
  <w16cex:commentExtensible w16cex:durableId="27A86F59" w16cex:dateUtc="2023-02-28T07:17:00Z"/>
  <w16cex:commentExtensible w16cex:durableId="4DB25DBE" w16cex:dateUtc="2023-02-24T02:48:00Z"/>
  <w16cex:commentExtensible w16cex:durableId="27A86F0C" w16cex:dateUtc="2023-02-28T07:16:00Z"/>
  <w16cex:commentExtensible w16cex:durableId="7CC6993C" w16cex:dateUtc="2023-02-24T02:52:00Z"/>
  <w16cex:commentExtensible w16cex:durableId="27A86EB8" w16cex:dateUtc="2023-02-28T07:14:00Z"/>
  <w16cex:commentExtensible w16cex:durableId="60A7A00D" w16cex:dateUtc="2023-03-06T18:32:00Z"/>
  <w16cex:commentExtensible w16cex:durableId="0C7F9793" w16cex:dateUtc="2023-03-03T22:06:00Z"/>
  <w16cex:commentExtensible w16cex:durableId="2F86E86B" w16cex:dateUtc="2023-03-06T18:34:00Z"/>
  <w16cex:commentExtensible w16cex:durableId="7C973AD4" w16cex:dateUtc="2023-03-08T20:30:00Z"/>
  <w16cex:commentExtensible w16cex:durableId="27B4715B" w16cex:dateUtc="2023-03-09T09:53:00Z"/>
  <w16cex:commentExtensible w16cex:durableId="79D4EAEA" w16cex:dateUtc="2023-02-24T02:54:00Z"/>
  <w16cex:commentExtensible w16cex:durableId="27A87102" w16cex:dateUtc="2023-02-28T07:24:00Z"/>
  <w16cex:commentExtensible w16cex:durableId="27B1D068" w16cex:dateUtc="2023-03-07T1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A3E35D" w16cid:durableId="72603963"/>
  <w16cid:commentId w16cid:paraId="125A5A90" w16cid:durableId="27A87000"/>
  <w16cid:commentId w16cid:paraId="29E3ABED" w16cid:durableId="02C27ABA"/>
  <w16cid:commentId w16cid:paraId="0EBFDF06" w16cid:durableId="60EB4273"/>
  <w16cid:commentId w16cid:paraId="0A895C08" w16cid:durableId="27B46B1B"/>
  <w16cid:commentId w16cid:paraId="22AD283A" w16cid:durableId="031F124F"/>
  <w16cid:commentId w16cid:paraId="01A48294" w16cid:durableId="27A86FC1"/>
  <w16cid:commentId w16cid:paraId="6A221276" w16cid:durableId="48E50F5B"/>
  <w16cid:commentId w16cid:paraId="23F214E6" w16cid:durableId="27A86F59"/>
  <w16cid:commentId w16cid:paraId="6D3C16C8" w16cid:durableId="4DB25DBE"/>
  <w16cid:commentId w16cid:paraId="41C08390" w16cid:durableId="27A86F0C"/>
  <w16cid:commentId w16cid:paraId="5D714CFA" w16cid:durableId="7CC6993C"/>
  <w16cid:commentId w16cid:paraId="38CB46F4" w16cid:durableId="27A86EB8"/>
  <w16cid:commentId w16cid:paraId="67AF7DD1" w16cid:durableId="60A7A00D"/>
  <w16cid:commentId w16cid:paraId="15575DB1" w16cid:durableId="0C7F9793"/>
  <w16cid:commentId w16cid:paraId="009B80BE" w16cid:durableId="2F86E86B"/>
  <w16cid:commentId w16cid:paraId="1FC509DE" w16cid:durableId="7C973AD4"/>
  <w16cid:commentId w16cid:paraId="1421419D" w16cid:durableId="27B4715B"/>
  <w16cid:commentId w16cid:paraId="240CAE9C" w16cid:durableId="79D4EAEA"/>
  <w16cid:commentId w16cid:paraId="377FD807" w16cid:durableId="27A87102"/>
  <w16cid:commentId w16cid:paraId="7534DD10" w16cid:durableId="27B1D0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36B8"/>
    <w:multiLevelType w:val="multilevel"/>
    <w:tmpl w:val="E7CE6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E5869"/>
    <w:multiLevelType w:val="multilevel"/>
    <w:tmpl w:val="E11EC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0785C"/>
    <w:multiLevelType w:val="multilevel"/>
    <w:tmpl w:val="62860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15B8D"/>
    <w:multiLevelType w:val="multilevel"/>
    <w:tmpl w:val="F36C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37255"/>
    <w:multiLevelType w:val="multilevel"/>
    <w:tmpl w:val="D0B6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677E6"/>
    <w:multiLevelType w:val="multilevel"/>
    <w:tmpl w:val="F998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2781F"/>
    <w:multiLevelType w:val="hybridMultilevel"/>
    <w:tmpl w:val="1B249CD8"/>
    <w:lvl w:ilvl="0" w:tplc="C3C6243E">
      <w:start w:val="1"/>
      <w:numFmt w:val="bullet"/>
      <w:lvlText w:val=""/>
      <w:lvlJc w:val="left"/>
      <w:pPr>
        <w:tabs>
          <w:tab w:val="num" w:pos="720"/>
        </w:tabs>
        <w:ind w:left="720" w:hanging="360"/>
      </w:pPr>
      <w:rPr>
        <w:rFonts w:ascii="Symbol" w:hAnsi="Symbol" w:hint="default"/>
        <w:sz w:val="20"/>
      </w:rPr>
    </w:lvl>
    <w:lvl w:ilvl="1" w:tplc="E36A1FF6">
      <w:start w:val="1"/>
      <w:numFmt w:val="bullet"/>
      <w:lvlText w:val="o"/>
      <w:lvlJc w:val="left"/>
      <w:pPr>
        <w:tabs>
          <w:tab w:val="num" w:pos="1440"/>
        </w:tabs>
        <w:ind w:left="1440" w:hanging="360"/>
      </w:pPr>
      <w:rPr>
        <w:rFonts w:ascii="Courier New" w:hAnsi="Courier New" w:hint="default"/>
        <w:sz w:val="20"/>
      </w:rPr>
    </w:lvl>
    <w:lvl w:ilvl="2" w:tplc="8C62FFD8" w:tentative="1">
      <w:start w:val="1"/>
      <w:numFmt w:val="bullet"/>
      <w:lvlText w:val=""/>
      <w:lvlJc w:val="left"/>
      <w:pPr>
        <w:tabs>
          <w:tab w:val="num" w:pos="2160"/>
        </w:tabs>
        <w:ind w:left="2160" w:hanging="360"/>
      </w:pPr>
      <w:rPr>
        <w:rFonts w:ascii="Wingdings" w:hAnsi="Wingdings" w:hint="default"/>
        <w:sz w:val="20"/>
      </w:rPr>
    </w:lvl>
    <w:lvl w:ilvl="3" w:tplc="B3F09DA4" w:tentative="1">
      <w:start w:val="1"/>
      <w:numFmt w:val="bullet"/>
      <w:lvlText w:val=""/>
      <w:lvlJc w:val="left"/>
      <w:pPr>
        <w:tabs>
          <w:tab w:val="num" w:pos="2880"/>
        </w:tabs>
        <w:ind w:left="2880" w:hanging="360"/>
      </w:pPr>
      <w:rPr>
        <w:rFonts w:ascii="Wingdings" w:hAnsi="Wingdings" w:hint="default"/>
        <w:sz w:val="20"/>
      </w:rPr>
    </w:lvl>
    <w:lvl w:ilvl="4" w:tplc="3C10B06E" w:tentative="1">
      <w:start w:val="1"/>
      <w:numFmt w:val="bullet"/>
      <w:lvlText w:val=""/>
      <w:lvlJc w:val="left"/>
      <w:pPr>
        <w:tabs>
          <w:tab w:val="num" w:pos="3600"/>
        </w:tabs>
        <w:ind w:left="3600" w:hanging="360"/>
      </w:pPr>
      <w:rPr>
        <w:rFonts w:ascii="Wingdings" w:hAnsi="Wingdings" w:hint="default"/>
        <w:sz w:val="20"/>
      </w:rPr>
    </w:lvl>
    <w:lvl w:ilvl="5" w:tplc="0DE6B340" w:tentative="1">
      <w:start w:val="1"/>
      <w:numFmt w:val="bullet"/>
      <w:lvlText w:val=""/>
      <w:lvlJc w:val="left"/>
      <w:pPr>
        <w:tabs>
          <w:tab w:val="num" w:pos="4320"/>
        </w:tabs>
        <w:ind w:left="4320" w:hanging="360"/>
      </w:pPr>
      <w:rPr>
        <w:rFonts w:ascii="Wingdings" w:hAnsi="Wingdings" w:hint="default"/>
        <w:sz w:val="20"/>
      </w:rPr>
    </w:lvl>
    <w:lvl w:ilvl="6" w:tplc="28DA809C" w:tentative="1">
      <w:start w:val="1"/>
      <w:numFmt w:val="bullet"/>
      <w:lvlText w:val=""/>
      <w:lvlJc w:val="left"/>
      <w:pPr>
        <w:tabs>
          <w:tab w:val="num" w:pos="5040"/>
        </w:tabs>
        <w:ind w:left="5040" w:hanging="360"/>
      </w:pPr>
      <w:rPr>
        <w:rFonts w:ascii="Wingdings" w:hAnsi="Wingdings" w:hint="default"/>
        <w:sz w:val="20"/>
      </w:rPr>
    </w:lvl>
    <w:lvl w:ilvl="7" w:tplc="44A6274A" w:tentative="1">
      <w:start w:val="1"/>
      <w:numFmt w:val="bullet"/>
      <w:lvlText w:val=""/>
      <w:lvlJc w:val="left"/>
      <w:pPr>
        <w:tabs>
          <w:tab w:val="num" w:pos="5760"/>
        </w:tabs>
        <w:ind w:left="5760" w:hanging="360"/>
      </w:pPr>
      <w:rPr>
        <w:rFonts w:ascii="Wingdings" w:hAnsi="Wingdings" w:hint="default"/>
        <w:sz w:val="20"/>
      </w:rPr>
    </w:lvl>
    <w:lvl w:ilvl="8" w:tplc="CCAA2036"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A2FC5"/>
    <w:multiLevelType w:val="multilevel"/>
    <w:tmpl w:val="B8F4E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BE26B2"/>
    <w:multiLevelType w:val="hybridMultilevel"/>
    <w:tmpl w:val="2304C28A"/>
    <w:lvl w:ilvl="0" w:tplc="BD34E62A">
      <w:start w:val="1"/>
      <w:numFmt w:val="bullet"/>
      <w:lvlText w:val=""/>
      <w:lvlJc w:val="left"/>
      <w:pPr>
        <w:ind w:left="720" w:hanging="360"/>
      </w:pPr>
      <w:rPr>
        <w:rFonts w:ascii="Symbol" w:hAnsi="Symbol" w:hint="default"/>
      </w:rPr>
    </w:lvl>
    <w:lvl w:ilvl="1" w:tplc="6A4691B8">
      <w:start w:val="1"/>
      <w:numFmt w:val="bullet"/>
      <w:lvlText w:val="o"/>
      <w:lvlJc w:val="left"/>
      <w:pPr>
        <w:ind w:left="1440" w:hanging="360"/>
      </w:pPr>
      <w:rPr>
        <w:rFonts w:ascii="Courier New" w:hAnsi="Courier New" w:hint="default"/>
      </w:rPr>
    </w:lvl>
    <w:lvl w:ilvl="2" w:tplc="C3286268">
      <w:start w:val="1"/>
      <w:numFmt w:val="bullet"/>
      <w:lvlText w:val=""/>
      <w:lvlJc w:val="left"/>
      <w:pPr>
        <w:ind w:left="2160" w:hanging="360"/>
      </w:pPr>
      <w:rPr>
        <w:rFonts w:ascii="Wingdings" w:hAnsi="Wingdings" w:hint="default"/>
      </w:rPr>
    </w:lvl>
    <w:lvl w:ilvl="3" w:tplc="C79EA432">
      <w:start w:val="1"/>
      <w:numFmt w:val="bullet"/>
      <w:lvlText w:val=""/>
      <w:lvlJc w:val="left"/>
      <w:pPr>
        <w:ind w:left="2880" w:hanging="360"/>
      </w:pPr>
      <w:rPr>
        <w:rFonts w:ascii="Symbol" w:hAnsi="Symbol" w:hint="default"/>
      </w:rPr>
    </w:lvl>
    <w:lvl w:ilvl="4" w:tplc="9FA0421A">
      <w:start w:val="1"/>
      <w:numFmt w:val="bullet"/>
      <w:lvlText w:val="o"/>
      <w:lvlJc w:val="left"/>
      <w:pPr>
        <w:ind w:left="3600" w:hanging="360"/>
      </w:pPr>
      <w:rPr>
        <w:rFonts w:ascii="Courier New" w:hAnsi="Courier New" w:hint="default"/>
      </w:rPr>
    </w:lvl>
    <w:lvl w:ilvl="5" w:tplc="595A3CA4">
      <w:start w:val="1"/>
      <w:numFmt w:val="bullet"/>
      <w:lvlText w:val=""/>
      <w:lvlJc w:val="left"/>
      <w:pPr>
        <w:ind w:left="4320" w:hanging="360"/>
      </w:pPr>
      <w:rPr>
        <w:rFonts w:ascii="Wingdings" w:hAnsi="Wingdings" w:hint="default"/>
      </w:rPr>
    </w:lvl>
    <w:lvl w:ilvl="6" w:tplc="B344D2AC">
      <w:start w:val="1"/>
      <w:numFmt w:val="bullet"/>
      <w:lvlText w:val=""/>
      <w:lvlJc w:val="left"/>
      <w:pPr>
        <w:ind w:left="5040" w:hanging="360"/>
      </w:pPr>
      <w:rPr>
        <w:rFonts w:ascii="Symbol" w:hAnsi="Symbol" w:hint="default"/>
      </w:rPr>
    </w:lvl>
    <w:lvl w:ilvl="7" w:tplc="C33436A8">
      <w:start w:val="1"/>
      <w:numFmt w:val="bullet"/>
      <w:lvlText w:val="o"/>
      <w:lvlJc w:val="left"/>
      <w:pPr>
        <w:ind w:left="5760" w:hanging="360"/>
      </w:pPr>
      <w:rPr>
        <w:rFonts w:ascii="Courier New" w:hAnsi="Courier New" w:hint="default"/>
      </w:rPr>
    </w:lvl>
    <w:lvl w:ilvl="8" w:tplc="28080C0E">
      <w:start w:val="1"/>
      <w:numFmt w:val="bullet"/>
      <w:lvlText w:val=""/>
      <w:lvlJc w:val="left"/>
      <w:pPr>
        <w:ind w:left="6480" w:hanging="360"/>
      </w:pPr>
      <w:rPr>
        <w:rFonts w:ascii="Wingdings" w:hAnsi="Wingdings" w:hint="default"/>
      </w:rPr>
    </w:lvl>
  </w:abstractNum>
  <w:abstractNum w:abstractNumId="9" w15:restartNumberingAfterBreak="0">
    <w:nsid w:val="6284205E"/>
    <w:multiLevelType w:val="multilevel"/>
    <w:tmpl w:val="D93E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9408569">
    <w:abstractNumId w:val="8"/>
  </w:num>
  <w:num w:numId="2" w16cid:durableId="883949668">
    <w:abstractNumId w:val="9"/>
  </w:num>
  <w:num w:numId="3" w16cid:durableId="405689757">
    <w:abstractNumId w:val="1"/>
  </w:num>
  <w:num w:numId="4" w16cid:durableId="1019090926">
    <w:abstractNumId w:val="7"/>
  </w:num>
  <w:num w:numId="5" w16cid:durableId="1190680966">
    <w:abstractNumId w:val="0"/>
  </w:num>
  <w:num w:numId="6" w16cid:durableId="537738080">
    <w:abstractNumId w:val="2"/>
  </w:num>
  <w:num w:numId="7" w16cid:durableId="574245264">
    <w:abstractNumId w:val="6"/>
  </w:num>
  <w:num w:numId="8" w16cid:durableId="1883785337">
    <w:abstractNumId w:val="5"/>
  </w:num>
  <w:num w:numId="9" w16cid:durableId="38940767">
    <w:abstractNumId w:val="4"/>
  </w:num>
  <w:num w:numId="10" w16cid:durableId="181529351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useef Shezad">
    <w15:presenceInfo w15:providerId="AD" w15:userId="S::TauseefS@nexelus.net::25ce2c96-a1b9-43f5-b144-a323e33af19b"/>
  </w15:person>
  <w15:person w15:author="Peter Platkowski">
    <w15:presenceInfo w15:providerId="AD" w15:userId="S::peterp@nexelus.net::1ce0a67f-b34f-43ac-b1fb-7a299c26e1cc"/>
  </w15:person>
  <w15:person w15:author="Imran  Rahman">
    <w15:presenceInfo w15:providerId="AD" w15:userId="S::imranr@nexelus.net::656f52e4-38e0-4091-b935-8f3d48ec07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8D6"/>
    <w:rsid w:val="00031584"/>
    <w:rsid w:val="00041FDB"/>
    <w:rsid w:val="00073F7B"/>
    <w:rsid w:val="001210E3"/>
    <w:rsid w:val="0017419A"/>
    <w:rsid w:val="001756C4"/>
    <w:rsid w:val="00193948"/>
    <w:rsid w:val="001C460D"/>
    <w:rsid w:val="001D08A6"/>
    <w:rsid w:val="00230917"/>
    <w:rsid w:val="002A133C"/>
    <w:rsid w:val="00300AF7"/>
    <w:rsid w:val="00317EF3"/>
    <w:rsid w:val="003A3D4E"/>
    <w:rsid w:val="003A5087"/>
    <w:rsid w:val="003E3E2D"/>
    <w:rsid w:val="003F10A6"/>
    <w:rsid w:val="003F15F2"/>
    <w:rsid w:val="00476E7A"/>
    <w:rsid w:val="004C20B9"/>
    <w:rsid w:val="005749A7"/>
    <w:rsid w:val="005E3AAC"/>
    <w:rsid w:val="0063039D"/>
    <w:rsid w:val="00656440"/>
    <w:rsid w:val="0068325F"/>
    <w:rsid w:val="006948D6"/>
    <w:rsid w:val="006C3DEA"/>
    <w:rsid w:val="007872E3"/>
    <w:rsid w:val="00790D0B"/>
    <w:rsid w:val="007B767F"/>
    <w:rsid w:val="007E345B"/>
    <w:rsid w:val="00822726"/>
    <w:rsid w:val="00853C9A"/>
    <w:rsid w:val="008F5438"/>
    <w:rsid w:val="008F62F0"/>
    <w:rsid w:val="00955A21"/>
    <w:rsid w:val="009930E3"/>
    <w:rsid w:val="00A550BF"/>
    <w:rsid w:val="00AF0991"/>
    <w:rsid w:val="00B2676C"/>
    <w:rsid w:val="00B30C1D"/>
    <w:rsid w:val="00B52875"/>
    <w:rsid w:val="00B83FD6"/>
    <w:rsid w:val="00C6276E"/>
    <w:rsid w:val="00C66C1D"/>
    <w:rsid w:val="00C93B6C"/>
    <w:rsid w:val="00CB4956"/>
    <w:rsid w:val="00CD4A9B"/>
    <w:rsid w:val="00CE714E"/>
    <w:rsid w:val="00D369CF"/>
    <w:rsid w:val="00E8008B"/>
    <w:rsid w:val="00ED1A06"/>
    <w:rsid w:val="00F2727D"/>
    <w:rsid w:val="00F452AD"/>
    <w:rsid w:val="00F6654E"/>
    <w:rsid w:val="00F85056"/>
    <w:rsid w:val="00FA78A4"/>
    <w:rsid w:val="01BFCDE4"/>
    <w:rsid w:val="051CCD03"/>
    <w:rsid w:val="058C9E47"/>
    <w:rsid w:val="06AA47CF"/>
    <w:rsid w:val="07C57627"/>
    <w:rsid w:val="0AA4CBC9"/>
    <w:rsid w:val="0B7BD2D2"/>
    <w:rsid w:val="0DBF6187"/>
    <w:rsid w:val="0FB8FD86"/>
    <w:rsid w:val="1063B920"/>
    <w:rsid w:val="137A6FDD"/>
    <w:rsid w:val="1516403E"/>
    <w:rsid w:val="173505FC"/>
    <w:rsid w:val="185A06C0"/>
    <w:rsid w:val="18D0D65D"/>
    <w:rsid w:val="196FD206"/>
    <w:rsid w:val="1A6CC9FB"/>
    <w:rsid w:val="1CF26BB9"/>
    <w:rsid w:val="1D94DA2B"/>
    <w:rsid w:val="1DE8D9C8"/>
    <w:rsid w:val="1F441B0A"/>
    <w:rsid w:val="1F84AA29"/>
    <w:rsid w:val="2068FB4C"/>
    <w:rsid w:val="2860C92F"/>
    <w:rsid w:val="2C6A1752"/>
    <w:rsid w:val="2F17559E"/>
    <w:rsid w:val="2FBA85AF"/>
    <w:rsid w:val="341DB6EA"/>
    <w:rsid w:val="347CF007"/>
    <w:rsid w:val="355627A1"/>
    <w:rsid w:val="37BB5C0D"/>
    <w:rsid w:val="381CDC81"/>
    <w:rsid w:val="385CFE09"/>
    <w:rsid w:val="389B4494"/>
    <w:rsid w:val="39526D5A"/>
    <w:rsid w:val="3D717BBE"/>
    <w:rsid w:val="3E255470"/>
    <w:rsid w:val="3E4428CE"/>
    <w:rsid w:val="418C9D3B"/>
    <w:rsid w:val="4791A06E"/>
    <w:rsid w:val="48521940"/>
    <w:rsid w:val="4A522655"/>
    <w:rsid w:val="4C867F7C"/>
    <w:rsid w:val="51061A1C"/>
    <w:rsid w:val="513746B9"/>
    <w:rsid w:val="51A22335"/>
    <w:rsid w:val="51C21ECD"/>
    <w:rsid w:val="54EB0293"/>
    <w:rsid w:val="5817073D"/>
    <w:rsid w:val="5A41ED72"/>
    <w:rsid w:val="5AF277EB"/>
    <w:rsid w:val="5FBD47B5"/>
    <w:rsid w:val="635915E6"/>
    <w:rsid w:val="68099D87"/>
    <w:rsid w:val="68E59832"/>
    <w:rsid w:val="68EDEEAA"/>
    <w:rsid w:val="6BD7D395"/>
    <w:rsid w:val="6CBB3ED4"/>
    <w:rsid w:val="6DCD4BE7"/>
    <w:rsid w:val="6F6D47A8"/>
    <w:rsid w:val="6FAFD99F"/>
    <w:rsid w:val="70A6FDA9"/>
    <w:rsid w:val="71280B85"/>
    <w:rsid w:val="7327C0E0"/>
    <w:rsid w:val="76C1FB0D"/>
    <w:rsid w:val="79BF3C93"/>
    <w:rsid w:val="7F8E3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BDA42"/>
  <w15:chartTrackingRefBased/>
  <w15:docId w15:val="{5D667FA6-E533-4637-A25C-2420E3A00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48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48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948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8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48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948D6"/>
    <w:rPr>
      <w:rFonts w:ascii="Times New Roman" w:eastAsia="Times New Roman" w:hAnsi="Times New Roman" w:cs="Times New Roman"/>
      <w:b/>
      <w:bCs/>
      <w:sz w:val="24"/>
      <w:szCs w:val="24"/>
    </w:rPr>
  </w:style>
  <w:style w:type="character" w:styleId="Strong">
    <w:name w:val="Strong"/>
    <w:basedOn w:val="DefaultParagraphFont"/>
    <w:uiPriority w:val="22"/>
    <w:qFormat/>
    <w:rsid w:val="006948D6"/>
    <w:rPr>
      <w:b/>
      <w:bCs/>
    </w:rPr>
  </w:style>
  <w:style w:type="paragraph" w:styleId="NormalWeb">
    <w:name w:val="Normal (Web)"/>
    <w:basedOn w:val="Normal"/>
    <w:uiPriority w:val="99"/>
    <w:semiHidden/>
    <w:unhideWhenUsed/>
    <w:rsid w:val="006948D6"/>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E3E2D"/>
    <w:rPr>
      <w:b/>
      <w:bCs/>
    </w:rPr>
  </w:style>
  <w:style w:type="character" w:customStyle="1" w:styleId="CommentSubjectChar">
    <w:name w:val="Comment Subject Char"/>
    <w:basedOn w:val="CommentTextChar"/>
    <w:link w:val="CommentSubject"/>
    <w:uiPriority w:val="99"/>
    <w:semiHidden/>
    <w:rsid w:val="003E3E2D"/>
    <w:rPr>
      <w:b/>
      <w:bCs/>
      <w:sz w:val="20"/>
      <w:szCs w:val="20"/>
    </w:rPr>
  </w:style>
  <w:style w:type="character" w:styleId="Mention">
    <w:name w:val="Mention"/>
    <w:basedOn w:val="DefaultParagraphFont"/>
    <w:uiPriority w:val="99"/>
    <w:unhideWhenUsed/>
    <w:rsid w:val="003E3E2D"/>
    <w:rPr>
      <w:color w:val="2B579A"/>
      <w:shd w:val="clear" w:color="auto" w:fill="E1DFDD"/>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C66C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18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19/05/relationships/documenttasks" Target="documenttasks/documenttasks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14EB71EF-A864-46D8-BEFB-95978A52DFEE}">
    <t:Anchor>
      <t:Comment id="1918908771"/>
    </t:Anchor>
    <t:History>
      <t:Event id="{EEF1C62C-A8CC-4FD0-A703-5DCA4A33058A}" time="2023-03-06T17:50:04.362Z">
        <t:Attribution userId="S::imranr@nexelus.net::656f52e4-38e0-4091-b935-8f3d48ec0786" userProvider="AD" userName="Imran  Rahman"/>
        <t:Anchor>
          <t:Comment id="46299834"/>
        </t:Anchor>
        <t:Create/>
      </t:Event>
      <t:Event id="{541A188B-3DE9-42F7-B54A-1118094801EA}" time="2023-03-06T17:50:04.362Z">
        <t:Attribution userId="S::imranr@nexelus.net::656f52e4-38e0-4091-b935-8f3d48ec0786" userProvider="AD" userName="Imran  Rahman"/>
        <t:Anchor>
          <t:Comment id="46299834"/>
        </t:Anchor>
        <t:Assign userId="S::peterp@nexelus.net::1ce0a67f-b34f-43ac-b1fb-7a299c26e1cc" userProvider="AD" userName="Peter Platkowski"/>
      </t:Event>
      <t:Event id="{46E5688F-1B72-44BA-B0C1-BD29E552DC13}" time="2023-03-06T17:50:04.362Z">
        <t:Attribution userId="S::imranr@nexelus.net::656f52e4-38e0-4091-b935-8f3d48ec0786" userProvider="AD" userName="Imran  Rahman"/>
        <t:Anchor>
          <t:Comment id="46299834"/>
        </t:Anchor>
        <t:SetTitle title="@Peter Platkowski is it not irrelevant? We never visit Azure data center(s)? I am making change"/>
      </t:Event>
      <t:Event id="{CBC3FDB6-F9F9-48DA-9058-9395CA906104}" time="2023-03-07T09:38:25.088Z">
        <t:Attribution userId="S::TauseefS@nexelus.net::25ce2c96-a1b9-43f5-b144-a323e33af19b" userProvider="AD" userName="Tauseef Shezad"/>
        <t:Progress percentComplete="100"/>
      </t:Event>
      <t:Event id="{8A46468D-C38E-4E2C-B47D-8C90365E2447}" time="2023-03-08T20:32:01.608Z">
        <t:Attribution userId="S::imranr@nexelus.net::656f52e4-38e0-4091-b935-8f3d48ec0786" userProvider="AD" userName="Imran  Rahman"/>
        <t:Progress percentComplete="0"/>
      </t:Event>
      <t:Event id="{C2B52414-B0F3-4585-AD93-3D46CCCC4BF0}" time="2023-03-08T20:32:35.472Z">
        <t:Attribution userId="S::imranr@nexelus.net::656f52e4-38e0-4091-b935-8f3d48ec0786" userProvider="AD" userName="Imran  Rahman"/>
        <t:Anchor>
          <t:Comment id="1626030707"/>
        </t:Anchor>
        <t:UnassignAll/>
      </t:Event>
      <t:Event id="{BD1B031A-C6C8-4B02-9BFC-E0EA8C027025}" time="2023-03-08T20:32:35.472Z">
        <t:Attribution userId="S::imranr@nexelus.net::656f52e4-38e0-4091-b935-8f3d48ec0786" userProvider="AD" userName="Imran  Rahman"/>
        <t:Anchor>
          <t:Comment id="1626030707"/>
        </t:Anchor>
        <t:Assign userId="S::TauseefS@nexelus.net::25ce2c96-a1b9-43f5-b144-a323e33af19b" userProvider="AD" userName="Tauseef Shezad"/>
      </t:Event>
    </t:History>
  </t:Task>
  <t:Task id="{F25C7AE1-FEF2-4AE2-AD9B-2E7BE18AB104}">
    <t:Anchor>
      <t:Comment id="209688467"/>
    </t:Anchor>
    <t:History>
      <t:Event id="{5AE7A159-D715-490A-B833-A658AABC17B4}" time="2023-03-03T22:06:58.683Z">
        <t:Attribution userId="S::imranr@nexelus.net::656f52e4-38e0-4091-b935-8f3d48ec0786" userProvider="AD" userName="Imran  Rahman"/>
        <t:Anchor>
          <t:Comment id="209688467"/>
        </t:Anchor>
        <t:Create/>
      </t:Event>
      <t:Event id="{9DAA89A4-9386-4C20-A88B-DF406A78B796}" time="2023-03-03T22:06:58.683Z">
        <t:Attribution userId="S::imranr@nexelus.net::656f52e4-38e0-4091-b935-8f3d48ec0786" userProvider="AD" userName="Imran  Rahman"/>
        <t:Anchor>
          <t:Comment id="209688467"/>
        </t:Anchor>
        <t:Assign userId="S::TaoL@nexelus.net::77d7827d-971b-4fe9-b4eb-cea613ed1d5b" userProvider="AD" userName="Tao Lin"/>
      </t:Event>
      <t:Event id="{758321F2-C3D1-4893-AA66-FF92E773CDBB}" time="2023-03-03T22:06:58.683Z">
        <t:Attribution userId="S::imranr@nexelus.net::656f52e4-38e0-4091-b935-8f3d48ec0786" userProvider="AD" userName="Imran  Rahman"/>
        <t:Anchor>
          <t:Comment id="209688467"/>
        </t:Anchor>
        <t:SetTitle title="@Peter Platkowski @Tao Lin @Tauseef Shezad I am assuming that this refers to Azure?"/>
      </t:Event>
      <t:Event id="{A00B4694-BCBB-478E-849F-907BEE17746B}" time="2023-03-08T20:30:19.323Z">
        <t:Attribution userId="S::imranr@nexelus.net::656f52e4-38e0-4091-b935-8f3d48ec0786" userProvider="AD" userName="Imran  Rahman"/>
        <t:Anchor>
          <t:Comment id="2090285780"/>
        </t:Anchor>
        <t:UnassignAll/>
      </t:Event>
      <t:Event id="{CCD776E3-4D90-4C6F-8672-F956BD6C4D9D}" time="2023-03-08T20:30:19.323Z">
        <t:Attribution userId="S::imranr@nexelus.net::656f52e4-38e0-4091-b935-8f3d48ec0786" userProvider="AD" userName="Imran  Rahman"/>
        <t:Anchor>
          <t:Comment id="2090285780"/>
        </t:Anchor>
        <t:Assign userId="S::TauseefS@nexelus.net::25ce2c96-a1b9-43f5-b144-a323e33af19b" userProvider="AD" userName="Tauseef Shezad"/>
      </t:Event>
    </t:History>
  </t:Task>
  <t:Task id="{31CFBCCC-2870-4F9A-9068-7F9656EC589A}">
    <t:Anchor>
      <t:Comment id="2093390140"/>
    </t:Anchor>
    <t:History>
      <t:Event id="{47EDF987-710B-49A0-9C77-D311C319B115}" time="2023-03-06T18:32:50.165Z">
        <t:Attribution userId="S::imranr@nexelus.net::656f52e4-38e0-4091-b935-8f3d48ec0786" userProvider="AD" userName="Imran  Rahman"/>
        <t:Anchor>
          <t:Comment id="1621598221"/>
        </t:Anchor>
        <t:Create/>
      </t:Event>
      <t:Event id="{1D5019DA-512E-4926-AED5-C9ADF769F1AC}" time="2023-03-06T18:32:50.165Z">
        <t:Attribution userId="S::imranr@nexelus.net::656f52e4-38e0-4091-b935-8f3d48ec0786" userProvider="AD" userName="Imran  Rahman"/>
        <t:Anchor>
          <t:Comment id="1621598221"/>
        </t:Anchor>
        <t:Assign userId="S::TauseefS@nexelus.net::25ce2c96-a1b9-43f5-b144-a323e33af19b" userProvider="AD" userName="Tauseef Shezad"/>
      </t:Event>
      <t:Event id="{E073674D-8135-47CB-976F-89959FB6D356}" time="2023-03-06T18:32:50.165Z">
        <t:Attribution userId="S::imranr@nexelus.net::656f52e4-38e0-4091-b935-8f3d48ec0786" userProvider="AD" userName="Imran  Rahman"/>
        <t:Anchor>
          <t:Comment id="1621598221"/>
        </t:Anchor>
        <t:SetTitle title="@Tauseef Shezad these are 3rd backups from Azure. Please include in controls to be reviewed accually"/>
      </t:Event>
      <t:Event id="{99219918-8F83-491F-AEBE-FD3D76841634}" time="2023-03-07T09:44:50.533Z">
        <t:Attribution userId="S::TauseefS@nexelus.net::25ce2c96-a1b9-43f5-b144-a323e33af19b" userProvider="AD" userName="Tauseef Shezad"/>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7FABD6B433214AB6CF32B1EEE4E6D3" ma:contentTypeVersion="6" ma:contentTypeDescription="Create a new document." ma:contentTypeScope="" ma:versionID="43a92c751e652dbe9064b5cac400be7d">
  <xsd:schema xmlns:xsd="http://www.w3.org/2001/XMLSchema" xmlns:xs="http://www.w3.org/2001/XMLSchema" xmlns:p="http://schemas.microsoft.com/office/2006/metadata/properties" xmlns:ns2="e7a37d70-6f0e-47ed-93c7-8bc0847cf79d" xmlns:ns3="4c32a3b8-2611-43b8-b3d2-14d4919b2b36" targetNamespace="http://schemas.microsoft.com/office/2006/metadata/properties" ma:root="true" ma:fieldsID="2e411a5790ee2a117ca70e9fcf2c014f" ns2:_="" ns3:_="">
    <xsd:import namespace="e7a37d70-6f0e-47ed-93c7-8bc0847cf79d"/>
    <xsd:import namespace="4c32a3b8-2611-43b8-b3d2-14d4919b2b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Versio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37d70-6f0e-47ed-93c7-8bc0847cf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Version" ma:index="12" nillable="true" ma:displayName="Doc Version" ma:default="1" ma:format="Dropdown" ma:internalName="DocVersion" ma:percentage="FALSE">
      <xsd:simpleType>
        <xsd:restriction base="dms:Number"/>
      </xsd:simpleType>
    </xsd:element>
    <xsd:element name="Status" ma:index="13" nillable="true" ma:displayName="Status" ma:default="Draft" ma:format="Dropdown" ma:internalName="Status">
      <xsd:simpleType>
        <xsd:restriction base="dms:Choice">
          <xsd:enumeration value="Draft"/>
          <xsd:enumeration value="Reviewed"/>
          <xsd:enumeration value="Approved"/>
          <xsd:enumeration value="Choice 4"/>
        </xsd:restriction>
      </xsd:simpleType>
    </xsd:element>
  </xsd:schema>
  <xsd:schema xmlns:xsd="http://www.w3.org/2001/XMLSchema" xmlns:xs="http://www.w3.org/2001/XMLSchema" xmlns:dms="http://schemas.microsoft.com/office/2006/documentManagement/types" xmlns:pc="http://schemas.microsoft.com/office/infopath/2007/PartnerControls" targetNamespace="4c32a3b8-2611-43b8-b3d2-14d4919b2b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e7a37d70-6f0e-47ed-93c7-8bc0847cf79d">Draft</Status>
    <DocVersion xmlns="e7a37d70-6f0e-47ed-93c7-8bc0847cf79d">1</DocVersion>
  </documentManagement>
</p:properties>
</file>

<file path=customXml/itemProps1.xml><?xml version="1.0" encoding="utf-8"?>
<ds:datastoreItem xmlns:ds="http://schemas.openxmlformats.org/officeDocument/2006/customXml" ds:itemID="{7F9F2F36-ACF5-4CA9-8E35-74F3A2016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a37d70-6f0e-47ed-93c7-8bc0847cf79d"/>
    <ds:schemaRef ds:uri="4c32a3b8-2611-43b8-b3d2-14d4919b2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8C0375-4192-4FD2-B916-6A4B1F9F4721}">
  <ds:schemaRefs>
    <ds:schemaRef ds:uri="http://schemas.microsoft.com/sharepoint/v3/contenttype/forms"/>
  </ds:schemaRefs>
</ds:datastoreItem>
</file>

<file path=customXml/itemProps3.xml><?xml version="1.0" encoding="utf-8"?>
<ds:datastoreItem xmlns:ds="http://schemas.openxmlformats.org/officeDocument/2006/customXml" ds:itemID="{28C3B9BC-A986-4C4E-B6E9-2998C453D475}">
  <ds:schemaRefs>
    <ds:schemaRef ds:uri="http://schemas.microsoft.com/office/2006/metadata/properties"/>
    <ds:schemaRef ds:uri="http://schemas.microsoft.com/office/infopath/2007/PartnerControls"/>
    <ds:schemaRef ds:uri="e7a37d70-6f0e-47ed-93c7-8bc0847cf79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1536</Words>
  <Characters>8756</Characters>
  <Application>Microsoft Office Word</Application>
  <DocSecurity>0</DocSecurity>
  <Lines>72</Lines>
  <Paragraphs>20</Paragraphs>
  <ScaleCrop>false</ScaleCrop>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55</cp:revision>
  <dcterms:created xsi:type="dcterms:W3CDTF">2022-12-19T07:42:00Z</dcterms:created>
  <dcterms:modified xsi:type="dcterms:W3CDTF">2023-03-16T09:35:00Z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0x010100BC7FABD6B433214AB6CF32B1EEE4E6D3</vt:lpwstr>
  </property>
</Properties>
</file>