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066CF" w14:textId="4AD5E65C" w:rsidR="00F7464E" w:rsidRPr="009378A9" w:rsidRDefault="00BC3ED6" w:rsidP="00F7464E">
      <w:pPr>
        <w:pStyle w:val="CoverHeading1"/>
      </w:pPr>
      <w:r>
        <w:t>Asset Management</w:t>
      </w:r>
      <w:r w:rsidR="00D11115">
        <w:t xml:space="preserve"> Policy</w:t>
      </w:r>
    </w:p>
    <w:p w14:paraId="2B74FC8D" w14:textId="20192228" w:rsidR="00F7464E" w:rsidRDefault="00CA5053" w:rsidP="00F7464E">
      <w:pPr>
        <w:pStyle w:val="CoverHeading2"/>
      </w:pPr>
      <w:r>
        <w:t>SOC 1 Type II</w:t>
      </w:r>
      <w:r w:rsidR="00F7464E">
        <w:t xml:space="preserve"> Document</w:t>
      </w:r>
    </w:p>
    <w:p w14:paraId="21BC0034" w14:textId="77777777" w:rsidR="004D1A61" w:rsidRDefault="004D1A61" w:rsidP="004D1A61">
      <w:pPr>
        <w:pStyle w:val="BodyText"/>
      </w:pPr>
    </w:p>
    <w:p w14:paraId="090466EB" w14:textId="77777777" w:rsidR="0096154F" w:rsidRDefault="0096154F" w:rsidP="00C60C35">
      <w:pPr>
        <w:pStyle w:val="ReportTitle2"/>
        <w:jc w:val="right"/>
        <w:rPr>
          <w:rFonts w:ascii="Tahoma" w:hAnsi="Tahoma"/>
          <w:b/>
          <w:sz w:val="36"/>
          <w:szCs w:val="36"/>
        </w:rPr>
      </w:pPr>
    </w:p>
    <w:p w14:paraId="55A2830A" w14:textId="77777777" w:rsidR="00E54E8B" w:rsidRDefault="00E54E8B" w:rsidP="0069231C">
      <w:pPr>
        <w:jc w:val="right"/>
        <w:rPr>
          <w:rFonts w:ascii="Tahoma" w:hAnsi="Tahoma"/>
        </w:rPr>
      </w:pPr>
    </w:p>
    <w:p w14:paraId="5689F38B" w14:textId="77777777" w:rsidR="00E54E8B" w:rsidRDefault="00E54E8B" w:rsidP="0069231C">
      <w:pPr>
        <w:jc w:val="right"/>
        <w:rPr>
          <w:rFonts w:ascii="Tahoma" w:hAnsi="Tahoma"/>
        </w:rPr>
      </w:pPr>
    </w:p>
    <w:p w14:paraId="0550FE55" w14:textId="77777777" w:rsidR="00E54E8B" w:rsidRDefault="00E54E8B" w:rsidP="0069231C">
      <w:pPr>
        <w:jc w:val="right"/>
        <w:rPr>
          <w:rFonts w:ascii="Tahoma" w:hAnsi="Tahoma"/>
        </w:rPr>
      </w:pPr>
    </w:p>
    <w:p w14:paraId="0F39A666" w14:textId="77777777" w:rsidR="00E54E8B" w:rsidRDefault="00E54E8B" w:rsidP="0069231C">
      <w:pPr>
        <w:jc w:val="right"/>
        <w:rPr>
          <w:rFonts w:ascii="Tahoma" w:hAnsi="Tahoma"/>
        </w:rPr>
      </w:pPr>
    </w:p>
    <w:p w14:paraId="73F103D8" w14:textId="77777777" w:rsidR="00E54E8B" w:rsidRDefault="00E54E8B" w:rsidP="0069231C">
      <w:pPr>
        <w:jc w:val="right"/>
        <w:rPr>
          <w:rFonts w:ascii="Tahoma" w:hAnsi="Tahoma"/>
        </w:rPr>
      </w:pPr>
    </w:p>
    <w:p w14:paraId="1711DFD7" w14:textId="77777777" w:rsidR="006E64FA" w:rsidRDefault="006E64FA" w:rsidP="0069231C">
      <w:pPr>
        <w:jc w:val="right"/>
        <w:rPr>
          <w:rFonts w:ascii="Tahoma" w:hAnsi="Tahoma"/>
        </w:rPr>
      </w:pPr>
    </w:p>
    <w:p w14:paraId="778CA3B3" w14:textId="77777777" w:rsidR="00732399" w:rsidRDefault="00732399" w:rsidP="00E91F0A">
      <w:pPr>
        <w:rPr>
          <w:rFonts w:ascii="Tahoma" w:hAnsi="Tahoma"/>
        </w:rPr>
      </w:pPr>
    </w:p>
    <w:p w14:paraId="69802EF6" w14:textId="77777777" w:rsidR="003A1EAA" w:rsidRDefault="003A1EAA" w:rsidP="00E91F0A">
      <w:pPr>
        <w:rPr>
          <w:rFonts w:ascii="Tahoma" w:hAnsi="Tahoma"/>
        </w:rPr>
      </w:pPr>
    </w:p>
    <w:p w14:paraId="24CFAF64" w14:textId="77777777" w:rsidR="00CB5DE0" w:rsidRDefault="00CB5DE0" w:rsidP="00E91F0A">
      <w:pPr>
        <w:rPr>
          <w:rFonts w:ascii="Tahoma" w:hAnsi="Tahoma"/>
        </w:rPr>
      </w:pPr>
    </w:p>
    <w:p w14:paraId="4E8851DD" w14:textId="77777777" w:rsidR="00CB5DE0" w:rsidRDefault="00CB5DE0" w:rsidP="00E91F0A">
      <w:pPr>
        <w:rPr>
          <w:rFonts w:ascii="Tahoma" w:hAnsi="Tahoma"/>
        </w:rPr>
      </w:pPr>
    </w:p>
    <w:p w14:paraId="7A82F68A" w14:textId="77777777" w:rsidR="00CA5053" w:rsidRDefault="00CA5053" w:rsidP="00CA5053">
      <w:pPr>
        <w:jc w:val="right"/>
        <w:rPr>
          <w:b/>
          <w:color w:val="000000" w:themeColor="text1"/>
          <w:sz w:val="28"/>
          <w:szCs w:val="28"/>
        </w:rPr>
      </w:pPr>
      <w:r>
        <w:rPr>
          <w:noProof/>
        </w:rPr>
        <w:drawing>
          <wp:inline distT="0" distB="0" distL="0" distR="0" wp14:anchorId="1EF9CEC5" wp14:editId="707E2AB0">
            <wp:extent cx="2264615" cy="558800"/>
            <wp:effectExtent l="0" t="0" r="2540" b="0"/>
            <wp:docPr id="15" name="Picture 15" descr="es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_logo.jpg"/>
                    <pic:cNvPicPr/>
                  </pic:nvPicPr>
                  <pic:blipFill>
                    <a:blip r:embed="rId11"/>
                    <a:stretch>
                      <a:fillRect/>
                    </a:stretch>
                  </pic:blipFill>
                  <pic:spPr>
                    <a:xfrm>
                      <a:off x="0" y="0"/>
                      <a:ext cx="2274793" cy="561311"/>
                    </a:xfrm>
                    <a:prstGeom prst="rect">
                      <a:avLst/>
                    </a:prstGeom>
                  </pic:spPr>
                </pic:pic>
              </a:graphicData>
            </a:graphic>
          </wp:inline>
        </w:drawing>
      </w:r>
    </w:p>
    <w:p w14:paraId="0D390D03" w14:textId="09E249B6" w:rsidR="00CA5053" w:rsidRDefault="00595B08" w:rsidP="00CA5053">
      <w:pPr>
        <w:jc w:val="right"/>
      </w:pPr>
      <w:r>
        <w:t>Nexelus</w:t>
      </w:r>
      <w:r w:rsidR="00CA5053">
        <w:t xml:space="preserve"> USA</w:t>
      </w:r>
      <w:r w:rsidR="00CA5053">
        <w:br/>
      </w:r>
      <w:r w:rsidR="00CA5053" w:rsidRPr="00D438ED">
        <w:t>New York, NEW YORK (NY)</w:t>
      </w:r>
      <w:r w:rsidR="00CA5053">
        <w:br/>
      </w:r>
      <w:r w:rsidR="00CA5053" w:rsidRPr="00A05802">
        <w:t>646-558-1950 ext.128</w:t>
      </w:r>
    </w:p>
    <w:p w14:paraId="60B4EFC0" w14:textId="77777777" w:rsidR="00CA5053" w:rsidRDefault="00CA5053" w:rsidP="00CA5053">
      <w:pPr>
        <w:jc w:val="right"/>
        <w:rPr>
          <w:b/>
          <w:color w:val="000000" w:themeColor="text1"/>
          <w:sz w:val="28"/>
          <w:szCs w:val="28"/>
        </w:rPr>
      </w:pPr>
    </w:p>
    <w:p w14:paraId="185E736A" w14:textId="77777777" w:rsidR="00CA5053" w:rsidRDefault="00CA5053" w:rsidP="00CA5053">
      <w:pPr>
        <w:jc w:val="right"/>
        <w:rPr>
          <w:b/>
          <w:color w:val="000000" w:themeColor="text1"/>
          <w:sz w:val="28"/>
          <w:szCs w:val="28"/>
        </w:rPr>
      </w:pPr>
    </w:p>
    <w:p w14:paraId="7A7E7B1A" w14:textId="77777777" w:rsidR="00CA5053" w:rsidRDefault="00CA5053" w:rsidP="00CA5053">
      <w:pPr>
        <w:jc w:val="right"/>
        <w:rPr>
          <w:b/>
          <w:color w:val="000000" w:themeColor="text1"/>
          <w:sz w:val="28"/>
          <w:szCs w:val="28"/>
        </w:rPr>
      </w:pPr>
    </w:p>
    <w:p w14:paraId="61458D3A" w14:textId="77777777" w:rsidR="00CA5053" w:rsidRDefault="00CA5053" w:rsidP="00CA5053">
      <w:pPr>
        <w:jc w:val="right"/>
        <w:rPr>
          <w:b/>
          <w:color w:val="000000" w:themeColor="text1"/>
          <w:sz w:val="28"/>
          <w:szCs w:val="28"/>
        </w:rPr>
      </w:pPr>
    </w:p>
    <w:p w14:paraId="4447E2C8" w14:textId="1BCF809A" w:rsidR="00CA5053" w:rsidRDefault="00C041B4" w:rsidP="00CA5053">
      <w:pPr>
        <w:jc w:val="right"/>
        <w:rPr>
          <w:b/>
          <w:color w:val="000000" w:themeColor="text1"/>
          <w:sz w:val="28"/>
          <w:szCs w:val="28"/>
        </w:rPr>
      </w:pPr>
      <w:ins w:id="2" w:author="Tauseef Shazad" w:date="2022-09-20T10:37:00Z">
        <w:r>
          <w:rPr>
            <w:b/>
            <w:color w:val="000000" w:themeColor="text1"/>
            <w:sz w:val="28"/>
            <w:szCs w:val="28"/>
          </w:rPr>
          <w:t>Policy Owner: Network Adm</w:t>
        </w:r>
      </w:ins>
      <w:ins w:id="3" w:author="Tauseef Shazad" w:date="2022-09-20T10:38:00Z">
        <w:r>
          <w:rPr>
            <w:b/>
            <w:color w:val="000000" w:themeColor="text1"/>
            <w:sz w:val="28"/>
            <w:szCs w:val="28"/>
          </w:rPr>
          <w:t>inistrator</w:t>
        </w:r>
      </w:ins>
    </w:p>
    <w:p w14:paraId="14D3DE09" w14:textId="4E30DE76" w:rsidR="00CA5053" w:rsidRDefault="006B69CE" w:rsidP="00CA5053">
      <w:pPr>
        <w:jc w:val="right"/>
        <w:rPr>
          <w:b/>
          <w:color w:val="000000" w:themeColor="text1"/>
          <w:sz w:val="28"/>
          <w:szCs w:val="28"/>
        </w:rPr>
      </w:pPr>
      <w:del w:id="4" w:author="Tauseef Shazad" w:date="2022-09-20T10:38:00Z">
        <w:r w:rsidDel="00C041B4">
          <w:rPr>
            <w:b/>
            <w:color w:val="000000" w:themeColor="text1"/>
            <w:sz w:val="28"/>
            <w:szCs w:val="28"/>
          </w:rPr>
          <w:delText>08</w:delText>
        </w:r>
        <w:r w:rsidR="00CA5053" w:rsidDel="00C041B4">
          <w:rPr>
            <w:b/>
            <w:color w:val="000000" w:themeColor="text1"/>
            <w:sz w:val="28"/>
            <w:szCs w:val="28"/>
          </w:rPr>
          <w:delText>/</w:delText>
        </w:r>
        <w:r w:rsidDel="00C041B4">
          <w:rPr>
            <w:b/>
            <w:color w:val="000000" w:themeColor="text1"/>
            <w:sz w:val="28"/>
            <w:szCs w:val="28"/>
          </w:rPr>
          <w:delText>31</w:delText>
        </w:r>
        <w:r w:rsidR="00CA5053" w:rsidDel="00C041B4">
          <w:rPr>
            <w:b/>
            <w:color w:val="000000" w:themeColor="text1"/>
            <w:sz w:val="28"/>
            <w:szCs w:val="28"/>
          </w:rPr>
          <w:delText>/202</w:delText>
        </w:r>
        <w:r w:rsidR="00734814" w:rsidDel="00C041B4">
          <w:rPr>
            <w:b/>
            <w:color w:val="000000" w:themeColor="text1"/>
            <w:sz w:val="28"/>
            <w:szCs w:val="28"/>
          </w:rPr>
          <w:delText>2</w:delText>
        </w:r>
      </w:del>
      <w:ins w:id="5" w:author="Tauseef Shazad" w:date="2022-09-20T10:38:00Z">
        <w:r w:rsidR="00C041B4">
          <w:rPr>
            <w:b/>
            <w:color w:val="000000" w:themeColor="text1"/>
            <w:sz w:val="28"/>
            <w:szCs w:val="28"/>
          </w:rPr>
          <w:t>9/20/2022</w:t>
        </w:r>
      </w:ins>
    </w:p>
    <w:p w14:paraId="64C8BBC1" w14:textId="77777777" w:rsidR="00CE304E" w:rsidRDefault="00CE304E" w:rsidP="00303B85">
      <w:pPr>
        <w:rPr>
          <w:rFonts w:cs="Arial"/>
          <w:b/>
          <w:bCs/>
          <w:sz w:val="18"/>
          <w:szCs w:val="18"/>
        </w:rPr>
      </w:pPr>
    </w:p>
    <w:p w14:paraId="190D8DBF" w14:textId="77777777" w:rsidR="00FC3564" w:rsidRDefault="00FC3564" w:rsidP="00303B85">
      <w:pPr>
        <w:rPr>
          <w:rFonts w:cs="Arial"/>
          <w:b/>
          <w:bCs/>
          <w:sz w:val="18"/>
          <w:szCs w:val="18"/>
        </w:rPr>
      </w:pPr>
    </w:p>
    <w:p w14:paraId="0C405034" w14:textId="567BB8AD" w:rsidR="005C6EC2" w:rsidRDefault="005C6EC2" w:rsidP="007D7D6E"/>
    <w:p w14:paraId="1A519171" w14:textId="77777777" w:rsidR="005C6EC2" w:rsidRDefault="005C6EC2" w:rsidP="002A1419">
      <w:pPr>
        <w:pStyle w:val="Heading1"/>
      </w:pPr>
      <w:bookmarkStart w:id="6" w:name="_Toc337563711"/>
      <w:bookmarkStart w:id="7" w:name="_Toc343099518"/>
      <w:bookmarkStart w:id="8" w:name="_Toc493698476"/>
      <w:bookmarkStart w:id="9" w:name="_Toc482451133"/>
      <w:bookmarkStart w:id="10" w:name="_Toc84586729"/>
      <w:bookmarkStart w:id="11" w:name="_Toc114562565"/>
      <w:r>
        <w:lastRenderedPageBreak/>
        <w:t>Document Information</w:t>
      </w:r>
      <w:bookmarkEnd w:id="6"/>
      <w:bookmarkEnd w:id="7"/>
      <w:bookmarkEnd w:id="8"/>
      <w:bookmarkEnd w:id="9"/>
      <w:bookmarkEnd w:id="10"/>
      <w:bookmarkEnd w:id="11"/>
      <w:r>
        <w:tab/>
      </w:r>
    </w:p>
    <w:p w14:paraId="46455885" w14:textId="791F057B" w:rsidR="005C6EC2" w:rsidRDefault="00FE579E" w:rsidP="005C6EC2">
      <w:pPr>
        <w:pStyle w:val="Body"/>
      </w:pPr>
      <w:r>
        <w:t xml:space="preserve">The following </w:t>
      </w:r>
      <w:r w:rsidR="005C6EC2">
        <w:t>table shows the detail</w:t>
      </w:r>
      <w:r w:rsidR="00627FD0">
        <w:t>s</w:t>
      </w:r>
      <w:r w:rsidR="005C6EC2">
        <w:t xml:space="preserve"> for document creation</w:t>
      </w:r>
      <w:r w:rsidR="0034687F">
        <w:t>, review, approval</w:t>
      </w:r>
      <w:r w:rsidR="0050100A">
        <w:t>,</w:t>
      </w:r>
      <w:r w:rsidR="0034687F">
        <w:t xml:space="preserve"> and effective </w:t>
      </w:r>
      <w:r w:rsidR="00B636B9">
        <w:t>d</w:t>
      </w:r>
      <w:r w:rsidR="005C6EC2">
        <w:t>ate.</w:t>
      </w:r>
    </w:p>
    <w:tbl>
      <w:tblPr>
        <w:tblW w:w="9450" w:type="dxa"/>
        <w:tblInd w:w="18" w:type="dxa"/>
        <w:tblBorders>
          <w:bottom w:val="single" w:sz="4" w:space="0" w:color="auto"/>
          <w:insideH w:val="single" w:sz="4" w:space="0" w:color="000000"/>
        </w:tblBorders>
        <w:tblCellMar>
          <w:left w:w="115" w:type="dxa"/>
          <w:right w:w="115" w:type="dxa"/>
        </w:tblCellMar>
        <w:tblLook w:val="04A0" w:firstRow="1" w:lastRow="0" w:firstColumn="1" w:lastColumn="0" w:noHBand="0" w:noVBand="1"/>
      </w:tblPr>
      <w:tblGrid>
        <w:gridCol w:w="2340"/>
        <w:gridCol w:w="7110"/>
      </w:tblGrid>
      <w:tr w:rsidR="005C6EC2" w:rsidRPr="00AD6AB5" w14:paraId="47B3D9A5" w14:textId="77777777" w:rsidTr="008714E9">
        <w:trPr>
          <w:trHeight w:val="356"/>
          <w:tblHeader/>
        </w:trPr>
        <w:tc>
          <w:tcPr>
            <w:tcW w:w="2340" w:type="dxa"/>
            <w:tcBorders>
              <w:top w:val="single" w:sz="12" w:space="0" w:color="000000"/>
              <w:bottom w:val="single" w:sz="12" w:space="0" w:color="000000"/>
            </w:tcBorders>
            <w:vAlign w:val="center"/>
          </w:tcPr>
          <w:p w14:paraId="6D61B031" w14:textId="77777777" w:rsidR="005C6EC2" w:rsidRPr="00AD6AB5" w:rsidRDefault="005C6EC2" w:rsidP="00BB2C2A">
            <w:pPr>
              <w:rPr>
                <w:rFonts w:cs="Arial"/>
                <w:b/>
                <w:kern w:val="32"/>
              </w:rPr>
            </w:pPr>
            <w:bookmarkStart w:id="12" w:name="_Toc337563712"/>
            <w:r w:rsidRPr="00AD6AB5">
              <w:rPr>
                <w:rFonts w:cs="Arial"/>
                <w:b/>
                <w:kern w:val="32"/>
              </w:rPr>
              <w:t>Category</w:t>
            </w:r>
          </w:p>
        </w:tc>
        <w:tc>
          <w:tcPr>
            <w:tcW w:w="7110" w:type="dxa"/>
            <w:tcBorders>
              <w:top w:val="single" w:sz="12" w:space="0" w:color="000000"/>
              <w:bottom w:val="single" w:sz="12" w:space="0" w:color="000000"/>
            </w:tcBorders>
            <w:vAlign w:val="center"/>
          </w:tcPr>
          <w:p w14:paraId="57B14BC0" w14:textId="77777777" w:rsidR="005C6EC2" w:rsidRPr="00AD6AB5" w:rsidRDefault="005C6EC2" w:rsidP="00BB2C2A">
            <w:pPr>
              <w:rPr>
                <w:rFonts w:cs="Arial"/>
                <w:b/>
                <w:kern w:val="32"/>
              </w:rPr>
            </w:pPr>
            <w:r w:rsidRPr="00AD6AB5">
              <w:rPr>
                <w:rFonts w:cs="Arial"/>
                <w:b/>
                <w:kern w:val="32"/>
              </w:rPr>
              <w:t>Information</w:t>
            </w:r>
          </w:p>
        </w:tc>
      </w:tr>
      <w:tr w:rsidR="000226CD" w:rsidRPr="00EB140E" w14:paraId="735EDF2A" w14:textId="77777777" w:rsidTr="008714E9">
        <w:trPr>
          <w:trHeight w:val="356"/>
        </w:trPr>
        <w:tc>
          <w:tcPr>
            <w:tcW w:w="2340" w:type="dxa"/>
            <w:tcBorders>
              <w:top w:val="single" w:sz="12" w:space="0" w:color="000000"/>
            </w:tcBorders>
            <w:vAlign w:val="center"/>
          </w:tcPr>
          <w:p w14:paraId="59B16110" w14:textId="77777777" w:rsidR="000226CD" w:rsidRPr="00EB140E" w:rsidRDefault="000226CD" w:rsidP="000226CD">
            <w:pPr>
              <w:rPr>
                <w:rFonts w:cs="Arial"/>
                <w:kern w:val="32"/>
                <w:sz w:val="20"/>
              </w:rPr>
            </w:pPr>
            <w:r w:rsidRPr="00EB140E">
              <w:rPr>
                <w:rFonts w:cs="Arial"/>
                <w:kern w:val="32"/>
                <w:sz w:val="20"/>
              </w:rPr>
              <w:t>Work Product:</w:t>
            </w:r>
          </w:p>
        </w:tc>
        <w:tc>
          <w:tcPr>
            <w:tcW w:w="7110" w:type="dxa"/>
            <w:tcBorders>
              <w:top w:val="single" w:sz="12" w:space="0" w:color="000000"/>
            </w:tcBorders>
            <w:vAlign w:val="center"/>
          </w:tcPr>
          <w:p w14:paraId="04E57FA7" w14:textId="7EA51841" w:rsidR="000226CD" w:rsidRPr="00EB140E" w:rsidRDefault="00BC3ED6" w:rsidP="000226CD">
            <w:pPr>
              <w:rPr>
                <w:rFonts w:cs="Arial"/>
                <w:kern w:val="32"/>
                <w:sz w:val="20"/>
              </w:rPr>
            </w:pPr>
            <w:r>
              <w:rPr>
                <w:rFonts w:cs="Arial"/>
                <w:kern w:val="32"/>
                <w:sz w:val="20"/>
              </w:rPr>
              <w:t>Asset Management Policy</w:t>
            </w:r>
            <w:r w:rsidR="00723174">
              <w:rPr>
                <w:rFonts w:cs="Arial"/>
                <w:kern w:val="32"/>
                <w:sz w:val="20"/>
              </w:rPr>
              <w:t xml:space="preserve"> </w:t>
            </w:r>
            <w:r w:rsidR="000226CD">
              <w:rPr>
                <w:rFonts w:cs="Arial"/>
                <w:kern w:val="32"/>
                <w:sz w:val="20"/>
              </w:rPr>
              <w:t xml:space="preserve">- </w:t>
            </w:r>
            <w:r w:rsidR="000226CD">
              <w:rPr>
                <w:rFonts w:cs="Arial"/>
                <w:kern w:val="32"/>
                <w:sz w:val="20"/>
              </w:rPr>
              <w:fldChar w:fldCharType="begin"/>
            </w:r>
            <w:r w:rsidR="000226CD">
              <w:rPr>
                <w:rFonts w:cs="Arial"/>
                <w:kern w:val="32"/>
                <w:sz w:val="20"/>
              </w:rPr>
              <w:instrText xml:space="preserve"> STYLEREF  "Cover Heading 2"  \* MERGEFORMAT </w:instrText>
            </w:r>
            <w:r w:rsidR="000226CD">
              <w:rPr>
                <w:rFonts w:cs="Arial"/>
                <w:kern w:val="32"/>
                <w:sz w:val="20"/>
              </w:rPr>
              <w:fldChar w:fldCharType="separate"/>
            </w:r>
            <w:r w:rsidR="00CA5053">
              <w:rPr>
                <w:rFonts w:cs="Arial"/>
                <w:noProof/>
                <w:kern w:val="32"/>
                <w:sz w:val="20"/>
              </w:rPr>
              <w:t>SOC 1 Type II Document</w:t>
            </w:r>
            <w:r w:rsidR="000226CD">
              <w:rPr>
                <w:rFonts w:cs="Arial"/>
                <w:kern w:val="32"/>
                <w:sz w:val="20"/>
              </w:rPr>
              <w:fldChar w:fldCharType="end"/>
            </w:r>
          </w:p>
        </w:tc>
      </w:tr>
      <w:tr w:rsidR="000226CD" w:rsidRPr="00EB140E" w14:paraId="0E5ACAAC" w14:textId="77777777" w:rsidTr="008714E9">
        <w:trPr>
          <w:trHeight w:val="356"/>
        </w:trPr>
        <w:tc>
          <w:tcPr>
            <w:tcW w:w="2340" w:type="dxa"/>
            <w:vAlign w:val="center"/>
          </w:tcPr>
          <w:p w14:paraId="19A442A0" w14:textId="4C8C4562" w:rsidR="000226CD" w:rsidRPr="00EB140E" w:rsidRDefault="002C786B" w:rsidP="000226CD">
            <w:pPr>
              <w:rPr>
                <w:rFonts w:cs="Arial"/>
                <w:kern w:val="32"/>
                <w:sz w:val="20"/>
              </w:rPr>
            </w:pPr>
            <w:r>
              <w:rPr>
                <w:rFonts w:cs="Arial"/>
                <w:kern w:val="32"/>
                <w:sz w:val="20"/>
              </w:rPr>
              <w:t>Product</w:t>
            </w:r>
            <w:r w:rsidR="000226CD" w:rsidRPr="00EB140E">
              <w:rPr>
                <w:rFonts w:cs="Arial"/>
                <w:kern w:val="32"/>
                <w:sz w:val="20"/>
              </w:rPr>
              <w:t xml:space="preserve"> Name:</w:t>
            </w:r>
          </w:p>
        </w:tc>
        <w:tc>
          <w:tcPr>
            <w:tcW w:w="7110" w:type="dxa"/>
            <w:vAlign w:val="center"/>
          </w:tcPr>
          <w:p w14:paraId="4D9CAB0C" w14:textId="7FD06639" w:rsidR="000226CD" w:rsidRPr="00EB140E" w:rsidRDefault="002C786B" w:rsidP="000226CD">
            <w:pPr>
              <w:rPr>
                <w:rFonts w:cs="Arial"/>
                <w:kern w:val="32"/>
                <w:sz w:val="20"/>
              </w:rPr>
            </w:pPr>
            <w:r>
              <w:rPr>
                <w:rFonts w:cs="Arial"/>
                <w:kern w:val="32"/>
                <w:sz w:val="20"/>
              </w:rPr>
              <w:t>Nexelus</w:t>
            </w:r>
          </w:p>
        </w:tc>
      </w:tr>
      <w:tr w:rsidR="000226CD" w:rsidRPr="00EB140E" w14:paraId="65CECC65" w14:textId="77777777" w:rsidTr="008714E9">
        <w:trPr>
          <w:trHeight w:val="356"/>
        </w:trPr>
        <w:tc>
          <w:tcPr>
            <w:tcW w:w="2340" w:type="dxa"/>
            <w:vAlign w:val="center"/>
          </w:tcPr>
          <w:p w14:paraId="4C1DDDC2" w14:textId="77777777" w:rsidR="000226CD" w:rsidRPr="00EB140E" w:rsidRDefault="000226CD" w:rsidP="000226CD">
            <w:pPr>
              <w:rPr>
                <w:rFonts w:cs="Arial"/>
                <w:kern w:val="32"/>
                <w:sz w:val="20"/>
              </w:rPr>
            </w:pPr>
            <w:r w:rsidRPr="00EB140E">
              <w:rPr>
                <w:rFonts w:cs="Arial"/>
                <w:kern w:val="32"/>
                <w:sz w:val="20"/>
              </w:rPr>
              <w:t>Function Name:</w:t>
            </w:r>
          </w:p>
        </w:tc>
        <w:tc>
          <w:tcPr>
            <w:tcW w:w="7110" w:type="dxa"/>
            <w:vAlign w:val="center"/>
          </w:tcPr>
          <w:p w14:paraId="30D13AF0" w14:textId="5F8D1690" w:rsidR="000226CD" w:rsidRPr="00EB140E" w:rsidRDefault="000226CD" w:rsidP="000226CD">
            <w:pPr>
              <w:rPr>
                <w:rFonts w:cs="Arial"/>
                <w:kern w:val="32"/>
                <w:sz w:val="20"/>
              </w:rPr>
            </w:pPr>
            <w:r>
              <w:rPr>
                <w:rFonts w:cs="Arial"/>
                <w:kern w:val="32"/>
                <w:sz w:val="20"/>
              </w:rPr>
              <w:fldChar w:fldCharType="begin"/>
            </w:r>
            <w:r>
              <w:rPr>
                <w:rFonts w:cs="Arial"/>
                <w:kern w:val="32"/>
                <w:sz w:val="20"/>
              </w:rPr>
              <w:instrText xml:space="preserve"> STYLEREF  "Cover Heading 2"  \* MERGEFORMAT </w:instrText>
            </w:r>
            <w:r>
              <w:rPr>
                <w:rFonts w:cs="Arial"/>
                <w:kern w:val="32"/>
                <w:sz w:val="20"/>
              </w:rPr>
              <w:fldChar w:fldCharType="separate"/>
            </w:r>
            <w:r w:rsidR="00CA5053">
              <w:rPr>
                <w:rFonts w:cs="Arial"/>
                <w:noProof/>
                <w:kern w:val="32"/>
                <w:sz w:val="20"/>
              </w:rPr>
              <w:t>SOC 1 Type II Document</w:t>
            </w:r>
            <w:r>
              <w:rPr>
                <w:rFonts w:cs="Arial"/>
                <w:kern w:val="32"/>
                <w:sz w:val="20"/>
              </w:rPr>
              <w:fldChar w:fldCharType="end"/>
            </w:r>
          </w:p>
        </w:tc>
      </w:tr>
      <w:tr w:rsidR="000226CD" w:rsidRPr="00EB140E" w14:paraId="03538581" w14:textId="77777777" w:rsidTr="008714E9">
        <w:trPr>
          <w:trHeight w:val="356"/>
        </w:trPr>
        <w:tc>
          <w:tcPr>
            <w:tcW w:w="2340" w:type="dxa"/>
            <w:vAlign w:val="center"/>
          </w:tcPr>
          <w:p w14:paraId="49843C45" w14:textId="77777777" w:rsidR="000226CD" w:rsidRPr="00EB140E" w:rsidRDefault="000226CD" w:rsidP="000226CD">
            <w:pPr>
              <w:rPr>
                <w:rFonts w:cs="Arial"/>
                <w:kern w:val="32"/>
                <w:sz w:val="20"/>
              </w:rPr>
            </w:pPr>
            <w:r w:rsidRPr="00EB140E">
              <w:rPr>
                <w:rFonts w:cs="Arial"/>
                <w:kern w:val="32"/>
                <w:sz w:val="20"/>
              </w:rPr>
              <w:t>Version:</w:t>
            </w:r>
          </w:p>
        </w:tc>
        <w:tc>
          <w:tcPr>
            <w:tcW w:w="7110" w:type="dxa"/>
            <w:vAlign w:val="center"/>
          </w:tcPr>
          <w:p w14:paraId="71090D63" w14:textId="3B040890" w:rsidR="000226CD" w:rsidRPr="00EB140E" w:rsidRDefault="001E11BA" w:rsidP="000226CD">
            <w:pPr>
              <w:rPr>
                <w:rFonts w:cs="Arial"/>
                <w:kern w:val="32"/>
                <w:sz w:val="20"/>
              </w:rPr>
            </w:pPr>
            <w:r>
              <w:rPr>
                <w:rFonts w:cs="Arial"/>
                <w:kern w:val="32"/>
                <w:sz w:val="20"/>
              </w:rPr>
              <w:t>0</w:t>
            </w:r>
            <w:r w:rsidR="000226CD">
              <w:rPr>
                <w:rFonts w:cs="Arial"/>
                <w:kern w:val="32"/>
                <w:sz w:val="20"/>
              </w:rPr>
              <w:t>.</w:t>
            </w:r>
            <w:ins w:id="13" w:author="Tauseef Shazad" w:date="2022-09-20T10:36:00Z">
              <w:r w:rsidR="00C041B4">
                <w:rPr>
                  <w:rFonts w:cs="Arial"/>
                  <w:kern w:val="32"/>
                  <w:sz w:val="20"/>
                </w:rPr>
                <w:t>3</w:t>
              </w:r>
            </w:ins>
            <w:del w:id="14" w:author="Tauseef Shazad" w:date="2022-09-20T10:36:00Z">
              <w:r w:rsidDel="00C041B4">
                <w:rPr>
                  <w:rFonts w:cs="Arial"/>
                  <w:kern w:val="32"/>
                  <w:sz w:val="20"/>
                </w:rPr>
                <w:delText>1</w:delText>
              </w:r>
            </w:del>
          </w:p>
        </w:tc>
      </w:tr>
      <w:tr w:rsidR="000226CD" w:rsidRPr="00EB140E" w14:paraId="66322011" w14:textId="77777777" w:rsidTr="008714E9">
        <w:trPr>
          <w:trHeight w:val="341"/>
        </w:trPr>
        <w:tc>
          <w:tcPr>
            <w:tcW w:w="2340" w:type="dxa"/>
            <w:vAlign w:val="center"/>
          </w:tcPr>
          <w:p w14:paraId="36356720" w14:textId="77777777" w:rsidR="000226CD" w:rsidRPr="00EB140E" w:rsidRDefault="000226CD" w:rsidP="000226CD">
            <w:pPr>
              <w:rPr>
                <w:rFonts w:cs="Arial"/>
                <w:kern w:val="32"/>
                <w:sz w:val="20"/>
              </w:rPr>
            </w:pPr>
            <w:r w:rsidRPr="00EB140E">
              <w:rPr>
                <w:rFonts w:cs="Arial"/>
                <w:kern w:val="32"/>
                <w:sz w:val="20"/>
              </w:rPr>
              <w:t>Status:</w:t>
            </w:r>
          </w:p>
        </w:tc>
        <w:tc>
          <w:tcPr>
            <w:tcW w:w="7110" w:type="dxa"/>
            <w:vAlign w:val="center"/>
          </w:tcPr>
          <w:p w14:paraId="39C2187C" w14:textId="6CFA8A36" w:rsidR="000226CD" w:rsidRPr="00EB140E" w:rsidRDefault="00CA5053" w:rsidP="000226CD">
            <w:pPr>
              <w:rPr>
                <w:rFonts w:cs="Arial"/>
                <w:kern w:val="32"/>
                <w:sz w:val="20"/>
              </w:rPr>
            </w:pPr>
            <w:r>
              <w:rPr>
                <w:rFonts w:cs="Arial"/>
                <w:kern w:val="32"/>
                <w:sz w:val="20"/>
              </w:rPr>
              <w:t>Draft</w:t>
            </w:r>
          </w:p>
        </w:tc>
      </w:tr>
      <w:tr w:rsidR="000226CD" w:rsidRPr="00EB140E" w14:paraId="0881D396" w14:textId="77777777" w:rsidTr="008714E9">
        <w:trPr>
          <w:trHeight w:val="341"/>
        </w:trPr>
        <w:tc>
          <w:tcPr>
            <w:tcW w:w="2340" w:type="dxa"/>
            <w:vAlign w:val="center"/>
          </w:tcPr>
          <w:p w14:paraId="2C050FE8" w14:textId="77777777" w:rsidR="000226CD" w:rsidRPr="00EB140E" w:rsidRDefault="000226CD" w:rsidP="000226CD">
            <w:pPr>
              <w:rPr>
                <w:rFonts w:cs="Arial"/>
                <w:kern w:val="32"/>
                <w:sz w:val="20"/>
              </w:rPr>
            </w:pPr>
            <w:r w:rsidRPr="00EB140E">
              <w:rPr>
                <w:rFonts w:cs="Arial"/>
                <w:kern w:val="32"/>
                <w:sz w:val="20"/>
              </w:rPr>
              <w:t>Author(s):</w:t>
            </w:r>
          </w:p>
        </w:tc>
        <w:tc>
          <w:tcPr>
            <w:tcW w:w="7110" w:type="dxa"/>
            <w:vAlign w:val="center"/>
          </w:tcPr>
          <w:p w14:paraId="5940080D" w14:textId="1763E8A6" w:rsidR="000226CD" w:rsidRPr="00EB140E" w:rsidRDefault="00CA5053" w:rsidP="000226CD">
            <w:pPr>
              <w:rPr>
                <w:rFonts w:cs="Arial"/>
                <w:kern w:val="32"/>
                <w:sz w:val="20"/>
              </w:rPr>
            </w:pPr>
            <w:r>
              <w:rPr>
                <w:rFonts w:cs="Arial"/>
                <w:kern w:val="32"/>
                <w:sz w:val="20"/>
              </w:rPr>
              <w:t>Tauseef Shahzad</w:t>
            </w:r>
          </w:p>
        </w:tc>
      </w:tr>
      <w:tr w:rsidR="000226CD" w:rsidRPr="00EB140E" w14:paraId="3DDFF66F" w14:textId="77777777" w:rsidTr="008714E9">
        <w:trPr>
          <w:trHeight w:val="356"/>
        </w:trPr>
        <w:tc>
          <w:tcPr>
            <w:tcW w:w="2340" w:type="dxa"/>
            <w:vAlign w:val="center"/>
          </w:tcPr>
          <w:p w14:paraId="779ED471" w14:textId="77777777" w:rsidR="000226CD" w:rsidRPr="00EB140E" w:rsidRDefault="000226CD" w:rsidP="000226CD">
            <w:pPr>
              <w:rPr>
                <w:rFonts w:cs="Arial"/>
                <w:kern w:val="32"/>
                <w:sz w:val="20"/>
              </w:rPr>
            </w:pPr>
            <w:r w:rsidRPr="00EB140E">
              <w:rPr>
                <w:rFonts w:cs="Arial"/>
                <w:kern w:val="32"/>
                <w:sz w:val="20"/>
              </w:rPr>
              <w:t>Reviewer(s):</w:t>
            </w:r>
          </w:p>
        </w:tc>
        <w:tc>
          <w:tcPr>
            <w:tcW w:w="7110" w:type="dxa"/>
            <w:vAlign w:val="center"/>
          </w:tcPr>
          <w:p w14:paraId="2348E0AC" w14:textId="6554CA09" w:rsidR="000226CD" w:rsidRPr="00EB140E" w:rsidRDefault="00CA5053" w:rsidP="000226CD">
            <w:pPr>
              <w:rPr>
                <w:rFonts w:cs="Arial"/>
                <w:kern w:val="32"/>
                <w:sz w:val="20"/>
              </w:rPr>
            </w:pPr>
            <w:r>
              <w:rPr>
                <w:rFonts w:cs="Arial"/>
                <w:kern w:val="32"/>
                <w:sz w:val="20"/>
              </w:rPr>
              <w:t>Asim Jameel</w:t>
            </w:r>
          </w:p>
        </w:tc>
      </w:tr>
      <w:tr w:rsidR="000226CD" w:rsidRPr="00EB140E" w14:paraId="00DDBA76" w14:textId="77777777" w:rsidTr="008714E9">
        <w:trPr>
          <w:trHeight w:val="356"/>
        </w:trPr>
        <w:tc>
          <w:tcPr>
            <w:tcW w:w="2340" w:type="dxa"/>
            <w:vAlign w:val="center"/>
          </w:tcPr>
          <w:p w14:paraId="53FDD2E5" w14:textId="77777777" w:rsidR="000226CD" w:rsidRPr="00EB140E" w:rsidRDefault="000226CD" w:rsidP="000226CD">
            <w:pPr>
              <w:rPr>
                <w:rFonts w:cs="Arial"/>
                <w:kern w:val="32"/>
                <w:sz w:val="20"/>
              </w:rPr>
            </w:pPr>
            <w:r w:rsidRPr="00EB140E">
              <w:rPr>
                <w:rFonts w:cs="Arial"/>
                <w:kern w:val="32"/>
                <w:sz w:val="20"/>
              </w:rPr>
              <w:t>Approver(s):</w:t>
            </w:r>
          </w:p>
        </w:tc>
        <w:tc>
          <w:tcPr>
            <w:tcW w:w="7110" w:type="dxa"/>
            <w:vAlign w:val="center"/>
          </w:tcPr>
          <w:p w14:paraId="4B907B79" w14:textId="2094CA1C" w:rsidR="000226CD" w:rsidRPr="00EB140E" w:rsidRDefault="00CA5053" w:rsidP="000226CD">
            <w:pPr>
              <w:rPr>
                <w:rFonts w:cs="Arial"/>
                <w:kern w:val="32"/>
                <w:sz w:val="20"/>
              </w:rPr>
            </w:pPr>
            <w:r>
              <w:rPr>
                <w:rFonts w:cs="Arial"/>
                <w:kern w:val="32"/>
                <w:sz w:val="20"/>
              </w:rPr>
              <w:t>Imran Rahman</w:t>
            </w:r>
          </w:p>
        </w:tc>
      </w:tr>
      <w:tr w:rsidR="000226CD" w:rsidRPr="00EB140E" w14:paraId="1CC7457A" w14:textId="77777777" w:rsidTr="008714E9">
        <w:trPr>
          <w:trHeight w:val="356"/>
        </w:trPr>
        <w:tc>
          <w:tcPr>
            <w:tcW w:w="2340" w:type="dxa"/>
            <w:vAlign w:val="center"/>
          </w:tcPr>
          <w:p w14:paraId="4F8C7394" w14:textId="77777777" w:rsidR="000226CD" w:rsidRPr="00EB140E" w:rsidRDefault="000226CD" w:rsidP="000226CD">
            <w:pPr>
              <w:rPr>
                <w:rFonts w:cs="Arial"/>
                <w:kern w:val="32"/>
                <w:sz w:val="20"/>
              </w:rPr>
            </w:pPr>
            <w:r w:rsidRPr="00EB140E">
              <w:rPr>
                <w:rFonts w:cs="Arial"/>
                <w:kern w:val="32"/>
                <w:sz w:val="20"/>
              </w:rPr>
              <w:t>Control Status:</w:t>
            </w:r>
          </w:p>
        </w:tc>
        <w:tc>
          <w:tcPr>
            <w:tcW w:w="7110" w:type="dxa"/>
            <w:vAlign w:val="center"/>
          </w:tcPr>
          <w:p w14:paraId="5A3ACC95" w14:textId="699259E9" w:rsidR="000226CD" w:rsidRPr="00EB140E" w:rsidRDefault="000226CD" w:rsidP="000226CD">
            <w:pPr>
              <w:rPr>
                <w:rFonts w:cs="Arial"/>
                <w:kern w:val="32"/>
                <w:sz w:val="20"/>
              </w:rPr>
            </w:pPr>
            <w:r w:rsidRPr="00EB140E">
              <w:rPr>
                <w:rFonts w:cs="Arial"/>
                <w:kern w:val="32"/>
                <w:sz w:val="20"/>
              </w:rPr>
              <w:t>CONTROLLED</w:t>
            </w:r>
            <w:r>
              <w:rPr>
                <w:rFonts w:cs="Arial"/>
                <w:kern w:val="32"/>
                <w:sz w:val="20"/>
              </w:rPr>
              <w:t>, PROTECTED</w:t>
            </w:r>
          </w:p>
        </w:tc>
      </w:tr>
      <w:tr w:rsidR="000226CD" w:rsidRPr="00EB140E" w14:paraId="6960A147" w14:textId="77777777" w:rsidTr="008714E9">
        <w:trPr>
          <w:trHeight w:val="356"/>
        </w:trPr>
        <w:tc>
          <w:tcPr>
            <w:tcW w:w="2340" w:type="dxa"/>
            <w:tcBorders>
              <w:top w:val="single" w:sz="4" w:space="0" w:color="000000"/>
              <w:bottom w:val="single" w:sz="12" w:space="0" w:color="000000"/>
            </w:tcBorders>
            <w:vAlign w:val="center"/>
          </w:tcPr>
          <w:p w14:paraId="23C10887" w14:textId="77777777" w:rsidR="000226CD" w:rsidRPr="00EB140E" w:rsidRDefault="000226CD" w:rsidP="000226CD">
            <w:pPr>
              <w:rPr>
                <w:rFonts w:cs="Arial"/>
                <w:kern w:val="32"/>
                <w:sz w:val="20"/>
              </w:rPr>
            </w:pPr>
            <w:r w:rsidRPr="00EB140E">
              <w:rPr>
                <w:rFonts w:cs="Arial"/>
                <w:kern w:val="32"/>
                <w:sz w:val="20"/>
              </w:rPr>
              <w:t>Disclaimer:</w:t>
            </w:r>
          </w:p>
        </w:tc>
        <w:tc>
          <w:tcPr>
            <w:tcW w:w="7110" w:type="dxa"/>
            <w:tcBorders>
              <w:top w:val="single" w:sz="4" w:space="0" w:color="000000"/>
              <w:bottom w:val="single" w:sz="12" w:space="0" w:color="000000"/>
            </w:tcBorders>
            <w:vAlign w:val="center"/>
          </w:tcPr>
          <w:p w14:paraId="3F70E727" w14:textId="76E75907" w:rsidR="000226CD" w:rsidRPr="00FC4C93" w:rsidRDefault="000226CD" w:rsidP="000226CD">
            <w:pPr>
              <w:rPr>
                <w:rFonts w:cs="Arial"/>
                <w:kern w:val="32"/>
                <w:sz w:val="20"/>
              </w:rPr>
            </w:pPr>
            <w:r w:rsidRPr="00FC4C93">
              <w:rPr>
                <w:rFonts w:cs="Arial"/>
                <w:kern w:val="32"/>
                <w:sz w:val="20"/>
              </w:rPr>
              <w:t xml:space="preserve">This document contains confidential information. Do not distribute this document without prior approval from </w:t>
            </w:r>
            <w:r w:rsidR="00595B08">
              <w:rPr>
                <w:rFonts w:cs="Arial"/>
                <w:kern w:val="32"/>
                <w:sz w:val="20"/>
              </w:rPr>
              <w:t>Nexelus</w:t>
            </w:r>
            <w:r w:rsidRPr="00FC4C93">
              <w:rPr>
                <w:rFonts w:cs="Arial"/>
                <w:kern w:val="32"/>
                <w:sz w:val="20"/>
              </w:rPr>
              <w:t>.</w:t>
            </w:r>
          </w:p>
        </w:tc>
      </w:tr>
    </w:tbl>
    <w:p w14:paraId="3B180007" w14:textId="77777777" w:rsidR="005C6EC2" w:rsidRDefault="005C6EC2" w:rsidP="002A1419">
      <w:pPr>
        <w:pStyle w:val="Heading1"/>
      </w:pPr>
      <w:bookmarkStart w:id="15" w:name="_Toc343099519"/>
      <w:bookmarkStart w:id="16" w:name="_Toc493698477"/>
      <w:bookmarkStart w:id="17" w:name="_Toc482451134"/>
      <w:bookmarkStart w:id="18" w:name="_Toc84586730"/>
      <w:bookmarkStart w:id="19" w:name="_Toc114562566"/>
      <w:r>
        <w:lastRenderedPageBreak/>
        <w:t>Revision History</w:t>
      </w:r>
      <w:bookmarkEnd w:id="12"/>
      <w:bookmarkEnd w:id="15"/>
      <w:bookmarkEnd w:id="16"/>
      <w:bookmarkEnd w:id="17"/>
      <w:bookmarkEnd w:id="18"/>
      <w:bookmarkEnd w:id="19"/>
      <w:r>
        <w:tab/>
      </w:r>
    </w:p>
    <w:p w14:paraId="22C5E137" w14:textId="77777777" w:rsidR="005C6EC2" w:rsidRDefault="00FE579E" w:rsidP="005C6EC2">
      <w:pPr>
        <w:pStyle w:val="Body"/>
      </w:pPr>
      <w:r>
        <w:t xml:space="preserve">The following </w:t>
      </w:r>
      <w:r w:rsidR="005C6EC2">
        <w:t>table is use</w:t>
      </w:r>
      <w:r w:rsidR="00627FD0">
        <w:t>d</w:t>
      </w:r>
      <w:r w:rsidR="005C6EC2">
        <w:t xml:space="preserve"> for revision details of this document.</w:t>
      </w:r>
    </w:p>
    <w:tbl>
      <w:tblPr>
        <w:tblW w:w="9450" w:type="dxa"/>
        <w:tblInd w:w="18" w:type="dxa"/>
        <w:tblBorders>
          <w:top w:val="single" w:sz="12" w:space="0" w:color="auto"/>
          <w:bottom w:val="single" w:sz="12" w:space="0" w:color="auto"/>
          <w:insideH w:val="single" w:sz="8" w:space="0" w:color="auto"/>
        </w:tblBorders>
        <w:tblLayout w:type="fixed"/>
        <w:tblCellMar>
          <w:left w:w="115" w:type="dxa"/>
          <w:right w:w="115" w:type="dxa"/>
        </w:tblCellMar>
        <w:tblLook w:val="04A0" w:firstRow="1" w:lastRow="0" w:firstColumn="1" w:lastColumn="0" w:noHBand="0" w:noVBand="1"/>
      </w:tblPr>
      <w:tblGrid>
        <w:gridCol w:w="1807"/>
        <w:gridCol w:w="2070"/>
        <w:gridCol w:w="1080"/>
        <w:gridCol w:w="4493"/>
      </w:tblGrid>
      <w:tr w:rsidR="000226CD" w:rsidRPr="001C43B0" w14:paraId="7104C382" w14:textId="77777777" w:rsidTr="000226CD">
        <w:trPr>
          <w:trHeight w:val="356"/>
          <w:tblHeader/>
        </w:trPr>
        <w:tc>
          <w:tcPr>
            <w:tcW w:w="1807" w:type="dxa"/>
            <w:tcBorders>
              <w:top w:val="single" w:sz="12" w:space="0" w:color="auto"/>
              <w:bottom w:val="single" w:sz="12" w:space="0" w:color="auto"/>
            </w:tcBorders>
            <w:vAlign w:val="center"/>
          </w:tcPr>
          <w:p w14:paraId="5B875E0D" w14:textId="77777777" w:rsidR="000226CD" w:rsidRPr="001C43B0" w:rsidRDefault="000226CD" w:rsidP="000226CD">
            <w:pPr>
              <w:rPr>
                <w:rFonts w:cs="Arial"/>
                <w:b/>
                <w:kern w:val="32"/>
                <w:szCs w:val="22"/>
              </w:rPr>
            </w:pPr>
            <w:r w:rsidRPr="001C43B0">
              <w:rPr>
                <w:rFonts w:cs="Arial"/>
                <w:b/>
                <w:kern w:val="32"/>
                <w:szCs w:val="22"/>
              </w:rPr>
              <w:t>Author(s)</w:t>
            </w:r>
          </w:p>
        </w:tc>
        <w:tc>
          <w:tcPr>
            <w:tcW w:w="2070" w:type="dxa"/>
            <w:tcBorders>
              <w:top w:val="single" w:sz="12" w:space="0" w:color="auto"/>
              <w:bottom w:val="single" w:sz="12" w:space="0" w:color="auto"/>
            </w:tcBorders>
            <w:vAlign w:val="center"/>
          </w:tcPr>
          <w:p w14:paraId="732FF6C1" w14:textId="77777777" w:rsidR="000226CD" w:rsidRPr="001C43B0" w:rsidRDefault="000226CD" w:rsidP="000226CD">
            <w:pPr>
              <w:rPr>
                <w:rFonts w:cs="Arial"/>
                <w:b/>
                <w:kern w:val="32"/>
                <w:szCs w:val="22"/>
              </w:rPr>
            </w:pPr>
            <w:r w:rsidRPr="001C43B0">
              <w:rPr>
                <w:rFonts w:cs="Arial"/>
                <w:b/>
                <w:kern w:val="32"/>
                <w:szCs w:val="22"/>
              </w:rPr>
              <w:t>Date</w:t>
            </w:r>
          </w:p>
        </w:tc>
        <w:tc>
          <w:tcPr>
            <w:tcW w:w="1080" w:type="dxa"/>
            <w:tcBorders>
              <w:top w:val="single" w:sz="12" w:space="0" w:color="auto"/>
              <w:bottom w:val="single" w:sz="12" w:space="0" w:color="auto"/>
            </w:tcBorders>
            <w:vAlign w:val="center"/>
          </w:tcPr>
          <w:p w14:paraId="121A48BF" w14:textId="77777777" w:rsidR="000226CD" w:rsidRPr="001C43B0" w:rsidRDefault="000226CD" w:rsidP="000226CD">
            <w:pPr>
              <w:jc w:val="center"/>
              <w:rPr>
                <w:rFonts w:cs="Arial"/>
                <w:b/>
                <w:kern w:val="32"/>
                <w:szCs w:val="22"/>
              </w:rPr>
            </w:pPr>
            <w:r w:rsidRPr="001C43B0">
              <w:rPr>
                <w:rFonts w:cs="Arial"/>
                <w:b/>
                <w:kern w:val="32"/>
                <w:szCs w:val="22"/>
              </w:rPr>
              <w:t>Version</w:t>
            </w:r>
          </w:p>
        </w:tc>
        <w:tc>
          <w:tcPr>
            <w:tcW w:w="4493" w:type="dxa"/>
            <w:tcBorders>
              <w:top w:val="single" w:sz="12" w:space="0" w:color="auto"/>
              <w:bottom w:val="single" w:sz="12" w:space="0" w:color="auto"/>
            </w:tcBorders>
            <w:vAlign w:val="center"/>
          </w:tcPr>
          <w:p w14:paraId="156579F7" w14:textId="77777777" w:rsidR="000226CD" w:rsidRPr="001C43B0" w:rsidRDefault="000226CD" w:rsidP="000226CD">
            <w:pPr>
              <w:rPr>
                <w:rFonts w:cs="Arial"/>
                <w:b/>
                <w:kern w:val="32"/>
                <w:szCs w:val="22"/>
              </w:rPr>
            </w:pPr>
            <w:r w:rsidRPr="001C43B0">
              <w:rPr>
                <w:rFonts w:cs="Arial"/>
                <w:b/>
                <w:kern w:val="32"/>
                <w:szCs w:val="22"/>
              </w:rPr>
              <w:t>Description of Change</w:t>
            </w:r>
          </w:p>
        </w:tc>
      </w:tr>
      <w:tr w:rsidR="000226CD" w:rsidRPr="00F14680" w14:paraId="65B3FD2E" w14:textId="77777777" w:rsidTr="000226CD">
        <w:trPr>
          <w:trHeight w:val="356"/>
        </w:trPr>
        <w:tc>
          <w:tcPr>
            <w:tcW w:w="1807" w:type="dxa"/>
          </w:tcPr>
          <w:p w14:paraId="5ECD36B4" w14:textId="72B044F5" w:rsidR="000226CD" w:rsidRPr="00F14680" w:rsidRDefault="00CA5053" w:rsidP="000226CD">
            <w:pPr>
              <w:rPr>
                <w:rFonts w:cs="Arial"/>
                <w:kern w:val="32"/>
                <w:sz w:val="20"/>
              </w:rPr>
            </w:pPr>
            <w:r>
              <w:rPr>
                <w:rFonts w:cs="Arial"/>
                <w:sz w:val="20"/>
              </w:rPr>
              <w:t>Tauseef Shahzad</w:t>
            </w:r>
          </w:p>
        </w:tc>
        <w:tc>
          <w:tcPr>
            <w:tcW w:w="2070" w:type="dxa"/>
          </w:tcPr>
          <w:p w14:paraId="01B88790" w14:textId="572DEE05" w:rsidR="000226CD" w:rsidRPr="00F14680" w:rsidRDefault="00BC3ED6" w:rsidP="000226CD">
            <w:pPr>
              <w:rPr>
                <w:rFonts w:cs="Arial"/>
                <w:kern w:val="32"/>
                <w:sz w:val="20"/>
              </w:rPr>
            </w:pPr>
            <w:r>
              <w:rPr>
                <w:rFonts w:cs="Arial"/>
                <w:sz w:val="20"/>
              </w:rPr>
              <w:t xml:space="preserve">August 31, </w:t>
            </w:r>
            <w:proofErr w:type="gramStart"/>
            <w:r>
              <w:rPr>
                <w:rFonts w:cs="Arial"/>
                <w:sz w:val="20"/>
              </w:rPr>
              <w:t>202</w:t>
            </w:r>
            <w:r w:rsidR="00033296">
              <w:rPr>
                <w:rFonts w:cs="Arial"/>
                <w:sz w:val="20"/>
              </w:rPr>
              <w:t>2</w:t>
            </w:r>
            <w:proofErr w:type="gramEnd"/>
            <w:r w:rsidR="000226CD">
              <w:rPr>
                <w:rFonts w:cs="Arial"/>
                <w:sz w:val="20"/>
              </w:rPr>
              <w:t xml:space="preserve"> </w:t>
            </w:r>
          </w:p>
        </w:tc>
        <w:tc>
          <w:tcPr>
            <w:tcW w:w="1080" w:type="dxa"/>
          </w:tcPr>
          <w:p w14:paraId="1F354F92" w14:textId="07DFAB2B" w:rsidR="000226CD" w:rsidRPr="00F14680" w:rsidRDefault="001E11BA" w:rsidP="000226CD">
            <w:pPr>
              <w:rPr>
                <w:rFonts w:cs="Arial"/>
                <w:kern w:val="32"/>
                <w:sz w:val="20"/>
              </w:rPr>
            </w:pPr>
            <w:r>
              <w:rPr>
                <w:rFonts w:cs="Arial"/>
                <w:kern w:val="32"/>
                <w:sz w:val="20"/>
              </w:rPr>
              <w:t>0</w:t>
            </w:r>
            <w:r w:rsidR="000226CD">
              <w:rPr>
                <w:rFonts w:cs="Arial"/>
                <w:kern w:val="32"/>
                <w:sz w:val="20"/>
              </w:rPr>
              <w:t>.</w:t>
            </w:r>
            <w:r>
              <w:rPr>
                <w:rFonts w:cs="Arial"/>
                <w:kern w:val="32"/>
                <w:sz w:val="20"/>
              </w:rPr>
              <w:t>1</w:t>
            </w:r>
          </w:p>
        </w:tc>
        <w:tc>
          <w:tcPr>
            <w:tcW w:w="4493" w:type="dxa"/>
          </w:tcPr>
          <w:p w14:paraId="5B3A469E" w14:textId="18CE8C9F" w:rsidR="000226CD" w:rsidRPr="00F14680" w:rsidRDefault="00CA5053" w:rsidP="000226CD">
            <w:pPr>
              <w:rPr>
                <w:rFonts w:cs="Arial"/>
                <w:kern w:val="32"/>
                <w:sz w:val="20"/>
              </w:rPr>
            </w:pPr>
            <w:r>
              <w:rPr>
                <w:rFonts w:cs="Arial"/>
                <w:sz w:val="20"/>
              </w:rPr>
              <w:t>Initial Draft</w:t>
            </w:r>
          </w:p>
        </w:tc>
      </w:tr>
      <w:tr w:rsidR="00192501" w:rsidRPr="00F14680" w14:paraId="233A5BCA" w14:textId="77777777" w:rsidTr="000B4D23">
        <w:trPr>
          <w:trHeight w:val="356"/>
        </w:trPr>
        <w:tc>
          <w:tcPr>
            <w:tcW w:w="1807" w:type="dxa"/>
          </w:tcPr>
          <w:p w14:paraId="355B5BCE" w14:textId="77777777" w:rsidR="00192501" w:rsidRPr="00F14680" w:rsidRDefault="00192501" w:rsidP="000B4D23">
            <w:pPr>
              <w:rPr>
                <w:rFonts w:cs="Arial"/>
                <w:kern w:val="32"/>
                <w:sz w:val="20"/>
              </w:rPr>
            </w:pPr>
            <w:r>
              <w:rPr>
                <w:rFonts w:cs="Arial"/>
                <w:sz w:val="20"/>
              </w:rPr>
              <w:t>Tauseef Shahzad</w:t>
            </w:r>
          </w:p>
        </w:tc>
        <w:tc>
          <w:tcPr>
            <w:tcW w:w="2070" w:type="dxa"/>
          </w:tcPr>
          <w:p w14:paraId="0CDDC26F" w14:textId="77777777" w:rsidR="00192501" w:rsidRPr="00F14680" w:rsidRDefault="00192501" w:rsidP="000B4D23">
            <w:pPr>
              <w:rPr>
                <w:rFonts w:cs="Arial"/>
                <w:kern w:val="32"/>
                <w:sz w:val="20"/>
              </w:rPr>
            </w:pPr>
            <w:r>
              <w:rPr>
                <w:rFonts w:cs="Arial"/>
                <w:sz w:val="20"/>
              </w:rPr>
              <w:t xml:space="preserve">August 31, </w:t>
            </w:r>
            <w:proofErr w:type="gramStart"/>
            <w:r>
              <w:rPr>
                <w:rFonts w:cs="Arial"/>
                <w:sz w:val="20"/>
              </w:rPr>
              <w:t>2022</w:t>
            </w:r>
            <w:proofErr w:type="gramEnd"/>
            <w:r>
              <w:rPr>
                <w:rFonts w:cs="Arial"/>
                <w:sz w:val="20"/>
              </w:rPr>
              <w:t xml:space="preserve"> </w:t>
            </w:r>
          </w:p>
        </w:tc>
        <w:tc>
          <w:tcPr>
            <w:tcW w:w="1080" w:type="dxa"/>
          </w:tcPr>
          <w:p w14:paraId="3278D293" w14:textId="7DF090B6" w:rsidR="00192501" w:rsidRPr="00F14680" w:rsidRDefault="00192501" w:rsidP="000B4D23">
            <w:pPr>
              <w:rPr>
                <w:rFonts w:cs="Arial"/>
                <w:kern w:val="32"/>
                <w:sz w:val="20"/>
              </w:rPr>
            </w:pPr>
            <w:r>
              <w:rPr>
                <w:rFonts w:cs="Arial"/>
                <w:kern w:val="32"/>
                <w:sz w:val="20"/>
              </w:rPr>
              <w:t>0.2</w:t>
            </w:r>
          </w:p>
        </w:tc>
        <w:tc>
          <w:tcPr>
            <w:tcW w:w="4493" w:type="dxa"/>
          </w:tcPr>
          <w:p w14:paraId="6033185C" w14:textId="54B8094E" w:rsidR="00192501" w:rsidRPr="00F14680" w:rsidRDefault="00192501" w:rsidP="000B4D23">
            <w:pPr>
              <w:rPr>
                <w:rFonts w:cs="Arial"/>
                <w:kern w:val="32"/>
                <w:sz w:val="20"/>
              </w:rPr>
            </w:pPr>
            <w:r>
              <w:rPr>
                <w:rFonts w:cs="Arial"/>
                <w:sz w:val="20"/>
              </w:rPr>
              <w:t>Review and minor edits</w:t>
            </w:r>
          </w:p>
        </w:tc>
      </w:tr>
      <w:tr w:rsidR="000226CD" w:rsidRPr="00F14680" w14:paraId="53DC7E8F" w14:textId="77777777" w:rsidTr="000226CD">
        <w:trPr>
          <w:trHeight w:val="356"/>
        </w:trPr>
        <w:tc>
          <w:tcPr>
            <w:tcW w:w="1807" w:type="dxa"/>
          </w:tcPr>
          <w:p w14:paraId="4504A920" w14:textId="643A5C30" w:rsidR="000226CD" w:rsidRPr="00F14680" w:rsidRDefault="00C041B4" w:rsidP="000226CD">
            <w:pPr>
              <w:rPr>
                <w:rFonts w:cs="Arial"/>
                <w:kern w:val="32"/>
                <w:sz w:val="20"/>
              </w:rPr>
            </w:pPr>
            <w:ins w:id="20" w:author="Tauseef Shazad" w:date="2022-09-20T10:36:00Z">
              <w:r>
                <w:rPr>
                  <w:rFonts w:cs="Arial"/>
                  <w:kern w:val="32"/>
                  <w:sz w:val="20"/>
                </w:rPr>
                <w:t>Tauseef Shahzad</w:t>
              </w:r>
            </w:ins>
          </w:p>
        </w:tc>
        <w:tc>
          <w:tcPr>
            <w:tcW w:w="2070" w:type="dxa"/>
          </w:tcPr>
          <w:p w14:paraId="5ED8FB2D" w14:textId="7504EBD0" w:rsidR="000226CD" w:rsidRPr="00F14680" w:rsidRDefault="00C041B4" w:rsidP="000226CD">
            <w:pPr>
              <w:rPr>
                <w:rFonts w:cs="Arial"/>
                <w:kern w:val="32"/>
                <w:sz w:val="20"/>
              </w:rPr>
            </w:pPr>
            <w:ins w:id="21" w:author="Tauseef Shazad" w:date="2022-09-20T10:36:00Z">
              <w:r>
                <w:rPr>
                  <w:rFonts w:cs="Arial"/>
                  <w:kern w:val="32"/>
                  <w:sz w:val="20"/>
                </w:rPr>
                <w:t>September 20, 2022</w:t>
              </w:r>
            </w:ins>
          </w:p>
        </w:tc>
        <w:tc>
          <w:tcPr>
            <w:tcW w:w="1080" w:type="dxa"/>
          </w:tcPr>
          <w:p w14:paraId="4528E349" w14:textId="7077DE21" w:rsidR="000226CD" w:rsidRPr="00F14680" w:rsidRDefault="00C041B4" w:rsidP="000226CD">
            <w:pPr>
              <w:rPr>
                <w:rFonts w:cs="Arial"/>
                <w:kern w:val="32"/>
                <w:sz w:val="20"/>
              </w:rPr>
            </w:pPr>
            <w:ins w:id="22" w:author="Tauseef Shazad" w:date="2022-09-20T10:36:00Z">
              <w:r>
                <w:rPr>
                  <w:rFonts w:cs="Arial"/>
                  <w:kern w:val="32"/>
                  <w:sz w:val="20"/>
                </w:rPr>
                <w:t>0.3</w:t>
              </w:r>
            </w:ins>
          </w:p>
        </w:tc>
        <w:tc>
          <w:tcPr>
            <w:tcW w:w="4493" w:type="dxa"/>
          </w:tcPr>
          <w:p w14:paraId="4CA43D9D" w14:textId="63500C09" w:rsidR="000226CD" w:rsidRPr="00F14680" w:rsidRDefault="00C041B4" w:rsidP="000226CD">
            <w:pPr>
              <w:rPr>
                <w:rFonts w:cs="Arial"/>
                <w:kern w:val="32"/>
                <w:sz w:val="20"/>
              </w:rPr>
            </w:pPr>
            <w:ins w:id="23" w:author="Tauseef Shazad" w:date="2022-09-20T10:36:00Z">
              <w:r>
                <w:rPr>
                  <w:rFonts w:cs="Arial"/>
                  <w:kern w:val="32"/>
                  <w:sz w:val="20"/>
                </w:rPr>
                <w:t>Added Ownership</w:t>
              </w:r>
            </w:ins>
            <w:ins w:id="24" w:author="Tauseef Shazad" w:date="2022-09-20T10:37:00Z">
              <w:r>
                <w:rPr>
                  <w:rFonts w:cs="Arial"/>
                  <w:kern w:val="32"/>
                  <w:sz w:val="20"/>
                </w:rPr>
                <w:t xml:space="preserve">, </w:t>
              </w:r>
            </w:ins>
            <w:ins w:id="25" w:author="Tauseef Shazad" w:date="2022-09-20T10:36:00Z">
              <w:r>
                <w:rPr>
                  <w:rFonts w:cs="Arial"/>
                  <w:kern w:val="32"/>
                  <w:sz w:val="20"/>
                </w:rPr>
                <w:t>Acc</w:t>
              </w:r>
            </w:ins>
            <w:ins w:id="26" w:author="Tauseef Shazad" w:date="2022-09-20T10:37:00Z">
              <w:r>
                <w:rPr>
                  <w:rFonts w:cs="Arial"/>
                  <w:kern w:val="32"/>
                  <w:sz w:val="20"/>
                </w:rPr>
                <w:t>e</w:t>
              </w:r>
            </w:ins>
            <w:ins w:id="27" w:author="Tauseef Shazad" w:date="2022-09-20T10:36:00Z">
              <w:r>
                <w:rPr>
                  <w:rFonts w:cs="Arial"/>
                  <w:kern w:val="32"/>
                  <w:sz w:val="20"/>
                </w:rPr>
                <w:t>ptable Us</w:t>
              </w:r>
            </w:ins>
            <w:ins w:id="28" w:author="Tauseef Shazad" w:date="2022-09-20T10:37:00Z">
              <w:r>
                <w:rPr>
                  <w:rFonts w:cs="Arial"/>
                  <w:kern w:val="32"/>
                  <w:sz w:val="20"/>
                </w:rPr>
                <w:t xml:space="preserve">e of Assets </w:t>
              </w:r>
            </w:ins>
            <w:ins w:id="29" w:author="Tauseef Shazad" w:date="2022-09-20T10:38:00Z">
              <w:r>
                <w:rPr>
                  <w:rFonts w:cs="Arial"/>
                  <w:kern w:val="32"/>
                  <w:sz w:val="20"/>
                </w:rPr>
                <w:t>and</w:t>
              </w:r>
            </w:ins>
            <w:ins w:id="30" w:author="Tauseef Shazad" w:date="2022-09-20T10:37:00Z">
              <w:r>
                <w:rPr>
                  <w:rFonts w:cs="Arial"/>
                  <w:kern w:val="32"/>
                  <w:sz w:val="20"/>
                </w:rPr>
                <w:t xml:space="preserve"> Ha</w:t>
              </w:r>
            </w:ins>
            <w:ins w:id="31" w:author="Tauseef Shazad" w:date="2022-09-20T10:38:00Z">
              <w:r>
                <w:rPr>
                  <w:rFonts w:cs="Arial"/>
                  <w:kern w:val="32"/>
                  <w:sz w:val="20"/>
                </w:rPr>
                <w:t>n</w:t>
              </w:r>
            </w:ins>
            <w:ins w:id="32" w:author="Tauseef Shazad" w:date="2022-09-20T10:37:00Z">
              <w:r>
                <w:rPr>
                  <w:rFonts w:cs="Arial"/>
                  <w:kern w:val="32"/>
                  <w:sz w:val="20"/>
                </w:rPr>
                <w:t>dling of Asset</w:t>
              </w:r>
            </w:ins>
          </w:p>
        </w:tc>
      </w:tr>
      <w:tr w:rsidR="00A83085" w:rsidRPr="00F14680" w14:paraId="39EE5845" w14:textId="77777777" w:rsidTr="000B4D23">
        <w:trPr>
          <w:trHeight w:val="356"/>
        </w:trPr>
        <w:tc>
          <w:tcPr>
            <w:tcW w:w="1807" w:type="dxa"/>
          </w:tcPr>
          <w:p w14:paraId="332A6C81" w14:textId="4EBE2197" w:rsidR="00A83085" w:rsidRDefault="00A83085" w:rsidP="000B4D23">
            <w:pPr>
              <w:rPr>
                <w:rFonts w:cs="Arial"/>
                <w:kern w:val="32"/>
                <w:sz w:val="20"/>
              </w:rPr>
            </w:pPr>
          </w:p>
        </w:tc>
        <w:tc>
          <w:tcPr>
            <w:tcW w:w="2070" w:type="dxa"/>
          </w:tcPr>
          <w:p w14:paraId="7D91677A" w14:textId="26275A40" w:rsidR="00A83085" w:rsidRDefault="00A83085" w:rsidP="000B4D23">
            <w:pPr>
              <w:rPr>
                <w:rFonts w:cs="Arial"/>
                <w:kern w:val="32"/>
                <w:sz w:val="20"/>
              </w:rPr>
            </w:pPr>
          </w:p>
        </w:tc>
        <w:tc>
          <w:tcPr>
            <w:tcW w:w="1080" w:type="dxa"/>
          </w:tcPr>
          <w:p w14:paraId="4E3BB29F" w14:textId="7EEB5BA2" w:rsidR="00A83085" w:rsidRDefault="00A83085" w:rsidP="000B4D23">
            <w:pPr>
              <w:rPr>
                <w:rFonts w:cs="Arial"/>
                <w:kern w:val="32"/>
                <w:sz w:val="20"/>
              </w:rPr>
            </w:pPr>
          </w:p>
        </w:tc>
        <w:tc>
          <w:tcPr>
            <w:tcW w:w="4493" w:type="dxa"/>
          </w:tcPr>
          <w:p w14:paraId="63406EFA" w14:textId="0C539E44" w:rsidR="00A83085" w:rsidRDefault="00A83085" w:rsidP="000B4D23">
            <w:pPr>
              <w:rPr>
                <w:rFonts w:cs="Arial"/>
                <w:kern w:val="32"/>
                <w:sz w:val="20"/>
              </w:rPr>
            </w:pPr>
          </w:p>
        </w:tc>
      </w:tr>
      <w:tr w:rsidR="000743FA" w:rsidRPr="00F14680" w14:paraId="401F13F2" w14:textId="77777777" w:rsidTr="000226CD">
        <w:trPr>
          <w:trHeight w:val="356"/>
        </w:trPr>
        <w:tc>
          <w:tcPr>
            <w:tcW w:w="1807" w:type="dxa"/>
          </w:tcPr>
          <w:p w14:paraId="43E2BFF8" w14:textId="7B7F41F6" w:rsidR="000743FA" w:rsidRDefault="000743FA" w:rsidP="000226CD">
            <w:pPr>
              <w:rPr>
                <w:rFonts w:cs="Arial"/>
                <w:kern w:val="32"/>
                <w:sz w:val="20"/>
              </w:rPr>
            </w:pPr>
          </w:p>
        </w:tc>
        <w:tc>
          <w:tcPr>
            <w:tcW w:w="2070" w:type="dxa"/>
          </w:tcPr>
          <w:p w14:paraId="6CEB5A58" w14:textId="294C9F12" w:rsidR="000743FA" w:rsidRDefault="000743FA" w:rsidP="000226CD">
            <w:pPr>
              <w:rPr>
                <w:rFonts w:cs="Arial"/>
                <w:kern w:val="32"/>
                <w:sz w:val="20"/>
              </w:rPr>
            </w:pPr>
          </w:p>
        </w:tc>
        <w:tc>
          <w:tcPr>
            <w:tcW w:w="1080" w:type="dxa"/>
          </w:tcPr>
          <w:p w14:paraId="1BF5C63A" w14:textId="0CAECF1F" w:rsidR="000743FA" w:rsidRDefault="000743FA" w:rsidP="000226CD">
            <w:pPr>
              <w:rPr>
                <w:rFonts w:cs="Arial"/>
                <w:kern w:val="32"/>
                <w:sz w:val="20"/>
              </w:rPr>
            </w:pPr>
          </w:p>
        </w:tc>
        <w:tc>
          <w:tcPr>
            <w:tcW w:w="4493" w:type="dxa"/>
          </w:tcPr>
          <w:p w14:paraId="3EC2540C" w14:textId="6F1B7D9C" w:rsidR="000743FA" w:rsidRDefault="000743FA" w:rsidP="000226CD">
            <w:pPr>
              <w:rPr>
                <w:rFonts w:cs="Arial"/>
                <w:kern w:val="32"/>
                <w:sz w:val="20"/>
              </w:rPr>
            </w:pPr>
          </w:p>
        </w:tc>
      </w:tr>
    </w:tbl>
    <w:p w14:paraId="5ABE46DF" w14:textId="77777777" w:rsidR="00CA5053" w:rsidRDefault="00CA5053" w:rsidP="005C6EC2">
      <w:pPr>
        <w:pStyle w:val="Body"/>
        <w:sectPr w:rsidR="00CA5053" w:rsidSect="00CB5DE0">
          <w:headerReference w:type="default" r:id="rId12"/>
          <w:footerReference w:type="first" r:id="rId13"/>
          <w:pgSz w:w="12240" w:h="15840" w:code="1"/>
          <w:pgMar w:top="1440" w:right="1440" w:bottom="1440" w:left="1440" w:header="720" w:footer="720" w:gutter="0"/>
          <w:pgNumType w:fmt="lowerRoman" w:start="1"/>
          <w:cols w:space="720"/>
          <w:titlePg/>
          <w:docGrid w:linePitch="299"/>
        </w:sectPr>
      </w:pPr>
    </w:p>
    <w:p w14:paraId="4DF6B274" w14:textId="077FDD55" w:rsidR="00CB5DE0" w:rsidRDefault="00CB5DE0" w:rsidP="00723174">
      <w:pPr>
        <w:pStyle w:val="Heading1"/>
      </w:pPr>
      <w:bookmarkStart w:id="33" w:name="_Toc84586731"/>
      <w:bookmarkStart w:id="34" w:name="_Toc482451136"/>
      <w:bookmarkStart w:id="35" w:name="_Toc144182919"/>
      <w:bookmarkStart w:id="36" w:name="_Toc114562567"/>
      <w:r>
        <w:lastRenderedPageBreak/>
        <w:t>Table of Contents</w:t>
      </w:r>
      <w:bookmarkEnd w:id="33"/>
      <w:bookmarkEnd w:id="36"/>
    </w:p>
    <w:sdt>
      <w:sdtPr>
        <w:rPr>
          <w:rFonts w:ascii="Arial" w:hAnsi="Arial"/>
          <w:b w:val="0"/>
          <w:bCs w:val="0"/>
          <w:color w:val="auto"/>
          <w:sz w:val="22"/>
          <w:szCs w:val="20"/>
        </w:rPr>
        <w:id w:val="418603708"/>
        <w:docPartObj>
          <w:docPartGallery w:val="Table of Contents"/>
          <w:docPartUnique/>
        </w:docPartObj>
      </w:sdtPr>
      <w:sdtEndPr>
        <w:rPr>
          <w:noProof/>
        </w:rPr>
      </w:sdtEndPr>
      <w:sdtContent>
        <w:p w14:paraId="6EA5E174" w14:textId="188A4B5B" w:rsidR="00D40E30" w:rsidRDefault="00D40E30">
          <w:pPr>
            <w:pStyle w:val="TOCHeading"/>
          </w:pPr>
          <w:r>
            <w:t>Contents</w:t>
          </w:r>
        </w:p>
        <w:p w14:paraId="710C15B4" w14:textId="0AB72499" w:rsidR="00AD31E1" w:rsidRDefault="00D40E30">
          <w:pPr>
            <w:pStyle w:val="TOC1"/>
            <w:rPr>
              <w:ins w:id="37" w:author="Tauseef Shazad" w:date="2022-09-20T10:35:00Z"/>
              <w:rFonts w:asciiTheme="minorHAnsi" w:eastAsiaTheme="minorEastAsia" w:hAnsiTheme="minorHAnsi" w:cstheme="minorBidi"/>
              <w:b w:val="0"/>
              <w:szCs w:val="22"/>
            </w:rPr>
          </w:pPr>
          <w:r>
            <w:rPr>
              <w:b w:val="0"/>
              <w:szCs w:val="22"/>
            </w:rPr>
            <w:fldChar w:fldCharType="begin"/>
          </w:r>
          <w:r>
            <w:instrText xml:space="preserve"> TOC \o "1-3" \h \z \u </w:instrText>
          </w:r>
          <w:r>
            <w:rPr>
              <w:b w:val="0"/>
              <w:szCs w:val="22"/>
            </w:rPr>
            <w:fldChar w:fldCharType="separate"/>
          </w:r>
          <w:ins w:id="38" w:author="Tauseef Shazad" w:date="2022-09-20T10:35:00Z">
            <w:r w:rsidR="00AD31E1" w:rsidRPr="001133EE">
              <w:rPr>
                <w:rStyle w:val="Hyperlink"/>
              </w:rPr>
              <w:fldChar w:fldCharType="begin"/>
            </w:r>
            <w:r w:rsidR="00AD31E1" w:rsidRPr="001133EE">
              <w:rPr>
                <w:rStyle w:val="Hyperlink"/>
              </w:rPr>
              <w:instrText xml:space="preserve"> </w:instrText>
            </w:r>
            <w:r w:rsidR="00AD31E1">
              <w:instrText>HYPERLINK \l "_Toc114562565"</w:instrText>
            </w:r>
            <w:r w:rsidR="00AD31E1" w:rsidRPr="001133EE">
              <w:rPr>
                <w:rStyle w:val="Hyperlink"/>
              </w:rPr>
              <w:instrText xml:space="preserve"> </w:instrText>
            </w:r>
            <w:r w:rsidR="00AD31E1" w:rsidRPr="001133EE">
              <w:rPr>
                <w:rStyle w:val="Hyperlink"/>
              </w:rPr>
            </w:r>
            <w:r w:rsidR="00AD31E1" w:rsidRPr="001133EE">
              <w:rPr>
                <w:rStyle w:val="Hyperlink"/>
              </w:rPr>
              <w:fldChar w:fldCharType="separate"/>
            </w:r>
            <w:r w:rsidR="00AD31E1" w:rsidRPr="001133EE">
              <w:rPr>
                <w:rStyle w:val="Hyperlink"/>
              </w:rPr>
              <w:t>Document Information</w:t>
            </w:r>
            <w:r w:rsidR="00AD31E1">
              <w:rPr>
                <w:webHidden/>
              </w:rPr>
              <w:tab/>
            </w:r>
            <w:r w:rsidR="00AD31E1">
              <w:rPr>
                <w:webHidden/>
              </w:rPr>
              <w:fldChar w:fldCharType="begin"/>
            </w:r>
            <w:r w:rsidR="00AD31E1">
              <w:rPr>
                <w:webHidden/>
              </w:rPr>
              <w:instrText xml:space="preserve"> PAGEREF _Toc114562565 \h </w:instrText>
            </w:r>
            <w:r w:rsidR="00AD31E1">
              <w:rPr>
                <w:webHidden/>
              </w:rPr>
            </w:r>
          </w:ins>
          <w:r w:rsidR="00AD31E1">
            <w:rPr>
              <w:webHidden/>
            </w:rPr>
            <w:fldChar w:fldCharType="separate"/>
          </w:r>
          <w:ins w:id="39" w:author="Tauseef Shazad" w:date="2022-09-20T10:35:00Z">
            <w:r w:rsidR="00AD31E1">
              <w:rPr>
                <w:webHidden/>
              </w:rPr>
              <w:t>ii</w:t>
            </w:r>
            <w:r w:rsidR="00AD31E1">
              <w:rPr>
                <w:webHidden/>
              </w:rPr>
              <w:fldChar w:fldCharType="end"/>
            </w:r>
            <w:r w:rsidR="00AD31E1" w:rsidRPr="001133EE">
              <w:rPr>
                <w:rStyle w:val="Hyperlink"/>
              </w:rPr>
              <w:fldChar w:fldCharType="end"/>
            </w:r>
          </w:ins>
        </w:p>
        <w:p w14:paraId="77A98E44" w14:textId="5FEFD42F" w:rsidR="00AD31E1" w:rsidRDefault="00AD31E1">
          <w:pPr>
            <w:pStyle w:val="TOC1"/>
            <w:rPr>
              <w:ins w:id="40" w:author="Tauseef Shazad" w:date="2022-09-20T10:35:00Z"/>
              <w:rFonts w:asciiTheme="minorHAnsi" w:eastAsiaTheme="minorEastAsia" w:hAnsiTheme="minorHAnsi" w:cstheme="minorBidi"/>
              <w:b w:val="0"/>
              <w:szCs w:val="22"/>
            </w:rPr>
          </w:pPr>
          <w:ins w:id="41" w:author="Tauseef Shazad" w:date="2022-09-20T10:35:00Z">
            <w:r w:rsidRPr="001133EE">
              <w:rPr>
                <w:rStyle w:val="Hyperlink"/>
              </w:rPr>
              <w:fldChar w:fldCharType="begin"/>
            </w:r>
            <w:r w:rsidRPr="001133EE">
              <w:rPr>
                <w:rStyle w:val="Hyperlink"/>
              </w:rPr>
              <w:instrText xml:space="preserve"> </w:instrText>
            </w:r>
            <w:r>
              <w:instrText>HYPERLINK \l "_Toc114562566"</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Revision History</w:t>
            </w:r>
            <w:r>
              <w:rPr>
                <w:webHidden/>
              </w:rPr>
              <w:tab/>
            </w:r>
            <w:r>
              <w:rPr>
                <w:webHidden/>
              </w:rPr>
              <w:fldChar w:fldCharType="begin"/>
            </w:r>
            <w:r>
              <w:rPr>
                <w:webHidden/>
              </w:rPr>
              <w:instrText xml:space="preserve"> PAGEREF _Toc114562566 \h </w:instrText>
            </w:r>
            <w:r>
              <w:rPr>
                <w:webHidden/>
              </w:rPr>
            </w:r>
          </w:ins>
          <w:r>
            <w:rPr>
              <w:webHidden/>
            </w:rPr>
            <w:fldChar w:fldCharType="separate"/>
          </w:r>
          <w:ins w:id="42" w:author="Tauseef Shazad" w:date="2022-09-20T10:35:00Z">
            <w:r>
              <w:rPr>
                <w:webHidden/>
              </w:rPr>
              <w:t>iii</w:t>
            </w:r>
            <w:r>
              <w:rPr>
                <w:webHidden/>
              </w:rPr>
              <w:fldChar w:fldCharType="end"/>
            </w:r>
            <w:r w:rsidRPr="001133EE">
              <w:rPr>
                <w:rStyle w:val="Hyperlink"/>
              </w:rPr>
              <w:fldChar w:fldCharType="end"/>
            </w:r>
          </w:ins>
        </w:p>
        <w:p w14:paraId="3EC3B047" w14:textId="64CE9D7E" w:rsidR="00AD31E1" w:rsidRDefault="00AD31E1">
          <w:pPr>
            <w:pStyle w:val="TOC1"/>
            <w:rPr>
              <w:ins w:id="43" w:author="Tauseef Shazad" w:date="2022-09-20T10:35:00Z"/>
              <w:rFonts w:asciiTheme="minorHAnsi" w:eastAsiaTheme="minorEastAsia" w:hAnsiTheme="minorHAnsi" w:cstheme="minorBidi"/>
              <w:b w:val="0"/>
              <w:szCs w:val="22"/>
            </w:rPr>
          </w:pPr>
          <w:ins w:id="44" w:author="Tauseef Shazad" w:date="2022-09-20T10:35:00Z">
            <w:r w:rsidRPr="001133EE">
              <w:rPr>
                <w:rStyle w:val="Hyperlink"/>
              </w:rPr>
              <w:fldChar w:fldCharType="begin"/>
            </w:r>
            <w:r w:rsidRPr="001133EE">
              <w:rPr>
                <w:rStyle w:val="Hyperlink"/>
              </w:rPr>
              <w:instrText xml:space="preserve"> </w:instrText>
            </w:r>
            <w:r>
              <w:instrText>HYPERLINK \l "_Toc114562567"</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Table of Contents</w:t>
            </w:r>
            <w:r>
              <w:rPr>
                <w:webHidden/>
              </w:rPr>
              <w:tab/>
            </w:r>
            <w:r>
              <w:rPr>
                <w:webHidden/>
              </w:rPr>
              <w:fldChar w:fldCharType="begin"/>
            </w:r>
            <w:r>
              <w:rPr>
                <w:webHidden/>
              </w:rPr>
              <w:instrText xml:space="preserve"> PAGEREF _Toc114562567 \h </w:instrText>
            </w:r>
            <w:r>
              <w:rPr>
                <w:webHidden/>
              </w:rPr>
            </w:r>
          </w:ins>
          <w:r>
            <w:rPr>
              <w:webHidden/>
            </w:rPr>
            <w:fldChar w:fldCharType="separate"/>
          </w:r>
          <w:ins w:id="45" w:author="Tauseef Shazad" w:date="2022-09-20T10:35:00Z">
            <w:r>
              <w:rPr>
                <w:webHidden/>
              </w:rPr>
              <w:t>i</w:t>
            </w:r>
            <w:r>
              <w:rPr>
                <w:webHidden/>
              </w:rPr>
              <w:fldChar w:fldCharType="end"/>
            </w:r>
            <w:r w:rsidRPr="001133EE">
              <w:rPr>
                <w:rStyle w:val="Hyperlink"/>
              </w:rPr>
              <w:fldChar w:fldCharType="end"/>
            </w:r>
          </w:ins>
        </w:p>
        <w:p w14:paraId="744E6B15" w14:textId="7F35F1E5" w:rsidR="00AD31E1" w:rsidRDefault="00AD31E1">
          <w:pPr>
            <w:pStyle w:val="TOC1"/>
            <w:rPr>
              <w:ins w:id="46" w:author="Tauseef Shazad" w:date="2022-09-20T10:35:00Z"/>
              <w:rFonts w:asciiTheme="minorHAnsi" w:eastAsiaTheme="minorEastAsia" w:hAnsiTheme="minorHAnsi" w:cstheme="minorBidi"/>
              <w:b w:val="0"/>
              <w:szCs w:val="22"/>
            </w:rPr>
          </w:pPr>
          <w:ins w:id="47" w:author="Tauseef Shazad" w:date="2022-09-20T10:35:00Z">
            <w:r w:rsidRPr="001133EE">
              <w:rPr>
                <w:rStyle w:val="Hyperlink"/>
              </w:rPr>
              <w:fldChar w:fldCharType="begin"/>
            </w:r>
            <w:r w:rsidRPr="001133EE">
              <w:rPr>
                <w:rStyle w:val="Hyperlink"/>
              </w:rPr>
              <w:instrText xml:space="preserve"> </w:instrText>
            </w:r>
            <w:r>
              <w:instrText>HYPERLINK \l "_Toc114562568"</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Scope</w:t>
            </w:r>
            <w:r>
              <w:rPr>
                <w:webHidden/>
              </w:rPr>
              <w:tab/>
            </w:r>
            <w:r>
              <w:rPr>
                <w:webHidden/>
              </w:rPr>
              <w:fldChar w:fldCharType="begin"/>
            </w:r>
            <w:r>
              <w:rPr>
                <w:webHidden/>
              </w:rPr>
              <w:instrText xml:space="preserve"> PAGEREF _Toc114562568 \h </w:instrText>
            </w:r>
            <w:r>
              <w:rPr>
                <w:webHidden/>
              </w:rPr>
            </w:r>
          </w:ins>
          <w:r>
            <w:rPr>
              <w:webHidden/>
            </w:rPr>
            <w:fldChar w:fldCharType="separate"/>
          </w:r>
          <w:ins w:id="48" w:author="Tauseef Shazad" w:date="2022-09-20T10:35:00Z">
            <w:r>
              <w:rPr>
                <w:webHidden/>
              </w:rPr>
              <w:t>1</w:t>
            </w:r>
            <w:r>
              <w:rPr>
                <w:webHidden/>
              </w:rPr>
              <w:fldChar w:fldCharType="end"/>
            </w:r>
            <w:r w:rsidRPr="001133EE">
              <w:rPr>
                <w:rStyle w:val="Hyperlink"/>
              </w:rPr>
              <w:fldChar w:fldCharType="end"/>
            </w:r>
          </w:ins>
        </w:p>
        <w:p w14:paraId="7F6EF5EB" w14:textId="14C0A354" w:rsidR="00AD31E1" w:rsidRDefault="00AD31E1">
          <w:pPr>
            <w:pStyle w:val="TOC1"/>
            <w:rPr>
              <w:ins w:id="49" w:author="Tauseef Shazad" w:date="2022-09-20T10:35:00Z"/>
              <w:rFonts w:asciiTheme="minorHAnsi" w:eastAsiaTheme="minorEastAsia" w:hAnsiTheme="minorHAnsi" w:cstheme="minorBidi"/>
              <w:b w:val="0"/>
              <w:szCs w:val="22"/>
            </w:rPr>
          </w:pPr>
          <w:ins w:id="50" w:author="Tauseef Shazad" w:date="2022-09-20T10:35:00Z">
            <w:r w:rsidRPr="001133EE">
              <w:rPr>
                <w:rStyle w:val="Hyperlink"/>
              </w:rPr>
              <w:fldChar w:fldCharType="begin"/>
            </w:r>
            <w:r w:rsidRPr="001133EE">
              <w:rPr>
                <w:rStyle w:val="Hyperlink"/>
              </w:rPr>
              <w:instrText xml:space="preserve"> </w:instrText>
            </w:r>
            <w:r>
              <w:instrText>HYPERLINK \l "_Toc114562569"</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Terms and Definitions</w:t>
            </w:r>
            <w:r>
              <w:rPr>
                <w:webHidden/>
              </w:rPr>
              <w:tab/>
            </w:r>
            <w:r>
              <w:rPr>
                <w:webHidden/>
              </w:rPr>
              <w:fldChar w:fldCharType="begin"/>
            </w:r>
            <w:r>
              <w:rPr>
                <w:webHidden/>
              </w:rPr>
              <w:instrText xml:space="preserve"> PAGEREF _Toc114562569 \h </w:instrText>
            </w:r>
            <w:r>
              <w:rPr>
                <w:webHidden/>
              </w:rPr>
            </w:r>
          </w:ins>
          <w:r>
            <w:rPr>
              <w:webHidden/>
            </w:rPr>
            <w:fldChar w:fldCharType="separate"/>
          </w:r>
          <w:ins w:id="51" w:author="Tauseef Shazad" w:date="2022-09-20T10:35:00Z">
            <w:r>
              <w:rPr>
                <w:webHidden/>
              </w:rPr>
              <w:t>2</w:t>
            </w:r>
            <w:r>
              <w:rPr>
                <w:webHidden/>
              </w:rPr>
              <w:fldChar w:fldCharType="end"/>
            </w:r>
            <w:r w:rsidRPr="001133EE">
              <w:rPr>
                <w:rStyle w:val="Hyperlink"/>
              </w:rPr>
              <w:fldChar w:fldCharType="end"/>
            </w:r>
          </w:ins>
        </w:p>
        <w:p w14:paraId="5EDD2AC9" w14:textId="4B072211" w:rsidR="00AD31E1" w:rsidRDefault="00AD31E1" w:rsidP="00AD31E1">
          <w:pPr>
            <w:pStyle w:val="TOC3"/>
            <w:rPr>
              <w:ins w:id="52" w:author="Tauseef Shazad" w:date="2022-09-20T10:35:00Z"/>
              <w:rFonts w:asciiTheme="minorHAnsi" w:eastAsiaTheme="minorEastAsia" w:hAnsiTheme="minorHAnsi" w:cstheme="minorBidi"/>
              <w:szCs w:val="22"/>
            </w:rPr>
          </w:pPr>
          <w:ins w:id="53" w:author="Tauseef Shazad" w:date="2022-09-20T10:35:00Z">
            <w:r w:rsidRPr="001133EE">
              <w:rPr>
                <w:rStyle w:val="Hyperlink"/>
              </w:rPr>
              <w:fldChar w:fldCharType="begin"/>
            </w:r>
            <w:r w:rsidRPr="001133EE">
              <w:rPr>
                <w:rStyle w:val="Hyperlink"/>
              </w:rPr>
              <w:instrText xml:space="preserve"> </w:instrText>
            </w:r>
            <w:r>
              <w:instrText>HYPERLINK \l "_Toc114562570"</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IT Assets</w:t>
            </w:r>
            <w:r>
              <w:rPr>
                <w:webHidden/>
              </w:rPr>
              <w:tab/>
            </w:r>
            <w:r>
              <w:rPr>
                <w:webHidden/>
              </w:rPr>
              <w:fldChar w:fldCharType="begin"/>
            </w:r>
            <w:r>
              <w:rPr>
                <w:webHidden/>
              </w:rPr>
              <w:instrText xml:space="preserve"> PAGEREF _Toc114562570 \h </w:instrText>
            </w:r>
            <w:r>
              <w:rPr>
                <w:webHidden/>
              </w:rPr>
            </w:r>
          </w:ins>
          <w:r>
            <w:rPr>
              <w:webHidden/>
            </w:rPr>
            <w:fldChar w:fldCharType="separate"/>
          </w:r>
          <w:ins w:id="54" w:author="Tauseef Shazad" w:date="2022-09-20T10:35:00Z">
            <w:r>
              <w:rPr>
                <w:webHidden/>
              </w:rPr>
              <w:t>2</w:t>
            </w:r>
            <w:r>
              <w:rPr>
                <w:webHidden/>
              </w:rPr>
              <w:fldChar w:fldCharType="end"/>
            </w:r>
            <w:r w:rsidRPr="001133EE">
              <w:rPr>
                <w:rStyle w:val="Hyperlink"/>
              </w:rPr>
              <w:fldChar w:fldCharType="end"/>
            </w:r>
          </w:ins>
        </w:p>
        <w:p w14:paraId="65BF48F1" w14:textId="7F1A7D99" w:rsidR="00AD31E1" w:rsidRDefault="00AD31E1" w:rsidP="00AD31E1">
          <w:pPr>
            <w:pStyle w:val="TOC3"/>
            <w:rPr>
              <w:ins w:id="55" w:author="Tauseef Shazad" w:date="2022-09-20T10:35:00Z"/>
              <w:rFonts w:asciiTheme="minorHAnsi" w:eastAsiaTheme="minorEastAsia" w:hAnsiTheme="minorHAnsi" w:cstheme="minorBidi"/>
              <w:szCs w:val="22"/>
            </w:rPr>
          </w:pPr>
          <w:ins w:id="56" w:author="Tauseef Shazad" w:date="2022-09-20T10:35:00Z">
            <w:r w:rsidRPr="001133EE">
              <w:rPr>
                <w:rStyle w:val="Hyperlink"/>
              </w:rPr>
              <w:fldChar w:fldCharType="begin"/>
            </w:r>
            <w:r w:rsidRPr="001133EE">
              <w:rPr>
                <w:rStyle w:val="Hyperlink"/>
              </w:rPr>
              <w:instrText xml:space="preserve"> </w:instrText>
            </w:r>
            <w:r>
              <w:instrText>HYPERLINK \l "_Toc114562571"</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IT Assets Register</w:t>
            </w:r>
            <w:r>
              <w:rPr>
                <w:webHidden/>
              </w:rPr>
              <w:tab/>
            </w:r>
            <w:r>
              <w:rPr>
                <w:webHidden/>
              </w:rPr>
              <w:fldChar w:fldCharType="begin"/>
            </w:r>
            <w:r>
              <w:rPr>
                <w:webHidden/>
              </w:rPr>
              <w:instrText xml:space="preserve"> PAGEREF _Toc114562571 \h </w:instrText>
            </w:r>
            <w:r>
              <w:rPr>
                <w:webHidden/>
              </w:rPr>
            </w:r>
          </w:ins>
          <w:r>
            <w:rPr>
              <w:webHidden/>
            </w:rPr>
            <w:fldChar w:fldCharType="separate"/>
          </w:r>
          <w:ins w:id="57" w:author="Tauseef Shazad" w:date="2022-09-20T10:35:00Z">
            <w:r>
              <w:rPr>
                <w:webHidden/>
              </w:rPr>
              <w:t>2</w:t>
            </w:r>
            <w:r>
              <w:rPr>
                <w:webHidden/>
              </w:rPr>
              <w:fldChar w:fldCharType="end"/>
            </w:r>
            <w:r w:rsidRPr="001133EE">
              <w:rPr>
                <w:rStyle w:val="Hyperlink"/>
              </w:rPr>
              <w:fldChar w:fldCharType="end"/>
            </w:r>
          </w:ins>
        </w:p>
        <w:p w14:paraId="765E4347" w14:textId="5727EF1F" w:rsidR="00AD31E1" w:rsidRDefault="00AD31E1" w:rsidP="00AD31E1">
          <w:pPr>
            <w:pStyle w:val="TOC3"/>
            <w:rPr>
              <w:ins w:id="58" w:author="Tauseef Shazad" w:date="2022-09-20T10:35:00Z"/>
              <w:rFonts w:asciiTheme="minorHAnsi" w:eastAsiaTheme="minorEastAsia" w:hAnsiTheme="minorHAnsi" w:cstheme="minorBidi"/>
              <w:szCs w:val="22"/>
            </w:rPr>
          </w:pPr>
          <w:ins w:id="59" w:author="Tauseef Shazad" w:date="2022-09-20T10:35:00Z">
            <w:r w:rsidRPr="001133EE">
              <w:rPr>
                <w:rStyle w:val="Hyperlink"/>
              </w:rPr>
              <w:fldChar w:fldCharType="begin"/>
            </w:r>
            <w:r w:rsidRPr="001133EE">
              <w:rPr>
                <w:rStyle w:val="Hyperlink"/>
              </w:rPr>
              <w:instrText xml:space="preserve"> </w:instrText>
            </w:r>
            <w:r>
              <w:instrText>HYPERLINK \l "_Toc114562572"</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Deployable Technology List (DTL)</w:t>
            </w:r>
            <w:r>
              <w:rPr>
                <w:webHidden/>
              </w:rPr>
              <w:tab/>
            </w:r>
            <w:r>
              <w:rPr>
                <w:webHidden/>
              </w:rPr>
              <w:fldChar w:fldCharType="begin"/>
            </w:r>
            <w:r>
              <w:rPr>
                <w:webHidden/>
              </w:rPr>
              <w:instrText xml:space="preserve"> PAGEREF _Toc114562572 \h </w:instrText>
            </w:r>
            <w:r>
              <w:rPr>
                <w:webHidden/>
              </w:rPr>
            </w:r>
          </w:ins>
          <w:r>
            <w:rPr>
              <w:webHidden/>
            </w:rPr>
            <w:fldChar w:fldCharType="separate"/>
          </w:r>
          <w:ins w:id="60" w:author="Tauseef Shazad" w:date="2022-09-20T10:35:00Z">
            <w:r>
              <w:rPr>
                <w:webHidden/>
              </w:rPr>
              <w:t>2</w:t>
            </w:r>
            <w:r>
              <w:rPr>
                <w:webHidden/>
              </w:rPr>
              <w:fldChar w:fldCharType="end"/>
            </w:r>
            <w:r w:rsidRPr="001133EE">
              <w:rPr>
                <w:rStyle w:val="Hyperlink"/>
              </w:rPr>
              <w:fldChar w:fldCharType="end"/>
            </w:r>
          </w:ins>
        </w:p>
        <w:p w14:paraId="1947F30E" w14:textId="105B252B" w:rsidR="00AD31E1" w:rsidRDefault="00AD31E1" w:rsidP="00AD31E1">
          <w:pPr>
            <w:pStyle w:val="TOC3"/>
            <w:rPr>
              <w:ins w:id="61" w:author="Tauseef Shazad" w:date="2022-09-20T10:35:00Z"/>
              <w:rFonts w:asciiTheme="minorHAnsi" w:eastAsiaTheme="minorEastAsia" w:hAnsiTheme="minorHAnsi" w:cstheme="minorBidi"/>
              <w:szCs w:val="22"/>
            </w:rPr>
          </w:pPr>
          <w:ins w:id="62" w:author="Tauseef Shazad" w:date="2022-09-20T10:35:00Z">
            <w:r w:rsidRPr="001133EE">
              <w:rPr>
                <w:rStyle w:val="Hyperlink"/>
              </w:rPr>
              <w:fldChar w:fldCharType="begin"/>
            </w:r>
            <w:r w:rsidRPr="001133EE">
              <w:rPr>
                <w:rStyle w:val="Hyperlink"/>
              </w:rPr>
              <w:instrText xml:space="preserve"> </w:instrText>
            </w:r>
            <w:r>
              <w:instrText>HYPERLINK \l "_Toc114562573"</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Nexelus Security System (NSS)</w:t>
            </w:r>
            <w:r>
              <w:rPr>
                <w:webHidden/>
              </w:rPr>
              <w:tab/>
            </w:r>
            <w:r>
              <w:rPr>
                <w:webHidden/>
              </w:rPr>
              <w:fldChar w:fldCharType="begin"/>
            </w:r>
            <w:r>
              <w:rPr>
                <w:webHidden/>
              </w:rPr>
              <w:instrText xml:space="preserve"> PAGEREF _Toc114562573 \h </w:instrText>
            </w:r>
            <w:r>
              <w:rPr>
                <w:webHidden/>
              </w:rPr>
            </w:r>
          </w:ins>
          <w:r>
            <w:rPr>
              <w:webHidden/>
            </w:rPr>
            <w:fldChar w:fldCharType="separate"/>
          </w:r>
          <w:ins w:id="63" w:author="Tauseef Shazad" w:date="2022-09-20T10:35:00Z">
            <w:r>
              <w:rPr>
                <w:webHidden/>
              </w:rPr>
              <w:t>2</w:t>
            </w:r>
            <w:r>
              <w:rPr>
                <w:webHidden/>
              </w:rPr>
              <w:fldChar w:fldCharType="end"/>
            </w:r>
            <w:r w:rsidRPr="001133EE">
              <w:rPr>
                <w:rStyle w:val="Hyperlink"/>
              </w:rPr>
              <w:fldChar w:fldCharType="end"/>
            </w:r>
          </w:ins>
        </w:p>
        <w:p w14:paraId="78442817" w14:textId="089E3962" w:rsidR="00AD31E1" w:rsidRDefault="00AD31E1" w:rsidP="00AD31E1">
          <w:pPr>
            <w:pStyle w:val="TOC3"/>
            <w:rPr>
              <w:ins w:id="64" w:author="Tauseef Shazad" w:date="2022-09-20T10:35:00Z"/>
              <w:rFonts w:asciiTheme="minorHAnsi" w:eastAsiaTheme="minorEastAsia" w:hAnsiTheme="minorHAnsi" w:cstheme="minorBidi"/>
              <w:szCs w:val="22"/>
            </w:rPr>
          </w:pPr>
          <w:ins w:id="65" w:author="Tauseef Shazad" w:date="2022-09-20T10:35:00Z">
            <w:r w:rsidRPr="001133EE">
              <w:rPr>
                <w:rStyle w:val="Hyperlink"/>
              </w:rPr>
              <w:fldChar w:fldCharType="begin"/>
            </w:r>
            <w:r w:rsidRPr="001133EE">
              <w:rPr>
                <w:rStyle w:val="Hyperlink"/>
              </w:rPr>
              <w:instrText xml:space="preserve"> </w:instrText>
            </w:r>
            <w:r>
              <w:instrText>HYPERLINK \l "_Toc114562574"</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Security Domains</w:t>
            </w:r>
            <w:r>
              <w:rPr>
                <w:webHidden/>
              </w:rPr>
              <w:tab/>
            </w:r>
            <w:r>
              <w:rPr>
                <w:webHidden/>
              </w:rPr>
              <w:fldChar w:fldCharType="begin"/>
            </w:r>
            <w:r>
              <w:rPr>
                <w:webHidden/>
              </w:rPr>
              <w:instrText xml:space="preserve"> PAGEREF _Toc114562574 \h </w:instrText>
            </w:r>
            <w:r>
              <w:rPr>
                <w:webHidden/>
              </w:rPr>
            </w:r>
          </w:ins>
          <w:r>
            <w:rPr>
              <w:webHidden/>
            </w:rPr>
            <w:fldChar w:fldCharType="separate"/>
          </w:r>
          <w:ins w:id="66" w:author="Tauseef Shazad" w:date="2022-09-20T10:35:00Z">
            <w:r>
              <w:rPr>
                <w:webHidden/>
              </w:rPr>
              <w:t>2</w:t>
            </w:r>
            <w:r>
              <w:rPr>
                <w:webHidden/>
              </w:rPr>
              <w:fldChar w:fldCharType="end"/>
            </w:r>
            <w:r w:rsidRPr="001133EE">
              <w:rPr>
                <w:rStyle w:val="Hyperlink"/>
              </w:rPr>
              <w:fldChar w:fldCharType="end"/>
            </w:r>
          </w:ins>
        </w:p>
        <w:p w14:paraId="69C2E98C" w14:textId="12E5C1B9" w:rsidR="00AD31E1" w:rsidRDefault="00AD31E1" w:rsidP="00AD31E1">
          <w:pPr>
            <w:pStyle w:val="TOC3"/>
            <w:rPr>
              <w:ins w:id="67" w:author="Tauseef Shazad" w:date="2022-09-20T10:35:00Z"/>
              <w:rFonts w:asciiTheme="minorHAnsi" w:eastAsiaTheme="minorEastAsia" w:hAnsiTheme="minorHAnsi" w:cstheme="minorBidi"/>
              <w:szCs w:val="22"/>
            </w:rPr>
          </w:pPr>
          <w:ins w:id="68" w:author="Tauseef Shazad" w:date="2022-09-20T10:35:00Z">
            <w:r w:rsidRPr="001133EE">
              <w:rPr>
                <w:rStyle w:val="Hyperlink"/>
              </w:rPr>
              <w:fldChar w:fldCharType="begin"/>
            </w:r>
            <w:r w:rsidRPr="001133EE">
              <w:rPr>
                <w:rStyle w:val="Hyperlink"/>
              </w:rPr>
              <w:instrText xml:space="preserve"> </w:instrText>
            </w:r>
            <w:r>
              <w:instrText>HYPERLINK \l "_Toc114562575"</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Nexelus Staff</w:t>
            </w:r>
            <w:r>
              <w:rPr>
                <w:webHidden/>
              </w:rPr>
              <w:tab/>
            </w:r>
            <w:r>
              <w:rPr>
                <w:webHidden/>
              </w:rPr>
              <w:fldChar w:fldCharType="begin"/>
            </w:r>
            <w:r>
              <w:rPr>
                <w:webHidden/>
              </w:rPr>
              <w:instrText xml:space="preserve"> PAGEREF _Toc114562575 \h </w:instrText>
            </w:r>
            <w:r>
              <w:rPr>
                <w:webHidden/>
              </w:rPr>
            </w:r>
          </w:ins>
          <w:r>
            <w:rPr>
              <w:webHidden/>
            </w:rPr>
            <w:fldChar w:fldCharType="separate"/>
          </w:r>
          <w:ins w:id="69" w:author="Tauseef Shazad" w:date="2022-09-20T10:35:00Z">
            <w:r>
              <w:rPr>
                <w:webHidden/>
              </w:rPr>
              <w:t>3</w:t>
            </w:r>
            <w:r>
              <w:rPr>
                <w:webHidden/>
              </w:rPr>
              <w:fldChar w:fldCharType="end"/>
            </w:r>
            <w:r w:rsidRPr="001133EE">
              <w:rPr>
                <w:rStyle w:val="Hyperlink"/>
              </w:rPr>
              <w:fldChar w:fldCharType="end"/>
            </w:r>
          </w:ins>
        </w:p>
        <w:p w14:paraId="75868EFA" w14:textId="65AA9B00" w:rsidR="00AD31E1" w:rsidRDefault="00AD31E1">
          <w:pPr>
            <w:pStyle w:val="TOC1"/>
            <w:rPr>
              <w:ins w:id="70" w:author="Tauseef Shazad" w:date="2022-09-20T10:35:00Z"/>
              <w:rFonts w:asciiTheme="minorHAnsi" w:eastAsiaTheme="minorEastAsia" w:hAnsiTheme="minorHAnsi" w:cstheme="minorBidi"/>
              <w:b w:val="0"/>
              <w:szCs w:val="22"/>
            </w:rPr>
          </w:pPr>
          <w:ins w:id="71" w:author="Tauseef Shazad" w:date="2022-09-20T10:35:00Z">
            <w:r w:rsidRPr="001133EE">
              <w:rPr>
                <w:rStyle w:val="Hyperlink"/>
              </w:rPr>
              <w:fldChar w:fldCharType="begin"/>
            </w:r>
            <w:r w:rsidRPr="001133EE">
              <w:rPr>
                <w:rStyle w:val="Hyperlink"/>
              </w:rPr>
              <w:instrText xml:space="preserve"> </w:instrText>
            </w:r>
            <w:r>
              <w:instrText>HYPERLINK \l "_Toc114562576"</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Asset Management</w:t>
            </w:r>
            <w:r>
              <w:rPr>
                <w:webHidden/>
              </w:rPr>
              <w:tab/>
            </w:r>
            <w:r>
              <w:rPr>
                <w:webHidden/>
              </w:rPr>
              <w:fldChar w:fldCharType="begin"/>
            </w:r>
            <w:r>
              <w:rPr>
                <w:webHidden/>
              </w:rPr>
              <w:instrText xml:space="preserve"> PAGEREF _Toc114562576 \h </w:instrText>
            </w:r>
            <w:r>
              <w:rPr>
                <w:webHidden/>
              </w:rPr>
            </w:r>
          </w:ins>
          <w:r>
            <w:rPr>
              <w:webHidden/>
            </w:rPr>
            <w:fldChar w:fldCharType="separate"/>
          </w:r>
          <w:ins w:id="72" w:author="Tauseef Shazad" w:date="2022-09-20T10:35:00Z">
            <w:r>
              <w:rPr>
                <w:webHidden/>
              </w:rPr>
              <w:t>4</w:t>
            </w:r>
            <w:r>
              <w:rPr>
                <w:webHidden/>
              </w:rPr>
              <w:fldChar w:fldCharType="end"/>
            </w:r>
            <w:r w:rsidRPr="001133EE">
              <w:rPr>
                <w:rStyle w:val="Hyperlink"/>
              </w:rPr>
              <w:fldChar w:fldCharType="end"/>
            </w:r>
          </w:ins>
        </w:p>
        <w:p w14:paraId="4627F4F8" w14:textId="13E55118" w:rsidR="00AD31E1" w:rsidRDefault="00AD31E1">
          <w:pPr>
            <w:pStyle w:val="TOC2"/>
            <w:rPr>
              <w:ins w:id="73" w:author="Tauseef Shazad" w:date="2022-09-20T10:35:00Z"/>
              <w:rFonts w:asciiTheme="minorHAnsi" w:eastAsiaTheme="minorEastAsia" w:hAnsiTheme="minorHAnsi" w:cstheme="minorBidi"/>
            </w:rPr>
          </w:pPr>
          <w:ins w:id="74" w:author="Tauseef Shazad" w:date="2022-09-20T10:35:00Z">
            <w:r w:rsidRPr="001133EE">
              <w:rPr>
                <w:rStyle w:val="Hyperlink"/>
              </w:rPr>
              <w:fldChar w:fldCharType="begin"/>
            </w:r>
            <w:r w:rsidRPr="001133EE">
              <w:rPr>
                <w:rStyle w:val="Hyperlink"/>
              </w:rPr>
              <w:instrText xml:space="preserve"> </w:instrText>
            </w:r>
            <w:r>
              <w:instrText>HYPERLINK \l "_Toc114562577"</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Policy</w:t>
            </w:r>
            <w:r>
              <w:rPr>
                <w:webHidden/>
              </w:rPr>
              <w:tab/>
            </w:r>
            <w:r>
              <w:rPr>
                <w:webHidden/>
              </w:rPr>
              <w:fldChar w:fldCharType="begin"/>
            </w:r>
            <w:r>
              <w:rPr>
                <w:webHidden/>
              </w:rPr>
              <w:instrText xml:space="preserve"> PAGEREF _Toc114562577 \h </w:instrText>
            </w:r>
            <w:r>
              <w:rPr>
                <w:webHidden/>
              </w:rPr>
            </w:r>
          </w:ins>
          <w:r>
            <w:rPr>
              <w:webHidden/>
            </w:rPr>
            <w:fldChar w:fldCharType="separate"/>
          </w:r>
          <w:ins w:id="75" w:author="Tauseef Shazad" w:date="2022-09-20T10:35:00Z">
            <w:r>
              <w:rPr>
                <w:webHidden/>
              </w:rPr>
              <w:t>5</w:t>
            </w:r>
            <w:r>
              <w:rPr>
                <w:webHidden/>
              </w:rPr>
              <w:fldChar w:fldCharType="end"/>
            </w:r>
            <w:r w:rsidRPr="001133EE">
              <w:rPr>
                <w:rStyle w:val="Hyperlink"/>
              </w:rPr>
              <w:fldChar w:fldCharType="end"/>
            </w:r>
          </w:ins>
        </w:p>
        <w:p w14:paraId="05EDBA85" w14:textId="48ECBAEF" w:rsidR="00AD31E1" w:rsidRDefault="00AD31E1" w:rsidP="00AD31E1">
          <w:pPr>
            <w:pStyle w:val="TOC3"/>
            <w:rPr>
              <w:ins w:id="76" w:author="Tauseef Shazad" w:date="2022-09-20T10:35:00Z"/>
              <w:rFonts w:asciiTheme="minorHAnsi" w:eastAsiaTheme="minorEastAsia" w:hAnsiTheme="minorHAnsi" w:cstheme="minorBidi"/>
              <w:szCs w:val="22"/>
            </w:rPr>
          </w:pPr>
          <w:ins w:id="77" w:author="Tauseef Shazad" w:date="2022-09-20T10:35:00Z">
            <w:r w:rsidRPr="001133EE">
              <w:rPr>
                <w:rStyle w:val="Hyperlink"/>
              </w:rPr>
              <w:fldChar w:fldCharType="begin"/>
            </w:r>
            <w:r w:rsidRPr="001133EE">
              <w:rPr>
                <w:rStyle w:val="Hyperlink"/>
              </w:rPr>
              <w:instrText xml:space="preserve"> </w:instrText>
            </w:r>
            <w:r>
              <w:instrText>HYPERLINK \l "_Toc114562578"</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IT Asset Acquisition</w:t>
            </w:r>
            <w:r>
              <w:rPr>
                <w:webHidden/>
              </w:rPr>
              <w:tab/>
            </w:r>
            <w:r>
              <w:rPr>
                <w:webHidden/>
              </w:rPr>
              <w:fldChar w:fldCharType="begin"/>
            </w:r>
            <w:r>
              <w:rPr>
                <w:webHidden/>
              </w:rPr>
              <w:instrText xml:space="preserve"> PAGEREF _Toc114562578 \h </w:instrText>
            </w:r>
            <w:r>
              <w:rPr>
                <w:webHidden/>
              </w:rPr>
            </w:r>
          </w:ins>
          <w:r>
            <w:rPr>
              <w:webHidden/>
            </w:rPr>
            <w:fldChar w:fldCharType="separate"/>
          </w:r>
          <w:ins w:id="78" w:author="Tauseef Shazad" w:date="2022-09-20T10:35:00Z">
            <w:r>
              <w:rPr>
                <w:webHidden/>
              </w:rPr>
              <w:t>5</w:t>
            </w:r>
            <w:r>
              <w:rPr>
                <w:webHidden/>
              </w:rPr>
              <w:fldChar w:fldCharType="end"/>
            </w:r>
            <w:r w:rsidRPr="001133EE">
              <w:rPr>
                <w:rStyle w:val="Hyperlink"/>
              </w:rPr>
              <w:fldChar w:fldCharType="end"/>
            </w:r>
          </w:ins>
        </w:p>
        <w:p w14:paraId="0C192D6D" w14:textId="11E5DAC4" w:rsidR="00AD31E1" w:rsidRDefault="00AD31E1" w:rsidP="00AD31E1">
          <w:pPr>
            <w:pStyle w:val="TOC3"/>
            <w:rPr>
              <w:ins w:id="79" w:author="Tauseef Shazad" w:date="2022-09-20T10:35:00Z"/>
              <w:rFonts w:asciiTheme="minorHAnsi" w:eastAsiaTheme="minorEastAsia" w:hAnsiTheme="minorHAnsi" w:cstheme="minorBidi"/>
              <w:szCs w:val="22"/>
            </w:rPr>
          </w:pPr>
          <w:ins w:id="80" w:author="Tauseef Shazad" w:date="2022-09-20T10:35:00Z">
            <w:r w:rsidRPr="001133EE">
              <w:rPr>
                <w:rStyle w:val="Hyperlink"/>
              </w:rPr>
              <w:fldChar w:fldCharType="begin"/>
            </w:r>
            <w:r w:rsidRPr="001133EE">
              <w:rPr>
                <w:rStyle w:val="Hyperlink"/>
              </w:rPr>
              <w:instrText xml:space="preserve"> </w:instrText>
            </w:r>
            <w:r>
              <w:instrText>HYPERLINK \l "_Toc114562579"</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IT Asset Registration</w:t>
            </w:r>
            <w:r>
              <w:rPr>
                <w:webHidden/>
              </w:rPr>
              <w:tab/>
            </w:r>
            <w:r>
              <w:rPr>
                <w:webHidden/>
              </w:rPr>
              <w:fldChar w:fldCharType="begin"/>
            </w:r>
            <w:r>
              <w:rPr>
                <w:webHidden/>
              </w:rPr>
              <w:instrText xml:space="preserve"> PAGEREF _Toc114562579 \h </w:instrText>
            </w:r>
            <w:r>
              <w:rPr>
                <w:webHidden/>
              </w:rPr>
            </w:r>
          </w:ins>
          <w:r>
            <w:rPr>
              <w:webHidden/>
            </w:rPr>
            <w:fldChar w:fldCharType="separate"/>
          </w:r>
          <w:ins w:id="81" w:author="Tauseef Shazad" w:date="2022-09-20T10:35:00Z">
            <w:r>
              <w:rPr>
                <w:webHidden/>
              </w:rPr>
              <w:t>5</w:t>
            </w:r>
            <w:r>
              <w:rPr>
                <w:webHidden/>
              </w:rPr>
              <w:fldChar w:fldCharType="end"/>
            </w:r>
            <w:r w:rsidRPr="001133EE">
              <w:rPr>
                <w:rStyle w:val="Hyperlink"/>
              </w:rPr>
              <w:fldChar w:fldCharType="end"/>
            </w:r>
          </w:ins>
        </w:p>
        <w:p w14:paraId="3CF06F69" w14:textId="29D1D4AB" w:rsidR="00AD31E1" w:rsidRDefault="00AD31E1" w:rsidP="00AD31E1">
          <w:pPr>
            <w:pStyle w:val="TOC3"/>
            <w:rPr>
              <w:ins w:id="82" w:author="Tauseef Shazad" w:date="2022-09-20T10:35:00Z"/>
              <w:rFonts w:asciiTheme="minorHAnsi" w:eastAsiaTheme="minorEastAsia" w:hAnsiTheme="minorHAnsi" w:cstheme="minorBidi"/>
              <w:szCs w:val="22"/>
            </w:rPr>
          </w:pPr>
          <w:ins w:id="83" w:author="Tauseef Shazad" w:date="2022-09-20T10:35:00Z">
            <w:r w:rsidRPr="001133EE">
              <w:rPr>
                <w:rStyle w:val="Hyperlink"/>
              </w:rPr>
              <w:fldChar w:fldCharType="begin"/>
            </w:r>
            <w:r w:rsidRPr="001133EE">
              <w:rPr>
                <w:rStyle w:val="Hyperlink"/>
              </w:rPr>
              <w:instrText xml:space="preserve"> </w:instrText>
            </w:r>
            <w:r>
              <w:instrText>HYPERLINK \l "_Toc114562580"</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IT Asset Identification</w:t>
            </w:r>
            <w:r>
              <w:rPr>
                <w:webHidden/>
              </w:rPr>
              <w:tab/>
            </w:r>
            <w:r>
              <w:rPr>
                <w:webHidden/>
              </w:rPr>
              <w:fldChar w:fldCharType="begin"/>
            </w:r>
            <w:r>
              <w:rPr>
                <w:webHidden/>
              </w:rPr>
              <w:instrText xml:space="preserve"> PAGEREF _Toc114562580 \h </w:instrText>
            </w:r>
            <w:r>
              <w:rPr>
                <w:webHidden/>
              </w:rPr>
            </w:r>
          </w:ins>
          <w:r>
            <w:rPr>
              <w:webHidden/>
            </w:rPr>
            <w:fldChar w:fldCharType="separate"/>
          </w:r>
          <w:ins w:id="84" w:author="Tauseef Shazad" w:date="2022-09-20T10:35:00Z">
            <w:r>
              <w:rPr>
                <w:webHidden/>
              </w:rPr>
              <w:t>5</w:t>
            </w:r>
            <w:r>
              <w:rPr>
                <w:webHidden/>
              </w:rPr>
              <w:fldChar w:fldCharType="end"/>
            </w:r>
            <w:r w:rsidRPr="001133EE">
              <w:rPr>
                <w:rStyle w:val="Hyperlink"/>
              </w:rPr>
              <w:fldChar w:fldCharType="end"/>
            </w:r>
          </w:ins>
        </w:p>
        <w:p w14:paraId="6EEEED8D" w14:textId="56FC2246" w:rsidR="00AD31E1" w:rsidRDefault="00AD31E1" w:rsidP="00AD31E1">
          <w:pPr>
            <w:pStyle w:val="TOC3"/>
            <w:rPr>
              <w:ins w:id="85" w:author="Tauseef Shazad" w:date="2022-09-20T10:35:00Z"/>
              <w:rFonts w:asciiTheme="minorHAnsi" w:eastAsiaTheme="minorEastAsia" w:hAnsiTheme="minorHAnsi" w:cstheme="minorBidi"/>
              <w:szCs w:val="22"/>
            </w:rPr>
          </w:pPr>
          <w:ins w:id="86" w:author="Tauseef Shazad" w:date="2022-09-20T10:35:00Z">
            <w:r w:rsidRPr="001133EE">
              <w:rPr>
                <w:rStyle w:val="Hyperlink"/>
              </w:rPr>
              <w:fldChar w:fldCharType="begin"/>
            </w:r>
            <w:r w:rsidRPr="001133EE">
              <w:rPr>
                <w:rStyle w:val="Hyperlink"/>
              </w:rPr>
              <w:instrText xml:space="preserve"> </w:instrText>
            </w:r>
            <w:r>
              <w:instrText>HYPERLINK \l "_Toc114562581"</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IT Asset Documentation</w:t>
            </w:r>
            <w:r>
              <w:rPr>
                <w:webHidden/>
              </w:rPr>
              <w:tab/>
            </w:r>
            <w:r>
              <w:rPr>
                <w:webHidden/>
              </w:rPr>
              <w:fldChar w:fldCharType="begin"/>
            </w:r>
            <w:r>
              <w:rPr>
                <w:webHidden/>
              </w:rPr>
              <w:instrText xml:space="preserve"> PAGEREF _Toc114562581 \h </w:instrText>
            </w:r>
            <w:r>
              <w:rPr>
                <w:webHidden/>
              </w:rPr>
            </w:r>
          </w:ins>
          <w:r>
            <w:rPr>
              <w:webHidden/>
            </w:rPr>
            <w:fldChar w:fldCharType="separate"/>
          </w:r>
          <w:ins w:id="87" w:author="Tauseef Shazad" w:date="2022-09-20T10:35:00Z">
            <w:r>
              <w:rPr>
                <w:webHidden/>
              </w:rPr>
              <w:t>5</w:t>
            </w:r>
            <w:r>
              <w:rPr>
                <w:webHidden/>
              </w:rPr>
              <w:fldChar w:fldCharType="end"/>
            </w:r>
            <w:r w:rsidRPr="001133EE">
              <w:rPr>
                <w:rStyle w:val="Hyperlink"/>
              </w:rPr>
              <w:fldChar w:fldCharType="end"/>
            </w:r>
          </w:ins>
        </w:p>
        <w:p w14:paraId="5F1C3554" w14:textId="01E93E2F" w:rsidR="00AD31E1" w:rsidRDefault="00AD31E1" w:rsidP="00AD31E1">
          <w:pPr>
            <w:pStyle w:val="TOC3"/>
            <w:rPr>
              <w:ins w:id="88" w:author="Tauseef Shazad" w:date="2022-09-20T10:35:00Z"/>
              <w:rFonts w:asciiTheme="minorHAnsi" w:eastAsiaTheme="minorEastAsia" w:hAnsiTheme="minorHAnsi" w:cstheme="minorBidi"/>
              <w:szCs w:val="22"/>
            </w:rPr>
          </w:pPr>
          <w:ins w:id="89" w:author="Tauseef Shazad" w:date="2022-09-20T10:35:00Z">
            <w:r w:rsidRPr="001133EE">
              <w:rPr>
                <w:rStyle w:val="Hyperlink"/>
              </w:rPr>
              <w:fldChar w:fldCharType="begin"/>
            </w:r>
            <w:r w:rsidRPr="001133EE">
              <w:rPr>
                <w:rStyle w:val="Hyperlink"/>
              </w:rPr>
              <w:instrText xml:space="preserve"> </w:instrText>
            </w:r>
            <w:r>
              <w:instrText>HYPERLINK \l "_Toc114562582"</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IT Asset Governance</w:t>
            </w:r>
            <w:r>
              <w:rPr>
                <w:webHidden/>
              </w:rPr>
              <w:tab/>
            </w:r>
            <w:r>
              <w:rPr>
                <w:webHidden/>
              </w:rPr>
              <w:fldChar w:fldCharType="begin"/>
            </w:r>
            <w:r>
              <w:rPr>
                <w:webHidden/>
              </w:rPr>
              <w:instrText xml:space="preserve"> PAGEREF _Toc114562582 \h </w:instrText>
            </w:r>
            <w:r>
              <w:rPr>
                <w:webHidden/>
              </w:rPr>
            </w:r>
          </w:ins>
          <w:r>
            <w:rPr>
              <w:webHidden/>
            </w:rPr>
            <w:fldChar w:fldCharType="separate"/>
          </w:r>
          <w:ins w:id="90" w:author="Tauseef Shazad" w:date="2022-09-20T10:35:00Z">
            <w:r>
              <w:rPr>
                <w:webHidden/>
              </w:rPr>
              <w:t>6</w:t>
            </w:r>
            <w:r>
              <w:rPr>
                <w:webHidden/>
              </w:rPr>
              <w:fldChar w:fldCharType="end"/>
            </w:r>
            <w:r w:rsidRPr="001133EE">
              <w:rPr>
                <w:rStyle w:val="Hyperlink"/>
              </w:rPr>
              <w:fldChar w:fldCharType="end"/>
            </w:r>
          </w:ins>
        </w:p>
        <w:p w14:paraId="5836C223" w14:textId="4095A774" w:rsidR="00AD31E1" w:rsidRDefault="00AD31E1" w:rsidP="00AD31E1">
          <w:pPr>
            <w:pStyle w:val="TOC3"/>
            <w:rPr>
              <w:ins w:id="91" w:author="Tauseef Shazad" w:date="2022-09-20T10:35:00Z"/>
              <w:rFonts w:asciiTheme="minorHAnsi" w:eastAsiaTheme="minorEastAsia" w:hAnsiTheme="minorHAnsi" w:cstheme="minorBidi"/>
              <w:szCs w:val="22"/>
            </w:rPr>
          </w:pPr>
          <w:ins w:id="92" w:author="Tauseef Shazad" w:date="2022-09-20T10:35:00Z">
            <w:r w:rsidRPr="001133EE">
              <w:rPr>
                <w:rStyle w:val="Hyperlink"/>
              </w:rPr>
              <w:fldChar w:fldCharType="begin"/>
            </w:r>
            <w:r w:rsidRPr="001133EE">
              <w:rPr>
                <w:rStyle w:val="Hyperlink"/>
              </w:rPr>
              <w:instrText xml:space="preserve"> </w:instrText>
            </w:r>
            <w:r>
              <w:instrText>HYPERLINK \l "_Toc114562583"</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Ownership of Assets</w:t>
            </w:r>
            <w:r>
              <w:rPr>
                <w:webHidden/>
              </w:rPr>
              <w:tab/>
            </w:r>
            <w:r>
              <w:rPr>
                <w:webHidden/>
              </w:rPr>
              <w:fldChar w:fldCharType="begin"/>
            </w:r>
            <w:r>
              <w:rPr>
                <w:webHidden/>
              </w:rPr>
              <w:instrText xml:space="preserve"> PAGEREF _Toc114562583 \h </w:instrText>
            </w:r>
            <w:r>
              <w:rPr>
                <w:webHidden/>
              </w:rPr>
            </w:r>
          </w:ins>
          <w:r>
            <w:rPr>
              <w:webHidden/>
            </w:rPr>
            <w:fldChar w:fldCharType="separate"/>
          </w:r>
          <w:ins w:id="93" w:author="Tauseef Shazad" w:date="2022-09-20T10:35:00Z">
            <w:r>
              <w:rPr>
                <w:webHidden/>
              </w:rPr>
              <w:t>6</w:t>
            </w:r>
            <w:r>
              <w:rPr>
                <w:webHidden/>
              </w:rPr>
              <w:fldChar w:fldCharType="end"/>
            </w:r>
            <w:r w:rsidRPr="001133EE">
              <w:rPr>
                <w:rStyle w:val="Hyperlink"/>
              </w:rPr>
              <w:fldChar w:fldCharType="end"/>
            </w:r>
          </w:ins>
        </w:p>
        <w:p w14:paraId="47C2A4C3" w14:textId="7D41654A" w:rsidR="00AD31E1" w:rsidRDefault="00AD31E1" w:rsidP="00AD31E1">
          <w:pPr>
            <w:pStyle w:val="TOC3"/>
            <w:rPr>
              <w:ins w:id="94" w:author="Tauseef Shazad" w:date="2022-09-20T10:35:00Z"/>
              <w:rFonts w:asciiTheme="minorHAnsi" w:eastAsiaTheme="minorEastAsia" w:hAnsiTheme="minorHAnsi" w:cstheme="minorBidi"/>
              <w:szCs w:val="22"/>
            </w:rPr>
          </w:pPr>
          <w:ins w:id="95" w:author="Tauseef Shazad" w:date="2022-09-20T10:35:00Z">
            <w:r w:rsidRPr="001133EE">
              <w:rPr>
                <w:rStyle w:val="Hyperlink"/>
              </w:rPr>
              <w:fldChar w:fldCharType="begin"/>
            </w:r>
            <w:r w:rsidRPr="001133EE">
              <w:rPr>
                <w:rStyle w:val="Hyperlink"/>
              </w:rPr>
              <w:instrText xml:space="preserve"> </w:instrText>
            </w:r>
            <w:r>
              <w:instrText>HYPERLINK \l "_Toc114562584"</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Acceptable Use of Assets</w:t>
            </w:r>
            <w:r>
              <w:rPr>
                <w:webHidden/>
              </w:rPr>
              <w:tab/>
            </w:r>
            <w:r>
              <w:rPr>
                <w:webHidden/>
              </w:rPr>
              <w:fldChar w:fldCharType="begin"/>
            </w:r>
            <w:r>
              <w:rPr>
                <w:webHidden/>
              </w:rPr>
              <w:instrText xml:space="preserve"> PAGEREF _Toc114562584 \h </w:instrText>
            </w:r>
            <w:r>
              <w:rPr>
                <w:webHidden/>
              </w:rPr>
            </w:r>
          </w:ins>
          <w:r>
            <w:rPr>
              <w:webHidden/>
            </w:rPr>
            <w:fldChar w:fldCharType="separate"/>
          </w:r>
          <w:ins w:id="96" w:author="Tauseef Shazad" w:date="2022-09-20T10:35:00Z">
            <w:r>
              <w:rPr>
                <w:webHidden/>
              </w:rPr>
              <w:t>6</w:t>
            </w:r>
            <w:r>
              <w:rPr>
                <w:webHidden/>
              </w:rPr>
              <w:fldChar w:fldCharType="end"/>
            </w:r>
            <w:r w:rsidRPr="001133EE">
              <w:rPr>
                <w:rStyle w:val="Hyperlink"/>
              </w:rPr>
              <w:fldChar w:fldCharType="end"/>
            </w:r>
          </w:ins>
        </w:p>
        <w:p w14:paraId="1137A3D6" w14:textId="5F9C3135" w:rsidR="00AD31E1" w:rsidRDefault="00AD31E1" w:rsidP="00AD31E1">
          <w:pPr>
            <w:pStyle w:val="TOC3"/>
            <w:rPr>
              <w:ins w:id="97" w:author="Tauseef Shazad" w:date="2022-09-20T10:35:00Z"/>
              <w:rFonts w:asciiTheme="minorHAnsi" w:eastAsiaTheme="minorEastAsia" w:hAnsiTheme="minorHAnsi" w:cstheme="minorBidi"/>
              <w:szCs w:val="22"/>
            </w:rPr>
          </w:pPr>
          <w:ins w:id="98" w:author="Tauseef Shazad" w:date="2022-09-20T10:35:00Z">
            <w:r w:rsidRPr="001133EE">
              <w:rPr>
                <w:rStyle w:val="Hyperlink"/>
              </w:rPr>
              <w:fldChar w:fldCharType="begin"/>
            </w:r>
            <w:r w:rsidRPr="001133EE">
              <w:rPr>
                <w:rStyle w:val="Hyperlink"/>
              </w:rPr>
              <w:instrText xml:space="preserve"> </w:instrText>
            </w:r>
            <w:r>
              <w:instrText>HYPERLINK \l "_Toc114562585"</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Return of Assets</w:t>
            </w:r>
            <w:r>
              <w:rPr>
                <w:webHidden/>
              </w:rPr>
              <w:tab/>
            </w:r>
            <w:r>
              <w:rPr>
                <w:webHidden/>
              </w:rPr>
              <w:fldChar w:fldCharType="begin"/>
            </w:r>
            <w:r>
              <w:rPr>
                <w:webHidden/>
              </w:rPr>
              <w:instrText xml:space="preserve"> PAGEREF _Toc114562585 \h </w:instrText>
            </w:r>
            <w:r>
              <w:rPr>
                <w:webHidden/>
              </w:rPr>
            </w:r>
          </w:ins>
          <w:r>
            <w:rPr>
              <w:webHidden/>
            </w:rPr>
            <w:fldChar w:fldCharType="separate"/>
          </w:r>
          <w:ins w:id="99" w:author="Tauseef Shazad" w:date="2022-09-20T10:35:00Z">
            <w:r>
              <w:rPr>
                <w:webHidden/>
              </w:rPr>
              <w:t>6</w:t>
            </w:r>
            <w:r>
              <w:rPr>
                <w:webHidden/>
              </w:rPr>
              <w:fldChar w:fldCharType="end"/>
            </w:r>
            <w:r w:rsidRPr="001133EE">
              <w:rPr>
                <w:rStyle w:val="Hyperlink"/>
              </w:rPr>
              <w:fldChar w:fldCharType="end"/>
            </w:r>
          </w:ins>
        </w:p>
        <w:p w14:paraId="1E94F7CD" w14:textId="51B291F9" w:rsidR="00AD31E1" w:rsidRDefault="00AD31E1" w:rsidP="00AD31E1">
          <w:pPr>
            <w:pStyle w:val="TOC3"/>
            <w:rPr>
              <w:ins w:id="100" w:author="Tauseef Shazad" w:date="2022-09-20T10:35:00Z"/>
              <w:rFonts w:asciiTheme="minorHAnsi" w:eastAsiaTheme="minorEastAsia" w:hAnsiTheme="minorHAnsi" w:cstheme="minorBidi"/>
              <w:szCs w:val="22"/>
            </w:rPr>
          </w:pPr>
          <w:ins w:id="101" w:author="Tauseef Shazad" w:date="2022-09-20T10:35:00Z">
            <w:r w:rsidRPr="001133EE">
              <w:rPr>
                <w:rStyle w:val="Hyperlink"/>
              </w:rPr>
              <w:fldChar w:fldCharType="begin"/>
            </w:r>
            <w:r w:rsidRPr="001133EE">
              <w:rPr>
                <w:rStyle w:val="Hyperlink"/>
              </w:rPr>
              <w:instrText xml:space="preserve"> </w:instrText>
            </w:r>
            <w:r>
              <w:instrText>HYPERLINK \l "_Toc114562586"</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Handling of Assets</w:t>
            </w:r>
            <w:r>
              <w:rPr>
                <w:webHidden/>
              </w:rPr>
              <w:tab/>
            </w:r>
            <w:r>
              <w:rPr>
                <w:webHidden/>
              </w:rPr>
              <w:fldChar w:fldCharType="begin"/>
            </w:r>
            <w:r>
              <w:rPr>
                <w:webHidden/>
              </w:rPr>
              <w:instrText xml:space="preserve"> PAGEREF _Toc114562586 \h </w:instrText>
            </w:r>
            <w:r>
              <w:rPr>
                <w:webHidden/>
              </w:rPr>
            </w:r>
          </w:ins>
          <w:r>
            <w:rPr>
              <w:webHidden/>
            </w:rPr>
            <w:fldChar w:fldCharType="separate"/>
          </w:r>
          <w:ins w:id="102" w:author="Tauseef Shazad" w:date="2022-09-20T10:35:00Z">
            <w:r>
              <w:rPr>
                <w:webHidden/>
              </w:rPr>
              <w:t>6</w:t>
            </w:r>
            <w:r>
              <w:rPr>
                <w:webHidden/>
              </w:rPr>
              <w:fldChar w:fldCharType="end"/>
            </w:r>
            <w:r w:rsidRPr="001133EE">
              <w:rPr>
                <w:rStyle w:val="Hyperlink"/>
              </w:rPr>
              <w:fldChar w:fldCharType="end"/>
            </w:r>
          </w:ins>
        </w:p>
        <w:p w14:paraId="53F329A5" w14:textId="0F21E192" w:rsidR="00AD31E1" w:rsidRDefault="00AD31E1" w:rsidP="00AD31E1">
          <w:pPr>
            <w:pStyle w:val="TOC3"/>
            <w:rPr>
              <w:ins w:id="103" w:author="Tauseef Shazad" w:date="2022-09-20T10:35:00Z"/>
              <w:rFonts w:asciiTheme="minorHAnsi" w:eastAsiaTheme="minorEastAsia" w:hAnsiTheme="minorHAnsi" w:cstheme="minorBidi"/>
              <w:szCs w:val="22"/>
            </w:rPr>
          </w:pPr>
          <w:ins w:id="104" w:author="Tauseef Shazad" w:date="2022-09-20T10:35:00Z">
            <w:r w:rsidRPr="001133EE">
              <w:rPr>
                <w:rStyle w:val="Hyperlink"/>
              </w:rPr>
              <w:fldChar w:fldCharType="begin"/>
            </w:r>
            <w:r w:rsidRPr="001133EE">
              <w:rPr>
                <w:rStyle w:val="Hyperlink"/>
              </w:rPr>
              <w:instrText xml:space="preserve"> </w:instrText>
            </w:r>
            <w:r>
              <w:instrText>HYPERLINK \l "_Toc114562587"</w:instrText>
            </w:r>
            <w:r w:rsidRPr="001133EE">
              <w:rPr>
                <w:rStyle w:val="Hyperlink"/>
              </w:rPr>
              <w:instrText xml:space="preserve"> </w:instrText>
            </w:r>
            <w:r w:rsidRPr="001133EE">
              <w:rPr>
                <w:rStyle w:val="Hyperlink"/>
              </w:rPr>
            </w:r>
            <w:r w:rsidRPr="001133EE">
              <w:rPr>
                <w:rStyle w:val="Hyperlink"/>
              </w:rPr>
              <w:fldChar w:fldCharType="separate"/>
            </w:r>
            <w:r w:rsidRPr="001133EE">
              <w:rPr>
                <w:rStyle w:val="Hyperlink"/>
              </w:rPr>
              <w:t>IT Asset Disposal</w:t>
            </w:r>
            <w:r>
              <w:rPr>
                <w:webHidden/>
              </w:rPr>
              <w:tab/>
            </w:r>
            <w:r>
              <w:rPr>
                <w:webHidden/>
              </w:rPr>
              <w:fldChar w:fldCharType="begin"/>
            </w:r>
            <w:r>
              <w:rPr>
                <w:webHidden/>
              </w:rPr>
              <w:instrText xml:space="preserve"> PAGEREF _Toc114562587 \h </w:instrText>
            </w:r>
            <w:r>
              <w:rPr>
                <w:webHidden/>
              </w:rPr>
            </w:r>
          </w:ins>
          <w:r>
            <w:rPr>
              <w:webHidden/>
            </w:rPr>
            <w:fldChar w:fldCharType="separate"/>
          </w:r>
          <w:ins w:id="105" w:author="Tauseef Shazad" w:date="2022-09-20T10:35:00Z">
            <w:r>
              <w:rPr>
                <w:webHidden/>
              </w:rPr>
              <w:t>6</w:t>
            </w:r>
            <w:r>
              <w:rPr>
                <w:webHidden/>
              </w:rPr>
              <w:fldChar w:fldCharType="end"/>
            </w:r>
            <w:r w:rsidRPr="001133EE">
              <w:rPr>
                <w:rStyle w:val="Hyperlink"/>
              </w:rPr>
              <w:fldChar w:fldCharType="end"/>
            </w:r>
          </w:ins>
        </w:p>
        <w:p w14:paraId="4EDF5A1B" w14:textId="3291854B" w:rsidR="002629A1" w:rsidDel="00AD31E1" w:rsidRDefault="002629A1">
          <w:pPr>
            <w:pStyle w:val="TOC1"/>
            <w:rPr>
              <w:del w:id="106" w:author="Tauseef Shazad" w:date="2022-09-20T10:35:00Z"/>
              <w:rFonts w:asciiTheme="minorHAnsi" w:eastAsiaTheme="minorEastAsia" w:hAnsiTheme="minorHAnsi" w:cstheme="minorBidi"/>
              <w:b w:val="0"/>
              <w:szCs w:val="22"/>
            </w:rPr>
          </w:pPr>
          <w:del w:id="107" w:author="Tauseef Shazad" w:date="2022-09-20T10:35:00Z">
            <w:r w:rsidRPr="00AD31E1" w:rsidDel="00AD31E1">
              <w:rPr>
                <w:rPrChange w:id="108" w:author="Tauseef Shazad" w:date="2022-09-20T10:35:00Z">
                  <w:rPr>
                    <w:rStyle w:val="Hyperlink"/>
                  </w:rPr>
                </w:rPrChange>
              </w:rPr>
              <w:delText>Document Information</w:delText>
            </w:r>
            <w:r w:rsidDel="00AD31E1">
              <w:rPr>
                <w:webHidden/>
              </w:rPr>
              <w:tab/>
              <w:delText>ii</w:delText>
            </w:r>
          </w:del>
        </w:p>
        <w:p w14:paraId="69908C08" w14:textId="0E189888" w:rsidR="002629A1" w:rsidDel="00AD31E1" w:rsidRDefault="002629A1">
          <w:pPr>
            <w:pStyle w:val="TOC1"/>
            <w:rPr>
              <w:del w:id="109" w:author="Tauseef Shazad" w:date="2022-09-20T10:35:00Z"/>
              <w:rFonts w:asciiTheme="minorHAnsi" w:eastAsiaTheme="minorEastAsia" w:hAnsiTheme="minorHAnsi" w:cstheme="minorBidi"/>
              <w:b w:val="0"/>
              <w:szCs w:val="22"/>
            </w:rPr>
          </w:pPr>
          <w:del w:id="110" w:author="Tauseef Shazad" w:date="2022-09-20T10:35:00Z">
            <w:r w:rsidRPr="00AD31E1" w:rsidDel="00AD31E1">
              <w:rPr>
                <w:rPrChange w:id="111" w:author="Tauseef Shazad" w:date="2022-09-20T10:35:00Z">
                  <w:rPr>
                    <w:rStyle w:val="Hyperlink"/>
                  </w:rPr>
                </w:rPrChange>
              </w:rPr>
              <w:delText>Revision History</w:delText>
            </w:r>
            <w:r w:rsidDel="00AD31E1">
              <w:rPr>
                <w:webHidden/>
              </w:rPr>
              <w:tab/>
              <w:delText>iii</w:delText>
            </w:r>
          </w:del>
        </w:p>
        <w:p w14:paraId="69590105" w14:textId="3F318604" w:rsidR="002629A1" w:rsidDel="00AD31E1" w:rsidRDefault="002629A1">
          <w:pPr>
            <w:pStyle w:val="TOC1"/>
            <w:rPr>
              <w:del w:id="112" w:author="Tauseef Shazad" w:date="2022-09-20T10:35:00Z"/>
              <w:rFonts w:asciiTheme="minorHAnsi" w:eastAsiaTheme="minorEastAsia" w:hAnsiTheme="minorHAnsi" w:cstheme="minorBidi"/>
              <w:b w:val="0"/>
              <w:szCs w:val="22"/>
            </w:rPr>
          </w:pPr>
          <w:del w:id="113" w:author="Tauseef Shazad" w:date="2022-09-20T10:35:00Z">
            <w:r w:rsidRPr="00AD31E1" w:rsidDel="00AD31E1">
              <w:rPr>
                <w:rPrChange w:id="114" w:author="Tauseef Shazad" w:date="2022-09-20T10:35:00Z">
                  <w:rPr>
                    <w:rStyle w:val="Hyperlink"/>
                  </w:rPr>
                </w:rPrChange>
              </w:rPr>
              <w:delText>Table of Contents</w:delText>
            </w:r>
            <w:r w:rsidDel="00AD31E1">
              <w:rPr>
                <w:webHidden/>
              </w:rPr>
              <w:tab/>
              <w:delText>i</w:delText>
            </w:r>
          </w:del>
        </w:p>
        <w:p w14:paraId="16890F29" w14:textId="03ADFAEE" w:rsidR="002629A1" w:rsidDel="00AD31E1" w:rsidRDefault="002629A1">
          <w:pPr>
            <w:pStyle w:val="TOC1"/>
            <w:rPr>
              <w:del w:id="115" w:author="Tauseef Shazad" w:date="2022-09-20T10:35:00Z"/>
              <w:rFonts w:asciiTheme="minorHAnsi" w:eastAsiaTheme="minorEastAsia" w:hAnsiTheme="minorHAnsi" w:cstheme="minorBidi"/>
              <w:b w:val="0"/>
              <w:szCs w:val="22"/>
            </w:rPr>
          </w:pPr>
          <w:del w:id="116" w:author="Tauseef Shazad" w:date="2022-09-20T10:35:00Z">
            <w:r w:rsidRPr="00AD31E1" w:rsidDel="00AD31E1">
              <w:rPr>
                <w:rPrChange w:id="117" w:author="Tauseef Shazad" w:date="2022-09-20T10:35:00Z">
                  <w:rPr>
                    <w:rStyle w:val="Hyperlink"/>
                  </w:rPr>
                </w:rPrChange>
              </w:rPr>
              <w:delText>Scope</w:delText>
            </w:r>
            <w:r w:rsidDel="00AD31E1">
              <w:rPr>
                <w:webHidden/>
              </w:rPr>
              <w:tab/>
              <w:delText>1</w:delText>
            </w:r>
          </w:del>
        </w:p>
        <w:p w14:paraId="2317526A" w14:textId="0626D8D1" w:rsidR="002629A1" w:rsidDel="00AD31E1" w:rsidRDefault="002629A1">
          <w:pPr>
            <w:pStyle w:val="TOC1"/>
            <w:rPr>
              <w:del w:id="118" w:author="Tauseef Shazad" w:date="2022-09-20T10:35:00Z"/>
              <w:rFonts w:asciiTheme="minorHAnsi" w:eastAsiaTheme="minorEastAsia" w:hAnsiTheme="minorHAnsi" w:cstheme="minorBidi"/>
              <w:b w:val="0"/>
              <w:szCs w:val="22"/>
            </w:rPr>
          </w:pPr>
          <w:del w:id="119" w:author="Tauseef Shazad" w:date="2022-09-20T10:35:00Z">
            <w:r w:rsidRPr="00AD31E1" w:rsidDel="00AD31E1">
              <w:rPr>
                <w:rPrChange w:id="120" w:author="Tauseef Shazad" w:date="2022-09-20T10:35:00Z">
                  <w:rPr>
                    <w:rStyle w:val="Hyperlink"/>
                  </w:rPr>
                </w:rPrChange>
              </w:rPr>
              <w:delText>Terms and Definitions</w:delText>
            </w:r>
            <w:r w:rsidDel="00AD31E1">
              <w:rPr>
                <w:webHidden/>
              </w:rPr>
              <w:tab/>
              <w:delText>2</w:delText>
            </w:r>
          </w:del>
        </w:p>
        <w:p w14:paraId="50C18107" w14:textId="18B6FB4D" w:rsidR="002629A1" w:rsidDel="00AD31E1" w:rsidRDefault="002629A1" w:rsidP="00AD31E1">
          <w:pPr>
            <w:pStyle w:val="TOC3"/>
            <w:rPr>
              <w:del w:id="121" w:author="Tauseef Shazad" w:date="2022-09-20T10:35:00Z"/>
              <w:rFonts w:asciiTheme="minorHAnsi" w:eastAsiaTheme="minorEastAsia" w:hAnsiTheme="minorHAnsi" w:cstheme="minorBidi"/>
              <w:szCs w:val="22"/>
            </w:rPr>
          </w:pPr>
          <w:del w:id="122" w:author="Tauseef Shazad" w:date="2022-09-20T10:35:00Z">
            <w:r w:rsidRPr="00AD31E1" w:rsidDel="00AD31E1">
              <w:rPr>
                <w:rPrChange w:id="123" w:author="Tauseef Shazad" w:date="2022-09-20T10:35:00Z">
                  <w:rPr>
                    <w:rStyle w:val="Hyperlink"/>
                  </w:rPr>
                </w:rPrChange>
              </w:rPr>
              <w:delText>IT Assets</w:delText>
            </w:r>
            <w:r w:rsidDel="00AD31E1">
              <w:rPr>
                <w:webHidden/>
              </w:rPr>
              <w:tab/>
              <w:delText>2</w:delText>
            </w:r>
          </w:del>
        </w:p>
        <w:p w14:paraId="2A7FBF30" w14:textId="22D969A0" w:rsidR="002629A1" w:rsidDel="00AD31E1" w:rsidRDefault="002629A1" w:rsidP="00AD31E1">
          <w:pPr>
            <w:pStyle w:val="TOC3"/>
            <w:rPr>
              <w:del w:id="124" w:author="Tauseef Shazad" w:date="2022-09-20T10:35:00Z"/>
              <w:rFonts w:asciiTheme="minorHAnsi" w:eastAsiaTheme="minorEastAsia" w:hAnsiTheme="minorHAnsi" w:cstheme="minorBidi"/>
              <w:szCs w:val="22"/>
            </w:rPr>
          </w:pPr>
          <w:del w:id="125" w:author="Tauseef Shazad" w:date="2022-09-20T10:35:00Z">
            <w:r w:rsidRPr="00AD31E1" w:rsidDel="00AD31E1">
              <w:rPr>
                <w:rPrChange w:id="126" w:author="Tauseef Shazad" w:date="2022-09-20T10:35:00Z">
                  <w:rPr>
                    <w:rStyle w:val="Hyperlink"/>
                  </w:rPr>
                </w:rPrChange>
              </w:rPr>
              <w:delText>IT Assets Register</w:delText>
            </w:r>
            <w:r w:rsidDel="00AD31E1">
              <w:rPr>
                <w:webHidden/>
              </w:rPr>
              <w:tab/>
              <w:delText>2</w:delText>
            </w:r>
          </w:del>
        </w:p>
        <w:p w14:paraId="01D65F85" w14:textId="341F24A7" w:rsidR="002629A1" w:rsidDel="00AD31E1" w:rsidRDefault="002629A1" w:rsidP="00AD31E1">
          <w:pPr>
            <w:pStyle w:val="TOC3"/>
            <w:rPr>
              <w:del w:id="127" w:author="Tauseef Shazad" w:date="2022-09-20T10:35:00Z"/>
              <w:rFonts w:asciiTheme="minorHAnsi" w:eastAsiaTheme="minorEastAsia" w:hAnsiTheme="minorHAnsi" w:cstheme="minorBidi"/>
              <w:szCs w:val="22"/>
            </w:rPr>
          </w:pPr>
          <w:del w:id="128" w:author="Tauseef Shazad" w:date="2022-09-20T10:35:00Z">
            <w:r w:rsidRPr="00AD31E1" w:rsidDel="00AD31E1">
              <w:rPr>
                <w:rPrChange w:id="129" w:author="Tauseef Shazad" w:date="2022-09-20T10:35:00Z">
                  <w:rPr>
                    <w:rStyle w:val="Hyperlink"/>
                  </w:rPr>
                </w:rPrChange>
              </w:rPr>
              <w:delText>Deployable Technology List (DTL)</w:delText>
            </w:r>
            <w:r w:rsidDel="00AD31E1">
              <w:rPr>
                <w:webHidden/>
              </w:rPr>
              <w:tab/>
              <w:delText>2</w:delText>
            </w:r>
          </w:del>
        </w:p>
        <w:p w14:paraId="181B24F2" w14:textId="70C6076A" w:rsidR="002629A1" w:rsidDel="00AD31E1" w:rsidRDefault="002629A1" w:rsidP="00AD31E1">
          <w:pPr>
            <w:pStyle w:val="TOC3"/>
            <w:rPr>
              <w:del w:id="130" w:author="Tauseef Shazad" w:date="2022-09-20T10:35:00Z"/>
              <w:rFonts w:asciiTheme="minorHAnsi" w:eastAsiaTheme="minorEastAsia" w:hAnsiTheme="minorHAnsi" w:cstheme="minorBidi"/>
              <w:szCs w:val="22"/>
            </w:rPr>
          </w:pPr>
          <w:del w:id="131" w:author="Tauseef Shazad" w:date="2022-09-20T10:35:00Z">
            <w:r w:rsidRPr="00AD31E1" w:rsidDel="00AD31E1">
              <w:rPr>
                <w:rPrChange w:id="132" w:author="Tauseef Shazad" w:date="2022-09-20T10:35:00Z">
                  <w:rPr>
                    <w:rStyle w:val="Hyperlink"/>
                  </w:rPr>
                </w:rPrChange>
              </w:rPr>
              <w:lastRenderedPageBreak/>
              <w:delText>Nexelus Security System (NSS)</w:delText>
            </w:r>
            <w:r w:rsidDel="00AD31E1">
              <w:rPr>
                <w:webHidden/>
              </w:rPr>
              <w:tab/>
              <w:delText>2</w:delText>
            </w:r>
          </w:del>
        </w:p>
        <w:p w14:paraId="64651129" w14:textId="7477E625" w:rsidR="002629A1" w:rsidDel="00AD31E1" w:rsidRDefault="002629A1" w:rsidP="00AD31E1">
          <w:pPr>
            <w:pStyle w:val="TOC3"/>
            <w:rPr>
              <w:del w:id="133" w:author="Tauseef Shazad" w:date="2022-09-20T10:35:00Z"/>
              <w:rFonts w:asciiTheme="minorHAnsi" w:eastAsiaTheme="minorEastAsia" w:hAnsiTheme="minorHAnsi" w:cstheme="minorBidi"/>
              <w:szCs w:val="22"/>
            </w:rPr>
          </w:pPr>
          <w:del w:id="134" w:author="Tauseef Shazad" w:date="2022-09-20T10:35:00Z">
            <w:r w:rsidRPr="00AD31E1" w:rsidDel="00AD31E1">
              <w:rPr>
                <w:rPrChange w:id="135" w:author="Tauseef Shazad" w:date="2022-09-20T10:35:00Z">
                  <w:rPr>
                    <w:rStyle w:val="Hyperlink"/>
                  </w:rPr>
                </w:rPrChange>
              </w:rPr>
              <w:delText>Security Domains</w:delText>
            </w:r>
            <w:r w:rsidDel="00AD31E1">
              <w:rPr>
                <w:webHidden/>
              </w:rPr>
              <w:tab/>
              <w:delText>2</w:delText>
            </w:r>
          </w:del>
        </w:p>
        <w:p w14:paraId="14503A0C" w14:textId="02F81FF6" w:rsidR="002629A1" w:rsidDel="00AD31E1" w:rsidRDefault="002629A1" w:rsidP="00AD31E1">
          <w:pPr>
            <w:pStyle w:val="TOC3"/>
            <w:rPr>
              <w:del w:id="136" w:author="Tauseef Shazad" w:date="2022-09-20T10:35:00Z"/>
              <w:rFonts w:asciiTheme="minorHAnsi" w:eastAsiaTheme="minorEastAsia" w:hAnsiTheme="minorHAnsi" w:cstheme="minorBidi"/>
              <w:szCs w:val="22"/>
            </w:rPr>
          </w:pPr>
          <w:del w:id="137" w:author="Tauseef Shazad" w:date="2022-09-20T10:35:00Z">
            <w:r w:rsidRPr="00AD31E1" w:rsidDel="00AD31E1">
              <w:rPr>
                <w:rPrChange w:id="138" w:author="Tauseef Shazad" w:date="2022-09-20T10:35:00Z">
                  <w:rPr>
                    <w:rStyle w:val="Hyperlink"/>
                  </w:rPr>
                </w:rPrChange>
              </w:rPr>
              <w:delText>Nexelus Staff</w:delText>
            </w:r>
            <w:r w:rsidDel="00AD31E1">
              <w:rPr>
                <w:webHidden/>
              </w:rPr>
              <w:tab/>
              <w:delText>3</w:delText>
            </w:r>
          </w:del>
        </w:p>
        <w:p w14:paraId="64CFA444" w14:textId="6DA41D31" w:rsidR="002629A1" w:rsidDel="00AD31E1" w:rsidRDefault="002629A1">
          <w:pPr>
            <w:pStyle w:val="TOC1"/>
            <w:rPr>
              <w:del w:id="139" w:author="Tauseef Shazad" w:date="2022-09-20T10:35:00Z"/>
              <w:rFonts w:asciiTheme="minorHAnsi" w:eastAsiaTheme="minorEastAsia" w:hAnsiTheme="minorHAnsi" w:cstheme="minorBidi"/>
              <w:b w:val="0"/>
              <w:szCs w:val="22"/>
            </w:rPr>
          </w:pPr>
          <w:del w:id="140" w:author="Tauseef Shazad" w:date="2022-09-20T10:35:00Z">
            <w:r w:rsidRPr="00AD31E1" w:rsidDel="00AD31E1">
              <w:rPr>
                <w:rPrChange w:id="141" w:author="Tauseef Shazad" w:date="2022-09-20T10:35:00Z">
                  <w:rPr>
                    <w:rStyle w:val="Hyperlink"/>
                  </w:rPr>
                </w:rPrChange>
              </w:rPr>
              <w:delText>Asset Management</w:delText>
            </w:r>
            <w:r w:rsidDel="00AD31E1">
              <w:rPr>
                <w:webHidden/>
              </w:rPr>
              <w:tab/>
              <w:delText>4</w:delText>
            </w:r>
          </w:del>
        </w:p>
        <w:p w14:paraId="0CDDB09A" w14:textId="16B876DD" w:rsidR="002629A1" w:rsidDel="00AD31E1" w:rsidRDefault="002629A1">
          <w:pPr>
            <w:pStyle w:val="TOC2"/>
            <w:rPr>
              <w:del w:id="142" w:author="Tauseef Shazad" w:date="2022-09-20T10:35:00Z"/>
              <w:rFonts w:asciiTheme="minorHAnsi" w:eastAsiaTheme="minorEastAsia" w:hAnsiTheme="minorHAnsi" w:cstheme="minorBidi"/>
            </w:rPr>
          </w:pPr>
          <w:del w:id="143" w:author="Tauseef Shazad" w:date="2022-09-20T10:35:00Z">
            <w:r w:rsidRPr="00AD31E1" w:rsidDel="00AD31E1">
              <w:rPr>
                <w:rPrChange w:id="144" w:author="Tauseef Shazad" w:date="2022-09-20T10:35:00Z">
                  <w:rPr>
                    <w:rStyle w:val="Hyperlink"/>
                  </w:rPr>
                </w:rPrChange>
              </w:rPr>
              <w:delText>Policy</w:delText>
            </w:r>
            <w:r w:rsidDel="00AD31E1">
              <w:rPr>
                <w:webHidden/>
              </w:rPr>
              <w:tab/>
              <w:delText>5</w:delText>
            </w:r>
          </w:del>
        </w:p>
        <w:p w14:paraId="2FCCCD00" w14:textId="522439A4" w:rsidR="002629A1" w:rsidDel="00AD31E1" w:rsidRDefault="002629A1" w:rsidP="00AD31E1">
          <w:pPr>
            <w:pStyle w:val="TOC3"/>
            <w:rPr>
              <w:del w:id="145" w:author="Tauseef Shazad" w:date="2022-09-20T10:35:00Z"/>
              <w:rFonts w:asciiTheme="minorHAnsi" w:eastAsiaTheme="minorEastAsia" w:hAnsiTheme="minorHAnsi" w:cstheme="minorBidi"/>
              <w:szCs w:val="22"/>
            </w:rPr>
          </w:pPr>
          <w:del w:id="146" w:author="Tauseef Shazad" w:date="2022-09-20T10:35:00Z">
            <w:r w:rsidRPr="00AD31E1" w:rsidDel="00AD31E1">
              <w:rPr>
                <w:rPrChange w:id="147" w:author="Tauseef Shazad" w:date="2022-09-20T10:35:00Z">
                  <w:rPr>
                    <w:rStyle w:val="Hyperlink"/>
                  </w:rPr>
                </w:rPrChange>
              </w:rPr>
              <w:delText>IT Asset Acquisition</w:delText>
            </w:r>
            <w:r w:rsidDel="00AD31E1">
              <w:rPr>
                <w:webHidden/>
              </w:rPr>
              <w:tab/>
              <w:delText>5</w:delText>
            </w:r>
          </w:del>
        </w:p>
        <w:p w14:paraId="5EE156A9" w14:textId="3104B220" w:rsidR="002629A1" w:rsidDel="00AD31E1" w:rsidRDefault="002629A1" w:rsidP="00AD31E1">
          <w:pPr>
            <w:pStyle w:val="TOC3"/>
            <w:rPr>
              <w:del w:id="148" w:author="Tauseef Shazad" w:date="2022-09-20T10:35:00Z"/>
              <w:rFonts w:asciiTheme="minorHAnsi" w:eastAsiaTheme="minorEastAsia" w:hAnsiTheme="minorHAnsi" w:cstheme="minorBidi"/>
              <w:szCs w:val="22"/>
            </w:rPr>
          </w:pPr>
          <w:del w:id="149" w:author="Tauseef Shazad" w:date="2022-09-20T10:35:00Z">
            <w:r w:rsidRPr="00AD31E1" w:rsidDel="00AD31E1">
              <w:rPr>
                <w:rPrChange w:id="150" w:author="Tauseef Shazad" w:date="2022-09-20T10:35:00Z">
                  <w:rPr>
                    <w:rStyle w:val="Hyperlink"/>
                  </w:rPr>
                </w:rPrChange>
              </w:rPr>
              <w:delText>IT Asset Registration</w:delText>
            </w:r>
            <w:r w:rsidDel="00AD31E1">
              <w:rPr>
                <w:webHidden/>
              </w:rPr>
              <w:tab/>
              <w:delText>5</w:delText>
            </w:r>
          </w:del>
        </w:p>
        <w:p w14:paraId="05C66D30" w14:textId="3AF2FF05" w:rsidR="002629A1" w:rsidDel="00AD31E1" w:rsidRDefault="002629A1" w:rsidP="00AD31E1">
          <w:pPr>
            <w:pStyle w:val="TOC3"/>
            <w:rPr>
              <w:del w:id="151" w:author="Tauseef Shazad" w:date="2022-09-20T10:35:00Z"/>
              <w:rFonts w:asciiTheme="minorHAnsi" w:eastAsiaTheme="minorEastAsia" w:hAnsiTheme="minorHAnsi" w:cstheme="minorBidi"/>
              <w:szCs w:val="22"/>
            </w:rPr>
          </w:pPr>
          <w:del w:id="152" w:author="Tauseef Shazad" w:date="2022-09-20T10:35:00Z">
            <w:r w:rsidRPr="00AD31E1" w:rsidDel="00AD31E1">
              <w:rPr>
                <w:rPrChange w:id="153" w:author="Tauseef Shazad" w:date="2022-09-20T10:35:00Z">
                  <w:rPr>
                    <w:rStyle w:val="Hyperlink"/>
                  </w:rPr>
                </w:rPrChange>
              </w:rPr>
              <w:delText>IT Asset Identification</w:delText>
            </w:r>
            <w:r w:rsidDel="00AD31E1">
              <w:rPr>
                <w:webHidden/>
              </w:rPr>
              <w:tab/>
              <w:delText>5</w:delText>
            </w:r>
          </w:del>
        </w:p>
        <w:p w14:paraId="28576B1C" w14:textId="65069854" w:rsidR="002629A1" w:rsidDel="00AD31E1" w:rsidRDefault="002629A1" w:rsidP="00AD31E1">
          <w:pPr>
            <w:pStyle w:val="TOC3"/>
            <w:rPr>
              <w:del w:id="154" w:author="Tauseef Shazad" w:date="2022-09-20T10:35:00Z"/>
              <w:rFonts w:asciiTheme="minorHAnsi" w:eastAsiaTheme="minorEastAsia" w:hAnsiTheme="minorHAnsi" w:cstheme="minorBidi"/>
              <w:szCs w:val="22"/>
            </w:rPr>
          </w:pPr>
          <w:del w:id="155" w:author="Tauseef Shazad" w:date="2022-09-20T10:35:00Z">
            <w:r w:rsidRPr="00AD31E1" w:rsidDel="00AD31E1">
              <w:rPr>
                <w:rPrChange w:id="156" w:author="Tauseef Shazad" w:date="2022-09-20T10:35:00Z">
                  <w:rPr>
                    <w:rStyle w:val="Hyperlink"/>
                  </w:rPr>
                </w:rPrChange>
              </w:rPr>
              <w:delText>IT Asset Documentation</w:delText>
            </w:r>
            <w:r w:rsidDel="00AD31E1">
              <w:rPr>
                <w:webHidden/>
              </w:rPr>
              <w:tab/>
              <w:delText>5</w:delText>
            </w:r>
          </w:del>
        </w:p>
        <w:p w14:paraId="3CB4CC24" w14:textId="49B988BD" w:rsidR="002629A1" w:rsidDel="00AD31E1" w:rsidRDefault="002629A1" w:rsidP="00AD31E1">
          <w:pPr>
            <w:pStyle w:val="TOC3"/>
            <w:rPr>
              <w:del w:id="157" w:author="Tauseef Shazad" w:date="2022-09-20T10:35:00Z"/>
              <w:rFonts w:asciiTheme="minorHAnsi" w:eastAsiaTheme="minorEastAsia" w:hAnsiTheme="minorHAnsi" w:cstheme="minorBidi"/>
              <w:szCs w:val="22"/>
            </w:rPr>
          </w:pPr>
          <w:del w:id="158" w:author="Tauseef Shazad" w:date="2022-09-20T10:35:00Z">
            <w:r w:rsidRPr="00AD31E1" w:rsidDel="00AD31E1">
              <w:rPr>
                <w:rPrChange w:id="159" w:author="Tauseef Shazad" w:date="2022-09-20T10:35:00Z">
                  <w:rPr>
                    <w:rStyle w:val="Hyperlink"/>
                  </w:rPr>
                </w:rPrChange>
              </w:rPr>
              <w:delText>IT Asset Governance</w:delText>
            </w:r>
            <w:r w:rsidDel="00AD31E1">
              <w:rPr>
                <w:webHidden/>
              </w:rPr>
              <w:tab/>
              <w:delText>6</w:delText>
            </w:r>
          </w:del>
        </w:p>
        <w:p w14:paraId="7F08590A" w14:textId="40BF3394" w:rsidR="002629A1" w:rsidDel="00AD31E1" w:rsidRDefault="002629A1" w:rsidP="00AD31E1">
          <w:pPr>
            <w:pStyle w:val="TOC3"/>
            <w:rPr>
              <w:del w:id="160" w:author="Tauseef Shazad" w:date="2022-09-20T10:35:00Z"/>
              <w:rFonts w:asciiTheme="minorHAnsi" w:eastAsiaTheme="minorEastAsia" w:hAnsiTheme="minorHAnsi" w:cstheme="minorBidi"/>
              <w:szCs w:val="22"/>
            </w:rPr>
          </w:pPr>
          <w:del w:id="161" w:author="Tauseef Shazad" w:date="2022-09-20T10:35:00Z">
            <w:r w:rsidRPr="00AD31E1" w:rsidDel="00AD31E1">
              <w:rPr>
                <w:rPrChange w:id="162" w:author="Tauseef Shazad" w:date="2022-09-20T10:35:00Z">
                  <w:rPr>
                    <w:rStyle w:val="Hyperlink"/>
                  </w:rPr>
                </w:rPrChange>
              </w:rPr>
              <w:delText>IT Asset Disposal</w:delText>
            </w:r>
            <w:r w:rsidDel="00AD31E1">
              <w:rPr>
                <w:webHidden/>
              </w:rPr>
              <w:tab/>
              <w:delText>6</w:delText>
            </w:r>
          </w:del>
        </w:p>
        <w:p w14:paraId="6CC71287" w14:textId="4790B26E" w:rsidR="00D40E30" w:rsidRDefault="00D40E30">
          <w:r>
            <w:rPr>
              <w:b/>
              <w:bCs/>
              <w:noProof/>
            </w:rPr>
            <w:fldChar w:fldCharType="end"/>
          </w:r>
        </w:p>
      </w:sdtContent>
    </w:sdt>
    <w:p w14:paraId="4F5ACAD0" w14:textId="77777777" w:rsidR="00D40E30" w:rsidRPr="00D40E30" w:rsidRDefault="00D40E30" w:rsidP="00D40E30">
      <w:pPr>
        <w:pStyle w:val="Body"/>
      </w:pPr>
    </w:p>
    <w:p w14:paraId="1404778F" w14:textId="77777777" w:rsidR="00D40E30" w:rsidRDefault="00D40E30" w:rsidP="00D40E30">
      <w:pPr>
        <w:pStyle w:val="Body"/>
      </w:pPr>
    </w:p>
    <w:p w14:paraId="57BF257D" w14:textId="77777777" w:rsidR="00D40E30" w:rsidRDefault="00D40E30" w:rsidP="00D40E30">
      <w:pPr>
        <w:pStyle w:val="Body"/>
      </w:pPr>
    </w:p>
    <w:p w14:paraId="43D91982" w14:textId="77777777" w:rsidR="00D40E30" w:rsidRDefault="00D40E30" w:rsidP="00D40E30">
      <w:pPr>
        <w:pStyle w:val="Body"/>
      </w:pPr>
    </w:p>
    <w:p w14:paraId="771F16CB" w14:textId="77777777" w:rsidR="00D40E30" w:rsidRDefault="00D40E30" w:rsidP="00D40E30">
      <w:pPr>
        <w:pStyle w:val="Body"/>
      </w:pPr>
    </w:p>
    <w:p w14:paraId="4D718433" w14:textId="77777777" w:rsidR="00D40E30" w:rsidRDefault="00D40E30" w:rsidP="00D40E30">
      <w:pPr>
        <w:pStyle w:val="Body"/>
      </w:pPr>
    </w:p>
    <w:p w14:paraId="171437F5" w14:textId="77777777" w:rsidR="00D40E30" w:rsidRDefault="00D40E30" w:rsidP="00D40E30">
      <w:pPr>
        <w:pStyle w:val="Body"/>
      </w:pPr>
    </w:p>
    <w:p w14:paraId="692E8FFD" w14:textId="77777777" w:rsidR="00D40E30" w:rsidRDefault="00D40E30" w:rsidP="00D40E30">
      <w:pPr>
        <w:pStyle w:val="Body"/>
      </w:pPr>
    </w:p>
    <w:p w14:paraId="26A0A9BD" w14:textId="77777777" w:rsidR="00D40E30" w:rsidRDefault="00D40E30" w:rsidP="00D40E30">
      <w:pPr>
        <w:pStyle w:val="Body"/>
        <w:sectPr w:rsidR="00D40E30" w:rsidSect="00723174">
          <w:headerReference w:type="first" r:id="rId14"/>
          <w:pgSz w:w="12240" w:h="15840" w:code="1"/>
          <w:pgMar w:top="1440" w:right="1440" w:bottom="1440" w:left="1440" w:header="720" w:footer="601" w:gutter="0"/>
          <w:pgNumType w:fmt="lowerRoman" w:start="1"/>
          <w:cols w:space="720"/>
          <w:titlePg/>
          <w:docGrid w:linePitch="299"/>
        </w:sectPr>
      </w:pPr>
    </w:p>
    <w:p w14:paraId="6257A15D" w14:textId="15A488D0" w:rsidR="000226CD" w:rsidRPr="006E3D51" w:rsidRDefault="005E67FC" w:rsidP="00CB5DE0">
      <w:pPr>
        <w:pStyle w:val="Heading1"/>
      </w:pPr>
      <w:bookmarkStart w:id="163" w:name="_Toc114562568"/>
      <w:bookmarkEnd w:id="34"/>
      <w:r>
        <w:lastRenderedPageBreak/>
        <w:t>Scope</w:t>
      </w:r>
      <w:bookmarkEnd w:id="163"/>
      <w:r w:rsidR="000226CD">
        <w:t xml:space="preserve"> </w:t>
      </w:r>
    </w:p>
    <w:bookmarkEnd w:id="35"/>
    <w:p w14:paraId="4CA19909" w14:textId="09E871B4" w:rsidR="002D1004" w:rsidRDefault="002D1004" w:rsidP="002D1004">
      <w:pPr>
        <w:pStyle w:val="Body"/>
      </w:pPr>
      <w:r>
        <w:t>The scope of this document is to define the actions to be taken to protect and preserve technology assets - from physical locks on equipment to inventory tags. In conjunction, policy provides the "asset management mindset". This mindset acknowledges that "technology assets are important to us, and we take them seriously enough to put up with protective controls". To realize all intended benefits, this mindset must be integrated into daily operations and the corporate culture -- and this is achieved through adopted policy.</w:t>
      </w:r>
    </w:p>
    <w:p w14:paraId="784FF734" w14:textId="2B6572EA" w:rsidR="005540DD" w:rsidRPr="005540DD" w:rsidRDefault="008629FB" w:rsidP="008629FB">
      <w:pPr>
        <w:pStyle w:val="Body"/>
      </w:pPr>
      <w:r>
        <w:t>This policy applies to all employees and non-employees who are owners, custodians or users of Nexelus Assets, or those entities who manage, deploy, or support Nexelus Assets either internally or externally on Microsoft and AWS Cloud Services.</w:t>
      </w:r>
      <w:r>
        <w:cr/>
      </w:r>
      <w:r w:rsidR="00BC3ED6">
        <w:cr/>
      </w:r>
      <w:r w:rsidR="00D45499">
        <w:t>.</w:t>
      </w:r>
    </w:p>
    <w:p w14:paraId="4E5BBB6D" w14:textId="77777777" w:rsidR="005540DD" w:rsidRPr="00525B5E" w:rsidRDefault="005540DD" w:rsidP="00A709ED">
      <w:pPr>
        <w:pStyle w:val="Body"/>
      </w:pPr>
    </w:p>
    <w:p w14:paraId="6E454822" w14:textId="74D448A5" w:rsidR="000226CD" w:rsidRPr="000D15F7" w:rsidRDefault="003710DB" w:rsidP="000D15F7">
      <w:pPr>
        <w:pStyle w:val="Body"/>
        <w:rPr>
          <w:b/>
          <w:bCs/>
        </w:rPr>
      </w:pPr>
      <w:bookmarkStart w:id="164" w:name="_Toc421999522"/>
      <w:bookmarkStart w:id="165" w:name="_Toc482451139"/>
      <w:bookmarkStart w:id="166" w:name="_Toc84586735"/>
      <w:r w:rsidRPr="000D15F7">
        <w:rPr>
          <w:b/>
          <w:bCs/>
        </w:rPr>
        <w:t>Reference</w:t>
      </w:r>
      <w:bookmarkEnd w:id="164"/>
      <w:bookmarkEnd w:id="165"/>
      <w:bookmarkEnd w:id="166"/>
    </w:p>
    <w:p w14:paraId="651BD9A3" w14:textId="77777777" w:rsidR="00BC3ED6" w:rsidRDefault="001D2AD5" w:rsidP="00BC3ED6">
      <w:pPr>
        <w:pStyle w:val="ListParagraph"/>
        <w:numPr>
          <w:ilvl w:val="0"/>
          <w:numId w:val="26"/>
        </w:numPr>
        <w:spacing w:after="200" w:line="276" w:lineRule="auto"/>
        <w:rPr>
          <w:rFonts w:cs="Arial"/>
        </w:rPr>
      </w:pPr>
      <w:r>
        <w:rPr>
          <w:rFonts w:cs="Arial"/>
        </w:rPr>
        <w:t>SSAE-18 SOC 1 Type II</w:t>
      </w:r>
      <w:r w:rsidR="000226CD" w:rsidRPr="00D87808">
        <w:rPr>
          <w:rFonts w:cs="Arial"/>
        </w:rPr>
        <w:t xml:space="preserve"> – Requirements</w:t>
      </w:r>
      <w:r w:rsidR="00D45499">
        <w:rPr>
          <w:rFonts w:cs="Arial"/>
        </w:rPr>
        <w:t xml:space="preserve">.pdf </w:t>
      </w:r>
    </w:p>
    <w:p w14:paraId="0FAF2104" w14:textId="77777777" w:rsidR="00BC3ED6" w:rsidRPr="00BC3ED6" w:rsidRDefault="00BC3ED6" w:rsidP="00BC3ED6">
      <w:pPr>
        <w:pStyle w:val="ListParagraph"/>
        <w:numPr>
          <w:ilvl w:val="0"/>
          <w:numId w:val="26"/>
        </w:numPr>
        <w:spacing w:after="200" w:line="276" w:lineRule="auto"/>
        <w:rPr>
          <w:rFonts w:cs="Arial"/>
        </w:rPr>
      </w:pPr>
      <w:r>
        <w:t>NIST CF - ID.AM-1,2,3</w:t>
      </w:r>
    </w:p>
    <w:p w14:paraId="7C4B7CC8" w14:textId="77777777" w:rsidR="00BC3ED6" w:rsidRPr="00BC3ED6" w:rsidRDefault="00BC3ED6" w:rsidP="00BC3ED6">
      <w:pPr>
        <w:pStyle w:val="ListParagraph"/>
        <w:numPr>
          <w:ilvl w:val="0"/>
          <w:numId w:val="26"/>
        </w:numPr>
        <w:spacing w:after="200" w:line="276" w:lineRule="auto"/>
        <w:rPr>
          <w:rFonts w:cs="Arial"/>
        </w:rPr>
      </w:pPr>
      <w:r>
        <w:t>ISO 38500 - 5.3, 5.4, 5.5</w:t>
      </w:r>
    </w:p>
    <w:p w14:paraId="436CF580" w14:textId="77777777" w:rsidR="00BC3ED6" w:rsidRDefault="00BC3ED6" w:rsidP="00BC3ED6">
      <w:pPr>
        <w:pStyle w:val="ListParagraph"/>
        <w:numPr>
          <w:ilvl w:val="0"/>
          <w:numId w:val="26"/>
        </w:numPr>
        <w:spacing w:after="200" w:line="276" w:lineRule="auto"/>
        <w:rPr>
          <w:rFonts w:cs="Arial"/>
        </w:rPr>
      </w:pPr>
      <w:r>
        <w:t>ISO 27002-2013 - 8.1, 8.2.3, 11.2.7</w:t>
      </w:r>
    </w:p>
    <w:p w14:paraId="65198A38" w14:textId="77777777" w:rsidR="00D45499" w:rsidRPr="00D87808" w:rsidRDefault="00D45499" w:rsidP="00206232">
      <w:pPr>
        <w:pStyle w:val="ListParagraph"/>
        <w:spacing w:after="200" w:line="276" w:lineRule="auto"/>
        <w:ind w:left="0"/>
        <w:rPr>
          <w:rFonts w:cs="Arial"/>
        </w:rPr>
      </w:pPr>
    </w:p>
    <w:p w14:paraId="12D25956" w14:textId="406AB104" w:rsidR="000226CD" w:rsidRPr="00A56B8A" w:rsidRDefault="000226CD" w:rsidP="006E13C2">
      <w:pPr>
        <w:pStyle w:val="Heading1"/>
      </w:pPr>
      <w:bookmarkStart w:id="167" w:name="_Toc421999523"/>
      <w:bookmarkStart w:id="168" w:name="_Toc482451140"/>
      <w:bookmarkStart w:id="169" w:name="_Toc84586736"/>
      <w:bookmarkStart w:id="170" w:name="_Toc114562569"/>
      <w:r w:rsidRPr="00A56B8A">
        <w:lastRenderedPageBreak/>
        <w:t>Terms and Definitions</w:t>
      </w:r>
      <w:bookmarkEnd w:id="167"/>
      <w:bookmarkEnd w:id="168"/>
      <w:bookmarkEnd w:id="169"/>
      <w:bookmarkEnd w:id="170"/>
    </w:p>
    <w:p w14:paraId="2AB9F250" w14:textId="5D22AB21" w:rsidR="000226CD" w:rsidRDefault="000226CD" w:rsidP="00206232">
      <w:pPr>
        <w:rPr>
          <w:rFonts w:cs="Arial"/>
        </w:rPr>
      </w:pPr>
      <w:r w:rsidRPr="00D87808">
        <w:rPr>
          <w:rFonts w:cs="Arial"/>
        </w:rPr>
        <w:t xml:space="preserve">Other than terms and definitions given in </w:t>
      </w:r>
      <w:r w:rsidR="001D2AD5">
        <w:rPr>
          <w:rFonts w:cs="Arial"/>
        </w:rPr>
        <w:t>SSAE 18 – SOC 1 Type II</w:t>
      </w:r>
      <w:r w:rsidRPr="00D87808">
        <w:rPr>
          <w:rFonts w:cs="Arial"/>
        </w:rPr>
        <w:t xml:space="preserve">, following terms and definitions are use in </w:t>
      </w:r>
      <w:r w:rsidR="00A40AC7">
        <w:rPr>
          <w:rFonts w:cs="Arial"/>
        </w:rPr>
        <w:t>Nexelus Security System (NSS)</w:t>
      </w:r>
      <w:r w:rsidRPr="00D87808">
        <w:rPr>
          <w:rFonts w:cs="Arial"/>
        </w:rPr>
        <w:t xml:space="preserve"> implementation:</w:t>
      </w:r>
    </w:p>
    <w:p w14:paraId="139BC869" w14:textId="77777777" w:rsidR="001F19CE" w:rsidRDefault="009D2302" w:rsidP="00AD31E1">
      <w:pPr>
        <w:pStyle w:val="Heading3"/>
      </w:pPr>
      <w:bookmarkStart w:id="171" w:name="_Toc114562570"/>
      <w:r w:rsidRPr="001F19CE">
        <w:t>IT Assets</w:t>
      </w:r>
      <w:bookmarkEnd w:id="171"/>
    </w:p>
    <w:p w14:paraId="58A42D9D" w14:textId="23E1D72E" w:rsidR="009D2302" w:rsidRDefault="009D2302" w:rsidP="001F19CE">
      <w:r>
        <w:t xml:space="preserve">Any information or operations system, tool, database, application, repository, technical services, hardware and/or device that is used while providing or meeting P&amp;G business activities or business needs, or any technical tool (devices, hardware, etc.) that connects to the P&amp;G internal network directly. For the sake of clarity, these include both Company owned systems, tools, applications, databases, devices, repositories, technical </w:t>
      </w:r>
      <w:r w:rsidR="00192501">
        <w:t>services,</w:t>
      </w:r>
      <w:r>
        <w:t xml:space="preserve"> (collectively, the “Tools”) and any such Tools procured from third parties. Specific examples of IT Assets include, but are not limited to:</w:t>
      </w:r>
    </w:p>
    <w:p w14:paraId="2D76B442" w14:textId="042B17D1" w:rsidR="009D2302" w:rsidRDefault="009D2302" w:rsidP="009A06C8">
      <w:pPr>
        <w:pStyle w:val="ListParagraph"/>
        <w:numPr>
          <w:ilvl w:val="1"/>
          <w:numId w:val="27"/>
        </w:numPr>
      </w:pPr>
      <w:r>
        <w:t>Desktop workstations, laptop and mobile computers</w:t>
      </w:r>
    </w:p>
    <w:p w14:paraId="6EC5D7F2" w14:textId="16AC2465" w:rsidR="009D2302" w:rsidRDefault="009D2302" w:rsidP="009A06C8">
      <w:pPr>
        <w:pStyle w:val="ListParagraph"/>
        <w:numPr>
          <w:ilvl w:val="1"/>
          <w:numId w:val="27"/>
        </w:numPr>
      </w:pPr>
      <w:r>
        <w:t>VOIP &amp; Mobile Phones, network cameras, tablets &amp; handheld devices</w:t>
      </w:r>
    </w:p>
    <w:p w14:paraId="30CED468" w14:textId="198C4C16" w:rsidR="009D2302" w:rsidRDefault="009D2302" w:rsidP="009A06C8">
      <w:pPr>
        <w:pStyle w:val="ListParagraph"/>
        <w:numPr>
          <w:ilvl w:val="1"/>
          <w:numId w:val="27"/>
        </w:numPr>
      </w:pPr>
      <w:r>
        <w:t>Printers, copiers, fax machines, scanners, multifunction machine</w:t>
      </w:r>
    </w:p>
    <w:p w14:paraId="6977E326" w14:textId="5746EEE5" w:rsidR="009A06C8" w:rsidRDefault="009D2302" w:rsidP="009A06C8">
      <w:pPr>
        <w:pStyle w:val="ListParagraph"/>
        <w:numPr>
          <w:ilvl w:val="1"/>
          <w:numId w:val="27"/>
        </w:numPr>
      </w:pPr>
      <w:r>
        <w:t xml:space="preserve">Servers including Virtual Servers, databases including </w:t>
      </w:r>
      <w:r w:rsidR="009A06C8">
        <w:t>cloud-based</w:t>
      </w:r>
      <w:r>
        <w:t xml:space="preserve"> resources </w:t>
      </w:r>
    </w:p>
    <w:p w14:paraId="6435D7D4" w14:textId="5C6EC1A2" w:rsidR="009A06C8" w:rsidRDefault="009D2302" w:rsidP="009A06C8">
      <w:pPr>
        <w:pStyle w:val="ListParagraph"/>
        <w:numPr>
          <w:ilvl w:val="1"/>
          <w:numId w:val="27"/>
        </w:numPr>
      </w:pPr>
      <w:r>
        <w:t xml:space="preserve">Application and Middleware Platforms </w:t>
      </w:r>
    </w:p>
    <w:p w14:paraId="765E1899" w14:textId="04A68221" w:rsidR="009A06C8" w:rsidRDefault="009D2302" w:rsidP="009A06C8">
      <w:pPr>
        <w:pStyle w:val="ListParagraph"/>
        <w:numPr>
          <w:ilvl w:val="1"/>
          <w:numId w:val="27"/>
        </w:numPr>
      </w:pPr>
      <w:r>
        <w:t xml:space="preserve">Firewalls, routers, switches </w:t>
      </w:r>
    </w:p>
    <w:p w14:paraId="024A8BC7" w14:textId="6079B490" w:rsidR="009A06C8" w:rsidRDefault="009D2302" w:rsidP="009A06C8">
      <w:pPr>
        <w:pStyle w:val="ListParagraph"/>
        <w:numPr>
          <w:ilvl w:val="1"/>
          <w:numId w:val="27"/>
        </w:numPr>
      </w:pPr>
      <w:r>
        <w:t xml:space="preserve">Network attached Storage devices and cloud storage </w:t>
      </w:r>
    </w:p>
    <w:p w14:paraId="51E5BDBC" w14:textId="68A353B0" w:rsidR="009A06C8" w:rsidRDefault="009D2302" w:rsidP="009A06C8">
      <w:pPr>
        <w:pStyle w:val="ListParagraph"/>
        <w:numPr>
          <w:ilvl w:val="1"/>
          <w:numId w:val="27"/>
        </w:numPr>
      </w:pPr>
      <w:r>
        <w:t xml:space="preserve">Business Applications (including cloud platforms and subscriptions sourced/created internally and/or provisioned by our vendors </w:t>
      </w:r>
    </w:p>
    <w:p w14:paraId="2F2C0CBB" w14:textId="5747ADEB" w:rsidR="009D2302" w:rsidRDefault="009D2302" w:rsidP="009A06C8">
      <w:pPr>
        <w:pStyle w:val="ListParagraph"/>
        <w:numPr>
          <w:ilvl w:val="1"/>
          <w:numId w:val="27"/>
        </w:numPr>
      </w:pPr>
      <w:r>
        <w:t>including layered applications which may include multiple vendors/tools necessary to meet the business need).</w:t>
      </w:r>
    </w:p>
    <w:p w14:paraId="24B50862" w14:textId="77777777" w:rsidR="009A06C8" w:rsidRDefault="009A06C8" w:rsidP="009A06C8">
      <w:pPr>
        <w:pStyle w:val="ListParagraph"/>
        <w:numPr>
          <w:ilvl w:val="1"/>
          <w:numId w:val="27"/>
        </w:numPr>
      </w:pPr>
      <w:r>
        <w:t xml:space="preserve">Software Licenses including entitlements </w:t>
      </w:r>
    </w:p>
    <w:p w14:paraId="0BED1E5C" w14:textId="6B15724D" w:rsidR="00831313" w:rsidRDefault="00831313" w:rsidP="009D2302">
      <w:pPr>
        <w:pStyle w:val="ListParagraph"/>
        <w:ind w:left="360"/>
      </w:pPr>
      <w:r>
        <w:t xml:space="preserve">. </w:t>
      </w:r>
    </w:p>
    <w:p w14:paraId="5C791FD8" w14:textId="50FDE080" w:rsidR="001F19CE" w:rsidRDefault="009A06C8" w:rsidP="00AD31E1">
      <w:pPr>
        <w:pStyle w:val="Heading3"/>
      </w:pPr>
      <w:bookmarkStart w:id="172" w:name="_Toc114562571"/>
      <w:r w:rsidRPr="001F19CE">
        <w:t xml:space="preserve">IT Assets </w:t>
      </w:r>
      <w:r w:rsidR="001F19CE">
        <w:t>Register</w:t>
      </w:r>
      <w:bookmarkEnd w:id="172"/>
      <w:r>
        <w:t xml:space="preserve"> </w:t>
      </w:r>
    </w:p>
    <w:p w14:paraId="22B260CD" w14:textId="26CBE293" w:rsidR="00831313" w:rsidRDefault="009A06C8" w:rsidP="001F19CE">
      <w:r>
        <w:t>A database which stores assets unique identifiers and asset attributes</w:t>
      </w:r>
    </w:p>
    <w:p w14:paraId="48A673E3" w14:textId="77777777" w:rsidR="001F19CE" w:rsidRDefault="009A06C8" w:rsidP="00AD31E1">
      <w:pPr>
        <w:pStyle w:val="Heading3"/>
      </w:pPr>
      <w:bookmarkStart w:id="173" w:name="_Toc114562572"/>
      <w:r>
        <w:t>Deployable Technology List (DTL)</w:t>
      </w:r>
      <w:bookmarkEnd w:id="173"/>
      <w:r>
        <w:t xml:space="preserve"> </w:t>
      </w:r>
    </w:p>
    <w:p w14:paraId="303866D9" w14:textId="789D0E90" w:rsidR="00831313" w:rsidRDefault="009A06C8" w:rsidP="001F19CE">
      <w:r>
        <w:t xml:space="preserve">Deployable technology (hardware, software) means that it is approved for use in </w:t>
      </w:r>
      <w:r w:rsidR="001F19CE">
        <w:t>Nexelus</w:t>
      </w:r>
      <w:r>
        <w:t xml:space="preserve"> and by </w:t>
      </w:r>
      <w:r w:rsidR="001F19CE">
        <w:t>Nexelus</w:t>
      </w:r>
      <w:r>
        <w:t xml:space="preserve"> employees, all deployable technology is documented in the DTL</w:t>
      </w:r>
      <w:r w:rsidR="00831313">
        <w:t xml:space="preserve"> </w:t>
      </w:r>
    </w:p>
    <w:p w14:paraId="1992643A" w14:textId="77777777" w:rsidR="00A71D1A" w:rsidRDefault="00A71D1A" w:rsidP="00AD31E1">
      <w:pPr>
        <w:pStyle w:val="Heading3"/>
      </w:pPr>
      <w:bookmarkStart w:id="174" w:name="_Toc111026498"/>
      <w:bookmarkStart w:id="175" w:name="_Toc401859115"/>
      <w:bookmarkStart w:id="176" w:name="_Toc421999527"/>
      <w:bookmarkStart w:id="177" w:name="_Toc482451144"/>
      <w:bookmarkStart w:id="178" w:name="_Toc84586740"/>
      <w:bookmarkStart w:id="179" w:name="_Toc114562573"/>
      <w:r>
        <w:t>Nexelus Security System (NSS)</w:t>
      </w:r>
      <w:bookmarkEnd w:id="174"/>
      <w:bookmarkEnd w:id="179"/>
    </w:p>
    <w:p w14:paraId="201BC37D" w14:textId="77777777" w:rsidR="00A71D1A" w:rsidRPr="00D87808" w:rsidRDefault="00A71D1A" w:rsidP="00A71D1A">
      <w:pPr>
        <w:rPr>
          <w:rFonts w:cs="Arial"/>
        </w:rPr>
      </w:pPr>
      <w:r>
        <w:rPr>
          <w:rFonts w:cs="Arial"/>
        </w:rPr>
        <w:t>All security procedures and policies as defined in this document, and/or other security procedures and policies as defined and implemented at Nexelus.</w:t>
      </w:r>
    </w:p>
    <w:p w14:paraId="642751A6" w14:textId="77777777" w:rsidR="00A71D1A" w:rsidRPr="00807FF8" w:rsidRDefault="00A71D1A" w:rsidP="00AD31E1">
      <w:pPr>
        <w:pStyle w:val="Heading3"/>
      </w:pPr>
      <w:bookmarkStart w:id="180" w:name="_Toc401859112"/>
      <w:bookmarkStart w:id="181" w:name="_Toc421999524"/>
      <w:bookmarkStart w:id="182" w:name="_Toc482451141"/>
      <w:bookmarkStart w:id="183" w:name="_Toc84586737"/>
      <w:bookmarkStart w:id="184" w:name="_Toc111026499"/>
      <w:bookmarkStart w:id="185" w:name="_Toc114562574"/>
      <w:r w:rsidRPr="00807FF8">
        <w:t>Security Domains</w:t>
      </w:r>
      <w:bookmarkEnd w:id="180"/>
      <w:bookmarkEnd w:id="181"/>
      <w:bookmarkEnd w:id="182"/>
      <w:bookmarkEnd w:id="183"/>
      <w:bookmarkEnd w:id="184"/>
      <w:bookmarkEnd w:id="185"/>
    </w:p>
    <w:p w14:paraId="537432D5" w14:textId="0746A101" w:rsidR="00A71D1A" w:rsidRPr="00D87808" w:rsidRDefault="00A71D1A" w:rsidP="00A71D1A">
      <w:pPr>
        <w:rPr>
          <w:rFonts w:cs="Arial"/>
        </w:rPr>
      </w:pPr>
      <w:r>
        <w:rPr>
          <w:rFonts w:cs="Arial"/>
        </w:rPr>
        <w:t>The security domain is a discre</w:t>
      </w:r>
      <w:r w:rsidRPr="00D87808">
        <w:rPr>
          <w:rFonts w:cs="Arial"/>
        </w:rPr>
        <w:t>t</w:t>
      </w:r>
      <w:r>
        <w:rPr>
          <w:rFonts w:cs="Arial"/>
        </w:rPr>
        <w:t>e</w:t>
      </w:r>
      <w:r w:rsidRPr="00D87808">
        <w:rPr>
          <w:rFonts w:cs="Arial"/>
        </w:rPr>
        <w:t xml:space="preserve"> logical and / or physical area that is subject to security controls to protect it from all entities outside the domain. For the </w:t>
      </w:r>
      <w:r>
        <w:rPr>
          <w:rFonts w:cs="Arial"/>
        </w:rPr>
        <w:t>SOC 1 Type II</w:t>
      </w:r>
      <w:r w:rsidRPr="00D87808">
        <w:rPr>
          <w:rFonts w:cs="Arial"/>
        </w:rPr>
        <w:t xml:space="preserve"> System the security domain is limited to </w:t>
      </w:r>
      <w:r>
        <w:rPr>
          <w:rFonts w:cs="Arial"/>
        </w:rPr>
        <w:t>Nexelus premises</w:t>
      </w:r>
      <w:r w:rsidRPr="00D87808">
        <w:rPr>
          <w:rFonts w:cs="Arial"/>
        </w:rPr>
        <w:t>.</w:t>
      </w:r>
    </w:p>
    <w:p w14:paraId="2BCEF3F1" w14:textId="77777777" w:rsidR="00A71D1A" w:rsidRPr="00D87808" w:rsidRDefault="00A71D1A" w:rsidP="00A71D1A">
      <w:pPr>
        <w:rPr>
          <w:rFonts w:cs="Arial"/>
        </w:rPr>
      </w:pPr>
      <w:r w:rsidRPr="00D87808">
        <w:rPr>
          <w:rFonts w:cs="Arial"/>
        </w:rPr>
        <w:t>The location is defined as follows:</w:t>
      </w:r>
    </w:p>
    <w:p w14:paraId="3D7120DE" w14:textId="77777777" w:rsidR="00A71D1A" w:rsidRDefault="00A71D1A" w:rsidP="00A71D1A">
      <w:pPr>
        <w:pStyle w:val="ListParagraph"/>
        <w:numPr>
          <w:ilvl w:val="0"/>
          <w:numId w:val="28"/>
        </w:numPr>
        <w:spacing w:before="0" w:after="200" w:line="276" w:lineRule="auto"/>
        <w:rPr>
          <w:rFonts w:cs="Arial"/>
        </w:rPr>
      </w:pPr>
      <w:r w:rsidRPr="00CD70EB">
        <w:rPr>
          <w:rFonts w:cs="Arial"/>
        </w:rPr>
        <w:lastRenderedPageBreak/>
        <w:t>The space within the physical structure bound by, and including, walls, ceiling, floor, doors, and windows.</w:t>
      </w:r>
    </w:p>
    <w:p w14:paraId="3806C6F5" w14:textId="77777777" w:rsidR="00A71D1A" w:rsidRPr="00CD70EB" w:rsidRDefault="00A71D1A" w:rsidP="00A71D1A">
      <w:pPr>
        <w:pStyle w:val="ListParagraph"/>
        <w:numPr>
          <w:ilvl w:val="0"/>
          <w:numId w:val="28"/>
        </w:numPr>
        <w:spacing w:before="0" w:after="200" w:line="276" w:lineRule="auto"/>
        <w:rPr>
          <w:rFonts w:cs="Arial"/>
        </w:rPr>
      </w:pPr>
      <w:r w:rsidRPr="00CD70EB">
        <w:rPr>
          <w:rFonts w:cs="Arial"/>
        </w:rPr>
        <w:t>All equipment within the physical domain detail mentioned in Asset Identification and Classification Document.</w:t>
      </w:r>
    </w:p>
    <w:p w14:paraId="770B6477" w14:textId="77777777" w:rsidR="00A71D1A" w:rsidRPr="00855C7B" w:rsidRDefault="00A71D1A" w:rsidP="00A71D1A">
      <w:r>
        <w:t>Reference(s)</w:t>
      </w:r>
      <w:r w:rsidRPr="00855C7B">
        <w:t>:</w:t>
      </w:r>
    </w:p>
    <w:p w14:paraId="0B1A23AB" w14:textId="77777777" w:rsidR="00A71D1A" w:rsidRPr="0094385D" w:rsidRDefault="00A71D1A" w:rsidP="00A71D1A">
      <w:pPr>
        <w:pStyle w:val="BulletedListLevel1"/>
        <w:numPr>
          <w:ilvl w:val="0"/>
          <w:numId w:val="29"/>
        </w:numPr>
      </w:pPr>
      <w:r>
        <w:t>Network Security and Access Control Procedure</w:t>
      </w:r>
      <w:r w:rsidRPr="0094385D">
        <w:t xml:space="preserve"> </w:t>
      </w:r>
    </w:p>
    <w:p w14:paraId="04D7031C" w14:textId="77777777" w:rsidR="00A71D1A" w:rsidRDefault="00A71D1A" w:rsidP="00A71D1A">
      <w:pPr>
        <w:pStyle w:val="BulletedListLevel1"/>
        <w:numPr>
          <w:ilvl w:val="0"/>
          <w:numId w:val="29"/>
        </w:numPr>
      </w:pPr>
      <w:r>
        <w:t>Capacity and change Management Procedure</w:t>
      </w:r>
    </w:p>
    <w:p w14:paraId="479EEE30" w14:textId="77777777" w:rsidR="00A71D1A" w:rsidRPr="00E65A89" w:rsidRDefault="00A71D1A" w:rsidP="00AD31E1">
      <w:pPr>
        <w:pStyle w:val="Heading3"/>
      </w:pPr>
      <w:bookmarkStart w:id="186" w:name="_Toc401859113"/>
      <w:bookmarkStart w:id="187" w:name="_Toc421999525"/>
      <w:bookmarkStart w:id="188" w:name="_Toc482451142"/>
      <w:bookmarkStart w:id="189" w:name="_Toc84586738"/>
      <w:bookmarkStart w:id="190" w:name="_Toc111026500"/>
      <w:bookmarkStart w:id="191" w:name="_Toc114562575"/>
      <w:r>
        <w:t>Nexelus</w:t>
      </w:r>
      <w:r w:rsidRPr="00E65A89">
        <w:t xml:space="preserve"> Staff</w:t>
      </w:r>
      <w:bookmarkEnd w:id="186"/>
      <w:bookmarkEnd w:id="187"/>
      <w:bookmarkEnd w:id="188"/>
      <w:bookmarkEnd w:id="189"/>
      <w:bookmarkEnd w:id="190"/>
      <w:bookmarkEnd w:id="191"/>
    </w:p>
    <w:p w14:paraId="372476F0" w14:textId="77777777" w:rsidR="00A71D1A" w:rsidRPr="00855C7B" w:rsidRDefault="00A71D1A" w:rsidP="00A71D1A">
      <w:pPr>
        <w:rPr>
          <w:rFonts w:cs="Arial"/>
        </w:rPr>
      </w:pPr>
      <w:r w:rsidRPr="00855C7B">
        <w:rPr>
          <w:rFonts w:cs="Arial"/>
        </w:rPr>
        <w:t xml:space="preserve">All personnel employed / contractual engaged by </w:t>
      </w:r>
      <w:r>
        <w:rPr>
          <w:rFonts w:cs="Arial"/>
        </w:rPr>
        <w:t>Nexelus</w:t>
      </w:r>
      <w:r w:rsidRPr="00855C7B">
        <w:rPr>
          <w:rFonts w:cs="Arial"/>
        </w:rPr>
        <w:t xml:space="preserve"> are required to follow the policies and procedures </w:t>
      </w:r>
      <w:r>
        <w:rPr>
          <w:rFonts w:cs="Arial"/>
        </w:rPr>
        <w:t xml:space="preserve">as defined in Nexelus Security Manual </w:t>
      </w:r>
      <w:r w:rsidRPr="00855C7B">
        <w:rPr>
          <w:rFonts w:cs="Arial"/>
        </w:rPr>
        <w:t xml:space="preserve">by management in line with strategic security needs. </w:t>
      </w:r>
    </w:p>
    <w:p w14:paraId="0D0224CF" w14:textId="5AA92032" w:rsidR="00541D4B" w:rsidRDefault="00BC3ED6" w:rsidP="00E67F36">
      <w:pPr>
        <w:pStyle w:val="Heading1"/>
      </w:pPr>
      <w:bookmarkStart w:id="192" w:name="_Toc114562576"/>
      <w:r>
        <w:lastRenderedPageBreak/>
        <w:t>Asset Management</w:t>
      </w:r>
      <w:bookmarkEnd w:id="192"/>
    </w:p>
    <w:p w14:paraId="49DD6FEF" w14:textId="6D39760A" w:rsidR="006244EA" w:rsidRDefault="006244EA" w:rsidP="006244EA">
      <w:pPr>
        <w:pStyle w:val="Body"/>
      </w:pPr>
      <w:r>
        <w:t>The purpose of the IT Asset Management Policy (the “Policy”) is to protect the company against loss and prevent security incidents, to reduce the company’s risk profile to external and internal pressures</w:t>
      </w:r>
      <w:r w:rsidR="00E71087">
        <w:t>, and to minimize security threats</w:t>
      </w:r>
      <w:r>
        <w:t xml:space="preserve">, to state commitment to legal compliance and to lower cost and improve productivity through more efficient and effective IT Asset Management. IT Asset Management is a </w:t>
      </w:r>
      <w:r w:rsidR="00E71087">
        <w:t>f</w:t>
      </w:r>
      <w:r>
        <w:t xml:space="preserve">oundational policy which helps support other IT Operations and Information Security policies. </w:t>
      </w:r>
      <w:r>
        <w:cr/>
      </w:r>
    </w:p>
    <w:p w14:paraId="6DB64426" w14:textId="77777777" w:rsidR="006244EA" w:rsidRPr="00831313" w:rsidRDefault="006244EA" w:rsidP="006244EA">
      <w:pPr>
        <w:pStyle w:val="Body"/>
      </w:pPr>
    </w:p>
    <w:p w14:paraId="62442793" w14:textId="679D8EA7" w:rsidR="00831313" w:rsidRDefault="006244EA" w:rsidP="00D11115">
      <w:pPr>
        <w:pStyle w:val="Heading2"/>
      </w:pPr>
      <w:bookmarkStart w:id="193" w:name="_Toc114562577"/>
      <w:bookmarkEnd w:id="175"/>
      <w:bookmarkEnd w:id="176"/>
      <w:bookmarkEnd w:id="177"/>
      <w:bookmarkEnd w:id="178"/>
      <w:r>
        <w:lastRenderedPageBreak/>
        <w:t>Policy</w:t>
      </w:r>
      <w:bookmarkEnd w:id="193"/>
      <w:r w:rsidR="00831313">
        <w:t xml:space="preserve"> </w:t>
      </w:r>
    </w:p>
    <w:p w14:paraId="1D6DA59F" w14:textId="77777777" w:rsidR="009F4EE7" w:rsidRDefault="009F4EE7" w:rsidP="00A32C74">
      <w:pPr>
        <w:pStyle w:val="Body"/>
      </w:pPr>
      <w:r w:rsidRPr="009F4EE7">
        <w:t xml:space="preserve">Asset management is the process of receiving, tagging, documenting, and eventually disposing of equipment. It is critically important to maintain up-to-date inventory and asset controls to ensure computer equipment locations and dispositions are well known. Lost or stolen equipment often contains sensitive data. Proper asset management procedures and protocols provide documentation that aids in recovery, replacement, anti-criminal, and insurance activities. </w:t>
      </w:r>
    </w:p>
    <w:p w14:paraId="73D9848C" w14:textId="42785550" w:rsidR="00A32C74" w:rsidRDefault="00A32C74" w:rsidP="00A32C74">
      <w:pPr>
        <w:pStyle w:val="Body"/>
      </w:pPr>
      <w:r>
        <w:t>Nexelus requires that all IT Assets must be documented and tracked from the day they enter our network or office environment, until after they have been decommissioned.</w:t>
      </w:r>
    </w:p>
    <w:p w14:paraId="6BAF0AF7" w14:textId="4B659758" w:rsidR="00831313" w:rsidRDefault="006244EA" w:rsidP="00AD31E1">
      <w:pPr>
        <w:pStyle w:val="Heading3"/>
      </w:pPr>
      <w:bookmarkStart w:id="194" w:name="_Toc114562578"/>
      <w:r w:rsidRPr="006244EA">
        <w:t>IT Asset Acquisition</w:t>
      </w:r>
      <w:bookmarkEnd w:id="194"/>
    </w:p>
    <w:p w14:paraId="607C99BA" w14:textId="41706A0E" w:rsidR="006244EA" w:rsidRDefault="006244EA" w:rsidP="006244EA">
      <w:pPr>
        <w:pStyle w:val="Body"/>
      </w:pPr>
      <w:r>
        <w:t>Hardware and software must be acquired through approved corporate acquisition methods and from approved software distribution channels, adhering to the</w:t>
      </w:r>
      <w:r w:rsidR="003B1295">
        <w:t xml:space="preserve"> Vendor Management Policy, and established procurement process</w:t>
      </w:r>
      <w:r w:rsidR="00B91287">
        <w:t xml:space="preserve"> by Nexelus Management</w:t>
      </w:r>
      <w:r>
        <w:t xml:space="preserve">. Hardware, and software that is acquired must be on the corporate approved </w:t>
      </w:r>
      <w:r w:rsidR="00B91287">
        <w:t xml:space="preserve">IT </w:t>
      </w:r>
      <w:r w:rsidR="009E5CF6">
        <w:t>Asset Register</w:t>
      </w:r>
      <w:r>
        <w:t xml:space="preserve"> or have an approved exception granted. The </w:t>
      </w:r>
      <w:r w:rsidR="00B91287">
        <w:t xml:space="preserve">IT </w:t>
      </w:r>
      <w:r w:rsidR="009E5CF6">
        <w:t>Asset Register</w:t>
      </w:r>
      <w:r>
        <w:t xml:space="preserve"> is managed by the </w:t>
      </w:r>
      <w:r w:rsidR="003B1295">
        <w:t>Network Security System (NSS) Lead</w:t>
      </w:r>
      <w:r w:rsidR="009E5CF6">
        <w:t>.</w:t>
      </w:r>
    </w:p>
    <w:p w14:paraId="35449A65" w14:textId="21D02DE5" w:rsidR="00831313" w:rsidRPr="00D11115" w:rsidRDefault="009E5CF6" w:rsidP="00AD31E1">
      <w:pPr>
        <w:pStyle w:val="Heading3"/>
      </w:pPr>
      <w:bookmarkStart w:id="195" w:name="_Toc114562579"/>
      <w:r w:rsidRPr="009E5CF6">
        <w:t>IT Asset Registration</w:t>
      </w:r>
      <w:bookmarkEnd w:id="195"/>
    </w:p>
    <w:p w14:paraId="3455701A" w14:textId="12778A26" w:rsidR="009E5CF6" w:rsidRDefault="00D47E17" w:rsidP="00D47E17">
      <w:pPr>
        <w:pStyle w:val="Body"/>
      </w:pPr>
      <w:r>
        <w:t>An IT Asset Register</w:t>
      </w:r>
      <w:r w:rsidR="009E5CF6" w:rsidRPr="009E5CF6">
        <w:t xml:space="preserve"> </w:t>
      </w:r>
      <w:r>
        <w:t>is setup</w:t>
      </w:r>
      <w:r w:rsidR="009E5CF6" w:rsidRPr="009E5CF6">
        <w:t>, managed, and controlled for an established scope of IT Assets.</w:t>
      </w:r>
      <w:r w:rsidR="003B1295">
        <w:rPr>
          <w:b/>
        </w:rPr>
        <w:t xml:space="preserve"> </w:t>
      </w:r>
      <w:r w:rsidR="009E5CF6" w:rsidRPr="009E5CF6">
        <w:t xml:space="preserve">All IT Assets must be registered within the corporate IT Asset </w:t>
      </w:r>
      <w:r>
        <w:t>Register</w:t>
      </w:r>
      <w:r w:rsidR="009E5CF6" w:rsidRPr="009E5CF6">
        <w:t>.</w:t>
      </w:r>
      <w:r w:rsidR="003B1295">
        <w:rPr>
          <w:b/>
        </w:rPr>
        <w:t xml:space="preserve"> </w:t>
      </w:r>
      <w:r w:rsidR="009E5CF6" w:rsidRPr="009E5CF6">
        <w:t>It must be</w:t>
      </w:r>
      <w:r w:rsidR="003B1295">
        <w:rPr>
          <w:b/>
        </w:rPr>
        <w:t xml:space="preserve"> </w:t>
      </w:r>
      <w:r w:rsidR="009E5CF6" w:rsidRPr="009E5CF6">
        <w:t xml:space="preserve">protected against data loss and alteration by unauthorized persons. </w:t>
      </w:r>
    </w:p>
    <w:p w14:paraId="0EFB8EED" w14:textId="365D88B3" w:rsidR="009F4EE7" w:rsidRPr="009F4EE7" w:rsidRDefault="009F4EE7" w:rsidP="009F4EE7">
      <w:pPr>
        <w:pStyle w:val="Body"/>
      </w:pPr>
      <w:r w:rsidRPr="009F4EE7">
        <w:t xml:space="preserve">Assets which cost less than </w:t>
      </w:r>
      <w:r w:rsidR="00192501">
        <w:t xml:space="preserve">$250 </w:t>
      </w:r>
      <w:r w:rsidRPr="009F4EE7">
        <w:t>shall not be tracked, including computer components such as smaller peripheral devices, video cards, keyboards, or mice. However, assets which store data, regardless of cost, shall be tracked either as part of a computing device or as a part of network attached storage.</w:t>
      </w:r>
    </w:p>
    <w:p w14:paraId="6B7FFF19" w14:textId="369C1A7E" w:rsidR="00831313" w:rsidRDefault="009E5CF6" w:rsidP="00AD31E1">
      <w:pPr>
        <w:pStyle w:val="Heading3"/>
      </w:pPr>
      <w:bookmarkStart w:id="196" w:name="_Toc114562580"/>
      <w:r w:rsidRPr="009E5CF6">
        <w:t>IT Asset Identification</w:t>
      </w:r>
      <w:bookmarkEnd w:id="196"/>
      <w:r w:rsidR="00831313">
        <w:t xml:space="preserve"> </w:t>
      </w:r>
    </w:p>
    <w:p w14:paraId="4826CFB8" w14:textId="3EA9526E" w:rsidR="009E5CF6" w:rsidRDefault="009E5CF6" w:rsidP="00D47E17">
      <w:pPr>
        <w:pStyle w:val="Body"/>
      </w:pPr>
      <w:r w:rsidRPr="009E5CF6">
        <w:rPr>
          <w:color w:val="auto"/>
        </w:rPr>
        <w:t xml:space="preserve">All IT Assets must have a unique assigned ID number from a centrally managed pool or standard. </w:t>
      </w:r>
      <w:r>
        <w:t>The unique assigned ID number must be maintained throughout the lifecycle of the IT Asset.</w:t>
      </w:r>
      <w:r w:rsidR="00D47E17">
        <w:t xml:space="preserve"> </w:t>
      </w:r>
      <w:r>
        <w:t xml:space="preserve">Violating this Policy may result in disciplinary action, consistent with local laws, up to and including termination. Employees affected by this Policy are expected to read and follow it, directing any questions to </w:t>
      </w:r>
      <w:r w:rsidR="00D47E17">
        <w:t>NSS Lead and senior management</w:t>
      </w:r>
      <w:r>
        <w:t>.</w:t>
      </w:r>
    </w:p>
    <w:p w14:paraId="3311FFF4" w14:textId="77777777" w:rsidR="00033296" w:rsidRDefault="00033296" w:rsidP="00AD31E1">
      <w:pPr>
        <w:pStyle w:val="Heading3"/>
      </w:pPr>
      <w:bookmarkStart w:id="197" w:name="_Toc114562581"/>
      <w:r w:rsidRPr="009D2302">
        <w:t>IT Asset Documentation</w:t>
      </w:r>
      <w:bookmarkEnd w:id="197"/>
    </w:p>
    <w:p w14:paraId="54950EAE" w14:textId="77777777" w:rsidR="00033296" w:rsidRDefault="00033296" w:rsidP="00033296">
      <w:pPr>
        <w:pStyle w:val="Body"/>
      </w:pPr>
      <w:r>
        <w:t>IT Asset Register must provide capability to track IT Assets based on their ID. The Register must contain all information on IT Asset ownership, purpose, classification, version, location/ portability, details of compliance requirements, licensing details, lifecycle status.</w:t>
      </w:r>
    </w:p>
    <w:p w14:paraId="756102C9" w14:textId="77777777" w:rsidR="00033296" w:rsidRDefault="00033296" w:rsidP="00033296">
      <w:pPr>
        <w:pStyle w:val="Body"/>
      </w:pPr>
      <w:r>
        <w:t>Changes to the IT Asset (transfer, usage, lifecycle, and disposal) with dates must be tracked in the IT Asset Database. Asset ownership information must be maintained to enable governance, escalation, and budget allocation/ reconciliation purposes and in accordance with Records Retention requirements. The NSS Lead is responsible in keeping the IT Asset Register up to date at all times.</w:t>
      </w:r>
    </w:p>
    <w:p w14:paraId="25B4CBD0" w14:textId="77777777" w:rsidR="00033296" w:rsidRDefault="00033296" w:rsidP="00AD31E1">
      <w:pPr>
        <w:pStyle w:val="Heading3"/>
      </w:pPr>
      <w:bookmarkStart w:id="198" w:name="_Toc114562582"/>
      <w:r w:rsidRPr="009D2302">
        <w:lastRenderedPageBreak/>
        <w:t>IT Asset Governance</w:t>
      </w:r>
      <w:bookmarkEnd w:id="198"/>
      <w:r w:rsidRPr="009D2302">
        <w:t xml:space="preserve"> </w:t>
      </w:r>
    </w:p>
    <w:p w14:paraId="23FBA888" w14:textId="1C032746" w:rsidR="00033296" w:rsidRDefault="00033296" w:rsidP="00033296">
      <w:pPr>
        <w:pStyle w:val="Body"/>
        <w:rPr>
          <w:ins w:id="199" w:author="Tauseef Shazad" w:date="2022-09-20T10:35:00Z"/>
        </w:rPr>
      </w:pPr>
      <w:r>
        <w:t>NSS Team ensures that the IT Asset Register is checked regularly (independently, using discovery/ mapping tools) to identify any discrepancy, and is signed off by a senior business leader. IT Assets must enable compliance/ legislation, security, financial and operational efficiency. Formal responsibilities and procedures must be in place to ensure IT Asset data is kept up-to-date and accurate, with satisfactory control of all changes.</w:t>
      </w:r>
    </w:p>
    <w:p w14:paraId="75AFD69B" w14:textId="77777777" w:rsidR="00AD31E1" w:rsidRDefault="00AD31E1" w:rsidP="00AD31E1">
      <w:pPr>
        <w:pStyle w:val="Heading3"/>
        <w:rPr>
          <w:ins w:id="200" w:author="Tauseef Shazad" w:date="2022-09-20T10:35:00Z"/>
        </w:rPr>
      </w:pPr>
      <w:bookmarkStart w:id="201" w:name="_Toc114562583"/>
      <w:ins w:id="202" w:author="Tauseef Shazad" w:date="2022-09-20T10:35:00Z">
        <w:r>
          <w:t>Ownership of Assets</w:t>
        </w:r>
        <w:bookmarkEnd w:id="201"/>
      </w:ins>
    </w:p>
    <w:p w14:paraId="75C8FD61" w14:textId="77777777" w:rsidR="00AD31E1" w:rsidRDefault="00AD31E1" w:rsidP="00AD31E1">
      <w:pPr>
        <w:pStyle w:val="Body"/>
        <w:rPr>
          <w:ins w:id="203" w:author="Tauseef Shazad" w:date="2022-09-20T10:35:00Z"/>
        </w:rPr>
      </w:pPr>
      <w:ins w:id="204" w:author="Tauseef Shazad" w:date="2022-09-20T10:35:00Z">
        <w:r>
          <w:t>Assets maintained in the inventory shall be owned by a specific individual or group within Nexelus.</w:t>
        </w:r>
      </w:ins>
    </w:p>
    <w:p w14:paraId="3AAD62DB" w14:textId="77777777" w:rsidR="00AD31E1" w:rsidRDefault="00AD31E1" w:rsidP="00AD31E1">
      <w:pPr>
        <w:pStyle w:val="Heading3"/>
        <w:rPr>
          <w:ins w:id="205" w:author="Tauseef Shazad" w:date="2022-09-20T10:35:00Z"/>
        </w:rPr>
      </w:pPr>
      <w:bookmarkStart w:id="206" w:name="_Toc114562584"/>
      <w:ins w:id="207" w:author="Tauseef Shazad" w:date="2022-09-20T10:35:00Z">
        <w:r>
          <w:t>Acceptable Use of Assets</w:t>
        </w:r>
        <w:bookmarkEnd w:id="206"/>
      </w:ins>
    </w:p>
    <w:p w14:paraId="28B645B3" w14:textId="77777777" w:rsidR="00AD31E1" w:rsidRDefault="00AD31E1" w:rsidP="00AD31E1">
      <w:pPr>
        <w:pStyle w:val="Body"/>
        <w:rPr>
          <w:ins w:id="208" w:author="Tauseef Shazad" w:date="2022-09-20T10:35:00Z"/>
        </w:rPr>
      </w:pPr>
      <w:ins w:id="209" w:author="Tauseef Shazad" w:date="2022-09-20T10:35:00Z">
        <w:r>
          <w:t>Rules for the acceptable use of information, assets, and information processing facilities shall be identified and documented in the Information Security Policy.</w:t>
        </w:r>
      </w:ins>
    </w:p>
    <w:p w14:paraId="739CAB35" w14:textId="77777777" w:rsidR="00AD31E1" w:rsidRDefault="00AD31E1" w:rsidP="00AD31E1">
      <w:pPr>
        <w:pStyle w:val="Heading3"/>
        <w:rPr>
          <w:ins w:id="210" w:author="Tauseef Shazad" w:date="2022-09-20T10:35:00Z"/>
        </w:rPr>
      </w:pPr>
      <w:bookmarkStart w:id="211" w:name="_Toc114562585"/>
      <w:ins w:id="212" w:author="Tauseef Shazad" w:date="2022-09-20T10:35:00Z">
        <w:r>
          <w:t>Return of Assets</w:t>
        </w:r>
        <w:bookmarkEnd w:id="211"/>
      </w:ins>
    </w:p>
    <w:p w14:paraId="5C60FF85" w14:textId="77777777" w:rsidR="00AD31E1" w:rsidRDefault="00AD31E1" w:rsidP="00AD31E1">
      <w:pPr>
        <w:pStyle w:val="Body"/>
        <w:rPr>
          <w:ins w:id="213" w:author="Tauseef Shazad" w:date="2022-09-20T10:35:00Z"/>
        </w:rPr>
      </w:pPr>
      <w:ins w:id="214" w:author="Tauseef Shazad" w:date="2022-09-20T10:35:00Z">
        <w:r>
          <w:t xml:space="preserve">All employees and third-party users of nexelus.net equipment shall return </w:t>
        </w:r>
        <w:proofErr w:type="gramStart"/>
        <w:r>
          <w:t>all of</w:t>
        </w:r>
        <w:proofErr w:type="gramEnd"/>
        <w:r>
          <w:t xml:space="preserve"> the organizational assets within their possession upon termination of their employment, contract, or agreement.</w:t>
        </w:r>
      </w:ins>
    </w:p>
    <w:p w14:paraId="1037877B" w14:textId="77777777" w:rsidR="00AD31E1" w:rsidRDefault="00AD31E1" w:rsidP="00AD31E1">
      <w:pPr>
        <w:pStyle w:val="Heading3"/>
        <w:rPr>
          <w:ins w:id="215" w:author="Tauseef Shazad" w:date="2022-09-20T10:35:00Z"/>
        </w:rPr>
      </w:pPr>
      <w:bookmarkStart w:id="216" w:name="_Toc114562586"/>
      <w:ins w:id="217" w:author="Tauseef Shazad" w:date="2022-09-20T10:35:00Z">
        <w:r>
          <w:t>Handling of Assets</w:t>
        </w:r>
        <w:bookmarkEnd w:id="216"/>
      </w:ins>
    </w:p>
    <w:p w14:paraId="3D553E52" w14:textId="77777777" w:rsidR="00AD31E1" w:rsidRDefault="00AD31E1" w:rsidP="00AD31E1">
      <w:pPr>
        <w:pStyle w:val="Body"/>
        <w:rPr>
          <w:ins w:id="218" w:author="Tauseef Shazad" w:date="2022-09-20T10:35:00Z"/>
        </w:rPr>
      </w:pPr>
      <w:ins w:id="219" w:author="Tauseef Shazad" w:date="2022-09-20T10:35:00Z">
        <w:r>
          <w:t>Employees and users who are issued or handle Nexelus equipment are expected to use reasonable judgment and exercise due care in protecting and maintaining the equipment. Employees are responsible for ensuring that company equipment is secured and properly attended to whenever it is transported or stored outside of company facilities. All mobile devices shall be handled in accordance with the Information Security Policy.</w:t>
        </w:r>
      </w:ins>
    </w:p>
    <w:p w14:paraId="40065C5B" w14:textId="334A216F" w:rsidR="00AD31E1" w:rsidRPr="009D2302" w:rsidDel="00AD31E1" w:rsidRDefault="00AD31E1" w:rsidP="00033296">
      <w:pPr>
        <w:pStyle w:val="Body"/>
        <w:rPr>
          <w:del w:id="220" w:author="Tauseef Shazad" w:date="2022-09-20T10:35:00Z"/>
        </w:rPr>
      </w:pPr>
    </w:p>
    <w:p w14:paraId="39C6438D" w14:textId="5DC5FEAE" w:rsidR="00831313" w:rsidRDefault="009E5CF6" w:rsidP="00AD31E1">
      <w:pPr>
        <w:pStyle w:val="Heading3"/>
      </w:pPr>
      <w:bookmarkStart w:id="221" w:name="_Toc114562587"/>
      <w:r w:rsidRPr="009E5CF6">
        <w:t>IT Asset Disposal</w:t>
      </w:r>
      <w:bookmarkEnd w:id="221"/>
      <w:r w:rsidR="00831313">
        <w:t xml:space="preserve"> </w:t>
      </w:r>
    </w:p>
    <w:p w14:paraId="23066259" w14:textId="65754B32" w:rsidR="00831313" w:rsidRDefault="005328DB" w:rsidP="005328DB">
      <w:pPr>
        <w:pStyle w:val="Body"/>
      </w:pPr>
      <w:r>
        <w:t>Procedures governing asset management shall be established for secure disposal or repurposing of equipment and resources prior to assignment, transfer, transport, or surplus.</w:t>
      </w:r>
      <w:r w:rsidR="006B69CE">
        <w:t xml:space="preserve"> </w:t>
      </w:r>
      <w:r>
        <w:t xml:space="preserve">When disposing of any asset, sensitive data must be removed prior to disposal.  NSS Lead shall determine what type of data destruction protocol should be used for erasure. Minimally, data shall be removed using low level formatting and degaussing techniques.  For media storing confidential or student personally identifiable information (PII) that is not being repurposed, disks shall be physically destroyed prior to disposal. </w:t>
      </w:r>
      <w:r w:rsidR="009E5CF6">
        <w:t xml:space="preserve">IT Assets with residual value to the company must be evaluated for reclamation and re-deployment within the company. Software License IT Assets that are no longer being used must be marked as no longer being leveraged and made available for redeployment. Software Licenses cannot be transferred or provided to external entities without expressed permission granted under the license agreement and the </w:t>
      </w:r>
      <w:r w:rsidR="00D47E17">
        <w:t>NSS Lead</w:t>
      </w:r>
      <w:r w:rsidR="009E5CF6">
        <w:t>.</w:t>
      </w:r>
    </w:p>
    <w:sectPr w:rsidR="00831313" w:rsidSect="003A4F95">
      <w:headerReference w:type="first" r:id="rId15"/>
      <w:footerReference w:type="first" r:id="rId16"/>
      <w:pgSz w:w="12240" w:h="15840" w:code="1"/>
      <w:pgMar w:top="1440" w:right="1440" w:bottom="1440" w:left="1440" w:header="720" w:footer="60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F413B" w14:textId="77777777" w:rsidR="00497021" w:rsidRDefault="00497021">
      <w:r>
        <w:separator/>
      </w:r>
    </w:p>
  </w:endnote>
  <w:endnote w:type="continuationSeparator" w:id="0">
    <w:p w14:paraId="6602E02F" w14:textId="77777777" w:rsidR="00497021" w:rsidRDefault="00497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F0113" w14:textId="7F6BE687" w:rsidR="001B1126" w:rsidRDefault="001B1126" w:rsidP="001B1126">
    <w:pPr>
      <w:pStyle w:val="Footer"/>
      <w:jc w:val="left"/>
    </w:pPr>
    <w:r w:rsidRPr="00BD7996">
      <w:rPr>
        <w:sz w:val="14"/>
      </w:rPr>
      <w:t xml:space="preserve">Confidential Information:  The information provided in this document is intended solely for the use of </w:t>
    </w:r>
    <w:r w:rsidR="00F13E92" w:rsidRPr="00F13E92">
      <w:rPr>
        <w:sz w:val="14"/>
      </w:rPr>
      <w:t>Nexelus</w:t>
    </w:r>
    <w:r w:rsidRPr="00BD7996">
      <w:rPr>
        <w:sz w:val="14"/>
      </w:rPr>
      <w:t xml:space="preserve"> Corporation.  The contents of this document may not be reproduced or divulged outside the intended organization without the express written permission of </w:t>
    </w:r>
    <w:r w:rsidR="00F13E92" w:rsidRPr="00F13E92">
      <w:rPr>
        <w:sz w:val="14"/>
      </w:rPr>
      <w:t>Nexelus</w:t>
    </w:r>
    <w:r w:rsidRPr="00BD7996">
      <w:rPr>
        <w:sz w:val="14"/>
      </w:rPr>
      <w:t xml:space="preserve"> Corporation</w:t>
    </w:r>
  </w:p>
  <w:p w14:paraId="5712A4ED" w14:textId="45440C9D" w:rsidR="008651C3" w:rsidRDefault="008651C3" w:rsidP="00CA5053">
    <w:pPr>
      <w:pStyle w:val="Footer"/>
      <w:spacing w:after="0"/>
      <w:jc w:val="left"/>
    </w:pPr>
  </w:p>
  <w:p w14:paraId="014DF3AA" w14:textId="77777777" w:rsidR="008651C3" w:rsidRDefault="008651C3" w:rsidP="007348DC">
    <w:pPr>
      <w:pStyle w:val="Foote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3C69C" w14:textId="2ECAC6DB" w:rsidR="008651C3" w:rsidRPr="00287444" w:rsidRDefault="008651C3" w:rsidP="00287444">
    <w:pPr>
      <w:pStyle w:val="Footer"/>
      <w:pBdr>
        <w:top w:val="none" w:sz="0" w:space="0" w:color="auto"/>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E65E4" w14:textId="77777777" w:rsidR="00497021" w:rsidRDefault="00497021">
      <w:r>
        <w:separator/>
      </w:r>
    </w:p>
  </w:footnote>
  <w:footnote w:type="continuationSeparator" w:id="0">
    <w:p w14:paraId="54AEC926" w14:textId="77777777" w:rsidR="00497021" w:rsidRDefault="00497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825395653"/>
      <w:docPartObj>
        <w:docPartGallery w:val="Page Numbers (Top of Page)"/>
        <w:docPartUnique/>
      </w:docPartObj>
    </w:sdtPr>
    <w:sdtEndPr>
      <w:rPr>
        <w:b/>
        <w:bCs/>
        <w:noProof/>
        <w:color w:val="auto"/>
        <w:spacing w:val="0"/>
      </w:rPr>
    </w:sdtEndPr>
    <w:sdtContent>
      <w:p w14:paraId="052CCC06" w14:textId="70FA042F" w:rsidR="00B571AE" w:rsidRDefault="00BC3ED6" w:rsidP="00B571AE">
        <w:pPr>
          <w:pStyle w:val="Header"/>
          <w:pBdr>
            <w:bottom w:val="single" w:sz="4" w:space="1" w:color="D9D9D9" w:themeColor="background1" w:themeShade="D9"/>
          </w:pBdr>
          <w:jc w:val="left"/>
          <w:rPr>
            <w:color w:val="7F7F7F" w:themeColor="background1" w:themeShade="7F"/>
            <w:spacing w:val="60"/>
          </w:rPr>
        </w:pPr>
        <w:r>
          <w:rPr>
            <w:sz w:val="18"/>
            <w:szCs w:val="16"/>
          </w:rPr>
          <w:t>Asset Management Policy</w:t>
        </w:r>
      </w:p>
      <w:p w14:paraId="3244FA01" w14:textId="6D061B45" w:rsidR="00087BE6" w:rsidRPr="00B571AE" w:rsidRDefault="00B571AE" w:rsidP="00B571A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t>1</w:t>
        </w:r>
        <w:r>
          <w:rPr>
            <w:b/>
            <w:bCs/>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CE01E" w14:textId="35926F10" w:rsidR="00723174" w:rsidRPr="00723174" w:rsidRDefault="00F13E92" w:rsidP="00723174">
    <w:pPr>
      <w:pStyle w:val="Header"/>
      <w:jc w:val="left"/>
      <w:rPr>
        <w:sz w:val="18"/>
        <w:szCs w:val="16"/>
      </w:rPr>
    </w:pPr>
    <w:r w:rsidRPr="00F13E92">
      <w:rPr>
        <w:sz w:val="18"/>
        <w:szCs w:val="16"/>
      </w:rPr>
      <w:t>Nexelus</w:t>
    </w:r>
    <w:r w:rsidR="00723174" w:rsidRPr="00723174">
      <w:rPr>
        <w:sz w:val="18"/>
        <w:szCs w:val="16"/>
      </w:rPr>
      <w:t xml:space="preserve"> Security Manual</w:t>
    </w:r>
  </w:p>
  <w:sdt>
    <w:sdtPr>
      <w:id w:val="1719937371"/>
      <w:docPartObj>
        <w:docPartGallery w:val="Page Numbers (Top of Page)"/>
        <w:docPartUnique/>
      </w:docPartObj>
    </w:sdtPr>
    <w:sdtEndPr>
      <w:rPr>
        <w:noProof/>
      </w:rPr>
    </w:sdtEndPr>
    <w:sdtContent>
      <w:p w14:paraId="29B46932" w14:textId="67134863" w:rsidR="00723174" w:rsidRDefault="00723174" w:rsidP="00D40E30">
        <w:pPr>
          <w:pStyle w:val="Header"/>
          <w:pBdr>
            <w:bottom w:val="single" w:sz="4" w:space="1" w:color="auto"/>
          </w:pBdr>
          <w:jc w:val="right"/>
        </w:pPr>
        <w:r>
          <w:fldChar w:fldCharType="begin"/>
        </w:r>
        <w:r>
          <w:instrText xml:space="preserve"> PAGE   \* MERGEFORMAT </w:instrText>
        </w:r>
        <w:r>
          <w:fldChar w:fldCharType="separate"/>
        </w:r>
        <w:r>
          <w:rPr>
            <w:noProof/>
          </w:rPr>
          <w:t>2</w:t>
        </w:r>
        <w:r>
          <w:rPr>
            <w:noProof/>
          </w:rPr>
          <w:fldChar w:fldCharType="end"/>
        </w:r>
      </w:p>
    </w:sdtContent>
  </w:sdt>
  <w:p w14:paraId="16781F76" w14:textId="77777777" w:rsidR="00723174" w:rsidRDefault="007231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050153367"/>
      <w:docPartObj>
        <w:docPartGallery w:val="Page Numbers (Top of Page)"/>
        <w:docPartUnique/>
      </w:docPartObj>
    </w:sdtPr>
    <w:sdtEndPr>
      <w:rPr>
        <w:b/>
        <w:bCs/>
        <w:noProof/>
        <w:color w:val="auto"/>
        <w:spacing w:val="0"/>
      </w:rPr>
    </w:sdtEndPr>
    <w:sdtContent>
      <w:p w14:paraId="5C4E5005" w14:textId="2E945240" w:rsidR="00087BE6" w:rsidRDefault="00F13E92" w:rsidP="00087BE6">
        <w:pPr>
          <w:pStyle w:val="Header"/>
          <w:pBdr>
            <w:bottom w:val="single" w:sz="4" w:space="1" w:color="D9D9D9" w:themeColor="background1" w:themeShade="D9"/>
          </w:pBdr>
          <w:jc w:val="left"/>
          <w:rPr>
            <w:color w:val="7F7F7F" w:themeColor="background1" w:themeShade="7F"/>
            <w:spacing w:val="60"/>
          </w:rPr>
        </w:pPr>
        <w:r w:rsidRPr="00F13E92">
          <w:rPr>
            <w:sz w:val="18"/>
            <w:szCs w:val="16"/>
          </w:rPr>
          <w:t>Nexelus</w:t>
        </w:r>
        <w:r w:rsidR="00087BE6" w:rsidRPr="00723174">
          <w:rPr>
            <w:sz w:val="18"/>
            <w:szCs w:val="16"/>
          </w:rPr>
          <w:t xml:space="preserve"> Security Manual</w:t>
        </w:r>
      </w:p>
      <w:p w14:paraId="7ACB036A" w14:textId="4A4F3919" w:rsidR="00087BE6" w:rsidRDefault="00087BE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4F31F87" w14:textId="77777777" w:rsidR="00D56036" w:rsidRPr="004F7D78" w:rsidRDefault="00D56036" w:rsidP="004F7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E15AD9BE"/>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858018E"/>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AB26F30"/>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01E556E0"/>
    <w:multiLevelType w:val="hybridMultilevel"/>
    <w:tmpl w:val="B1AE0D96"/>
    <w:lvl w:ilvl="0" w:tplc="6E2C19D8">
      <w:start w:val="1"/>
      <w:numFmt w:val="decimal"/>
      <w:pStyle w:val="TableCaption"/>
      <w:suff w:val="space"/>
      <w:lvlText w:val="Tabl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3545D"/>
    <w:multiLevelType w:val="hybridMultilevel"/>
    <w:tmpl w:val="04F478DC"/>
    <w:lvl w:ilvl="0" w:tplc="FFFFFFFF">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numFmt w:val="bullet"/>
      <w:lvlText w:val="–"/>
      <w:lvlJc w:val="left"/>
      <w:pPr>
        <w:ind w:left="1800" w:hanging="360"/>
      </w:pPr>
      <w:rPr>
        <w:rFonts w:ascii="Arial" w:eastAsia="Times New Roman" w:hAnsi="Arial" w:cs="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4EC6342"/>
    <w:multiLevelType w:val="singleLevel"/>
    <w:tmpl w:val="CAF25240"/>
    <w:lvl w:ilvl="0">
      <w:start w:val="1"/>
      <w:numFmt w:val="bullet"/>
      <w:pStyle w:val="BulletedBodyText"/>
      <w:lvlText w:val=""/>
      <w:lvlJc w:val="left"/>
      <w:pPr>
        <w:tabs>
          <w:tab w:val="num" w:pos="360"/>
        </w:tabs>
        <w:ind w:left="360" w:hanging="360"/>
      </w:pPr>
      <w:rPr>
        <w:rFonts w:ascii="Symbol" w:hAnsi="Symbol" w:hint="default"/>
      </w:rPr>
    </w:lvl>
  </w:abstractNum>
  <w:abstractNum w:abstractNumId="6" w15:restartNumberingAfterBreak="0">
    <w:nsid w:val="1C274803"/>
    <w:multiLevelType w:val="hybridMultilevel"/>
    <w:tmpl w:val="B4DC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D348C9"/>
    <w:multiLevelType w:val="hybridMultilevel"/>
    <w:tmpl w:val="EF7AC7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EED680C"/>
    <w:multiLevelType w:val="hybridMultilevel"/>
    <w:tmpl w:val="3BEE81D4"/>
    <w:lvl w:ilvl="0" w:tplc="C4C418C2">
      <w:start w:val="1"/>
      <w:numFmt w:val="decimal"/>
      <w:pStyle w:val="FigureCaption"/>
      <w:suff w:val="space"/>
      <w:lvlText w:val="Figure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759"/>
    <w:multiLevelType w:val="hybridMultilevel"/>
    <w:tmpl w:val="A84294EA"/>
    <w:lvl w:ilvl="0" w:tplc="13A86454">
      <w:start w:val="1"/>
      <w:numFmt w:val="bullet"/>
      <w:pStyle w:val="Heading5"/>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D2D0A"/>
    <w:multiLevelType w:val="hybridMultilevel"/>
    <w:tmpl w:val="2DEAB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B07812"/>
    <w:multiLevelType w:val="hybridMultilevel"/>
    <w:tmpl w:val="84D2D78E"/>
    <w:lvl w:ilvl="0" w:tplc="04090001">
      <w:start w:val="1"/>
      <w:numFmt w:val="bullet"/>
      <w:lvlText w:val=""/>
      <w:lvlJc w:val="left"/>
      <w:pPr>
        <w:ind w:left="360" w:hanging="360"/>
      </w:pPr>
      <w:rPr>
        <w:rFonts w:ascii="Symbol" w:hAnsi="Symbol" w:hint="default"/>
      </w:rPr>
    </w:lvl>
    <w:lvl w:ilvl="1" w:tplc="0E960E98">
      <w:numFmt w:val="bullet"/>
      <w:lvlText w:val="-"/>
      <w:lvlJc w:val="left"/>
      <w:pPr>
        <w:ind w:left="1080" w:hanging="360"/>
      </w:pPr>
      <w:rPr>
        <w:rFonts w:ascii="Arial" w:eastAsia="Times New Roman" w:hAnsi="Arial" w:cs="Arial" w:hint="default"/>
      </w:rPr>
    </w:lvl>
    <w:lvl w:ilvl="2" w:tplc="11707860">
      <w:numFmt w:val="bullet"/>
      <w:lvlText w:val="–"/>
      <w:lvlJc w:val="left"/>
      <w:pPr>
        <w:ind w:left="1800" w:hanging="360"/>
      </w:pPr>
      <w:rPr>
        <w:rFonts w:ascii="Arial" w:eastAsia="Times New Roman" w:hAnsi="Arial" w:cs="Aria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397B6F"/>
    <w:multiLevelType w:val="hybridMultilevel"/>
    <w:tmpl w:val="39025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533206"/>
    <w:multiLevelType w:val="hybridMultilevel"/>
    <w:tmpl w:val="8BD0372E"/>
    <w:lvl w:ilvl="0" w:tplc="63CE4C54">
      <w:start w:val="1"/>
      <w:numFmt w:val="lowerRoman"/>
      <w:pStyle w:val="NumberedListLevel3"/>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6E03E90"/>
    <w:multiLevelType w:val="hybridMultilevel"/>
    <w:tmpl w:val="4AB200C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4767D70"/>
    <w:multiLevelType w:val="hybridMultilevel"/>
    <w:tmpl w:val="ED22D860"/>
    <w:lvl w:ilvl="0" w:tplc="D848E5C8">
      <w:start w:val="1"/>
      <w:numFmt w:val="bullet"/>
      <w:pStyle w:val="BulletedListLevel2"/>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6536DA"/>
    <w:multiLevelType w:val="hybridMultilevel"/>
    <w:tmpl w:val="CABC4B66"/>
    <w:lvl w:ilvl="0" w:tplc="FC562696">
      <w:start w:val="1"/>
      <w:numFmt w:val="lowerLetter"/>
      <w:pStyle w:val="NumberedListLevel2"/>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A8908DD"/>
    <w:multiLevelType w:val="hybridMultilevel"/>
    <w:tmpl w:val="5ECACB44"/>
    <w:lvl w:ilvl="0" w:tplc="3B605322">
      <w:start w:val="1"/>
      <w:numFmt w:val="bullet"/>
      <w:pStyle w:val="BulletedListLevel3"/>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5B092E0E"/>
    <w:multiLevelType w:val="hybridMultilevel"/>
    <w:tmpl w:val="CF4055E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5CC24F7A"/>
    <w:multiLevelType w:val="singleLevel"/>
    <w:tmpl w:val="2042CF94"/>
    <w:lvl w:ilvl="0">
      <w:start w:val="1"/>
      <w:numFmt w:val="bullet"/>
      <w:pStyle w:val="ListBullet"/>
      <w:lvlText w:val=""/>
      <w:lvlJc w:val="left"/>
      <w:pPr>
        <w:tabs>
          <w:tab w:val="num" w:pos="360"/>
        </w:tabs>
        <w:ind w:left="360" w:hanging="360"/>
      </w:pPr>
      <w:rPr>
        <w:rFonts w:ascii="Symbol" w:hAnsi="Symbol" w:hint="default"/>
      </w:rPr>
    </w:lvl>
  </w:abstractNum>
  <w:abstractNum w:abstractNumId="20" w15:restartNumberingAfterBreak="0">
    <w:nsid w:val="5D136A71"/>
    <w:multiLevelType w:val="singleLevel"/>
    <w:tmpl w:val="E618D3DC"/>
    <w:lvl w:ilvl="0">
      <w:start w:val="1"/>
      <w:numFmt w:val="bullet"/>
      <w:pStyle w:val="MainBodyText"/>
      <w:lvlText w:val=""/>
      <w:lvlJc w:val="left"/>
      <w:pPr>
        <w:tabs>
          <w:tab w:val="num" w:pos="360"/>
        </w:tabs>
        <w:ind w:left="360" w:hanging="360"/>
      </w:pPr>
      <w:rPr>
        <w:rFonts w:ascii="Symbol" w:hAnsi="Symbol" w:hint="default"/>
        <w:b w:val="0"/>
        <w:i w:val="0"/>
        <w:caps w:val="0"/>
        <w:sz w:val="18"/>
      </w:rPr>
    </w:lvl>
  </w:abstractNum>
  <w:abstractNum w:abstractNumId="21" w15:restartNumberingAfterBreak="0">
    <w:nsid w:val="5E193CDE"/>
    <w:multiLevelType w:val="singleLevel"/>
    <w:tmpl w:val="D7A80966"/>
    <w:lvl w:ilvl="0">
      <w:start w:val="1"/>
      <w:numFmt w:val="bullet"/>
      <w:pStyle w:val="ListBullet2"/>
      <w:lvlText w:val=""/>
      <w:lvlJc w:val="left"/>
      <w:pPr>
        <w:tabs>
          <w:tab w:val="num" w:pos="360"/>
        </w:tabs>
        <w:ind w:left="360" w:hanging="360"/>
      </w:pPr>
      <w:rPr>
        <w:rFonts w:ascii="Wingdings" w:hAnsi="Wingdings" w:hint="default"/>
      </w:rPr>
    </w:lvl>
  </w:abstractNum>
  <w:abstractNum w:abstractNumId="22" w15:restartNumberingAfterBreak="0">
    <w:nsid w:val="61CF186F"/>
    <w:multiLevelType w:val="hybridMultilevel"/>
    <w:tmpl w:val="C81A111A"/>
    <w:lvl w:ilvl="0" w:tplc="A0C0983C">
      <w:start w:val="1"/>
      <w:numFmt w:val="bullet"/>
      <w:pStyle w:val="BulletedListLevel1"/>
      <w:lvlText w:val=""/>
      <w:lvlJc w:val="left"/>
      <w:pPr>
        <w:ind w:left="360" w:hanging="360"/>
      </w:pPr>
      <w:rPr>
        <w:rFonts w:ascii="Symbol" w:hAnsi="Symbol" w:hint="default"/>
      </w:rPr>
    </w:lvl>
    <w:lvl w:ilvl="1" w:tplc="A82C28C8">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6B75600"/>
    <w:multiLevelType w:val="singleLevel"/>
    <w:tmpl w:val="BE38FCD2"/>
    <w:lvl w:ilvl="0">
      <w:start w:val="1"/>
      <w:numFmt w:val="bullet"/>
      <w:pStyle w:val="Achievement"/>
      <w:lvlText w:val=""/>
      <w:lvlJc w:val="left"/>
      <w:pPr>
        <w:tabs>
          <w:tab w:val="num" w:pos="360"/>
        </w:tabs>
        <w:ind w:left="245" w:hanging="245"/>
      </w:pPr>
      <w:rPr>
        <w:rFonts w:ascii="Wingdings" w:hAnsi="Wingdings" w:hint="default"/>
      </w:rPr>
    </w:lvl>
  </w:abstractNum>
  <w:abstractNum w:abstractNumId="24" w15:restartNumberingAfterBreak="0">
    <w:nsid w:val="6B206906"/>
    <w:multiLevelType w:val="hybridMultilevel"/>
    <w:tmpl w:val="9B9AC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9D68C3"/>
    <w:multiLevelType w:val="hybridMultilevel"/>
    <w:tmpl w:val="B0BE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F31BCD"/>
    <w:multiLevelType w:val="hybridMultilevel"/>
    <w:tmpl w:val="307C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0B3487"/>
    <w:multiLevelType w:val="hybridMultilevel"/>
    <w:tmpl w:val="76ECD5B0"/>
    <w:lvl w:ilvl="0" w:tplc="AA1EDA5E">
      <w:start w:val="1"/>
      <w:numFmt w:val="decimal"/>
      <w:pStyle w:val="ListNumber2"/>
      <w:lvlText w:val="%1)"/>
      <w:lvlJc w:val="left"/>
      <w:pPr>
        <w:tabs>
          <w:tab w:val="num" w:pos="1440"/>
        </w:tabs>
        <w:ind w:left="1440" w:hanging="360"/>
      </w:pPr>
    </w:lvl>
    <w:lvl w:ilvl="1" w:tplc="CA8CE65A" w:tentative="1">
      <w:start w:val="1"/>
      <w:numFmt w:val="lowerLetter"/>
      <w:lvlText w:val="%2."/>
      <w:lvlJc w:val="left"/>
      <w:pPr>
        <w:tabs>
          <w:tab w:val="num" w:pos="1440"/>
        </w:tabs>
        <w:ind w:left="1440" w:hanging="360"/>
      </w:pPr>
    </w:lvl>
    <w:lvl w:ilvl="2" w:tplc="8722CD06" w:tentative="1">
      <w:start w:val="1"/>
      <w:numFmt w:val="lowerRoman"/>
      <w:lvlText w:val="%3."/>
      <w:lvlJc w:val="right"/>
      <w:pPr>
        <w:tabs>
          <w:tab w:val="num" w:pos="2160"/>
        </w:tabs>
        <w:ind w:left="2160" w:hanging="180"/>
      </w:pPr>
    </w:lvl>
    <w:lvl w:ilvl="3" w:tplc="F5567E52" w:tentative="1">
      <w:start w:val="1"/>
      <w:numFmt w:val="decimal"/>
      <w:lvlText w:val="%4."/>
      <w:lvlJc w:val="left"/>
      <w:pPr>
        <w:tabs>
          <w:tab w:val="num" w:pos="2880"/>
        </w:tabs>
        <w:ind w:left="2880" w:hanging="360"/>
      </w:pPr>
    </w:lvl>
    <w:lvl w:ilvl="4" w:tplc="AF7A5872" w:tentative="1">
      <w:start w:val="1"/>
      <w:numFmt w:val="lowerLetter"/>
      <w:lvlText w:val="%5."/>
      <w:lvlJc w:val="left"/>
      <w:pPr>
        <w:tabs>
          <w:tab w:val="num" w:pos="3600"/>
        </w:tabs>
        <w:ind w:left="3600" w:hanging="360"/>
      </w:pPr>
    </w:lvl>
    <w:lvl w:ilvl="5" w:tplc="8B804ACA" w:tentative="1">
      <w:start w:val="1"/>
      <w:numFmt w:val="lowerRoman"/>
      <w:lvlText w:val="%6."/>
      <w:lvlJc w:val="right"/>
      <w:pPr>
        <w:tabs>
          <w:tab w:val="num" w:pos="4320"/>
        </w:tabs>
        <w:ind w:left="4320" w:hanging="180"/>
      </w:pPr>
    </w:lvl>
    <w:lvl w:ilvl="6" w:tplc="81982574" w:tentative="1">
      <w:start w:val="1"/>
      <w:numFmt w:val="decimal"/>
      <w:lvlText w:val="%7."/>
      <w:lvlJc w:val="left"/>
      <w:pPr>
        <w:tabs>
          <w:tab w:val="num" w:pos="5040"/>
        </w:tabs>
        <w:ind w:left="5040" w:hanging="360"/>
      </w:pPr>
    </w:lvl>
    <w:lvl w:ilvl="7" w:tplc="38FC794C" w:tentative="1">
      <w:start w:val="1"/>
      <w:numFmt w:val="lowerLetter"/>
      <w:lvlText w:val="%8."/>
      <w:lvlJc w:val="left"/>
      <w:pPr>
        <w:tabs>
          <w:tab w:val="num" w:pos="5760"/>
        </w:tabs>
        <w:ind w:left="5760" w:hanging="360"/>
      </w:pPr>
    </w:lvl>
    <w:lvl w:ilvl="8" w:tplc="E7F688D8" w:tentative="1">
      <w:start w:val="1"/>
      <w:numFmt w:val="lowerRoman"/>
      <w:lvlText w:val="%9."/>
      <w:lvlJc w:val="right"/>
      <w:pPr>
        <w:tabs>
          <w:tab w:val="num" w:pos="6480"/>
        </w:tabs>
        <w:ind w:left="6480" w:hanging="180"/>
      </w:pPr>
    </w:lvl>
  </w:abstractNum>
  <w:abstractNum w:abstractNumId="28" w15:restartNumberingAfterBreak="0">
    <w:nsid w:val="7E8049CA"/>
    <w:multiLevelType w:val="hybridMultilevel"/>
    <w:tmpl w:val="AC3ACD50"/>
    <w:lvl w:ilvl="0" w:tplc="33B045B6">
      <w:start w:val="1"/>
      <w:numFmt w:val="decimal"/>
      <w:pStyle w:val="NumberedListLevel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98118549">
    <w:abstractNumId w:val="2"/>
  </w:num>
  <w:num w:numId="2" w16cid:durableId="1151948589">
    <w:abstractNumId w:val="21"/>
  </w:num>
  <w:num w:numId="3" w16cid:durableId="1681005623">
    <w:abstractNumId w:val="20"/>
  </w:num>
  <w:num w:numId="4" w16cid:durableId="758983894">
    <w:abstractNumId w:val="27"/>
  </w:num>
  <w:num w:numId="5" w16cid:durableId="1147166878">
    <w:abstractNumId w:val="19"/>
  </w:num>
  <w:num w:numId="6" w16cid:durableId="1725448903">
    <w:abstractNumId w:val="23"/>
  </w:num>
  <w:num w:numId="7" w16cid:durableId="1199970439">
    <w:abstractNumId w:val="1"/>
  </w:num>
  <w:num w:numId="8" w16cid:durableId="495000512">
    <w:abstractNumId w:val="0"/>
  </w:num>
  <w:num w:numId="9" w16cid:durableId="70395093">
    <w:abstractNumId w:val="5"/>
  </w:num>
  <w:num w:numId="10" w16cid:durableId="232158532">
    <w:abstractNumId w:val="22"/>
  </w:num>
  <w:num w:numId="11" w16cid:durableId="1471676625">
    <w:abstractNumId w:val="15"/>
  </w:num>
  <w:num w:numId="12" w16cid:durableId="1466042016">
    <w:abstractNumId w:val="17"/>
  </w:num>
  <w:num w:numId="13" w16cid:durableId="913972664">
    <w:abstractNumId w:val="16"/>
  </w:num>
  <w:num w:numId="14" w16cid:durableId="692808337">
    <w:abstractNumId w:val="13"/>
  </w:num>
  <w:num w:numId="15" w16cid:durableId="71200586">
    <w:abstractNumId w:val="3"/>
  </w:num>
  <w:num w:numId="16" w16cid:durableId="657465107">
    <w:abstractNumId w:val="8"/>
  </w:num>
  <w:num w:numId="17" w16cid:durableId="338315018">
    <w:abstractNumId w:val="28"/>
  </w:num>
  <w:num w:numId="18" w16cid:durableId="1199703070">
    <w:abstractNumId w:val="9"/>
  </w:num>
  <w:num w:numId="19" w16cid:durableId="1838416802">
    <w:abstractNumId w:val="11"/>
  </w:num>
  <w:num w:numId="20" w16cid:durableId="26831765">
    <w:abstractNumId w:val="18"/>
  </w:num>
  <w:num w:numId="21" w16cid:durableId="2135053666">
    <w:abstractNumId w:val="14"/>
  </w:num>
  <w:num w:numId="22" w16cid:durableId="731927379">
    <w:abstractNumId w:val="7"/>
  </w:num>
  <w:num w:numId="23" w16cid:durableId="1311399569">
    <w:abstractNumId w:val="25"/>
  </w:num>
  <w:num w:numId="24" w16cid:durableId="666445503">
    <w:abstractNumId w:val="26"/>
  </w:num>
  <w:num w:numId="25" w16cid:durableId="1490558139">
    <w:abstractNumId w:val="24"/>
  </w:num>
  <w:num w:numId="26" w16cid:durableId="622804899">
    <w:abstractNumId w:val="6"/>
  </w:num>
  <w:num w:numId="27" w16cid:durableId="1304232999">
    <w:abstractNumId w:val="4"/>
  </w:num>
  <w:num w:numId="28" w16cid:durableId="31082349">
    <w:abstractNumId w:val="10"/>
  </w:num>
  <w:num w:numId="29" w16cid:durableId="1377504023">
    <w:abstractNumId w:val="12"/>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useef Shazad">
    <w15:presenceInfo w15:providerId="Windows Live" w15:userId="96f60bc7b9e18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efaultTableStyle w:val="ReportTitle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77"/>
    <w:rsid w:val="00000612"/>
    <w:rsid w:val="00000845"/>
    <w:rsid w:val="00000944"/>
    <w:rsid w:val="00001277"/>
    <w:rsid w:val="000012E5"/>
    <w:rsid w:val="000018DC"/>
    <w:rsid w:val="00001AC8"/>
    <w:rsid w:val="00001B16"/>
    <w:rsid w:val="00001E5C"/>
    <w:rsid w:val="00001EF6"/>
    <w:rsid w:val="000022F6"/>
    <w:rsid w:val="0000241C"/>
    <w:rsid w:val="00002AEA"/>
    <w:rsid w:val="00002E91"/>
    <w:rsid w:val="00003772"/>
    <w:rsid w:val="000043E0"/>
    <w:rsid w:val="00004748"/>
    <w:rsid w:val="00004CC6"/>
    <w:rsid w:val="00005A58"/>
    <w:rsid w:val="00006223"/>
    <w:rsid w:val="0000679C"/>
    <w:rsid w:val="00006898"/>
    <w:rsid w:val="00006A91"/>
    <w:rsid w:val="00006BB3"/>
    <w:rsid w:val="00007375"/>
    <w:rsid w:val="000074A1"/>
    <w:rsid w:val="00010953"/>
    <w:rsid w:val="00010DB1"/>
    <w:rsid w:val="00010EC2"/>
    <w:rsid w:val="00011067"/>
    <w:rsid w:val="00011430"/>
    <w:rsid w:val="000115B6"/>
    <w:rsid w:val="0001173B"/>
    <w:rsid w:val="00011E59"/>
    <w:rsid w:val="00012B9B"/>
    <w:rsid w:val="00012EB7"/>
    <w:rsid w:val="00013155"/>
    <w:rsid w:val="0001336B"/>
    <w:rsid w:val="000134FB"/>
    <w:rsid w:val="0001373F"/>
    <w:rsid w:val="00013AA7"/>
    <w:rsid w:val="000141C1"/>
    <w:rsid w:val="000148C3"/>
    <w:rsid w:val="000150B0"/>
    <w:rsid w:val="00015929"/>
    <w:rsid w:val="00016739"/>
    <w:rsid w:val="00017DB1"/>
    <w:rsid w:val="00020009"/>
    <w:rsid w:val="00020566"/>
    <w:rsid w:val="00020612"/>
    <w:rsid w:val="000210CE"/>
    <w:rsid w:val="000216A1"/>
    <w:rsid w:val="00021DAF"/>
    <w:rsid w:val="0002232E"/>
    <w:rsid w:val="000226CD"/>
    <w:rsid w:val="0002277C"/>
    <w:rsid w:val="00022A7C"/>
    <w:rsid w:val="00022C0D"/>
    <w:rsid w:val="00022E97"/>
    <w:rsid w:val="0002302D"/>
    <w:rsid w:val="00023C14"/>
    <w:rsid w:val="000242B1"/>
    <w:rsid w:val="00024320"/>
    <w:rsid w:val="00024AB0"/>
    <w:rsid w:val="00024C23"/>
    <w:rsid w:val="0002514E"/>
    <w:rsid w:val="0002535B"/>
    <w:rsid w:val="0002536F"/>
    <w:rsid w:val="00025E34"/>
    <w:rsid w:val="00025F3A"/>
    <w:rsid w:val="00026186"/>
    <w:rsid w:val="0002731E"/>
    <w:rsid w:val="000279E6"/>
    <w:rsid w:val="00027A2A"/>
    <w:rsid w:val="00030472"/>
    <w:rsid w:val="00030AC8"/>
    <w:rsid w:val="00030D62"/>
    <w:rsid w:val="00030E1D"/>
    <w:rsid w:val="0003159F"/>
    <w:rsid w:val="00031CDF"/>
    <w:rsid w:val="00032373"/>
    <w:rsid w:val="000323D9"/>
    <w:rsid w:val="0003292B"/>
    <w:rsid w:val="00033296"/>
    <w:rsid w:val="000334C9"/>
    <w:rsid w:val="000334F5"/>
    <w:rsid w:val="00033AA4"/>
    <w:rsid w:val="00034499"/>
    <w:rsid w:val="000345AD"/>
    <w:rsid w:val="00035846"/>
    <w:rsid w:val="000364D7"/>
    <w:rsid w:val="00036DA0"/>
    <w:rsid w:val="00036DCF"/>
    <w:rsid w:val="00037087"/>
    <w:rsid w:val="000375CD"/>
    <w:rsid w:val="000377F1"/>
    <w:rsid w:val="0003798A"/>
    <w:rsid w:val="00037A8F"/>
    <w:rsid w:val="00040A1F"/>
    <w:rsid w:val="00040C44"/>
    <w:rsid w:val="0004184F"/>
    <w:rsid w:val="000425CF"/>
    <w:rsid w:val="00042B75"/>
    <w:rsid w:val="00042C8B"/>
    <w:rsid w:val="000436B1"/>
    <w:rsid w:val="000436BD"/>
    <w:rsid w:val="0004373E"/>
    <w:rsid w:val="00043C96"/>
    <w:rsid w:val="00043E2E"/>
    <w:rsid w:val="000441D5"/>
    <w:rsid w:val="000447CC"/>
    <w:rsid w:val="0004492E"/>
    <w:rsid w:val="00045052"/>
    <w:rsid w:val="0004522F"/>
    <w:rsid w:val="00045F3C"/>
    <w:rsid w:val="000464E6"/>
    <w:rsid w:val="0004654B"/>
    <w:rsid w:val="00046A34"/>
    <w:rsid w:val="00046DCF"/>
    <w:rsid w:val="000501AD"/>
    <w:rsid w:val="000505F7"/>
    <w:rsid w:val="000506B3"/>
    <w:rsid w:val="00050FBE"/>
    <w:rsid w:val="00051812"/>
    <w:rsid w:val="00051C04"/>
    <w:rsid w:val="000527BF"/>
    <w:rsid w:val="000532B5"/>
    <w:rsid w:val="00055CB5"/>
    <w:rsid w:val="00056202"/>
    <w:rsid w:val="00056540"/>
    <w:rsid w:val="0005687E"/>
    <w:rsid w:val="00056E66"/>
    <w:rsid w:val="00057CDE"/>
    <w:rsid w:val="000606A8"/>
    <w:rsid w:val="00060A52"/>
    <w:rsid w:val="00061082"/>
    <w:rsid w:val="00061638"/>
    <w:rsid w:val="00061940"/>
    <w:rsid w:val="00061AB2"/>
    <w:rsid w:val="00061E5D"/>
    <w:rsid w:val="00062031"/>
    <w:rsid w:val="0006205A"/>
    <w:rsid w:val="00062300"/>
    <w:rsid w:val="000625DF"/>
    <w:rsid w:val="0006263F"/>
    <w:rsid w:val="00062D6F"/>
    <w:rsid w:val="00064E47"/>
    <w:rsid w:val="00064F0C"/>
    <w:rsid w:val="00065241"/>
    <w:rsid w:val="0006569F"/>
    <w:rsid w:val="00065ACA"/>
    <w:rsid w:val="00066437"/>
    <w:rsid w:val="00066F7D"/>
    <w:rsid w:val="0006781C"/>
    <w:rsid w:val="0007030F"/>
    <w:rsid w:val="00070AC5"/>
    <w:rsid w:val="00071089"/>
    <w:rsid w:val="00071559"/>
    <w:rsid w:val="00071618"/>
    <w:rsid w:val="000720AD"/>
    <w:rsid w:val="000728DE"/>
    <w:rsid w:val="000729AD"/>
    <w:rsid w:val="00072C6A"/>
    <w:rsid w:val="00072CF1"/>
    <w:rsid w:val="00072D05"/>
    <w:rsid w:val="00073106"/>
    <w:rsid w:val="00073539"/>
    <w:rsid w:val="000740C7"/>
    <w:rsid w:val="000743FA"/>
    <w:rsid w:val="0007476E"/>
    <w:rsid w:val="00074CBC"/>
    <w:rsid w:val="00074E3C"/>
    <w:rsid w:val="00075513"/>
    <w:rsid w:val="00075A32"/>
    <w:rsid w:val="000767E1"/>
    <w:rsid w:val="00076E61"/>
    <w:rsid w:val="000775AB"/>
    <w:rsid w:val="00077E66"/>
    <w:rsid w:val="0008074E"/>
    <w:rsid w:val="00080912"/>
    <w:rsid w:val="00080EE2"/>
    <w:rsid w:val="0008108C"/>
    <w:rsid w:val="000818BF"/>
    <w:rsid w:val="00081D13"/>
    <w:rsid w:val="00081D25"/>
    <w:rsid w:val="00082065"/>
    <w:rsid w:val="00082E96"/>
    <w:rsid w:val="00083A75"/>
    <w:rsid w:val="00083C53"/>
    <w:rsid w:val="0008482E"/>
    <w:rsid w:val="00085301"/>
    <w:rsid w:val="00085636"/>
    <w:rsid w:val="0008575F"/>
    <w:rsid w:val="000858DF"/>
    <w:rsid w:val="00085A65"/>
    <w:rsid w:val="00085FAE"/>
    <w:rsid w:val="000862C7"/>
    <w:rsid w:val="0008712E"/>
    <w:rsid w:val="00087BE6"/>
    <w:rsid w:val="000900CE"/>
    <w:rsid w:val="00090120"/>
    <w:rsid w:val="00090725"/>
    <w:rsid w:val="0009084D"/>
    <w:rsid w:val="0009099F"/>
    <w:rsid w:val="00091F9B"/>
    <w:rsid w:val="000935D7"/>
    <w:rsid w:val="00093FDF"/>
    <w:rsid w:val="000940A8"/>
    <w:rsid w:val="00094437"/>
    <w:rsid w:val="000945F7"/>
    <w:rsid w:val="00094A83"/>
    <w:rsid w:val="000959F5"/>
    <w:rsid w:val="00095D06"/>
    <w:rsid w:val="00095E19"/>
    <w:rsid w:val="00096F1F"/>
    <w:rsid w:val="000970AA"/>
    <w:rsid w:val="0009729B"/>
    <w:rsid w:val="000A0036"/>
    <w:rsid w:val="000A0130"/>
    <w:rsid w:val="000A0ACB"/>
    <w:rsid w:val="000A1910"/>
    <w:rsid w:val="000A19CC"/>
    <w:rsid w:val="000A1B57"/>
    <w:rsid w:val="000A1F37"/>
    <w:rsid w:val="000A25F1"/>
    <w:rsid w:val="000A28DB"/>
    <w:rsid w:val="000A299E"/>
    <w:rsid w:val="000A29AF"/>
    <w:rsid w:val="000A2F9F"/>
    <w:rsid w:val="000A3940"/>
    <w:rsid w:val="000A3E27"/>
    <w:rsid w:val="000A3FA1"/>
    <w:rsid w:val="000A415E"/>
    <w:rsid w:val="000A440E"/>
    <w:rsid w:val="000A5881"/>
    <w:rsid w:val="000A64D2"/>
    <w:rsid w:val="000A6974"/>
    <w:rsid w:val="000A74DD"/>
    <w:rsid w:val="000A7A67"/>
    <w:rsid w:val="000A7A93"/>
    <w:rsid w:val="000A7AE5"/>
    <w:rsid w:val="000A7E8F"/>
    <w:rsid w:val="000A7F77"/>
    <w:rsid w:val="000B03BC"/>
    <w:rsid w:val="000B15B2"/>
    <w:rsid w:val="000B1ECF"/>
    <w:rsid w:val="000B1EF1"/>
    <w:rsid w:val="000B1F37"/>
    <w:rsid w:val="000B280D"/>
    <w:rsid w:val="000B2DCA"/>
    <w:rsid w:val="000B34A3"/>
    <w:rsid w:val="000B358B"/>
    <w:rsid w:val="000B3721"/>
    <w:rsid w:val="000B3ED2"/>
    <w:rsid w:val="000B40E3"/>
    <w:rsid w:val="000B4327"/>
    <w:rsid w:val="000B450D"/>
    <w:rsid w:val="000B5180"/>
    <w:rsid w:val="000B5BA6"/>
    <w:rsid w:val="000B5C31"/>
    <w:rsid w:val="000B5D24"/>
    <w:rsid w:val="000B60AE"/>
    <w:rsid w:val="000B75A1"/>
    <w:rsid w:val="000C0512"/>
    <w:rsid w:val="000C0CD2"/>
    <w:rsid w:val="000C0EA6"/>
    <w:rsid w:val="000C23E7"/>
    <w:rsid w:val="000C2F44"/>
    <w:rsid w:val="000C3192"/>
    <w:rsid w:val="000C31EA"/>
    <w:rsid w:val="000C3530"/>
    <w:rsid w:val="000C3AD2"/>
    <w:rsid w:val="000C3F63"/>
    <w:rsid w:val="000C4086"/>
    <w:rsid w:val="000C45B6"/>
    <w:rsid w:val="000C4963"/>
    <w:rsid w:val="000C4F83"/>
    <w:rsid w:val="000C4FFC"/>
    <w:rsid w:val="000C5052"/>
    <w:rsid w:val="000C508C"/>
    <w:rsid w:val="000C5CE7"/>
    <w:rsid w:val="000C5EF2"/>
    <w:rsid w:val="000C67B2"/>
    <w:rsid w:val="000C710A"/>
    <w:rsid w:val="000C7654"/>
    <w:rsid w:val="000C7758"/>
    <w:rsid w:val="000C776B"/>
    <w:rsid w:val="000C7C76"/>
    <w:rsid w:val="000C7E06"/>
    <w:rsid w:val="000D0013"/>
    <w:rsid w:val="000D0AFA"/>
    <w:rsid w:val="000D1463"/>
    <w:rsid w:val="000D15F7"/>
    <w:rsid w:val="000D2265"/>
    <w:rsid w:val="000D26B2"/>
    <w:rsid w:val="000D270F"/>
    <w:rsid w:val="000D28E3"/>
    <w:rsid w:val="000D3695"/>
    <w:rsid w:val="000D389A"/>
    <w:rsid w:val="000D4541"/>
    <w:rsid w:val="000D45FC"/>
    <w:rsid w:val="000D52CF"/>
    <w:rsid w:val="000D5862"/>
    <w:rsid w:val="000D5A29"/>
    <w:rsid w:val="000D5EDC"/>
    <w:rsid w:val="000D66C0"/>
    <w:rsid w:val="000D6F54"/>
    <w:rsid w:val="000D7405"/>
    <w:rsid w:val="000D7F9D"/>
    <w:rsid w:val="000E0163"/>
    <w:rsid w:val="000E175B"/>
    <w:rsid w:val="000E1FDC"/>
    <w:rsid w:val="000E2B04"/>
    <w:rsid w:val="000E32AF"/>
    <w:rsid w:val="000E3F5A"/>
    <w:rsid w:val="000E44CE"/>
    <w:rsid w:val="000E46EF"/>
    <w:rsid w:val="000E558B"/>
    <w:rsid w:val="000E5AC3"/>
    <w:rsid w:val="000E5CB6"/>
    <w:rsid w:val="000E63A6"/>
    <w:rsid w:val="000E6F9E"/>
    <w:rsid w:val="000E7204"/>
    <w:rsid w:val="000E742D"/>
    <w:rsid w:val="000E7D92"/>
    <w:rsid w:val="000F088D"/>
    <w:rsid w:val="000F0A9B"/>
    <w:rsid w:val="000F0AD1"/>
    <w:rsid w:val="000F105C"/>
    <w:rsid w:val="000F15C2"/>
    <w:rsid w:val="000F16D9"/>
    <w:rsid w:val="000F1984"/>
    <w:rsid w:val="000F207C"/>
    <w:rsid w:val="000F232C"/>
    <w:rsid w:val="000F29F3"/>
    <w:rsid w:val="000F2AD4"/>
    <w:rsid w:val="000F2B84"/>
    <w:rsid w:val="000F2E53"/>
    <w:rsid w:val="000F31A1"/>
    <w:rsid w:val="000F37FB"/>
    <w:rsid w:val="000F3DCC"/>
    <w:rsid w:val="000F4FBE"/>
    <w:rsid w:val="000F56A8"/>
    <w:rsid w:val="000F62AA"/>
    <w:rsid w:val="000F62CC"/>
    <w:rsid w:val="000F6FB3"/>
    <w:rsid w:val="000F7198"/>
    <w:rsid w:val="000F742A"/>
    <w:rsid w:val="000F79AC"/>
    <w:rsid w:val="000F7AB0"/>
    <w:rsid w:val="0010010C"/>
    <w:rsid w:val="00100AF2"/>
    <w:rsid w:val="0010112A"/>
    <w:rsid w:val="001014F7"/>
    <w:rsid w:val="001018CF"/>
    <w:rsid w:val="00101DD7"/>
    <w:rsid w:val="001021AF"/>
    <w:rsid w:val="00102773"/>
    <w:rsid w:val="00102D59"/>
    <w:rsid w:val="00102F19"/>
    <w:rsid w:val="0010368C"/>
    <w:rsid w:val="001036A4"/>
    <w:rsid w:val="00103900"/>
    <w:rsid w:val="00103D62"/>
    <w:rsid w:val="0010480B"/>
    <w:rsid w:val="001051D3"/>
    <w:rsid w:val="00105986"/>
    <w:rsid w:val="00105C78"/>
    <w:rsid w:val="00106A68"/>
    <w:rsid w:val="001073BB"/>
    <w:rsid w:val="00107819"/>
    <w:rsid w:val="00107B5B"/>
    <w:rsid w:val="00107E27"/>
    <w:rsid w:val="0011065F"/>
    <w:rsid w:val="00110A4C"/>
    <w:rsid w:val="00111596"/>
    <w:rsid w:val="00111664"/>
    <w:rsid w:val="00112144"/>
    <w:rsid w:val="00112615"/>
    <w:rsid w:val="00112A5F"/>
    <w:rsid w:val="00112D60"/>
    <w:rsid w:val="001135BF"/>
    <w:rsid w:val="0011399E"/>
    <w:rsid w:val="00114007"/>
    <w:rsid w:val="00114947"/>
    <w:rsid w:val="00114B4E"/>
    <w:rsid w:val="00114D3B"/>
    <w:rsid w:val="00114FEF"/>
    <w:rsid w:val="00116357"/>
    <w:rsid w:val="00116862"/>
    <w:rsid w:val="00116E8D"/>
    <w:rsid w:val="00116FCD"/>
    <w:rsid w:val="001171F7"/>
    <w:rsid w:val="00117416"/>
    <w:rsid w:val="001209A7"/>
    <w:rsid w:val="00120DF8"/>
    <w:rsid w:val="001213AC"/>
    <w:rsid w:val="00121ADD"/>
    <w:rsid w:val="00121E31"/>
    <w:rsid w:val="001220D7"/>
    <w:rsid w:val="001223FC"/>
    <w:rsid w:val="0012263B"/>
    <w:rsid w:val="00122849"/>
    <w:rsid w:val="00122C35"/>
    <w:rsid w:val="0012372F"/>
    <w:rsid w:val="0012474C"/>
    <w:rsid w:val="00124852"/>
    <w:rsid w:val="00125757"/>
    <w:rsid w:val="0012592F"/>
    <w:rsid w:val="00125B30"/>
    <w:rsid w:val="00125D77"/>
    <w:rsid w:val="00126061"/>
    <w:rsid w:val="0012691E"/>
    <w:rsid w:val="00126E08"/>
    <w:rsid w:val="00127777"/>
    <w:rsid w:val="00127FFB"/>
    <w:rsid w:val="00130763"/>
    <w:rsid w:val="001308A7"/>
    <w:rsid w:val="00130F56"/>
    <w:rsid w:val="0013102C"/>
    <w:rsid w:val="0013108F"/>
    <w:rsid w:val="00131769"/>
    <w:rsid w:val="00131786"/>
    <w:rsid w:val="00131BFC"/>
    <w:rsid w:val="001325C6"/>
    <w:rsid w:val="00132B0E"/>
    <w:rsid w:val="00133971"/>
    <w:rsid w:val="00133A51"/>
    <w:rsid w:val="00133D8D"/>
    <w:rsid w:val="00133EE0"/>
    <w:rsid w:val="00134160"/>
    <w:rsid w:val="00134D53"/>
    <w:rsid w:val="00134ED3"/>
    <w:rsid w:val="00135C56"/>
    <w:rsid w:val="0013614D"/>
    <w:rsid w:val="0013637D"/>
    <w:rsid w:val="00136ABA"/>
    <w:rsid w:val="0013749C"/>
    <w:rsid w:val="00137AAE"/>
    <w:rsid w:val="00137EE0"/>
    <w:rsid w:val="001404ED"/>
    <w:rsid w:val="00140D40"/>
    <w:rsid w:val="00141E94"/>
    <w:rsid w:val="0014228C"/>
    <w:rsid w:val="00143555"/>
    <w:rsid w:val="00143C03"/>
    <w:rsid w:val="001448DF"/>
    <w:rsid w:val="00144C87"/>
    <w:rsid w:val="001450EA"/>
    <w:rsid w:val="001452D7"/>
    <w:rsid w:val="001464C0"/>
    <w:rsid w:val="001465F2"/>
    <w:rsid w:val="001468A1"/>
    <w:rsid w:val="00146D6B"/>
    <w:rsid w:val="001475E5"/>
    <w:rsid w:val="0014784D"/>
    <w:rsid w:val="00147B12"/>
    <w:rsid w:val="00147EE2"/>
    <w:rsid w:val="0015088A"/>
    <w:rsid w:val="001511D7"/>
    <w:rsid w:val="0015133B"/>
    <w:rsid w:val="0015165C"/>
    <w:rsid w:val="00152718"/>
    <w:rsid w:val="0015277D"/>
    <w:rsid w:val="00152D0B"/>
    <w:rsid w:val="00153074"/>
    <w:rsid w:val="00153226"/>
    <w:rsid w:val="001539DB"/>
    <w:rsid w:val="00153FE9"/>
    <w:rsid w:val="00154315"/>
    <w:rsid w:val="0015445A"/>
    <w:rsid w:val="00154882"/>
    <w:rsid w:val="0015566A"/>
    <w:rsid w:val="001561BE"/>
    <w:rsid w:val="00157AF4"/>
    <w:rsid w:val="00157F52"/>
    <w:rsid w:val="00161783"/>
    <w:rsid w:val="00162414"/>
    <w:rsid w:val="0016266C"/>
    <w:rsid w:val="00162C1D"/>
    <w:rsid w:val="00162C86"/>
    <w:rsid w:val="001638B5"/>
    <w:rsid w:val="00163DC2"/>
    <w:rsid w:val="001646A5"/>
    <w:rsid w:val="00164F8D"/>
    <w:rsid w:val="00165175"/>
    <w:rsid w:val="001654C2"/>
    <w:rsid w:val="001654CB"/>
    <w:rsid w:val="00165F9B"/>
    <w:rsid w:val="001660A2"/>
    <w:rsid w:val="00166275"/>
    <w:rsid w:val="00166688"/>
    <w:rsid w:val="00166C29"/>
    <w:rsid w:val="00166D88"/>
    <w:rsid w:val="00167A6A"/>
    <w:rsid w:val="00167C57"/>
    <w:rsid w:val="00167C64"/>
    <w:rsid w:val="0017000F"/>
    <w:rsid w:val="001706E5"/>
    <w:rsid w:val="00170A49"/>
    <w:rsid w:val="001712EA"/>
    <w:rsid w:val="0017141D"/>
    <w:rsid w:val="001717CE"/>
    <w:rsid w:val="00171984"/>
    <w:rsid w:val="00173C28"/>
    <w:rsid w:val="00174931"/>
    <w:rsid w:val="00175AA5"/>
    <w:rsid w:val="00175CBA"/>
    <w:rsid w:val="0017668F"/>
    <w:rsid w:val="001770D6"/>
    <w:rsid w:val="0017783A"/>
    <w:rsid w:val="00180154"/>
    <w:rsid w:val="00180BDA"/>
    <w:rsid w:val="00181974"/>
    <w:rsid w:val="00181A2F"/>
    <w:rsid w:val="001822DD"/>
    <w:rsid w:val="0018260F"/>
    <w:rsid w:val="0018321D"/>
    <w:rsid w:val="0018330B"/>
    <w:rsid w:val="00183453"/>
    <w:rsid w:val="00184689"/>
    <w:rsid w:val="001848B3"/>
    <w:rsid w:val="00185480"/>
    <w:rsid w:val="001859C1"/>
    <w:rsid w:val="00185A16"/>
    <w:rsid w:val="00186508"/>
    <w:rsid w:val="00186AA0"/>
    <w:rsid w:val="00187B14"/>
    <w:rsid w:val="00190985"/>
    <w:rsid w:val="00190B40"/>
    <w:rsid w:val="00190BC0"/>
    <w:rsid w:val="00190F70"/>
    <w:rsid w:val="00191266"/>
    <w:rsid w:val="0019167A"/>
    <w:rsid w:val="001920A1"/>
    <w:rsid w:val="001920E1"/>
    <w:rsid w:val="00192501"/>
    <w:rsid w:val="00193A20"/>
    <w:rsid w:val="00193BA5"/>
    <w:rsid w:val="00193E8C"/>
    <w:rsid w:val="00194BB4"/>
    <w:rsid w:val="00194E4A"/>
    <w:rsid w:val="00195410"/>
    <w:rsid w:val="001954A3"/>
    <w:rsid w:val="001954C9"/>
    <w:rsid w:val="001958F9"/>
    <w:rsid w:val="00195A6A"/>
    <w:rsid w:val="00196848"/>
    <w:rsid w:val="0019687C"/>
    <w:rsid w:val="00196C46"/>
    <w:rsid w:val="00196D38"/>
    <w:rsid w:val="0019719F"/>
    <w:rsid w:val="00197660"/>
    <w:rsid w:val="001977AE"/>
    <w:rsid w:val="00197B18"/>
    <w:rsid w:val="00197EAA"/>
    <w:rsid w:val="001A0040"/>
    <w:rsid w:val="001A07AD"/>
    <w:rsid w:val="001A102C"/>
    <w:rsid w:val="001A10F2"/>
    <w:rsid w:val="001A1A9F"/>
    <w:rsid w:val="001A2ADD"/>
    <w:rsid w:val="001A31E6"/>
    <w:rsid w:val="001A3586"/>
    <w:rsid w:val="001A3DF3"/>
    <w:rsid w:val="001A4FE7"/>
    <w:rsid w:val="001A58C4"/>
    <w:rsid w:val="001A5ACA"/>
    <w:rsid w:val="001A5C9E"/>
    <w:rsid w:val="001A6D68"/>
    <w:rsid w:val="001A7118"/>
    <w:rsid w:val="001A7AAE"/>
    <w:rsid w:val="001B0893"/>
    <w:rsid w:val="001B09F8"/>
    <w:rsid w:val="001B1126"/>
    <w:rsid w:val="001B1C30"/>
    <w:rsid w:val="001B2868"/>
    <w:rsid w:val="001B2C05"/>
    <w:rsid w:val="001B2C40"/>
    <w:rsid w:val="001B3AF0"/>
    <w:rsid w:val="001B3C16"/>
    <w:rsid w:val="001B3CCD"/>
    <w:rsid w:val="001B4C38"/>
    <w:rsid w:val="001B5027"/>
    <w:rsid w:val="001B5F0F"/>
    <w:rsid w:val="001B78B7"/>
    <w:rsid w:val="001B7AF2"/>
    <w:rsid w:val="001B7EED"/>
    <w:rsid w:val="001C0515"/>
    <w:rsid w:val="001C08EC"/>
    <w:rsid w:val="001C1153"/>
    <w:rsid w:val="001C148F"/>
    <w:rsid w:val="001C1CA2"/>
    <w:rsid w:val="001C1FD6"/>
    <w:rsid w:val="001C21F5"/>
    <w:rsid w:val="001C24DF"/>
    <w:rsid w:val="001C27D7"/>
    <w:rsid w:val="001C308E"/>
    <w:rsid w:val="001C31EC"/>
    <w:rsid w:val="001C36C8"/>
    <w:rsid w:val="001C36D9"/>
    <w:rsid w:val="001C3BEF"/>
    <w:rsid w:val="001C4212"/>
    <w:rsid w:val="001C43B0"/>
    <w:rsid w:val="001C43BF"/>
    <w:rsid w:val="001C47AB"/>
    <w:rsid w:val="001C4840"/>
    <w:rsid w:val="001C4BC2"/>
    <w:rsid w:val="001C4E68"/>
    <w:rsid w:val="001C513D"/>
    <w:rsid w:val="001C51AD"/>
    <w:rsid w:val="001C5570"/>
    <w:rsid w:val="001C58C0"/>
    <w:rsid w:val="001C5962"/>
    <w:rsid w:val="001C5BA7"/>
    <w:rsid w:val="001C5ED8"/>
    <w:rsid w:val="001C69C5"/>
    <w:rsid w:val="001C6BBE"/>
    <w:rsid w:val="001C6C89"/>
    <w:rsid w:val="001C6FE7"/>
    <w:rsid w:val="001C70C7"/>
    <w:rsid w:val="001D0EF3"/>
    <w:rsid w:val="001D14D2"/>
    <w:rsid w:val="001D15DE"/>
    <w:rsid w:val="001D1647"/>
    <w:rsid w:val="001D213A"/>
    <w:rsid w:val="001D256A"/>
    <w:rsid w:val="001D2580"/>
    <w:rsid w:val="001D2889"/>
    <w:rsid w:val="001D2A66"/>
    <w:rsid w:val="001D2AD5"/>
    <w:rsid w:val="001D374B"/>
    <w:rsid w:val="001D3806"/>
    <w:rsid w:val="001D3816"/>
    <w:rsid w:val="001D3AE4"/>
    <w:rsid w:val="001D4195"/>
    <w:rsid w:val="001D4ACD"/>
    <w:rsid w:val="001D4F45"/>
    <w:rsid w:val="001D4FEC"/>
    <w:rsid w:val="001D5438"/>
    <w:rsid w:val="001D58D1"/>
    <w:rsid w:val="001D5FF1"/>
    <w:rsid w:val="001D6A61"/>
    <w:rsid w:val="001D6B5F"/>
    <w:rsid w:val="001D6E4B"/>
    <w:rsid w:val="001D7167"/>
    <w:rsid w:val="001D771B"/>
    <w:rsid w:val="001D7F79"/>
    <w:rsid w:val="001D7FA0"/>
    <w:rsid w:val="001E0273"/>
    <w:rsid w:val="001E0441"/>
    <w:rsid w:val="001E1057"/>
    <w:rsid w:val="001E11BA"/>
    <w:rsid w:val="001E18A9"/>
    <w:rsid w:val="001E1B4F"/>
    <w:rsid w:val="001E23A3"/>
    <w:rsid w:val="001E26FA"/>
    <w:rsid w:val="001E27F3"/>
    <w:rsid w:val="001E2862"/>
    <w:rsid w:val="001E31FE"/>
    <w:rsid w:val="001E35D3"/>
    <w:rsid w:val="001E3932"/>
    <w:rsid w:val="001E3A65"/>
    <w:rsid w:val="001E5514"/>
    <w:rsid w:val="001E5C73"/>
    <w:rsid w:val="001E5CD9"/>
    <w:rsid w:val="001E5DF2"/>
    <w:rsid w:val="001E6B85"/>
    <w:rsid w:val="001E7531"/>
    <w:rsid w:val="001E77C3"/>
    <w:rsid w:val="001F0DF9"/>
    <w:rsid w:val="001F1311"/>
    <w:rsid w:val="001F16DF"/>
    <w:rsid w:val="001F19CE"/>
    <w:rsid w:val="001F1B85"/>
    <w:rsid w:val="001F1C3A"/>
    <w:rsid w:val="001F2E72"/>
    <w:rsid w:val="001F2EE0"/>
    <w:rsid w:val="001F325B"/>
    <w:rsid w:val="001F3B09"/>
    <w:rsid w:val="001F3B7B"/>
    <w:rsid w:val="001F3DF1"/>
    <w:rsid w:val="001F4340"/>
    <w:rsid w:val="001F46E3"/>
    <w:rsid w:val="001F48DD"/>
    <w:rsid w:val="001F4E33"/>
    <w:rsid w:val="001F4E77"/>
    <w:rsid w:val="001F5163"/>
    <w:rsid w:val="001F5B30"/>
    <w:rsid w:val="001F5FC2"/>
    <w:rsid w:val="001F612E"/>
    <w:rsid w:val="001F62F9"/>
    <w:rsid w:val="001F677C"/>
    <w:rsid w:val="001F6893"/>
    <w:rsid w:val="001F71F6"/>
    <w:rsid w:val="001F75D7"/>
    <w:rsid w:val="001F7DE1"/>
    <w:rsid w:val="0020040B"/>
    <w:rsid w:val="00200B04"/>
    <w:rsid w:val="00201052"/>
    <w:rsid w:val="002013F3"/>
    <w:rsid w:val="002015B6"/>
    <w:rsid w:val="00201BFC"/>
    <w:rsid w:val="00201EE7"/>
    <w:rsid w:val="00201F71"/>
    <w:rsid w:val="00203561"/>
    <w:rsid w:val="00203644"/>
    <w:rsid w:val="00204A92"/>
    <w:rsid w:val="00204B9E"/>
    <w:rsid w:val="00204C5A"/>
    <w:rsid w:val="00204D71"/>
    <w:rsid w:val="00205508"/>
    <w:rsid w:val="002057CB"/>
    <w:rsid w:val="00205CC2"/>
    <w:rsid w:val="00206204"/>
    <w:rsid w:val="00206232"/>
    <w:rsid w:val="00206A7B"/>
    <w:rsid w:val="00206DF7"/>
    <w:rsid w:val="002074A0"/>
    <w:rsid w:val="002076A5"/>
    <w:rsid w:val="0020778A"/>
    <w:rsid w:val="002100CD"/>
    <w:rsid w:val="00210148"/>
    <w:rsid w:val="00210283"/>
    <w:rsid w:val="002108DB"/>
    <w:rsid w:val="002109A4"/>
    <w:rsid w:val="00210DA5"/>
    <w:rsid w:val="00210E0F"/>
    <w:rsid w:val="00211119"/>
    <w:rsid w:val="00211576"/>
    <w:rsid w:val="002118EF"/>
    <w:rsid w:val="00211DF1"/>
    <w:rsid w:val="00212181"/>
    <w:rsid w:val="00213111"/>
    <w:rsid w:val="00213F3B"/>
    <w:rsid w:val="00213F3E"/>
    <w:rsid w:val="002140C4"/>
    <w:rsid w:val="0021488A"/>
    <w:rsid w:val="00214BBB"/>
    <w:rsid w:val="002152AF"/>
    <w:rsid w:val="00215F84"/>
    <w:rsid w:val="002161A0"/>
    <w:rsid w:val="0021667D"/>
    <w:rsid w:val="00216E39"/>
    <w:rsid w:val="00216E47"/>
    <w:rsid w:val="00217224"/>
    <w:rsid w:val="00217D85"/>
    <w:rsid w:val="00220196"/>
    <w:rsid w:val="00220B9B"/>
    <w:rsid w:val="00220CBF"/>
    <w:rsid w:val="00220DC4"/>
    <w:rsid w:val="00220E72"/>
    <w:rsid w:val="0022185E"/>
    <w:rsid w:val="00221888"/>
    <w:rsid w:val="00221BB9"/>
    <w:rsid w:val="00222164"/>
    <w:rsid w:val="00223267"/>
    <w:rsid w:val="0022335F"/>
    <w:rsid w:val="00223532"/>
    <w:rsid w:val="002239C4"/>
    <w:rsid w:val="00223F34"/>
    <w:rsid w:val="0022482B"/>
    <w:rsid w:val="00225080"/>
    <w:rsid w:val="002250B0"/>
    <w:rsid w:val="00225C49"/>
    <w:rsid w:val="00226303"/>
    <w:rsid w:val="002265D7"/>
    <w:rsid w:val="002267EB"/>
    <w:rsid w:val="00226FAD"/>
    <w:rsid w:val="00227D84"/>
    <w:rsid w:val="0023025A"/>
    <w:rsid w:val="00230542"/>
    <w:rsid w:val="00230CBC"/>
    <w:rsid w:val="0023120C"/>
    <w:rsid w:val="00231D31"/>
    <w:rsid w:val="00232181"/>
    <w:rsid w:val="00232D84"/>
    <w:rsid w:val="00232F17"/>
    <w:rsid w:val="00233418"/>
    <w:rsid w:val="00234246"/>
    <w:rsid w:val="002345BE"/>
    <w:rsid w:val="00235791"/>
    <w:rsid w:val="00235A47"/>
    <w:rsid w:val="00236AAE"/>
    <w:rsid w:val="00237042"/>
    <w:rsid w:val="0023706E"/>
    <w:rsid w:val="002379BD"/>
    <w:rsid w:val="002404BD"/>
    <w:rsid w:val="00240614"/>
    <w:rsid w:val="00240644"/>
    <w:rsid w:val="002413D8"/>
    <w:rsid w:val="00241A12"/>
    <w:rsid w:val="00242470"/>
    <w:rsid w:val="0024259A"/>
    <w:rsid w:val="002425F9"/>
    <w:rsid w:val="00242643"/>
    <w:rsid w:val="002448C8"/>
    <w:rsid w:val="002457FE"/>
    <w:rsid w:val="00245B00"/>
    <w:rsid w:val="00245C33"/>
    <w:rsid w:val="00246087"/>
    <w:rsid w:val="00246181"/>
    <w:rsid w:val="00246539"/>
    <w:rsid w:val="0024658B"/>
    <w:rsid w:val="00246B87"/>
    <w:rsid w:val="00246B9E"/>
    <w:rsid w:val="002470E2"/>
    <w:rsid w:val="002472EF"/>
    <w:rsid w:val="0024745B"/>
    <w:rsid w:val="002477D0"/>
    <w:rsid w:val="00247847"/>
    <w:rsid w:val="00247ED6"/>
    <w:rsid w:val="002501E2"/>
    <w:rsid w:val="002507BE"/>
    <w:rsid w:val="002511A9"/>
    <w:rsid w:val="00252662"/>
    <w:rsid w:val="00252B3D"/>
    <w:rsid w:val="00252FE9"/>
    <w:rsid w:val="00253367"/>
    <w:rsid w:val="00253463"/>
    <w:rsid w:val="00254344"/>
    <w:rsid w:val="002546D6"/>
    <w:rsid w:val="002546D8"/>
    <w:rsid w:val="00254775"/>
    <w:rsid w:val="00254EEC"/>
    <w:rsid w:val="00255095"/>
    <w:rsid w:val="0025522A"/>
    <w:rsid w:val="00255B58"/>
    <w:rsid w:val="00255E61"/>
    <w:rsid w:val="00256A04"/>
    <w:rsid w:val="00256D23"/>
    <w:rsid w:val="00257263"/>
    <w:rsid w:val="002578A1"/>
    <w:rsid w:val="00257FAF"/>
    <w:rsid w:val="00260677"/>
    <w:rsid w:val="00260B00"/>
    <w:rsid w:val="002612C4"/>
    <w:rsid w:val="00261540"/>
    <w:rsid w:val="00262412"/>
    <w:rsid w:val="002628D5"/>
    <w:rsid w:val="002629A1"/>
    <w:rsid w:val="00263BB9"/>
    <w:rsid w:val="0026444C"/>
    <w:rsid w:val="002646DE"/>
    <w:rsid w:val="002647EB"/>
    <w:rsid w:val="00264C08"/>
    <w:rsid w:val="00265082"/>
    <w:rsid w:val="002653F6"/>
    <w:rsid w:val="00265E34"/>
    <w:rsid w:val="00266604"/>
    <w:rsid w:val="002667D5"/>
    <w:rsid w:val="00266A0E"/>
    <w:rsid w:val="00266AB9"/>
    <w:rsid w:val="00266C21"/>
    <w:rsid w:val="00266C74"/>
    <w:rsid w:val="00266FF6"/>
    <w:rsid w:val="0026713A"/>
    <w:rsid w:val="002671C3"/>
    <w:rsid w:val="00267364"/>
    <w:rsid w:val="002674D5"/>
    <w:rsid w:val="002679F7"/>
    <w:rsid w:val="00267FF5"/>
    <w:rsid w:val="0027074D"/>
    <w:rsid w:val="00270781"/>
    <w:rsid w:val="00270CB3"/>
    <w:rsid w:val="00270FCF"/>
    <w:rsid w:val="0027218D"/>
    <w:rsid w:val="00272699"/>
    <w:rsid w:val="0027290F"/>
    <w:rsid w:val="00272BB7"/>
    <w:rsid w:val="00272D4E"/>
    <w:rsid w:val="002738A1"/>
    <w:rsid w:val="00274270"/>
    <w:rsid w:val="002742BF"/>
    <w:rsid w:val="0027488F"/>
    <w:rsid w:val="002749DE"/>
    <w:rsid w:val="00275529"/>
    <w:rsid w:val="002756E1"/>
    <w:rsid w:val="0027649F"/>
    <w:rsid w:val="00276A4D"/>
    <w:rsid w:val="00276CFA"/>
    <w:rsid w:val="00276DD5"/>
    <w:rsid w:val="0027764D"/>
    <w:rsid w:val="00277B24"/>
    <w:rsid w:val="00277EE6"/>
    <w:rsid w:val="00280604"/>
    <w:rsid w:val="002809F1"/>
    <w:rsid w:val="00281078"/>
    <w:rsid w:val="0028182F"/>
    <w:rsid w:val="00281F3F"/>
    <w:rsid w:val="0028257F"/>
    <w:rsid w:val="0028283B"/>
    <w:rsid w:val="00282985"/>
    <w:rsid w:val="00282D41"/>
    <w:rsid w:val="002833F8"/>
    <w:rsid w:val="0028344C"/>
    <w:rsid w:val="002850A5"/>
    <w:rsid w:val="00285DBA"/>
    <w:rsid w:val="00286408"/>
    <w:rsid w:val="00286C87"/>
    <w:rsid w:val="00286FA4"/>
    <w:rsid w:val="00287129"/>
    <w:rsid w:val="00287444"/>
    <w:rsid w:val="00290268"/>
    <w:rsid w:val="00290397"/>
    <w:rsid w:val="002903DF"/>
    <w:rsid w:val="002907A5"/>
    <w:rsid w:val="00290E6E"/>
    <w:rsid w:val="00291480"/>
    <w:rsid w:val="00291798"/>
    <w:rsid w:val="0029186E"/>
    <w:rsid w:val="00291B00"/>
    <w:rsid w:val="00291C34"/>
    <w:rsid w:val="00292782"/>
    <w:rsid w:val="0029325A"/>
    <w:rsid w:val="00293770"/>
    <w:rsid w:val="00293E39"/>
    <w:rsid w:val="002940FC"/>
    <w:rsid w:val="00294A53"/>
    <w:rsid w:val="002950AB"/>
    <w:rsid w:val="002950F9"/>
    <w:rsid w:val="00295202"/>
    <w:rsid w:val="002960CB"/>
    <w:rsid w:val="002961C1"/>
    <w:rsid w:val="002963B4"/>
    <w:rsid w:val="0029724D"/>
    <w:rsid w:val="00297259"/>
    <w:rsid w:val="002A07B6"/>
    <w:rsid w:val="002A139D"/>
    <w:rsid w:val="002A1409"/>
    <w:rsid w:val="002A1419"/>
    <w:rsid w:val="002A1719"/>
    <w:rsid w:val="002A1D31"/>
    <w:rsid w:val="002A203F"/>
    <w:rsid w:val="002A27F8"/>
    <w:rsid w:val="002A2EEB"/>
    <w:rsid w:val="002A3172"/>
    <w:rsid w:val="002A3A75"/>
    <w:rsid w:val="002A3DDF"/>
    <w:rsid w:val="002A42A1"/>
    <w:rsid w:val="002A4821"/>
    <w:rsid w:val="002A48EE"/>
    <w:rsid w:val="002A4A48"/>
    <w:rsid w:val="002A4AE1"/>
    <w:rsid w:val="002A4B3A"/>
    <w:rsid w:val="002A51D7"/>
    <w:rsid w:val="002A55CC"/>
    <w:rsid w:val="002A5E06"/>
    <w:rsid w:val="002A621C"/>
    <w:rsid w:val="002A62E7"/>
    <w:rsid w:val="002A6A63"/>
    <w:rsid w:val="002A6DC0"/>
    <w:rsid w:val="002A7E72"/>
    <w:rsid w:val="002A7EBC"/>
    <w:rsid w:val="002B0733"/>
    <w:rsid w:val="002B0945"/>
    <w:rsid w:val="002B151E"/>
    <w:rsid w:val="002B1849"/>
    <w:rsid w:val="002B26A3"/>
    <w:rsid w:val="002B275A"/>
    <w:rsid w:val="002B2F9E"/>
    <w:rsid w:val="002B331C"/>
    <w:rsid w:val="002B39AA"/>
    <w:rsid w:val="002B52D4"/>
    <w:rsid w:val="002B5A47"/>
    <w:rsid w:val="002B5AF6"/>
    <w:rsid w:val="002B5E00"/>
    <w:rsid w:val="002B6361"/>
    <w:rsid w:val="002B639E"/>
    <w:rsid w:val="002B63B2"/>
    <w:rsid w:val="002B63C8"/>
    <w:rsid w:val="002B640F"/>
    <w:rsid w:val="002B6538"/>
    <w:rsid w:val="002B76A7"/>
    <w:rsid w:val="002B78BA"/>
    <w:rsid w:val="002B7DBC"/>
    <w:rsid w:val="002C0174"/>
    <w:rsid w:val="002C0FB5"/>
    <w:rsid w:val="002C1356"/>
    <w:rsid w:val="002C1A38"/>
    <w:rsid w:val="002C1A8A"/>
    <w:rsid w:val="002C1B03"/>
    <w:rsid w:val="002C2647"/>
    <w:rsid w:val="002C2936"/>
    <w:rsid w:val="002C2961"/>
    <w:rsid w:val="002C2962"/>
    <w:rsid w:val="002C2C79"/>
    <w:rsid w:val="002C3009"/>
    <w:rsid w:val="002C3FC6"/>
    <w:rsid w:val="002C441A"/>
    <w:rsid w:val="002C59D1"/>
    <w:rsid w:val="002C5C95"/>
    <w:rsid w:val="002C62A1"/>
    <w:rsid w:val="002C649E"/>
    <w:rsid w:val="002C6652"/>
    <w:rsid w:val="002C786B"/>
    <w:rsid w:val="002C7F00"/>
    <w:rsid w:val="002D0425"/>
    <w:rsid w:val="002D0B55"/>
    <w:rsid w:val="002D1004"/>
    <w:rsid w:val="002D135C"/>
    <w:rsid w:val="002D16B2"/>
    <w:rsid w:val="002D2115"/>
    <w:rsid w:val="002D222B"/>
    <w:rsid w:val="002D23B7"/>
    <w:rsid w:val="002D2942"/>
    <w:rsid w:val="002D3020"/>
    <w:rsid w:val="002D34A7"/>
    <w:rsid w:val="002D35C2"/>
    <w:rsid w:val="002D3A4C"/>
    <w:rsid w:val="002D3D77"/>
    <w:rsid w:val="002D471F"/>
    <w:rsid w:val="002D52D7"/>
    <w:rsid w:val="002D5FA0"/>
    <w:rsid w:val="002D6052"/>
    <w:rsid w:val="002D612A"/>
    <w:rsid w:val="002D6541"/>
    <w:rsid w:val="002D6602"/>
    <w:rsid w:val="002D6972"/>
    <w:rsid w:val="002D6A9C"/>
    <w:rsid w:val="002D6DB8"/>
    <w:rsid w:val="002D74C0"/>
    <w:rsid w:val="002E0421"/>
    <w:rsid w:val="002E0D25"/>
    <w:rsid w:val="002E1430"/>
    <w:rsid w:val="002E18AF"/>
    <w:rsid w:val="002E2C95"/>
    <w:rsid w:val="002E350F"/>
    <w:rsid w:val="002E37C2"/>
    <w:rsid w:val="002E37FD"/>
    <w:rsid w:val="002E3A54"/>
    <w:rsid w:val="002E51BF"/>
    <w:rsid w:val="002E5338"/>
    <w:rsid w:val="002E539F"/>
    <w:rsid w:val="002E65C2"/>
    <w:rsid w:val="002E6945"/>
    <w:rsid w:val="002E6B97"/>
    <w:rsid w:val="002E7112"/>
    <w:rsid w:val="002E71FD"/>
    <w:rsid w:val="002E7933"/>
    <w:rsid w:val="002F0021"/>
    <w:rsid w:val="002F03C8"/>
    <w:rsid w:val="002F152E"/>
    <w:rsid w:val="002F15FA"/>
    <w:rsid w:val="002F16E4"/>
    <w:rsid w:val="002F1D6E"/>
    <w:rsid w:val="002F26B3"/>
    <w:rsid w:val="002F2EAA"/>
    <w:rsid w:val="002F30E9"/>
    <w:rsid w:val="002F3AE5"/>
    <w:rsid w:val="002F594B"/>
    <w:rsid w:val="002F5CCE"/>
    <w:rsid w:val="002F621A"/>
    <w:rsid w:val="002F67EB"/>
    <w:rsid w:val="0030003D"/>
    <w:rsid w:val="00300CCD"/>
    <w:rsid w:val="00300FE8"/>
    <w:rsid w:val="0030119D"/>
    <w:rsid w:val="0030166B"/>
    <w:rsid w:val="003026BF"/>
    <w:rsid w:val="0030387C"/>
    <w:rsid w:val="00303B85"/>
    <w:rsid w:val="00304111"/>
    <w:rsid w:val="00304917"/>
    <w:rsid w:val="00304B6C"/>
    <w:rsid w:val="00305AE4"/>
    <w:rsid w:val="003062CD"/>
    <w:rsid w:val="00306656"/>
    <w:rsid w:val="00307497"/>
    <w:rsid w:val="003078E6"/>
    <w:rsid w:val="003103DE"/>
    <w:rsid w:val="00310855"/>
    <w:rsid w:val="00310A2A"/>
    <w:rsid w:val="00310ACC"/>
    <w:rsid w:val="00310E4A"/>
    <w:rsid w:val="0031106A"/>
    <w:rsid w:val="00311261"/>
    <w:rsid w:val="00311833"/>
    <w:rsid w:val="00311C2E"/>
    <w:rsid w:val="00311C2F"/>
    <w:rsid w:val="00312CB9"/>
    <w:rsid w:val="00313703"/>
    <w:rsid w:val="00313841"/>
    <w:rsid w:val="00313B06"/>
    <w:rsid w:val="003146DD"/>
    <w:rsid w:val="003153E7"/>
    <w:rsid w:val="00315452"/>
    <w:rsid w:val="00315A70"/>
    <w:rsid w:val="00315EDD"/>
    <w:rsid w:val="0031656D"/>
    <w:rsid w:val="00316611"/>
    <w:rsid w:val="0031718E"/>
    <w:rsid w:val="00317D39"/>
    <w:rsid w:val="00320772"/>
    <w:rsid w:val="00320AE3"/>
    <w:rsid w:val="00321200"/>
    <w:rsid w:val="00322C45"/>
    <w:rsid w:val="0032317E"/>
    <w:rsid w:val="00323279"/>
    <w:rsid w:val="00323566"/>
    <w:rsid w:val="00323A40"/>
    <w:rsid w:val="00323EF1"/>
    <w:rsid w:val="003245F4"/>
    <w:rsid w:val="00324E24"/>
    <w:rsid w:val="00324F20"/>
    <w:rsid w:val="00325192"/>
    <w:rsid w:val="00325A11"/>
    <w:rsid w:val="00325C91"/>
    <w:rsid w:val="00326509"/>
    <w:rsid w:val="00326E10"/>
    <w:rsid w:val="00326F26"/>
    <w:rsid w:val="0032796C"/>
    <w:rsid w:val="00327BD3"/>
    <w:rsid w:val="00330F1A"/>
    <w:rsid w:val="00331041"/>
    <w:rsid w:val="003312E9"/>
    <w:rsid w:val="00331C31"/>
    <w:rsid w:val="00332655"/>
    <w:rsid w:val="00332FAD"/>
    <w:rsid w:val="00333F0C"/>
    <w:rsid w:val="003358B3"/>
    <w:rsid w:val="00335A3D"/>
    <w:rsid w:val="00335F6D"/>
    <w:rsid w:val="00336ED8"/>
    <w:rsid w:val="00336FD3"/>
    <w:rsid w:val="00337050"/>
    <w:rsid w:val="003379A5"/>
    <w:rsid w:val="003403B7"/>
    <w:rsid w:val="00340ADA"/>
    <w:rsid w:val="00340EA1"/>
    <w:rsid w:val="00341312"/>
    <w:rsid w:val="00341321"/>
    <w:rsid w:val="003417EE"/>
    <w:rsid w:val="00341D50"/>
    <w:rsid w:val="00341DF9"/>
    <w:rsid w:val="00342263"/>
    <w:rsid w:val="0034226F"/>
    <w:rsid w:val="003424D7"/>
    <w:rsid w:val="00342A15"/>
    <w:rsid w:val="00342CD2"/>
    <w:rsid w:val="003430CD"/>
    <w:rsid w:val="0034331F"/>
    <w:rsid w:val="00343357"/>
    <w:rsid w:val="00343AC0"/>
    <w:rsid w:val="00343B92"/>
    <w:rsid w:val="00343F41"/>
    <w:rsid w:val="0034523A"/>
    <w:rsid w:val="00345CE4"/>
    <w:rsid w:val="00345FAF"/>
    <w:rsid w:val="0034687F"/>
    <w:rsid w:val="003470B3"/>
    <w:rsid w:val="0034744A"/>
    <w:rsid w:val="00347567"/>
    <w:rsid w:val="00347C46"/>
    <w:rsid w:val="00347EA6"/>
    <w:rsid w:val="003500CF"/>
    <w:rsid w:val="00350542"/>
    <w:rsid w:val="0035064F"/>
    <w:rsid w:val="0035100B"/>
    <w:rsid w:val="00351697"/>
    <w:rsid w:val="00351917"/>
    <w:rsid w:val="00351E9F"/>
    <w:rsid w:val="00352434"/>
    <w:rsid w:val="003525C4"/>
    <w:rsid w:val="00352714"/>
    <w:rsid w:val="003528F8"/>
    <w:rsid w:val="00352F8C"/>
    <w:rsid w:val="003532CD"/>
    <w:rsid w:val="003549AA"/>
    <w:rsid w:val="00354A03"/>
    <w:rsid w:val="00354AF2"/>
    <w:rsid w:val="00354CC7"/>
    <w:rsid w:val="003554DD"/>
    <w:rsid w:val="003555EA"/>
    <w:rsid w:val="0035641E"/>
    <w:rsid w:val="00356A52"/>
    <w:rsid w:val="003575C6"/>
    <w:rsid w:val="003576E8"/>
    <w:rsid w:val="00357883"/>
    <w:rsid w:val="00357C9A"/>
    <w:rsid w:val="00357CDD"/>
    <w:rsid w:val="003604CD"/>
    <w:rsid w:val="0036058D"/>
    <w:rsid w:val="003605F2"/>
    <w:rsid w:val="0036108E"/>
    <w:rsid w:val="00361E98"/>
    <w:rsid w:val="00361EEF"/>
    <w:rsid w:val="00361F42"/>
    <w:rsid w:val="00361FE7"/>
    <w:rsid w:val="003626CA"/>
    <w:rsid w:val="0036274F"/>
    <w:rsid w:val="00362F57"/>
    <w:rsid w:val="003638F6"/>
    <w:rsid w:val="0036492B"/>
    <w:rsid w:val="00364A86"/>
    <w:rsid w:val="00364B50"/>
    <w:rsid w:val="00364CC6"/>
    <w:rsid w:val="00364E1B"/>
    <w:rsid w:val="00365142"/>
    <w:rsid w:val="003656E3"/>
    <w:rsid w:val="00366066"/>
    <w:rsid w:val="003668B7"/>
    <w:rsid w:val="0036694C"/>
    <w:rsid w:val="003676DC"/>
    <w:rsid w:val="003710DB"/>
    <w:rsid w:val="00371152"/>
    <w:rsid w:val="0037139F"/>
    <w:rsid w:val="0037223F"/>
    <w:rsid w:val="0037241E"/>
    <w:rsid w:val="00372557"/>
    <w:rsid w:val="00372CA3"/>
    <w:rsid w:val="00372CB5"/>
    <w:rsid w:val="00372F9D"/>
    <w:rsid w:val="00373262"/>
    <w:rsid w:val="00373759"/>
    <w:rsid w:val="0037381B"/>
    <w:rsid w:val="0037530B"/>
    <w:rsid w:val="00375580"/>
    <w:rsid w:val="00376198"/>
    <w:rsid w:val="00376653"/>
    <w:rsid w:val="00376B4E"/>
    <w:rsid w:val="00376F54"/>
    <w:rsid w:val="00376FD0"/>
    <w:rsid w:val="00377656"/>
    <w:rsid w:val="00377682"/>
    <w:rsid w:val="003779F1"/>
    <w:rsid w:val="00377C68"/>
    <w:rsid w:val="003805E4"/>
    <w:rsid w:val="00380AB8"/>
    <w:rsid w:val="00380BBC"/>
    <w:rsid w:val="00380E2E"/>
    <w:rsid w:val="003813D0"/>
    <w:rsid w:val="003819E4"/>
    <w:rsid w:val="003826F8"/>
    <w:rsid w:val="003828AC"/>
    <w:rsid w:val="00382DF0"/>
    <w:rsid w:val="00382E2E"/>
    <w:rsid w:val="00383815"/>
    <w:rsid w:val="00383A04"/>
    <w:rsid w:val="00384086"/>
    <w:rsid w:val="0038455A"/>
    <w:rsid w:val="00384B99"/>
    <w:rsid w:val="00384EEA"/>
    <w:rsid w:val="00384F07"/>
    <w:rsid w:val="00385008"/>
    <w:rsid w:val="0038505D"/>
    <w:rsid w:val="003850B1"/>
    <w:rsid w:val="00385301"/>
    <w:rsid w:val="0038621C"/>
    <w:rsid w:val="00386294"/>
    <w:rsid w:val="00386360"/>
    <w:rsid w:val="003863EE"/>
    <w:rsid w:val="00386613"/>
    <w:rsid w:val="00386EB9"/>
    <w:rsid w:val="00390B61"/>
    <w:rsid w:val="0039136F"/>
    <w:rsid w:val="003914B0"/>
    <w:rsid w:val="0039167C"/>
    <w:rsid w:val="00391A46"/>
    <w:rsid w:val="00391B56"/>
    <w:rsid w:val="00392C32"/>
    <w:rsid w:val="00392F68"/>
    <w:rsid w:val="003935F9"/>
    <w:rsid w:val="00394124"/>
    <w:rsid w:val="0039424E"/>
    <w:rsid w:val="00394C96"/>
    <w:rsid w:val="00395507"/>
    <w:rsid w:val="00395906"/>
    <w:rsid w:val="00395985"/>
    <w:rsid w:val="00395EE2"/>
    <w:rsid w:val="00396729"/>
    <w:rsid w:val="00397996"/>
    <w:rsid w:val="00397BAF"/>
    <w:rsid w:val="00397C19"/>
    <w:rsid w:val="003A052A"/>
    <w:rsid w:val="003A05F7"/>
    <w:rsid w:val="003A0A64"/>
    <w:rsid w:val="003A16F7"/>
    <w:rsid w:val="003A1B00"/>
    <w:rsid w:val="003A1EAA"/>
    <w:rsid w:val="003A2011"/>
    <w:rsid w:val="003A2A09"/>
    <w:rsid w:val="003A2EA6"/>
    <w:rsid w:val="003A366B"/>
    <w:rsid w:val="003A36CC"/>
    <w:rsid w:val="003A379E"/>
    <w:rsid w:val="003A3CFF"/>
    <w:rsid w:val="003A3E3A"/>
    <w:rsid w:val="003A476C"/>
    <w:rsid w:val="003A4F95"/>
    <w:rsid w:val="003A5691"/>
    <w:rsid w:val="003A5D2F"/>
    <w:rsid w:val="003A66F4"/>
    <w:rsid w:val="003A6C7A"/>
    <w:rsid w:val="003A7DF5"/>
    <w:rsid w:val="003B03EC"/>
    <w:rsid w:val="003B0CE9"/>
    <w:rsid w:val="003B128F"/>
    <w:rsid w:val="003B1295"/>
    <w:rsid w:val="003B13AA"/>
    <w:rsid w:val="003B1A9D"/>
    <w:rsid w:val="003B1D34"/>
    <w:rsid w:val="003B22A1"/>
    <w:rsid w:val="003B2349"/>
    <w:rsid w:val="003B248E"/>
    <w:rsid w:val="003B2E7A"/>
    <w:rsid w:val="003B3082"/>
    <w:rsid w:val="003B3419"/>
    <w:rsid w:val="003B346F"/>
    <w:rsid w:val="003B34D5"/>
    <w:rsid w:val="003B369E"/>
    <w:rsid w:val="003B3C78"/>
    <w:rsid w:val="003B420C"/>
    <w:rsid w:val="003B456B"/>
    <w:rsid w:val="003B4D8C"/>
    <w:rsid w:val="003B5306"/>
    <w:rsid w:val="003B5A68"/>
    <w:rsid w:val="003B5BB8"/>
    <w:rsid w:val="003B5C69"/>
    <w:rsid w:val="003B641D"/>
    <w:rsid w:val="003B65F6"/>
    <w:rsid w:val="003B701E"/>
    <w:rsid w:val="003B710F"/>
    <w:rsid w:val="003B799C"/>
    <w:rsid w:val="003B7ABA"/>
    <w:rsid w:val="003C056F"/>
    <w:rsid w:val="003C088D"/>
    <w:rsid w:val="003C186B"/>
    <w:rsid w:val="003C34A4"/>
    <w:rsid w:val="003C4384"/>
    <w:rsid w:val="003C4DEE"/>
    <w:rsid w:val="003C5153"/>
    <w:rsid w:val="003C5183"/>
    <w:rsid w:val="003C545A"/>
    <w:rsid w:val="003C5BA6"/>
    <w:rsid w:val="003C64D0"/>
    <w:rsid w:val="003C6BBC"/>
    <w:rsid w:val="003C771E"/>
    <w:rsid w:val="003D0036"/>
    <w:rsid w:val="003D0772"/>
    <w:rsid w:val="003D1656"/>
    <w:rsid w:val="003D3072"/>
    <w:rsid w:val="003D3471"/>
    <w:rsid w:val="003D38A6"/>
    <w:rsid w:val="003D3B08"/>
    <w:rsid w:val="003D3F29"/>
    <w:rsid w:val="003D42AC"/>
    <w:rsid w:val="003D4824"/>
    <w:rsid w:val="003D49FE"/>
    <w:rsid w:val="003D4FE3"/>
    <w:rsid w:val="003D560B"/>
    <w:rsid w:val="003D585A"/>
    <w:rsid w:val="003D5C7F"/>
    <w:rsid w:val="003D5FA7"/>
    <w:rsid w:val="003D6541"/>
    <w:rsid w:val="003D6A8A"/>
    <w:rsid w:val="003D6CED"/>
    <w:rsid w:val="003D6F6D"/>
    <w:rsid w:val="003D73D9"/>
    <w:rsid w:val="003D78A8"/>
    <w:rsid w:val="003E05A4"/>
    <w:rsid w:val="003E11FB"/>
    <w:rsid w:val="003E1708"/>
    <w:rsid w:val="003E2184"/>
    <w:rsid w:val="003E2D51"/>
    <w:rsid w:val="003E3570"/>
    <w:rsid w:val="003E3751"/>
    <w:rsid w:val="003E3871"/>
    <w:rsid w:val="003E3880"/>
    <w:rsid w:val="003E3AA4"/>
    <w:rsid w:val="003E413D"/>
    <w:rsid w:val="003E53CA"/>
    <w:rsid w:val="003E56C0"/>
    <w:rsid w:val="003E59BD"/>
    <w:rsid w:val="003E59E4"/>
    <w:rsid w:val="003E5CFB"/>
    <w:rsid w:val="003E63DF"/>
    <w:rsid w:val="003E6C83"/>
    <w:rsid w:val="003E7043"/>
    <w:rsid w:val="003E728D"/>
    <w:rsid w:val="003E760A"/>
    <w:rsid w:val="003E7E9B"/>
    <w:rsid w:val="003E7EF1"/>
    <w:rsid w:val="003F060B"/>
    <w:rsid w:val="003F09C7"/>
    <w:rsid w:val="003F11EB"/>
    <w:rsid w:val="003F1421"/>
    <w:rsid w:val="003F1A41"/>
    <w:rsid w:val="003F1D7A"/>
    <w:rsid w:val="003F340D"/>
    <w:rsid w:val="003F38B2"/>
    <w:rsid w:val="003F3B3D"/>
    <w:rsid w:val="003F3EA7"/>
    <w:rsid w:val="003F3F92"/>
    <w:rsid w:val="003F4190"/>
    <w:rsid w:val="003F4535"/>
    <w:rsid w:val="003F6493"/>
    <w:rsid w:val="003F6C55"/>
    <w:rsid w:val="003F71AD"/>
    <w:rsid w:val="003F7526"/>
    <w:rsid w:val="003F7BF8"/>
    <w:rsid w:val="0040157D"/>
    <w:rsid w:val="00401B82"/>
    <w:rsid w:val="00401BA7"/>
    <w:rsid w:val="00402818"/>
    <w:rsid w:val="004029E3"/>
    <w:rsid w:val="00402DC0"/>
    <w:rsid w:val="00403357"/>
    <w:rsid w:val="00403A8F"/>
    <w:rsid w:val="00403E52"/>
    <w:rsid w:val="00404378"/>
    <w:rsid w:val="00404AA7"/>
    <w:rsid w:val="00404C80"/>
    <w:rsid w:val="00404FC1"/>
    <w:rsid w:val="00405129"/>
    <w:rsid w:val="004051A3"/>
    <w:rsid w:val="00405482"/>
    <w:rsid w:val="00406172"/>
    <w:rsid w:val="00406439"/>
    <w:rsid w:val="004064B4"/>
    <w:rsid w:val="00406986"/>
    <w:rsid w:val="00406BDA"/>
    <w:rsid w:val="00407EDF"/>
    <w:rsid w:val="00407FDD"/>
    <w:rsid w:val="004101F5"/>
    <w:rsid w:val="00410373"/>
    <w:rsid w:val="00411483"/>
    <w:rsid w:val="004114E9"/>
    <w:rsid w:val="00411A34"/>
    <w:rsid w:val="00411CB9"/>
    <w:rsid w:val="00412264"/>
    <w:rsid w:val="00412813"/>
    <w:rsid w:val="00412F0D"/>
    <w:rsid w:val="00413259"/>
    <w:rsid w:val="00413E94"/>
    <w:rsid w:val="00414766"/>
    <w:rsid w:val="0041489B"/>
    <w:rsid w:val="00416EEA"/>
    <w:rsid w:val="0041726A"/>
    <w:rsid w:val="00417643"/>
    <w:rsid w:val="00417CD5"/>
    <w:rsid w:val="004207CE"/>
    <w:rsid w:val="00420AED"/>
    <w:rsid w:val="00420B6B"/>
    <w:rsid w:val="00420FF4"/>
    <w:rsid w:val="004210B8"/>
    <w:rsid w:val="0042114E"/>
    <w:rsid w:val="0042158D"/>
    <w:rsid w:val="00421952"/>
    <w:rsid w:val="00421EEB"/>
    <w:rsid w:val="004220BA"/>
    <w:rsid w:val="004222A4"/>
    <w:rsid w:val="004224FF"/>
    <w:rsid w:val="004227FA"/>
    <w:rsid w:val="00422A84"/>
    <w:rsid w:val="00422E5D"/>
    <w:rsid w:val="00423C39"/>
    <w:rsid w:val="00423CD3"/>
    <w:rsid w:val="004245BB"/>
    <w:rsid w:val="00425575"/>
    <w:rsid w:val="004268A2"/>
    <w:rsid w:val="00426A3A"/>
    <w:rsid w:val="004270C9"/>
    <w:rsid w:val="00431A34"/>
    <w:rsid w:val="00431FAF"/>
    <w:rsid w:val="00432071"/>
    <w:rsid w:val="00432294"/>
    <w:rsid w:val="004322AF"/>
    <w:rsid w:val="004327EC"/>
    <w:rsid w:val="00432813"/>
    <w:rsid w:val="004328A1"/>
    <w:rsid w:val="004328B8"/>
    <w:rsid w:val="0043379F"/>
    <w:rsid w:val="00433935"/>
    <w:rsid w:val="00434446"/>
    <w:rsid w:val="0043459B"/>
    <w:rsid w:val="00434E01"/>
    <w:rsid w:val="00435ACB"/>
    <w:rsid w:val="00435DA1"/>
    <w:rsid w:val="00435E14"/>
    <w:rsid w:val="00435E98"/>
    <w:rsid w:val="00435FE5"/>
    <w:rsid w:val="00436363"/>
    <w:rsid w:val="00436B3E"/>
    <w:rsid w:val="00436F2B"/>
    <w:rsid w:val="00436F92"/>
    <w:rsid w:val="0043705A"/>
    <w:rsid w:val="00437324"/>
    <w:rsid w:val="00437681"/>
    <w:rsid w:val="004403A1"/>
    <w:rsid w:val="0044058E"/>
    <w:rsid w:val="00440ABD"/>
    <w:rsid w:val="004413D1"/>
    <w:rsid w:val="00441D9C"/>
    <w:rsid w:val="00442E23"/>
    <w:rsid w:val="004432EF"/>
    <w:rsid w:val="00443478"/>
    <w:rsid w:val="00444268"/>
    <w:rsid w:val="00444C79"/>
    <w:rsid w:val="00446037"/>
    <w:rsid w:val="004460AA"/>
    <w:rsid w:val="00446156"/>
    <w:rsid w:val="00446828"/>
    <w:rsid w:val="00446895"/>
    <w:rsid w:val="004471EC"/>
    <w:rsid w:val="00450175"/>
    <w:rsid w:val="00450369"/>
    <w:rsid w:val="0045051F"/>
    <w:rsid w:val="00450F19"/>
    <w:rsid w:val="00450FFC"/>
    <w:rsid w:val="004515BD"/>
    <w:rsid w:val="00451A70"/>
    <w:rsid w:val="00451D10"/>
    <w:rsid w:val="00452A8B"/>
    <w:rsid w:val="004534FC"/>
    <w:rsid w:val="00453F6E"/>
    <w:rsid w:val="00454221"/>
    <w:rsid w:val="00454E6B"/>
    <w:rsid w:val="004568BF"/>
    <w:rsid w:val="00456F5B"/>
    <w:rsid w:val="00457351"/>
    <w:rsid w:val="00457857"/>
    <w:rsid w:val="004579F3"/>
    <w:rsid w:val="00457BF4"/>
    <w:rsid w:val="00460018"/>
    <w:rsid w:val="004602C8"/>
    <w:rsid w:val="00460437"/>
    <w:rsid w:val="004604E3"/>
    <w:rsid w:val="004607DE"/>
    <w:rsid w:val="0046094B"/>
    <w:rsid w:val="0046098E"/>
    <w:rsid w:val="00460AD2"/>
    <w:rsid w:val="00460D45"/>
    <w:rsid w:val="00461991"/>
    <w:rsid w:val="00461C91"/>
    <w:rsid w:val="0046209C"/>
    <w:rsid w:val="00462659"/>
    <w:rsid w:val="00463FE7"/>
    <w:rsid w:val="00464080"/>
    <w:rsid w:val="00464093"/>
    <w:rsid w:val="004646C7"/>
    <w:rsid w:val="00465A05"/>
    <w:rsid w:val="00465BF2"/>
    <w:rsid w:val="00465DBC"/>
    <w:rsid w:val="00465DFB"/>
    <w:rsid w:val="004667DC"/>
    <w:rsid w:val="00466ECF"/>
    <w:rsid w:val="004705D3"/>
    <w:rsid w:val="00470D3F"/>
    <w:rsid w:val="00470F1D"/>
    <w:rsid w:val="004717B7"/>
    <w:rsid w:val="00471BA4"/>
    <w:rsid w:val="00472845"/>
    <w:rsid w:val="00472BB9"/>
    <w:rsid w:val="00472E04"/>
    <w:rsid w:val="004731E9"/>
    <w:rsid w:val="0047351B"/>
    <w:rsid w:val="00473A61"/>
    <w:rsid w:val="004740D0"/>
    <w:rsid w:val="00474F67"/>
    <w:rsid w:val="00475395"/>
    <w:rsid w:val="00475B8E"/>
    <w:rsid w:val="00475D51"/>
    <w:rsid w:val="00477903"/>
    <w:rsid w:val="00480C60"/>
    <w:rsid w:val="00480E3D"/>
    <w:rsid w:val="00481203"/>
    <w:rsid w:val="00481229"/>
    <w:rsid w:val="0048178D"/>
    <w:rsid w:val="00482341"/>
    <w:rsid w:val="00483778"/>
    <w:rsid w:val="00483908"/>
    <w:rsid w:val="004839B9"/>
    <w:rsid w:val="004851DF"/>
    <w:rsid w:val="0048556E"/>
    <w:rsid w:val="004856CD"/>
    <w:rsid w:val="00485B4E"/>
    <w:rsid w:val="00486585"/>
    <w:rsid w:val="004868D0"/>
    <w:rsid w:val="00486BFB"/>
    <w:rsid w:val="00486E3A"/>
    <w:rsid w:val="004872FB"/>
    <w:rsid w:val="00487309"/>
    <w:rsid w:val="004877D3"/>
    <w:rsid w:val="00487999"/>
    <w:rsid w:val="004902CE"/>
    <w:rsid w:val="00490855"/>
    <w:rsid w:val="00490B67"/>
    <w:rsid w:val="004919B4"/>
    <w:rsid w:val="004919C9"/>
    <w:rsid w:val="00492B2E"/>
    <w:rsid w:val="00492BCF"/>
    <w:rsid w:val="004934DA"/>
    <w:rsid w:val="00493CCE"/>
    <w:rsid w:val="0049548C"/>
    <w:rsid w:val="004956EF"/>
    <w:rsid w:val="00496347"/>
    <w:rsid w:val="00496504"/>
    <w:rsid w:val="00496E5C"/>
    <w:rsid w:val="00497021"/>
    <w:rsid w:val="004972A6"/>
    <w:rsid w:val="004A03C8"/>
    <w:rsid w:val="004A0650"/>
    <w:rsid w:val="004A1440"/>
    <w:rsid w:val="004A14D2"/>
    <w:rsid w:val="004A19A2"/>
    <w:rsid w:val="004A221C"/>
    <w:rsid w:val="004A39B2"/>
    <w:rsid w:val="004A3A4C"/>
    <w:rsid w:val="004A3DF9"/>
    <w:rsid w:val="004A4298"/>
    <w:rsid w:val="004A486B"/>
    <w:rsid w:val="004A4F72"/>
    <w:rsid w:val="004A5363"/>
    <w:rsid w:val="004A5A66"/>
    <w:rsid w:val="004A63A5"/>
    <w:rsid w:val="004A6A6C"/>
    <w:rsid w:val="004A74A8"/>
    <w:rsid w:val="004A7909"/>
    <w:rsid w:val="004A7CC3"/>
    <w:rsid w:val="004B04CF"/>
    <w:rsid w:val="004B0BB8"/>
    <w:rsid w:val="004B0DBE"/>
    <w:rsid w:val="004B11AD"/>
    <w:rsid w:val="004B1685"/>
    <w:rsid w:val="004B23EB"/>
    <w:rsid w:val="004B2801"/>
    <w:rsid w:val="004B2D03"/>
    <w:rsid w:val="004B3288"/>
    <w:rsid w:val="004B3A74"/>
    <w:rsid w:val="004B3BA6"/>
    <w:rsid w:val="004B3E63"/>
    <w:rsid w:val="004B403F"/>
    <w:rsid w:val="004B4490"/>
    <w:rsid w:val="004B467F"/>
    <w:rsid w:val="004B53B1"/>
    <w:rsid w:val="004B5B50"/>
    <w:rsid w:val="004B5DCA"/>
    <w:rsid w:val="004B5F41"/>
    <w:rsid w:val="004B5FEF"/>
    <w:rsid w:val="004B642A"/>
    <w:rsid w:val="004B6450"/>
    <w:rsid w:val="004B6A95"/>
    <w:rsid w:val="004B6C28"/>
    <w:rsid w:val="004B6D03"/>
    <w:rsid w:val="004B6F74"/>
    <w:rsid w:val="004B7542"/>
    <w:rsid w:val="004C0BB3"/>
    <w:rsid w:val="004C0CEF"/>
    <w:rsid w:val="004C1149"/>
    <w:rsid w:val="004C15D0"/>
    <w:rsid w:val="004C1620"/>
    <w:rsid w:val="004C18B0"/>
    <w:rsid w:val="004C1B33"/>
    <w:rsid w:val="004C1BE0"/>
    <w:rsid w:val="004C23E0"/>
    <w:rsid w:val="004C254D"/>
    <w:rsid w:val="004C42C2"/>
    <w:rsid w:val="004C45E7"/>
    <w:rsid w:val="004C65F2"/>
    <w:rsid w:val="004C6674"/>
    <w:rsid w:val="004C699E"/>
    <w:rsid w:val="004C6EBC"/>
    <w:rsid w:val="004C74DC"/>
    <w:rsid w:val="004C7CDF"/>
    <w:rsid w:val="004D0132"/>
    <w:rsid w:val="004D07FC"/>
    <w:rsid w:val="004D0805"/>
    <w:rsid w:val="004D0D0A"/>
    <w:rsid w:val="004D12F2"/>
    <w:rsid w:val="004D1A61"/>
    <w:rsid w:val="004D1BC1"/>
    <w:rsid w:val="004D2608"/>
    <w:rsid w:val="004D3288"/>
    <w:rsid w:val="004D4A31"/>
    <w:rsid w:val="004D5008"/>
    <w:rsid w:val="004D566C"/>
    <w:rsid w:val="004D62BE"/>
    <w:rsid w:val="004D6399"/>
    <w:rsid w:val="004D6A82"/>
    <w:rsid w:val="004D6F3F"/>
    <w:rsid w:val="004D7C45"/>
    <w:rsid w:val="004E08C5"/>
    <w:rsid w:val="004E16A9"/>
    <w:rsid w:val="004E18AE"/>
    <w:rsid w:val="004E1BB1"/>
    <w:rsid w:val="004E1BE0"/>
    <w:rsid w:val="004E21D0"/>
    <w:rsid w:val="004E2667"/>
    <w:rsid w:val="004E3623"/>
    <w:rsid w:val="004E3DC8"/>
    <w:rsid w:val="004E40BD"/>
    <w:rsid w:val="004E4495"/>
    <w:rsid w:val="004E46C8"/>
    <w:rsid w:val="004E533E"/>
    <w:rsid w:val="004E5547"/>
    <w:rsid w:val="004E56EB"/>
    <w:rsid w:val="004E5B35"/>
    <w:rsid w:val="004E5D95"/>
    <w:rsid w:val="004E68B7"/>
    <w:rsid w:val="004E6BE3"/>
    <w:rsid w:val="004E6D39"/>
    <w:rsid w:val="004E703A"/>
    <w:rsid w:val="004E7222"/>
    <w:rsid w:val="004E7688"/>
    <w:rsid w:val="004E76E1"/>
    <w:rsid w:val="004E79A8"/>
    <w:rsid w:val="004E7F3E"/>
    <w:rsid w:val="004F0523"/>
    <w:rsid w:val="004F077C"/>
    <w:rsid w:val="004F0929"/>
    <w:rsid w:val="004F0C5A"/>
    <w:rsid w:val="004F0D7E"/>
    <w:rsid w:val="004F2231"/>
    <w:rsid w:val="004F3EEA"/>
    <w:rsid w:val="004F4A19"/>
    <w:rsid w:val="004F4B41"/>
    <w:rsid w:val="004F4B8E"/>
    <w:rsid w:val="004F4D41"/>
    <w:rsid w:val="004F52BF"/>
    <w:rsid w:val="004F6115"/>
    <w:rsid w:val="004F68EB"/>
    <w:rsid w:val="004F6E9A"/>
    <w:rsid w:val="004F7023"/>
    <w:rsid w:val="004F70FE"/>
    <w:rsid w:val="004F7D78"/>
    <w:rsid w:val="004F7F3D"/>
    <w:rsid w:val="005000E7"/>
    <w:rsid w:val="0050024B"/>
    <w:rsid w:val="0050061E"/>
    <w:rsid w:val="00500830"/>
    <w:rsid w:val="0050100A"/>
    <w:rsid w:val="00501C66"/>
    <w:rsid w:val="0050256B"/>
    <w:rsid w:val="00502E5E"/>
    <w:rsid w:val="00502F0D"/>
    <w:rsid w:val="00503CC5"/>
    <w:rsid w:val="00504326"/>
    <w:rsid w:val="00504598"/>
    <w:rsid w:val="00505051"/>
    <w:rsid w:val="00505268"/>
    <w:rsid w:val="00505478"/>
    <w:rsid w:val="00505EA5"/>
    <w:rsid w:val="0050649D"/>
    <w:rsid w:val="005066EE"/>
    <w:rsid w:val="005067DC"/>
    <w:rsid w:val="00507347"/>
    <w:rsid w:val="005079B0"/>
    <w:rsid w:val="00507C81"/>
    <w:rsid w:val="00510116"/>
    <w:rsid w:val="005105ED"/>
    <w:rsid w:val="00510BFC"/>
    <w:rsid w:val="00510EAC"/>
    <w:rsid w:val="00511262"/>
    <w:rsid w:val="005118BE"/>
    <w:rsid w:val="00511B14"/>
    <w:rsid w:val="00511C06"/>
    <w:rsid w:val="00512421"/>
    <w:rsid w:val="00512E44"/>
    <w:rsid w:val="00513340"/>
    <w:rsid w:val="0051369D"/>
    <w:rsid w:val="00513F42"/>
    <w:rsid w:val="005143C7"/>
    <w:rsid w:val="00514AA3"/>
    <w:rsid w:val="005151AC"/>
    <w:rsid w:val="0051536A"/>
    <w:rsid w:val="005159F1"/>
    <w:rsid w:val="00515BAE"/>
    <w:rsid w:val="00516136"/>
    <w:rsid w:val="0051628C"/>
    <w:rsid w:val="005168F1"/>
    <w:rsid w:val="0051690F"/>
    <w:rsid w:val="005174BB"/>
    <w:rsid w:val="00517E01"/>
    <w:rsid w:val="00520187"/>
    <w:rsid w:val="00521344"/>
    <w:rsid w:val="00521427"/>
    <w:rsid w:val="00521C34"/>
    <w:rsid w:val="00521D79"/>
    <w:rsid w:val="0052229D"/>
    <w:rsid w:val="00522720"/>
    <w:rsid w:val="00522A22"/>
    <w:rsid w:val="005230FA"/>
    <w:rsid w:val="005232BA"/>
    <w:rsid w:val="005236C9"/>
    <w:rsid w:val="00523F20"/>
    <w:rsid w:val="005247F1"/>
    <w:rsid w:val="00525086"/>
    <w:rsid w:val="0052517C"/>
    <w:rsid w:val="005253B8"/>
    <w:rsid w:val="00525A2F"/>
    <w:rsid w:val="00525E99"/>
    <w:rsid w:val="005260B9"/>
    <w:rsid w:val="00527A07"/>
    <w:rsid w:val="005307A6"/>
    <w:rsid w:val="0053146A"/>
    <w:rsid w:val="00531968"/>
    <w:rsid w:val="00531B3A"/>
    <w:rsid w:val="005327EB"/>
    <w:rsid w:val="00532829"/>
    <w:rsid w:val="005328DB"/>
    <w:rsid w:val="005328E4"/>
    <w:rsid w:val="00533508"/>
    <w:rsid w:val="00533814"/>
    <w:rsid w:val="00533C58"/>
    <w:rsid w:val="00533F7B"/>
    <w:rsid w:val="0053458E"/>
    <w:rsid w:val="005345DD"/>
    <w:rsid w:val="0053492D"/>
    <w:rsid w:val="00534C88"/>
    <w:rsid w:val="00534D4A"/>
    <w:rsid w:val="0053515B"/>
    <w:rsid w:val="005356FE"/>
    <w:rsid w:val="00535B65"/>
    <w:rsid w:val="00535F35"/>
    <w:rsid w:val="0053677D"/>
    <w:rsid w:val="00536E9D"/>
    <w:rsid w:val="00537116"/>
    <w:rsid w:val="0053733E"/>
    <w:rsid w:val="0053742C"/>
    <w:rsid w:val="00537457"/>
    <w:rsid w:val="0053780D"/>
    <w:rsid w:val="005401A5"/>
    <w:rsid w:val="005402E0"/>
    <w:rsid w:val="00540620"/>
    <w:rsid w:val="005407FF"/>
    <w:rsid w:val="00540E5A"/>
    <w:rsid w:val="00540F00"/>
    <w:rsid w:val="00541141"/>
    <w:rsid w:val="005413E4"/>
    <w:rsid w:val="0054164D"/>
    <w:rsid w:val="005417F7"/>
    <w:rsid w:val="00541D4B"/>
    <w:rsid w:val="00541F34"/>
    <w:rsid w:val="0054262B"/>
    <w:rsid w:val="005426ED"/>
    <w:rsid w:val="00542893"/>
    <w:rsid w:val="00544473"/>
    <w:rsid w:val="00544BFB"/>
    <w:rsid w:val="00544D5C"/>
    <w:rsid w:val="00545153"/>
    <w:rsid w:val="0054565A"/>
    <w:rsid w:val="00545CD0"/>
    <w:rsid w:val="00545D69"/>
    <w:rsid w:val="0054632D"/>
    <w:rsid w:val="005463EB"/>
    <w:rsid w:val="00546FFA"/>
    <w:rsid w:val="00547236"/>
    <w:rsid w:val="0054761E"/>
    <w:rsid w:val="00547D05"/>
    <w:rsid w:val="00547D30"/>
    <w:rsid w:val="00547EBF"/>
    <w:rsid w:val="0055000C"/>
    <w:rsid w:val="005500BB"/>
    <w:rsid w:val="005509DB"/>
    <w:rsid w:val="00551232"/>
    <w:rsid w:val="0055125F"/>
    <w:rsid w:val="0055167B"/>
    <w:rsid w:val="005517AA"/>
    <w:rsid w:val="00551824"/>
    <w:rsid w:val="005522B6"/>
    <w:rsid w:val="0055282F"/>
    <w:rsid w:val="00553109"/>
    <w:rsid w:val="00553A68"/>
    <w:rsid w:val="00553B8D"/>
    <w:rsid w:val="00553BD4"/>
    <w:rsid w:val="00553FE6"/>
    <w:rsid w:val="005540DD"/>
    <w:rsid w:val="005541D1"/>
    <w:rsid w:val="00554460"/>
    <w:rsid w:val="00554577"/>
    <w:rsid w:val="00554832"/>
    <w:rsid w:val="00554E1F"/>
    <w:rsid w:val="0055516D"/>
    <w:rsid w:val="005552CA"/>
    <w:rsid w:val="005553F6"/>
    <w:rsid w:val="00555B4A"/>
    <w:rsid w:val="00555CAD"/>
    <w:rsid w:val="005560EC"/>
    <w:rsid w:val="00556388"/>
    <w:rsid w:val="00556594"/>
    <w:rsid w:val="00556C24"/>
    <w:rsid w:val="00556CA6"/>
    <w:rsid w:val="0055763C"/>
    <w:rsid w:val="005602AE"/>
    <w:rsid w:val="005610AA"/>
    <w:rsid w:val="005614BF"/>
    <w:rsid w:val="00562191"/>
    <w:rsid w:val="00562218"/>
    <w:rsid w:val="00562BA9"/>
    <w:rsid w:val="00562E25"/>
    <w:rsid w:val="00562F90"/>
    <w:rsid w:val="00563411"/>
    <w:rsid w:val="00564A0E"/>
    <w:rsid w:val="005659D6"/>
    <w:rsid w:val="00565C69"/>
    <w:rsid w:val="00565F7D"/>
    <w:rsid w:val="00566759"/>
    <w:rsid w:val="0056701F"/>
    <w:rsid w:val="005671BB"/>
    <w:rsid w:val="005679BF"/>
    <w:rsid w:val="00567F41"/>
    <w:rsid w:val="00570C74"/>
    <w:rsid w:val="00571001"/>
    <w:rsid w:val="0057133F"/>
    <w:rsid w:val="00571ED6"/>
    <w:rsid w:val="00572632"/>
    <w:rsid w:val="00573639"/>
    <w:rsid w:val="00573C6A"/>
    <w:rsid w:val="00575A47"/>
    <w:rsid w:val="00575D1C"/>
    <w:rsid w:val="00576F0C"/>
    <w:rsid w:val="005773DD"/>
    <w:rsid w:val="0057754A"/>
    <w:rsid w:val="005778AB"/>
    <w:rsid w:val="00577C51"/>
    <w:rsid w:val="00577DEA"/>
    <w:rsid w:val="00577F2A"/>
    <w:rsid w:val="00577FE5"/>
    <w:rsid w:val="005801B5"/>
    <w:rsid w:val="00580438"/>
    <w:rsid w:val="005804DD"/>
    <w:rsid w:val="00580C90"/>
    <w:rsid w:val="00580F89"/>
    <w:rsid w:val="00581147"/>
    <w:rsid w:val="005818B5"/>
    <w:rsid w:val="00581F25"/>
    <w:rsid w:val="0058213F"/>
    <w:rsid w:val="0058233E"/>
    <w:rsid w:val="005827AB"/>
    <w:rsid w:val="0058281B"/>
    <w:rsid w:val="00582D4C"/>
    <w:rsid w:val="00583927"/>
    <w:rsid w:val="00583F83"/>
    <w:rsid w:val="00584DE7"/>
    <w:rsid w:val="00584E0D"/>
    <w:rsid w:val="00584EA6"/>
    <w:rsid w:val="0058607B"/>
    <w:rsid w:val="00586D35"/>
    <w:rsid w:val="00586FD0"/>
    <w:rsid w:val="0058720E"/>
    <w:rsid w:val="005873B3"/>
    <w:rsid w:val="00587A91"/>
    <w:rsid w:val="005904B7"/>
    <w:rsid w:val="00590B20"/>
    <w:rsid w:val="00590B8D"/>
    <w:rsid w:val="00590EA4"/>
    <w:rsid w:val="00591169"/>
    <w:rsid w:val="0059210F"/>
    <w:rsid w:val="00592434"/>
    <w:rsid w:val="00592C2B"/>
    <w:rsid w:val="005934F4"/>
    <w:rsid w:val="00593928"/>
    <w:rsid w:val="0059444F"/>
    <w:rsid w:val="005944CB"/>
    <w:rsid w:val="00595695"/>
    <w:rsid w:val="005956B1"/>
    <w:rsid w:val="005957BF"/>
    <w:rsid w:val="00595B08"/>
    <w:rsid w:val="00595DDE"/>
    <w:rsid w:val="00596897"/>
    <w:rsid w:val="00596986"/>
    <w:rsid w:val="00597113"/>
    <w:rsid w:val="00597888"/>
    <w:rsid w:val="00597D6E"/>
    <w:rsid w:val="005A01E5"/>
    <w:rsid w:val="005A146B"/>
    <w:rsid w:val="005A183D"/>
    <w:rsid w:val="005A347D"/>
    <w:rsid w:val="005A3825"/>
    <w:rsid w:val="005A3A7E"/>
    <w:rsid w:val="005A3DD5"/>
    <w:rsid w:val="005A41A8"/>
    <w:rsid w:val="005A41D6"/>
    <w:rsid w:val="005A436C"/>
    <w:rsid w:val="005A46AF"/>
    <w:rsid w:val="005A4AD9"/>
    <w:rsid w:val="005A4BA3"/>
    <w:rsid w:val="005A56E2"/>
    <w:rsid w:val="005A5EE7"/>
    <w:rsid w:val="005A6142"/>
    <w:rsid w:val="005A6AE2"/>
    <w:rsid w:val="005A7AEF"/>
    <w:rsid w:val="005B032F"/>
    <w:rsid w:val="005B178A"/>
    <w:rsid w:val="005B1A52"/>
    <w:rsid w:val="005B1CCE"/>
    <w:rsid w:val="005B1D60"/>
    <w:rsid w:val="005B1D90"/>
    <w:rsid w:val="005B2432"/>
    <w:rsid w:val="005B3191"/>
    <w:rsid w:val="005B31AF"/>
    <w:rsid w:val="005B32B9"/>
    <w:rsid w:val="005B49CF"/>
    <w:rsid w:val="005B4BF0"/>
    <w:rsid w:val="005B4FC2"/>
    <w:rsid w:val="005B4FD7"/>
    <w:rsid w:val="005B5874"/>
    <w:rsid w:val="005B5BD0"/>
    <w:rsid w:val="005B639A"/>
    <w:rsid w:val="005B6A71"/>
    <w:rsid w:val="005B6DAE"/>
    <w:rsid w:val="005B7AD8"/>
    <w:rsid w:val="005B7EE2"/>
    <w:rsid w:val="005C0FBB"/>
    <w:rsid w:val="005C12DD"/>
    <w:rsid w:val="005C13D2"/>
    <w:rsid w:val="005C189C"/>
    <w:rsid w:val="005C2407"/>
    <w:rsid w:val="005C34C5"/>
    <w:rsid w:val="005C426D"/>
    <w:rsid w:val="005C4530"/>
    <w:rsid w:val="005C4FF4"/>
    <w:rsid w:val="005C534E"/>
    <w:rsid w:val="005C5715"/>
    <w:rsid w:val="005C5772"/>
    <w:rsid w:val="005C5965"/>
    <w:rsid w:val="005C5A86"/>
    <w:rsid w:val="005C5ABB"/>
    <w:rsid w:val="005C5C8A"/>
    <w:rsid w:val="005C66B9"/>
    <w:rsid w:val="005C6AD9"/>
    <w:rsid w:val="005C6EC2"/>
    <w:rsid w:val="005C7488"/>
    <w:rsid w:val="005C76C3"/>
    <w:rsid w:val="005D0236"/>
    <w:rsid w:val="005D056E"/>
    <w:rsid w:val="005D0E32"/>
    <w:rsid w:val="005D1391"/>
    <w:rsid w:val="005D186E"/>
    <w:rsid w:val="005D1C30"/>
    <w:rsid w:val="005D3F6B"/>
    <w:rsid w:val="005D3FD8"/>
    <w:rsid w:val="005D44C4"/>
    <w:rsid w:val="005D4A7C"/>
    <w:rsid w:val="005D57C0"/>
    <w:rsid w:val="005D607D"/>
    <w:rsid w:val="005D6606"/>
    <w:rsid w:val="005D6629"/>
    <w:rsid w:val="005D6630"/>
    <w:rsid w:val="005D7E5D"/>
    <w:rsid w:val="005D7EC2"/>
    <w:rsid w:val="005E004E"/>
    <w:rsid w:val="005E0EC9"/>
    <w:rsid w:val="005E0EFE"/>
    <w:rsid w:val="005E1219"/>
    <w:rsid w:val="005E1274"/>
    <w:rsid w:val="005E1720"/>
    <w:rsid w:val="005E175E"/>
    <w:rsid w:val="005E1ABC"/>
    <w:rsid w:val="005E3F56"/>
    <w:rsid w:val="005E41AF"/>
    <w:rsid w:val="005E42B3"/>
    <w:rsid w:val="005E47F4"/>
    <w:rsid w:val="005E4B27"/>
    <w:rsid w:val="005E5734"/>
    <w:rsid w:val="005E5D07"/>
    <w:rsid w:val="005E61D9"/>
    <w:rsid w:val="005E6207"/>
    <w:rsid w:val="005E67FC"/>
    <w:rsid w:val="005E6BC2"/>
    <w:rsid w:val="005E71D0"/>
    <w:rsid w:val="005E71F3"/>
    <w:rsid w:val="005E722D"/>
    <w:rsid w:val="005E7D65"/>
    <w:rsid w:val="005F07A5"/>
    <w:rsid w:val="005F0B17"/>
    <w:rsid w:val="005F0F50"/>
    <w:rsid w:val="005F0FEA"/>
    <w:rsid w:val="005F10F0"/>
    <w:rsid w:val="005F171E"/>
    <w:rsid w:val="005F174F"/>
    <w:rsid w:val="005F2E98"/>
    <w:rsid w:val="005F3007"/>
    <w:rsid w:val="005F37C9"/>
    <w:rsid w:val="005F38B1"/>
    <w:rsid w:val="005F3B57"/>
    <w:rsid w:val="005F4851"/>
    <w:rsid w:val="005F488C"/>
    <w:rsid w:val="005F54ED"/>
    <w:rsid w:val="005F5A0D"/>
    <w:rsid w:val="005F6476"/>
    <w:rsid w:val="005F6B85"/>
    <w:rsid w:val="005F7217"/>
    <w:rsid w:val="005F7508"/>
    <w:rsid w:val="00600133"/>
    <w:rsid w:val="0060094F"/>
    <w:rsid w:val="006010A9"/>
    <w:rsid w:val="00601433"/>
    <w:rsid w:val="00601CDB"/>
    <w:rsid w:val="00602302"/>
    <w:rsid w:val="00602E95"/>
    <w:rsid w:val="00603363"/>
    <w:rsid w:val="00603410"/>
    <w:rsid w:val="00603443"/>
    <w:rsid w:val="00603D4E"/>
    <w:rsid w:val="0060468B"/>
    <w:rsid w:val="006047FA"/>
    <w:rsid w:val="00604C4F"/>
    <w:rsid w:val="006050BA"/>
    <w:rsid w:val="006060F6"/>
    <w:rsid w:val="00606868"/>
    <w:rsid w:val="00606EDC"/>
    <w:rsid w:val="006077FC"/>
    <w:rsid w:val="0060781B"/>
    <w:rsid w:val="00607EB2"/>
    <w:rsid w:val="00607FA7"/>
    <w:rsid w:val="00610893"/>
    <w:rsid w:val="00610EA6"/>
    <w:rsid w:val="006111E9"/>
    <w:rsid w:val="00611361"/>
    <w:rsid w:val="00611708"/>
    <w:rsid w:val="00611A0E"/>
    <w:rsid w:val="0061211E"/>
    <w:rsid w:val="006127F9"/>
    <w:rsid w:val="00612D47"/>
    <w:rsid w:val="00612D8B"/>
    <w:rsid w:val="006134D1"/>
    <w:rsid w:val="006134FE"/>
    <w:rsid w:val="00613B4A"/>
    <w:rsid w:val="00614E9B"/>
    <w:rsid w:val="00614EEC"/>
    <w:rsid w:val="0061579C"/>
    <w:rsid w:val="0061782A"/>
    <w:rsid w:val="00617841"/>
    <w:rsid w:val="006204B9"/>
    <w:rsid w:val="006210AB"/>
    <w:rsid w:val="006210F5"/>
    <w:rsid w:val="00621E18"/>
    <w:rsid w:val="0062212E"/>
    <w:rsid w:val="006222D9"/>
    <w:rsid w:val="006227F8"/>
    <w:rsid w:val="00622E96"/>
    <w:rsid w:val="00623343"/>
    <w:rsid w:val="0062334A"/>
    <w:rsid w:val="00623C88"/>
    <w:rsid w:val="00623E79"/>
    <w:rsid w:val="0062420B"/>
    <w:rsid w:val="00624489"/>
    <w:rsid w:val="006244EA"/>
    <w:rsid w:val="00624F85"/>
    <w:rsid w:val="00625434"/>
    <w:rsid w:val="00626B73"/>
    <w:rsid w:val="00627380"/>
    <w:rsid w:val="006277C6"/>
    <w:rsid w:val="00627C43"/>
    <w:rsid w:val="00627FD0"/>
    <w:rsid w:val="006309FF"/>
    <w:rsid w:val="00630C08"/>
    <w:rsid w:val="00631D64"/>
    <w:rsid w:val="0063258E"/>
    <w:rsid w:val="00632FB3"/>
    <w:rsid w:val="006330A9"/>
    <w:rsid w:val="0063342A"/>
    <w:rsid w:val="00633BE0"/>
    <w:rsid w:val="00633DEA"/>
    <w:rsid w:val="006343E6"/>
    <w:rsid w:val="00634495"/>
    <w:rsid w:val="0063489F"/>
    <w:rsid w:val="0063540B"/>
    <w:rsid w:val="00635686"/>
    <w:rsid w:val="006359C0"/>
    <w:rsid w:val="006360C4"/>
    <w:rsid w:val="0063671F"/>
    <w:rsid w:val="0063677A"/>
    <w:rsid w:val="00636F4E"/>
    <w:rsid w:val="00637C0D"/>
    <w:rsid w:val="00640AD6"/>
    <w:rsid w:val="0064101C"/>
    <w:rsid w:val="0064196B"/>
    <w:rsid w:val="006426CC"/>
    <w:rsid w:val="00642AE7"/>
    <w:rsid w:val="00642CC2"/>
    <w:rsid w:val="00643C14"/>
    <w:rsid w:val="00643EB2"/>
    <w:rsid w:val="006444E0"/>
    <w:rsid w:val="00644BD0"/>
    <w:rsid w:val="006450C2"/>
    <w:rsid w:val="00645405"/>
    <w:rsid w:val="0064557B"/>
    <w:rsid w:val="006459B1"/>
    <w:rsid w:val="00646390"/>
    <w:rsid w:val="006471F0"/>
    <w:rsid w:val="006473A8"/>
    <w:rsid w:val="006478F2"/>
    <w:rsid w:val="00650138"/>
    <w:rsid w:val="006505BF"/>
    <w:rsid w:val="006507A3"/>
    <w:rsid w:val="00650D40"/>
    <w:rsid w:val="00650D61"/>
    <w:rsid w:val="00651045"/>
    <w:rsid w:val="00651B3A"/>
    <w:rsid w:val="00652212"/>
    <w:rsid w:val="00652E39"/>
    <w:rsid w:val="00652FBC"/>
    <w:rsid w:val="006534B8"/>
    <w:rsid w:val="006537ED"/>
    <w:rsid w:val="0065436B"/>
    <w:rsid w:val="00656242"/>
    <w:rsid w:val="006563CF"/>
    <w:rsid w:val="006563DE"/>
    <w:rsid w:val="00656492"/>
    <w:rsid w:val="00656ACF"/>
    <w:rsid w:val="00656B7B"/>
    <w:rsid w:val="00656F97"/>
    <w:rsid w:val="006576EA"/>
    <w:rsid w:val="006577B2"/>
    <w:rsid w:val="00657E9E"/>
    <w:rsid w:val="006610A8"/>
    <w:rsid w:val="00661650"/>
    <w:rsid w:val="00661EB6"/>
    <w:rsid w:val="00661EDB"/>
    <w:rsid w:val="0066268A"/>
    <w:rsid w:val="00662DF8"/>
    <w:rsid w:val="00663471"/>
    <w:rsid w:val="0066424E"/>
    <w:rsid w:val="006643CC"/>
    <w:rsid w:val="0066447B"/>
    <w:rsid w:val="00664983"/>
    <w:rsid w:val="00664CC2"/>
    <w:rsid w:val="006658F7"/>
    <w:rsid w:val="00665F03"/>
    <w:rsid w:val="00666218"/>
    <w:rsid w:val="0066631D"/>
    <w:rsid w:val="006664F1"/>
    <w:rsid w:val="00666C1A"/>
    <w:rsid w:val="006670B5"/>
    <w:rsid w:val="00667AB2"/>
    <w:rsid w:val="00670580"/>
    <w:rsid w:val="006708E8"/>
    <w:rsid w:val="00670CC1"/>
    <w:rsid w:val="00670F8A"/>
    <w:rsid w:val="006714C5"/>
    <w:rsid w:val="00671B47"/>
    <w:rsid w:val="00672191"/>
    <w:rsid w:val="0067223D"/>
    <w:rsid w:val="00673B84"/>
    <w:rsid w:val="00674CAA"/>
    <w:rsid w:val="00675296"/>
    <w:rsid w:val="0067584B"/>
    <w:rsid w:val="00676B7B"/>
    <w:rsid w:val="0067709A"/>
    <w:rsid w:val="0068006E"/>
    <w:rsid w:val="006807E6"/>
    <w:rsid w:val="006812A7"/>
    <w:rsid w:val="00682674"/>
    <w:rsid w:val="00683020"/>
    <w:rsid w:val="0068309E"/>
    <w:rsid w:val="006834CC"/>
    <w:rsid w:val="00683A96"/>
    <w:rsid w:val="00683D7A"/>
    <w:rsid w:val="00683F9E"/>
    <w:rsid w:val="006846D6"/>
    <w:rsid w:val="006848B5"/>
    <w:rsid w:val="00684A1D"/>
    <w:rsid w:val="00684A45"/>
    <w:rsid w:val="006858A1"/>
    <w:rsid w:val="006865B7"/>
    <w:rsid w:val="00686BA3"/>
    <w:rsid w:val="00686D5E"/>
    <w:rsid w:val="00687092"/>
    <w:rsid w:val="00687A87"/>
    <w:rsid w:val="00690795"/>
    <w:rsid w:val="00690CFA"/>
    <w:rsid w:val="00690FCE"/>
    <w:rsid w:val="00691303"/>
    <w:rsid w:val="00691383"/>
    <w:rsid w:val="006922FD"/>
    <w:rsid w:val="0069231C"/>
    <w:rsid w:val="00692CE8"/>
    <w:rsid w:val="006933F2"/>
    <w:rsid w:val="006938F1"/>
    <w:rsid w:val="00693D55"/>
    <w:rsid w:val="00693EAC"/>
    <w:rsid w:val="0069575E"/>
    <w:rsid w:val="006965DA"/>
    <w:rsid w:val="00696FA5"/>
    <w:rsid w:val="006A09E8"/>
    <w:rsid w:val="006A0F41"/>
    <w:rsid w:val="006A19B5"/>
    <w:rsid w:val="006A1B69"/>
    <w:rsid w:val="006A2DF3"/>
    <w:rsid w:val="006A3D5C"/>
    <w:rsid w:val="006A3F6B"/>
    <w:rsid w:val="006A44F8"/>
    <w:rsid w:val="006A47C7"/>
    <w:rsid w:val="006A4853"/>
    <w:rsid w:val="006A4A8F"/>
    <w:rsid w:val="006A4C9A"/>
    <w:rsid w:val="006A4CBD"/>
    <w:rsid w:val="006A4F9D"/>
    <w:rsid w:val="006A5402"/>
    <w:rsid w:val="006A54A0"/>
    <w:rsid w:val="006A5727"/>
    <w:rsid w:val="006A5B44"/>
    <w:rsid w:val="006A5CA0"/>
    <w:rsid w:val="006A5CF3"/>
    <w:rsid w:val="006A6D99"/>
    <w:rsid w:val="006A6F79"/>
    <w:rsid w:val="006A7168"/>
    <w:rsid w:val="006A73EF"/>
    <w:rsid w:val="006A7C66"/>
    <w:rsid w:val="006B0C00"/>
    <w:rsid w:val="006B1007"/>
    <w:rsid w:val="006B1085"/>
    <w:rsid w:val="006B1FA4"/>
    <w:rsid w:val="006B2406"/>
    <w:rsid w:val="006B2925"/>
    <w:rsid w:val="006B2AF0"/>
    <w:rsid w:val="006B3ED1"/>
    <w:rsid w:val="006B3FF9"/>
    <w:rsid w:val="006B4072"/>
    <w:rsid w:val="006B4796"/>
    <w:rsid w:val="006B55A8"/>
    <w:rsid w:val="006B5EC2"/>
    <w:rsid w:val="006B60F1"/>
    <w:rsid w:val="006B65A5"/>
    <w:rsid w:val="006B65BA"/>
    <w:rsid w:val="006B69CE"/>
    <w:rsid w:val="006B77DD"/>
    <w:rsid w:val="006B79B5"/>
    <w:rsid w:val="006C02F2"/>
    <w:rsid w:val="006C18D5"/>
    <w:rsid w:val="006C2802"/>
    <w:rsid w:val="006C3BCE"/>
    <w:rsid w:val="006C3F4E"/>
    <w:rsid w:val="006C44D6"/>
    <w:rsid w:val="006C4A55"/>
    <w:rsid w:val="006C4EC2"/>
    <w:rsid w:val="006C54CD"/>
    <w:rsid w:val="006C5B28"/>
    <w:rsid w:val="006C5B88"/>
    <w:rsid w:val="006C5CF4"/>
    <w:rsid w:val="006C5F8E"/>
    <w:rsid w:val="006C6370"/>
    <w:rsid w:val="006C64B3"/>
    <w:rsid w:val="006C7043"/>
    <w:rsid w:val="006C768D"/>
    <w:rsid w:val="006C78C1"/>
    <w:rsid w:val="006D0ACD"/>
    <w:rsid w:val="006D0D08"/>
    <w:rsid w:val="006D1935"/>
    <w:rsid w:val="006D1960"/>
    <w:rsid w:val="006D1B76"/>
    <w:rsid w:val="006D1CE6"/>
    <w:rsid w:val="006D22C1"/>
    <w:rsid w:val="006D2776"/>
    <w:rsid w:val="006D2BF2"/>
    <w:rsid w:val="006D333C"/>
    <w:rsid w:val="006D3342"/>
    <w:rsid w:val="006D36D2"/>
    <w:rsid w:val="006D3D24"/>
    <w:rsid w:val="006D3EBC"/>
    <w:rsid w:val="006D4340"/>
    <w:rsid w:val="006D5573"/>
    <w:rsid w:val="006D5B1A"/>
    <w:rsid w:val="006D6099"/>
    <w:rsid w:val="006D66CD"/>
    <w:rsid w:val="006D6F7A"/>
    <w:rsid w:val="006D78BA"/>
    <w:rsid w:val="006E01E9"/>
    <w:rsid w:val="006E0A40"/>
    <w:rsid w:val="006E10B1"/>
    <w:rsid w:val="006E13A7"/>
    <w:rsid w:val="006E13C2"/>
    <w:rsid w:val="006E1EA6"/>
    <w:rsid w:val="006E2311"/>
    <w:rsid w:val="006E2C17"/>
    <w:rsid w:val="006E2DD2"/>
    <w:rsid w:val="006E41DD"/>
    <w:rsid w:val="006E44A7"/>
    <w:rsid w:val="006E5B22"/>
    <w:rsid w:val="006E5F7E"/>
    <w:rsid w:val="006E6143"/>
    <w:rsid w:val="006E6284"/>
    <w:rsid w:val="006E6318"/>
    <w:rsid w:val="006E64FA"/>
    <w:rsid w:val="006E65FD"/>
    <w:rsid w:val="006E68F9"/>
    <w:rsid w:val="006E6F44"/>
    <w:rsid w:val="006F04D6"/>
    <w:rsid w:val="006F140D"/>
    <w:rsid w:val="006F1D28"/>
    <w:rsid w:val="006F282E"/>
    <w:rsid w:val="006F2A6C"/>
    <w:rsid w:val="006F2B77"/>
    <w:rsid w:val="006F2DFE"/>
    <w:rsid w:val="006F462D"/>
    <w:rsid w:val="006F468A"/>
    <w:rsid w:val="006F5720"/>
    <w:rsid w:val="006F57CF"/>
    <w:rsid w:val="006F5DB6"/>
    <w:rsid w:val="006F6038"/>
    <w:rsid w:val="006F63B5"/>
    <w:rsid w:val="006F733E"/>
    <w:rsid w:val="006F74AB"/>
    <w:rsid w:val="006F7F31"/>
    <w:rsid w:val="00700102"/>
    <w:rsid w:val="007008F1"/>
    <w:rsid w:val="007011A0"/>
    <w:rsid w:val="007022E9"/>
    <w:rsid w:val="00702318"/>
    <w:rsid w:val="00702615"/>
    <w:rsid w:val="00702649"/>
    <w:rsid w:val="00702A47"/>
    <w:rsid w:val="00703191"/>
    <w:rsid w:val="00703AEA"/>
    <w:rsid w:val="00703F22"/>
    <w:rsid w:val="0070447C"/>
    <w:rsid w:val="007044D5"/>
    <w:rsid w:val="00704C14"/>
    <w:rsid w:val="00704CA2"/>
    <w:rsid w:val="00704D4F"/>
    <w:rsid w:val="00705C77"/>
    <w:rsid w:val="00705F59"/>
    <w:rsid w:val="00706984"/>
    <w:rsid w:val="00706D02"/>
    <w:rsid w:val="00706E65"/>
    <w:rsid w:val="007071D8"/>
    <w:rsid w:val="007078C3"/>
    <w:rsid w:val="00707B5A"/>
    <w:rsid w:val="0071034D"/>
    <w:rsid w:val="00710513"/>
    <w:rsid w:val="00710D61"/>
    <w:rsid w:val="0071154B"/>
    <w:rsid w:val="00711AA3"/>
    <w:rsid w:val="00711C50"/>
    <w:rsid w:val="0071209E"/>
    <w:rsid w:val="007123A2"/>
    <w:rsid w:val="00712680"/>
    <w:rsid w:val="00712733"/>
    <w:rsid w:val="00712D1F"/>
    <w:rsid w:val="00712F1B"/>
    <w:rsid w:val="007144E7"/>
    <w:rsid w:val="00714A73"/>
    <w:rsid w:val="00714C1E"/>
    <w:rsid w:val="007150D6"/>
    <w:rsid w:val="0071534F"/>
    <w:rsid w:val="00715731"/>
    <w:rsid w:val="00716BED"/>
    <w:rsid w:val="00716ED0"/>
    <w:rsid w:val="00716F55"/>
    <w:rsid w:val="00717C6A"/>
    <w:rsid w:val="00717EC4"/>
    <w:rsid w:val="00721EF4"/>
    <w:rsid w:val="00722463"/>
    <w:rsid w:val="00722CDD"/>
    <w:rsid w:val="00722D4D"/>
    <w:rsid w:val="00723174"/>
    <w:rsid w:val="007233C7"/>
    <w:rsid w:val="007237FC"/>
    <w:rsid w:val="00723D8E"/>
    <w:rsid w:val="00723FD9"/>
    <w:rsid w:val="0072471B"/>
    <w:rsid w:val="00725A41"/>
    <w:rsid w:val="007263E4"/>
    <w:rsid w:val="007268B9"/>
    <w:rsid w:val="00727A47"/>
    <w:rsid w:val="0073131A"/>
    <w:rsid w:val="00731A40"/>
    <w:rsid w:val="00732353"/>
    <w:rsid w:val="00732399"/>
    <w:rsid w:val="007328D0"/>
    <w:rsid w:val="00733413"/>
    <w:rsid w:val="00733B99"/>
    <w:rsid w:val="00733FF6"/>
    <w:rsid w:val="00734814"/>
    <w:rsid w:val="007348DC"/>
    <w:rsid w:val="00734CAE"/>
    <w:rsid w:val="0073561E"/>
    <w:rsid w:val="007359ED"/>
    <w:rsid w:val="00735CF7"/>
    <w:rsid w:val="00736AA2"/>
    <w:rsid w:val="007371EA"/>
    <w:rsid w:val="007379F5"/>
    <w:rsid w:val="00737B16"/>
    <w:rsid w:val="0074009D"/>
    <w:rsid w:val="0074022F"/>
    <w:rsid w:val="007403BC"/>
    <w:rsid w:val="00740868"/>
    <w:rsid w:val="0074087E"/>
    <w:rsid w:val="007411FA"/>
    <w:rsid w:val="00741205"/>
    <w:rsid w:val="0074134C"/>
    <w:rsid w:val="007416D3"/>
    <w:rsid w:val="007418EF"/>
    <w:rsid w:val="007420BC"/>
    <w:rsid w:val="007422F8"/>
    <w:rsid w:val="00742349"/>
    <w:rsid w:val="00742963"/>
    <w:rsid w:val="007432EB"/>
    <w:rsid w:val="0074354B"/>
    <w:rsid w:val="0074370B"/>
    <w:rsid w:val="00743CEC"/>
    <w:rsid w:val="007441DA"/>
    <w:rsid w:val="007445A1"/>
    <w:rsid w:val="0074488A"/>
    <w:rsid w:val="00744F03"/>
    <w:rsid w:val="00745BF9"/>
    <w:rsid w:val="00747389"/>
    <w:rsid w:val="007478BD"/>
    <w:rsid w:val="00750006"/>
    <w:rsid w:val="00750D97"/>
    <w:rsid w:val="00750EA8"/>
    <w:rsid w:val="007514A1"/>
    <w:rsid w:val="0075175D"/>
    <w:rsid w:val="00751838"/>
    <w:rsid w:val="00751919"/>
    <w:rsid w:val="00751A86"/>
    <w:rsid w:val="00751F75"/>
    <w:rsid w:val="00751FEC"/>
    <w:rsid w:val="0075210C"/>
    <w:rsid w:val="00752A94"/>
    <w:rsid w:val="007533EE"/>
    <w:rsid w:val="0075443E"/>
    <w:rsid w:val="00754A08"/>
    <w:rsid w:val="007550F9"/>
    <w:rsid w:val="007553B7"/>
    <w:rsid w:val="00755968"/>
    <w:rsid w:val="00755B35"/>
    <w:rsid w:val="0075713A"/>
    <w:rsid w:val="0075740A"/>
    <w:rsid w:val="007578FE"/>
    <w:rsid w:val="0076033F"/>
    <w:rsid w:val="007607B1"/>
    <w:rsid w:val="00761450"/>
    <w:rsid w:val="00762003"/>
    <w:rsid w:val="0076267D"/>
    <w:rsid w:val="007626E5"/>
    <w:rsid w:val="00762D25"/>
    <w:rsid w:val="00762FF8"/>
    <w:rsid w:val="0076339A"/>
    <w:rsid w:val="00763819"/>
    <w:rsid w:val="00764756"/>
    <w:rsid w:val="00764F15"/>
    <w:rsid w:val="0076556C"/>
    <w:rsid w:val="00766866"/>
    <w:rsid w:val="00767CA3"/>
    <w:rsid w:val="00767D34"/>
    <w:rsid w:val="007700E1"/>
    <w:rsid w:val="007708C6"/>
    <w:rsid w:val="00770BCA"/>
    <w:rsid w:val="00770E60"/>
    <w:rsid w:val="007711F0"/>
    <w:rsid w:val="007712B4"/>
    <w:rsid w:val="007714C8"/>
    <w:rsid w:val="00771CFF"/>
    <w:rsid w:val="007728B1"/>
    <w:rsid w:val="00772A77"/>
    <w:rsid w:val="00773828"/>
    <w:rsid w:val="0077436D"/>
    <w:rsid w:val="007745D4"/>
    <w:rsid w:val="007747A4"/>
    <w:rsid w:val="00774914"/>
    <w:rsid w:val="007752F7"/>
    <w:rsid w:val="00775783"/>
    <w:rsid w:val="00776013"/>
    <w:rsid w:val="0077684E"/>
    <w:rsid w:val="007772F3"/>
    <w:rsid w:val="0077770D"/>
    <w:rsid w:val="00777BAB"/>
    <w:rsid w:val="0078043A"/>
    <w:rsid w:val="00780EE3"/>
    <w:rsid w:val="00781112"/>
    <w:rsid w:val="0078152D"/>
    <w:rsid w:val="0078190E"/>
    <w:rsid w:val="00781C27"/>
    <w:rsid w:val="00781CC4"/>
    <w:rsid w:val="0078245D"/>
    <w:rsid w:val="00782696"/>
    <w:rsid w:val="00782942"/>
    <w:rsid w:val="007830DA"/>
    <w:rsid w:val="007833C9"/>
    <w:rsid w:val="00783887"/>
    <w:rsid w:val="00783D9E"/>
    <w:rsid w:val="00783ECA"/>
    <w:rsid w:val="00785146"/>
    <w:rsid w:val="00786008"/>
    <w:rsid w:val="00786706"/>
    <w:rsid w:val="00786791"/>
    <w:rsid w:val="00786EC4"/>
    <w:rsid w:val="00787287"/>
    <w:rsid w:val="0078743E"/>
    <w:rsid w:val="00787566"/>
    <w:rsid w:val="00787876"/>
    <w:rsid w:val="00787C18"/>
    <w:rsid w:val="00787D02"/>
    <w:rsid w:val="00787F2F"/>
    <w:rsid w:val="00787FED"/>
    <w:rsid w:val="00790543"/>
    <w:rsid w:val="00791A02"/>
    <w:rsid w:val="00791B31"/>
    <w:rsid w:val="00791DB3"/>
    <w:rsid w:val="00791F3C"/>
    <w:rsid w:val="00792649"/>
    <w:rsid w:val="007939B7"/>
    <w:rsid w:val="00793CC4"/>
    <w:rsid w:val="0079471D"/>
    <w:rsid w:val="00795064"/>
    <w:rsid w:val="00795A44"/>
    <w:rsid w:val="00795E0A"/>
    <w:rsid w:val="007960BC"/>
    <w:rsid w:val="007963B9"/>
    <w:rsid w:val="00796FC4"/>
    <w:rsid w:val="0079766B"/>
    <w:rsid w:val="007A0210"/>
    <w:rsid w:val="007A0549"/>
    <w:rsid w:val="007A0B53"/>
    <w:rsid w:val="007A0E6F"/>
    <w:rsid w:val="007A21F0"/>
    <w:rsid w:val="007A26A8"/>
    <w:rsid w:val="007A2E1D"/>
    <w:rsid w:val="007A2EA6"/>
    <w:rsid w:val="007A3286"/>
    <w:rsid w:val="007A4083"/>
    <w:rsid w:val="007A433D"/>
    <w:rsid w:val="007A43C8"/>
    <w:rsid w:val="007A465F"/>
    <w:rsid w:val="007A517D"/>
    <w:rsid w:val="007A52D3"/>
    <w:rsid w:val="007A5365"/>
    <w:rsid w:val="007A5D85"/>
    <w:rsid w:val="007A5DC1"/>
    <w:rsid w:val="007A5F38"/>
    <w:rsid w:val="007A6002"/>
    <w:rsid w:val="007A6699"/>
    <w:rsid w:val="007A6818"/>
    <w:rsid w:val="007A75A3"/>
    <w:rsid w:val="007A77C7"/>
    <w:rsid w:val="007B0282"/>
    <w:rsid w:val="007B0F00"/>
    <w:rsid w:val="007B119B"/>
    <w:rsid w:val="007B16B8"/>
    <w:rsid w:val="007B1CF5"/>
    <w:rsid w:val="007B22E0"/>
    <w:rsid w:val="007B22E5"/>
    <w:rsid w:val="007B3328"/>
    <w:rsid w:val="007B3526"/>
    <w:rsid w:val="007B4064"/>
    <w:rsid w:val="007B45B9"/>
    <w:rsid w:val="007B46D6"/>
    <w:rsid w:val="007B48E7"/>
    <w:rsid w:val="007B49A1"/>
    <w:rsid w:val="007B4D37"/>
    <w:rsid w:val="007B514C"/>
    <w:rsid w:val="007B5265"/>
    <w:rsid w:val="007B55BD"/>
    <w:rsid w:val="007B5C0D"/>
    <w:rsid w:val="007B6769"/>
    <w:rsid w:val="007B7636"/>
    <w:rsid w:val="007B7A4D"/>
    <w:rsid w:val="007C071D"/>
    <w:rsid w:val="007C0786"/>
    <w:rsid w:val="007C07EE"/>
    <w:rsid w:val="007C0EEF"/>
    <w:rsid w:val="007C1449"/>
    <w:rsid w:val="007C1594"/>
    <w:rsid w:val="007C159A"/>
    <w:rsid w:val="007C228F"/>
    <w:rsid w:val="007C2605"/>
    <w:rsid w:val="007C29CE"/>
    <w:rsid w:val="007C2DB7"/>
    <w:rsid w:val="007C3577"/>
    <w:rsid w:val="007C357B"/>
    <w:rsid w:val="007C39FD"/>
    <w:rsid w:val="007C4681"/>
    <w:rsid w:val="007C4AD6"/>
    <w:rsid w:val="007C4DBD"/>
    <w:rsid w:val="007C5B8C"/>
    <w:rsid w:val="007C6D7B"/>
    <w:rsid w:val="007C6DAC"/>
    <w:rsid w:val="007C6DDF"/>
    <w:rsid w:val="007C6DFC"/>
    <w:rsid w:val="007C6FE0"/>
    <w:rsid w:val="007D0401"/>
    <w:rsid w:val="007D0A6D"/>
    <w:rsid w:val="007D0B2F"/>
    <w:rsid w:val="007D0C94"/>
    <w:rsid w:val="007D13A5"/>
    <w:rsid w:val="007D1CD8"/>
    <w:rsid w:val="007D20A4"/>
    <w:rsid w:val="007D2254"/>
    <w:rsid w:val="007D32D9"/>
    <w:rsid w:val="007D34DF"/>
    <w:rsid w:val="007D3FC0"/>
    <w:rsid w:val="007D568F"/>
    <w:rsid w:val="007D57B5"/>
    <w:rsid w:val="007D5FA7"/>
    <w:rsid w:val="007D6376"/>
    <w:rsid w:val="007D67A2"/>
    <w:rsid w:val="007D6E6A"/>
    <w:rsid w:val="007D71A1"/>
    <w:rsid w:val="007D7217"/>
    <w:rsid w:val="007D73ED"/>
    <w:rsid w:val="007D7AE2"/>
    <w:rsid w:val="007D7CE7"/>
    <w:rsid w:val="007D7D6E"/>
    <w:rsid w:val="007D7FFE"/>
    <w:rsid w:val="007E00AA"/>
    <w:rsid w:val="007E0A89"/>
    <w:rsid w:val="007E0FA8"/>
    <w:rsid w:val="007E1A38"/>
    <w:rsid w:val="007E1AD7"/>
    <w:rsid w:val="007E20E0"/>
    <w:rsid w:val="007E3194"/>
    <w:rsid w:val="007E3298"/>
    <w:rsid w:val="007E32A3"/>
    <w:rsid w:val="007E34E0"/>
    <w:rsid w:val="007E3638"/>
    <w:rsid w:val="007E39B9"/>
    <w:rsid w:val="007E3AE4"/>
    <w:rsid w:val="007E3ECC"/>
    <w:rsid w:val="007E41A1"/>
    <w:rsid w:val="007E43A1"/>
    <w:rsid w:val="007E495D"/>
    <w:rsid w:val="007E4C14"/>
    <w:rsid w:val="007E5CA9"/>
    <w:rsid w:val="007E5CE9"/>
    <w:rsid w:val="007E607E"/>
    <w:rsid w:val="007E6162"/>
    <w:rsid w:val="007E7118"/>
    <w:rsid w:val="007E71C0"/>
    <w:rsid w:val="007E743F"/>
    <w:rsid w:val="007E7480"/>
    <w:rsid w:val="007E7D5C"/>
    <w:rsid w:val="007E7F60"/>
    <w:rsid w:val="007F04A6"/>
    <w:rsid w:val="007F0B7A"/>
    <w:rsid w:val="007F0F57"/>
    <w:rsid w:val="007F1252"/>
    <w:rsid w:val="007F1AF0"/>
    <w:rsid w:val="007F1C9A"/>
    <w:rsid w:val="007F1E5F"/>
    <w:rsid w:val="007F26A6"/>
    <w:rsid w:val="007F297F"/>
    <w:rsid w:val="007F2A23"/>
    <w:rsid w:val="007F314A"/>
    <w:rsid w:val="007F31D9"/>
    <w:rsid w:val="007F3292"/>
    <w:rsid w:val="007F32B3"/>
    <w:rsid w:val="007F4DCA"/>
    <w:rsid w:val="007F522C"/>
    <w:rsid w:val="007F545C"/>
    <w:rsid w:val="007F6B5F"/>
    <w:rsid w:val="007F760D"/>
    <w:rsid w:val="00800892"/>
    <w:rsid w:val="00800DEA"/>
    <w:rsid w:val="0080133B"/>
    <w:rsid w:val="00801481"/>
    <w:rsid w:val="00801A3B"/>
    <w:rsid w:val="00801C4C"/>
    <w:rsid w:val="00801E6F"/>
    <w:rsid w:val="00801FA5"/>
    <w:rsid w:val="008022B1"/>
    <w:rsid w:val="0080257C"/>
    <w:rsid w:val="00802A2D"/>
    <w:rsid w:val="00802E8A"/>
    <w:rsid w:val="0080303E"/>
    <w:rsid w:val="00803305"/>
    <w:rsid w:val="008033DD"/>
    <w:rsid w:val="008033E0"/>
    <w:rsid w:val="00803D94"/>
    <w:rsid w:val="00804BF7"/>
    <w:rsid w:val="00804EC6"/>
    <w:rsid w:val="00804EE2"/>
    <w:rsid w:val="008053CB"/>
    <w:rsid w:val="00805521"/>
    <w:rsid w:val="00806442"/>
    <w:rsid w:val="00806712"/>
    <w:rsid w:val="00806A5E"/>
    <w:rsid w:val="00806DAC"/>
    <w:rsid w:val="00806FA8"/>
    <w:rsid w:val="0080792E"/>
    <w:rsid w:val="008079C8"/>
    <w:rsid w:val="00807FF8"/>
    <w:rsid w:val="0081086C"/>
    <w:rsid w:val="0081097F"/>
    <w:rsid w:val="00811257"/>
    <w:rsid w:val="008112F5"/>
    <w:rsid w:val="0081157A"/>
    <w:rsid w:val="00811AB2"/>
    <w:rsid w:val="00811B63"/>
    <w:rsid w:val="00812730"/>
    <w:rsid w:val="0081288F"/>
    <w:rsid w:val="00812987"/>
    <w:rsid w:val="00813156"/>
    <w:rsid w:val="00814DE0"/>
    <w:rsid w:val="00814FBC"/>
    <w:rsid w:val="008155F6"/>
    <w:rsid w:val="00815B04"/>
    <w:rsid w:val="00816068"/>
    <w:rsid w:val="00817276"/>
    <w:rsid w:val="00817A20"/>
    <w:rsid w:val="00817FA0"/>
    <w:rsid w:val="00820082"/>
    <w:rsid w:val="00820395"/>
    <w:rsid w:val="0082089F"/>
    <w:rsid w:val="0082116E"/>
    <w:rsid w:val="00821368"/>
    <w:rsid w:val="008213E1"/>
    <w:rsid w:val="00821510"/>
    <w:rsid w:val="00821C0C"/>
    <w:rsid w:val="00822734"/>
    <w:rsid w:val="00822BAF"/>
    <w:rsid w:val="008233F1"/>
    <w:rsid w:val="0082354F"/>
    <w:rsid w:val="00823A20"/>
    <w:rsid w:val="00823E89"/>
    <w:rsid w:val="008246CD"/>
    <w:rsid w:val="008256A1"/>
    <w:rsid w:val="00825AC4"/>
    <w:rsid w:val="00825CAB"/>
    <w:rsid w:val="0082612D"/>
    <w:rsid w:val="00826C84"/>
    <w:rsid w:val="00826DF0"/>
    <w:rsid w:val="00826ECE"/>
    <w:rsid w:val="0082711B"/>
    <w:rsid w:val="00827249"/>
    <w:rsid w:val="00827355"/>
    <w:rsid w:val="008276B4"/>
    <w:rsid w:val="0083010B"/>
    <w:rsid w:val="00831313"/>
    <w:rsid w:val="00831412"/>
    <w:rsid w:val="0083261B"/>
    <w:rsid w:val="00832FBB"/>
    <w:rsid w:val="0083355F"/>
    <w:rsid w:val="00833C6B"/>
    <w:rsid w:val="00833FC2"/>
    <w:rsid w:val="00834182"/>
    <w:rsid w:val="008342A4"/>
    <w:rsid w:val="008342E3"/>
    <w:rsid w:val="00834AE8"/>
    <w:rsid w:val="00836312"/>
    <w:rsid w:val="0083631B"/>
    <w:rsid w:val="008363E4"/>
    <w:rsid w:val="00836464"/>
    <w:rsid w:val="0083660E"/>
    <w:rsid w:val="00836785"/>
    <w:rsid w:val="00836FB4"/>
    <w:rsid w:val="00836FFC"/>
    <w:rsid w:val="00837512"/>
    <w:rsid w:val="008375E2"/>
    <w:rsid w:val="00837A63"/>
    <w:rsid w:val="00837E14"/>
    <w:rsid w:val="00840AD7"/>
    <w:rsid w:val="00840E34"/>
    <w:rsid w:val="008414FA"/>
    <w:rsid w:val="008416AC"/>
    <w:rsid w:val="0084253B"/>
    <w:rsid w:val="00842FDB"/>
    <w:rsid w:val="008432E7"/>
    <w:rsid w:val="00843C19"/>
    <w:rsid w:val="0084404A"/>
    <w:rsid w:val="0084432E"/>
    <w:rsid w:val="00844493"/>
    <w:rsid w:val="008447B4"/>
    <w:rsid w:val="00845186"/>
    <w:rsid w:val="00845BB5"/>
    <w:rsid w:val="00845CCD"/>
    <w:rsid w:val="00846EB4"/>
    <w:rsid w:val="00847D78"/>
    <w:rsid w:val="008500A0"/>
    <w:rsid w:val="008502A8"/>
    <w:rsid w:val="008502EE"/>
    <w:rsid w:val="00850BBC"/>
    <w:rsid w:val="00850D99"/>
    <w:rsid w:val="00851112"/>
    <w:rsid w:val="008513AC"/>
    <w:rsid w:val="00851936"/>
    <w:rsid w:val="0085244D"/>
    <w:rsid w:val="0085257E"/>
    <w:rsid w:val="00852745"/>
    <w:rsid w:val="00852EC0"/>
    <w:rsid w:val="00852FA1"/>
    <w:rsid w:val="00853766"/>
    <w:rsid w:val="00853926"/>
    <w:rsid w:val="008546AD"/>
    <w:rsid w:val="00854B28"/>
    <w:rsid w:val="00854B40"/>
    <w:rsid w:val="00854B56"/>
    <w:rsid w:val="00854C76"/>
    <w:rsid w:val="00856389"/>
    <w:rsid w:val="0085655F"/>
    <w:rsid w:val="008573A4"/>
    <w:rsid w:val="00857EF5"/>
    <w:rsid w:val="00860A0F"/>
    <w:rsid w:val="00860C17"/>
    <w:rsid w:val="00860F50"/>
    <w:rsid w:val="00861EEE"/>
    <w:rsid w:val="00862137"/>
    <w:rsid w:val="00862325"/>
    <w:rsid w:val="00862542"/>
    <w:rsid w:val="00862732"/>
    <w:rsid w:val="0086280B"/>
    <w:rsid w:val="008629FB"/>
    <w:rsid w:val="008637BC"/>
    <w:rsid w:val="00863A81"/>
    <w:rsid w:val="00863F17"/>
    <w:rsid w:val="0086447F"/>
    <w:rsid w:val="008648BC"/>
    <w:rsid w:val="00864BD9"/>
    <w:rsid w:val="008650B0"/>
    <w:rsid w:val="008651C3"/>
    <w:rsid w:val="00865798"/>
    <w:rsid w:val="008660C9"/>
    <w:rsid w:val="00866773"/>
    <w:rsid w:val="008668DA"/>
    <w:rsid w:val="00867540"/>
    <w:rsid w:val="00867A11"/>
    <w:rsid w:val="008704C3"/>
    <w:rsid w:val="00871321"/>
    <w:rsid w:val="008714E9"/>
    <w:rsid w:val="00871BCC"/>
    <w:rsid w:val="00871CAF"/>
    <w:rsid w:val="00871DBA"/>
    <w:rsid w:val="00871EED"/>
    <w:rsid w:val="008722E8"/>
    <w:rsid w:val="00872489"/>
    <w:rsid w:val="008724FA"/>
    <w:rsid w:val="008732A0"/>
    <w:rsid w:val="00873C08"/>
    <w:rsid w:val="008740C9"/>
    <w:rsid w:val="008742FD"/>
    <w:rsid w:val="0087479E"/>
    <w:rsid w:val="00874B48"/>
    <w:rsid w:val="00874E5F"/>
    <w:rsid w:val="0087535D"/>
    <w:rsid w:val="008753D0"/>
    <w:rsid w:val="008754E3"/>
    <w:rsid w:val="0087584B"/>
    <w:rsid w:val="00875D18"/>
    <w:rsid w:val="00876094"/>
    <w:rsid w:val="00876ABE"/>
    <w:rsid w:val="00876D46"/>
    <w:rsid w:val="00877083"/>
    <w:rsid w:val="0087732B"/>
    <w:rsid w:val="00877581"/>
    <w:rsid w:val="008800F2"/>
    <w:rsid w:val="00880B10"/>
    <w:rsid w:val="00881AAE"/>
    <w:rsid w:val="00881AD7"/>
    <w:rsid w:val="00881CA1"/>
    <w:rsid w:val="00882EF4"/>
    <w:rsid w:val="00883681"/>
    <w:rsid w:val="00883BB7"/>
    <w:rsid w:val="00883F39"/>
    <w:rsid w:val="00884729"/>
    <w:rsid w:val="00884873"/>
    <w:rsid w:val="00884D42"/>
    <w:rsid w:val="008852E8"/>
    <w:rsid w:val="00885988"/>
    <w:rsid w:val="00885C31"/>
    <w:rsid w:val="00885F90"/>
    <w:rsid w:val="00886086"/>
    <w:rsid w:val="00886A4B"/>
    <w:rsid w:val="00886BEB"/>
    <w:rsid w:val="00886E31"/>
    <w:rsid w:val="0088737C"/>
    <w:rsid w:val="0089038E"/>
    <w:rsid w:val="008909B1"/>
    <w:rsid w:val="00890D6C"/>
    <w:rsid w:val="0089130B"/>
    <w:rsid w:val="00891E09"/>
    <w:rsid w:val="00892A2C"/>
    <w:rsid w:val="00892EC3"/>
    <w:rsid w:val="00893019"/>
    <w:rsid w:val="00893309"/>
    <w:rsid w:val="008935C9"/>
    <w:rsid w:val="0089397E"/>
    <w:rsid w:val="00893B68"/>
    <w:rsid w:val="00893B73"/>
    <w:rsid w:val="00893F21"/>
    <w:rsid w:val="00895B14"/>
    <w:rsid w:val="00895D81"/>
    <w:rsid w:val="00896A11"/>
    <w:rsid w:val="00896AC2"/>
    <w:rsid w:val="00896D1C"/>
    <w:rsid w:val="00896F43"/>
    <w:rsid w:val="008A0233"/>
    <w:rsid w:val="008A0A61"/>
    <w:rsid w:val="008A0FF7"/>
    <w:rsid w:val="008A2F4C"/>
    <w:rsid w:val="008A3465"/>
    <w:rsid w:val="008A392A"/>
    <w:rsid w:val="008A3A41"/>
    <w:rsid w:val="008A404D"/>
    <w:rsid w:val="008A44AE"/>
    <w:rsid w:val="008A476F"/>
    <w:rsid w:val="008A52BB"/>
    <w:rsid w:val="008A5560"/>
    <w:rsid w:val="008A5CD9"/>
    <w:rsid w:val="008A5CEC"/>
    <w:rsid w:val="008A5F49"/>
    <w:rsid w:val="008A6311"/>
    <w:rsid w:val="008A6B38"/>
    <w:rsid w:val="008A7992"/>
    <w:rsid w:val="008B091D"/>
    <w:rsid w:val="008B0C4A"/>
    <w:rsid w:val="008B115A"/>
    <w:rsid w:val="008B264E"/>
    <w:rsid w:val="008B2F7D"/>
    <w:rsid w:val="008B327A"/>
    <w:rsid w:val="008B3390"/>
    <w:rsid w:val="008B37AF"/>
    <w:rsid w:val="008B3AA6"/>
    <w:rsid w:val="008B3DE9"/>
    <w:rsid w:val="008B41DF"/>
    <w:rsid w:val="008B45F1"/>
    <w:rsid w:val="008B4ACD"/>
    <w:rsid w:val="008B5200"/>
    <w:rsid w:val="008B5431"/>
    <w:rsid w:val="008B5DB0"/>
    <w:rsid w:val="008B61B1"/>
    <w:rsid w:val="008B6CC6"/>
    <w:rsid w:val="008B710A"/>
    <w:rsid w:val="008B722E"/>
    <w:rsid w:val="008B7E65"/>
    <w:rsid w:val="008B7F14"/>
    <w:rsid w:val="008B7F22"/>
    <w:rsid w:val="008C064D"/>
    <w:rsid w:val="008C091C"/>
    <w:rsid w:val="008C096A"/>
    <w:rsid w:val="008C0B21"/>
    <w:rsid w:val="008C0F67"/>
    <w:rsid w:val="008C1D11"/>
    <w:rsid w:val="008C2044"/>
    <w:rsid w:val="008C21E8"/>
    <w:rsid w:val="008C2272"/>
    <w:rsid w:val="008C22FA"/>
    <w:rsid w:val="008C2637"/>
    <w:rsid w:val="008C293A"/>
    <w:rsid w:val="008C2B8D"/>
    <w:rsid w:val="008C2BCD"/>
    <w:rsid w:val="008C2D00"/>
    <w:rsid w:val="008C3686"/>
    <w:rsid w:val="008C3A95"/>
    <w:rsid w:val="008C3B8C"/>
    <w:rsid w:val="008C3D04"/>
    <w:rsid w:val="008C3E5B"/>
    <w:rsid w:val="008C456F"/>
    <w:rsid w:val="008C5728"/>
    <w:rsid w:val="008C5A6C"/>
    <w:rsid w:val="008C6527"/>
    <w:rsid w:val="008C6F0B"/>
    <w:rsid w:val="008C7CBA"/>
    <w:rsid w:val="008D0E7B"/>
    <w:rsid w:val="008D1F21"/>
    <w:rsid w:val="008D2025"/>
    <w:rsid w:val="008D2063"/>
    <w:rsid w:val="008D24A0"/>
    <w:rsid w:val="008D2ADB"/>
    <w:rsid w:val="008D2C8A"/>
    <w:rsid w:val="008D2D56"/>
    <w:rsid w:val="008D34B2"/>
    <w:rsid w:val="008D3677"/>
    <w:rsid w:val="008D3987"/>
    <w:rsid w:val="008D3A54"/>
    <w:rsid w:val="008D4C45"/>
    <w:rsid w:val="008D5088"/>
    <w:rsid w:val="008D5305"/>
    <w:rsid w:val="008D54FE"/>
    <w:rsid w:val="008D550F"/>
    <w:rsid w:val="008D566A"/>
    <w:rsid w:val="008D58D2"/>
    <w:rsid w:val="008D5BFB"/>
    <w:rsid w:val="008D5E7F"/>
    <w:rsid w:val="008D6FFC"/>
    <w:rsid w:val="008D70BD"/>
    <w:rsid w:val="008E0685"/>
    <w:rsid w:val="008E096E"/>
    <w:rsid w:val="008E0996"/>
    <w:rsid w:val="008E133C"/>
    <w:rsid w:val="008E14ED"/>
    <w:rsid w:val="008E1AD0"/>
    <w:rsid w:val="008E1AE4"/>
    <w:rsid w:val="008E1D72"/>
    <w:rsid w:val="008E2344"/>
    <w:rsid w:val="008E23AF"/>
    <w:rsid w:val="008E2C47"/>
    <w:rsid w:val="008E2F3C"/>
    <w:rsid w:val="008E347E"/>
    <w:rsid w:val="008E47E1"/>
    <w:rsid w:val="008E4F0C"/>
    <w:rsid w:val="008E55C0"/>
    <w:rsid w:val="008E5A12"/>
    <w:rsid w:val="008E5A95"/>
    <w:rsid w:val="008E6488"/>
    <w:rsid w:val="008E6D75"/>
    <w:rsid w:val="008E6ECC"/>
    <w:rsid w:val="008E724C"/>
    <w:rsid w:val="008E78D9"/>
    <w:rsid w:val="008F07E5"/>
    <w:rsid w:val="008F0DAA"/>
    <w:rsid w:val="008F154A"/>
    <w:rsid w:val="008F18CC"/>
    <w:rsid w:val="008F2051"/>
    <w:rsid w:val="008F2813"/>
    <w:rsid w:val="008F287A"/>
    <w:rsid w:val="008F2BEF"/>
    <w:rsid w:val="008F3321"/>
    <w:rsid w:val="008F34BB"/>
    <w:rsid w:val="008F34FE"/>
    <w:rsid w:val="008F3510"/>
    <w:rsid w:val="008F37AB"/>
    <w:rsid w:val="008F382F"/>
    <w:rsid w:val="008F4204"/>
    <w:rsid w:val="008F5221"/>
    <w:rsid w:val="008F5282"/>
    <w:rsid w:val="008F5A88"/>
    <w:rsid w:val="008F6120"/>
    <w:rsid w:val="008F65F2"/>
    <w:rsid w:val="008F6878"/>
    <w:rsid w:val="008F68D7"/>
    <w:rsid w:val="008F6AEB"/>
    <w:rsid w:val="008F6ECA"/>
    <w:rsid w:val="008F74BF"/>
    <w:rsid w:val="008F7CB9"/>
    <w:rsid w:val="008F7D37"/>
    <w:rsid w:val="008F7D9E"/>
    <w:rsid w:val="00900712"/>
    <w:rsid w:val="00900AAA"/>
    <w:rsid w:val="00900DE5"/>
    <w:rsid w:val="00900FDD"/>
    <w:rsid w:val="00901DEF"/>
    <w:rsid w:val="009020AB"/>
    <w:rsid w:val="009027F8"/>
    <w:rsid w:val="00903743"/>
    <w:rsid w:val="00903791"/>
    <w:rsid w:val="009039CB"/>
    <w:rsid w:val="00903A90"/>
    <w:rsid w:val="0090401E"/>
    <w:rsid w:val="00904C92"/>
    <w:rsid w:val="00904CC5"/>
    <w:rsid w:val="009052A0"/>
    <w:rsid w:val="009052F8"/>
    <w:rsid w:val="00905B26"/>
    <w:rsid w:val="00905C37"/>
    <w:rsid w:val="009060A9"/>
    <w:rsid w:val="009069F5"/>
    <w:rsid w:val="009077A7"/>
    <w:rsid w:val="0091010A"/>
    <w:rsid w:val="00910C0A"/>
    <w:rsid w:val="00910D8E"/>
    <w:rsid w:val="00910F51"/>
    <w:rsid w:val="0091144F"/>
    <w:rsid w:val="00911A93"/>
    <w:rsid w:val="00912174"/>
    <w:rsid w:val="009121FB"/>
    <w:rsid w:val="0091259C"/>
    <w:rsid w:val="009130E6"/>
    <w:rsid w:val="00913110"/>
    <w:rsid w:val="00913127"/>
    <w:rsid w:val="009135C7"/>
    <w:rsid w:val="00913899"/>
    <w:rsid w:val="00913E2D"/>
    <w:rsid w:val="00913EE5"/>
    <w:rsid w:val="0091429D"/>
    <w:rsid w:val="009144BA"/>
    <w:rsid w:val="00914E47"/>
    <w:rsid w:val="0091575C"/>
    <w:rsid w:val="00916292"/>
    <w:rsid w:val="00916D7B"/>
    <w:rsid w:val="0092004B"/>
    <w:rsid w:val="00920184"/>
    <w:rsid w:val="0092084B"/>
    <w:rsid w:val="009208C4"/>
    <w:rsid w:val="009208EE"/>
    <w:rsid w:val="00920A24"/>
    <w:rsid w:val="009213A7"/>
    <w:rsid w:val="00921DCD"/>
    <w:rsid w:val="00921E36"/>
    <w:rsid w:val="00923509"/>
    <w:rsid w:val="00923E1D"/>
    <w:rsid w:val="009244CF"/>
    <w:rsid w:val="009244FB"/>
    <w:rsid w:val="00925552"/>
    <w:rsid w:val="00925844"/>
    <w:rsid w:val="0092650D"/>
    <w:rsid w:val="009265A6"/>
    <w:rsid w:val="00927A1C"/>
    <w:rsid w:val="00927B03"/>
    <w:rsid w:val="00927FBC"/>
    <w:rsid w:val="009301B2"/>
    <w:rsid w:val="00930C13"/>
    <w:rsid w:val="0093143F"/>
    <w:rsid w:val="00931C2D"/>
    <w:rsid w:val="00932100"/>
    <w:rsid w:val="009321DD"/>
    <w:rsid w:val="0093236E"/>
    <w:rsid w:val="00932A5C"/>
    <w:rsid w:val="00932B93"/>
    <w:rsid w:val="00932C4E"/>
    <w:rsid w:val="00932D25"/>
    <w:rsid w:val="009340D5"/>
    <w:rsid w:val="00934C67"/>
    <w:rsid w:val="0093668F"/>
    <w:rsid w:val="00937338"/>
    <w:rsid w:val="009378A9"/>
    <w:rsid w:val="00940479"/>
    <w:rsid w:val="0094074E"/>
    <w:rsid w:val="00940E56"/>
    <w:rsid w:val="00940FDF"/>
    <w:rsid w:val="009411CA"/>
    <w:rsid w:val="00942C58"/>
    <w:rsid w:val="00942CEF"/>
    <w:rsid w:val="00942D4D"/>
    <w:rsid w:val="00942DCB"/>
    <w:rsid w:val="00942DD5"/>
    <w:rsid w:val="009433BA"/>
    <w:rsid w:val="0094372A"/>
    <w:rsid w:val="00943892"/>
    <w:rsid w:val="00943A4F"/>
    <w:rsid w:val="009445A7"/>
    <w:rsid w:val="00945B4D"/>
    <w:rsid w:val="00945E86"/>
    <w:rsid w:val="009461E2"/>
    <w:rsid w:val="009467F0"/>
    <w:rsid w:val="00946F36"/>
    <w:rsid w:val="0094748B"/>
    <w:rsid w:val="00947B11"/>
    <w:rsid w:val="0095037C"/>
    <w:rsid w:val="009513AC"/>
    <w:rsid w:val="00951A2B"/>
    <w:rsid w:val="00951BA1"/>
    <w:rsid w:val="00952952"/>
    <w:rsid w:val="00952BD1"/>
    <w:rsid w:val="00952C17"/>
    <w:rsid w:val="00952CF2"/>
    <w:rsid w:val="00952ED6"/>
    <w:rsid w:val="009532F3"/>
    <w:rsid w:val="0095374B"/>
    <w:rsid w:val="00953AF7"/>
    <w:rsid w:val="00953F50"/>
    <w:rsid w:val="0095442C"/>
    <w:rsid w:val="00954A7E"/>
    <w:rsid w:val="00954BB1"/>
    <w:rsid w:val="009554CF"/>
    <w:rsid w:val="009555D0"/>
    <w:rsid w:val="00955615"/>
    <w:rsid w:val="009560F8"/>
    <w:rsid w:val="009567CF"/>
    <w:rsid w:val="00956A8B"/>
    <w:rsid w:val="00956C38"/>
    <w:rsid w:val="00956FE4"/>
    <w:rsid w:val="00957109"/>
    <w:rsid w:val="00957E8A"/>
    <w:rsid w:val="009600FC"/>
    <w:rsid w:val="0096060D"/>
    <w:rsid w:val="0096072D"/>
    <w:rsid w:val="00961354"/>
    <w:rsid w:val="0096154F"/>
    <w:rsid w:val="0096163E"/>
    <w:rsid w:val="00961765"/>
    <w:rsid w:val="00961CAF"/>
    <w:rsid w:val="0096280C"/>
    <w:rsid w:val="009634AF"/>
    <w:rsid w:val="0096393E"/>
    <w:rsid w:val="00963BE1"/>
    <w:rsid w:val="00963F65"/>
    <w:rsid w:val="0096434D"/>
    <w:rsid w:val="00964959"/>
    <w:rsid w:val="00964DBC"/>
    <w:rsid w:val="0096525A"/>
    <w:rsid w:val="009652C6"/>
    <w:rsid w:val="00965A37"/>
    <w:rsid w:val="0096610C"/>
    <w:rsid w:val="00966236"/>
    <w:rsid w:val="0096643F"/>
    <w:rsid w:val="009669F2"/>
    <w:rsid w:val="00967208"/>
    <w:rsid w:val="0096779A"/>
    <w:rsid w:val="00967A71"/>
    <w:rsid w:val="009701D3"/>
    <w:rsid w:val="0097024D"/>
    <w:rsid w:val="00970E29"/>
    <w:rsid w:val="00970F19"/>
    <w:rsid w:val="0097124E"/>
    <w:rsid w:val="0097156A"/>
    <w:rsid w:val="0097157F"/>
    <w:rsid w:val="00971B50"/>
    <w:rsid w:val="00971EE6"/>
    <w:rsid w:val="009720CD"/>
    <w:rsid w:val="00972B91"/>
    <w:rsid w:val="009732E9"/>
    <w:rsid w:val="009746B5"/>
    <w:rsid w:val="00974BD8"/>
    <w:rsid w:val="00974F47"/>
    <w:rsid w:val="00975028"/>
    <w:rsid w:val="009753F4"/>
    <w:rsid w:val="009754FA"/>
    <w:rsid w:val="00975968"/>
    <w:rsid w:val="00975E70"/>
    <w:rsid w:val="009760DF"/>
    <w:rsid w:val="00976BEB"/>
    <w:rsid w:val="0097751C"/>
    <w:rsid w:val="00977E69"/>
    <w:rsid w:val="0098000A"/>
    <w:rsid w:val="0098038D"/>
    <w:rsid w:val="00980B0B"/>
    <w:rsid w:val="009814C2"/>
    <w:rsid w:val="009819FF"/>
    <w:rsid w:val="00983D9A"/>
    <w:rsid w:val="00983E05"/>
    <w:rsid w:val="00984162"/>
    <w:rsid w:val="0098459F"/>
    <w:rsid w:val="00984710"/>
    <w:rsid w:val="009847B4"/>
    <w:rsid w:val="009849B2"/>
    <w:rsid w:val="00984A07"/>
    <w:rsid w:val="00984AC3"/>
    <w:rsid w:val="00984C4D"/>
    <w:rsid w:val="009858C6"/>
    <w:rsid w:val="00985A58"/>
    <w:rsid w:val="00986034"/>
    <w:rsid w:val="009860BD"/>
    <w:rsid w:val="0098661A"/>
    <w:rsid w:val="0098679C"/>
    <w:rsid w:val="009874A4"/>
    <w:rsid w:val="00987CF2"/>
    <w:rsid w:val="00987D90"/>
    <w:rsid w:val="00987DBB"/>
    <w:rsid w:val="00987FCE"/>
    <w:rsid w:val="009902F4"/>
    <w:rsid w:val="0099030F"/>
    <w:rsid w:val="00990B0C"/>
    <w:rsid w:val="00991034"/>
    <w:rsid w:val="009916EF"/>
    <w:rsid w:val="00991962"/>
    <w:rsid w:val="00991DCF"/>
    <w:rsid w:val="00991E4A"/>
    <w:rsid w:val="009926C3"/>
    <w:rsid w:val="009927D3"/>
    <w:rsid w:val="00992F34"/>
    <w:rsid w:val="00993B3C"/>
    <w:rsid w:val="009942C2"/>
    <w:rsid w:val="00995832"/>
    <w:rsid w:val="00995C4E"/>
    <w:rsid w:val="00995DD6"/>
    <w:rsid w:val="00995DE3"/>
    <w:rsid w:val="00995EEF"/>
    <w:rsid w:val="00996021"/>
    <w:rsid w:val="00996853"/>
    <w:rsid w:val="00996BE9"/>
    <w:rsid w:val="00997C5D"/>
    <w:rsid w:val="00997F42"/>
    <w:rsid w:val="009A06C8"/>
    <w:rsid w:val="009A1699"/>
    <w:rsid w:val="009A1A30"/>
    <w:rsid w:val="009A258A"/>
    <w:rsid w:val="009A2D78"/>
    <w:rsid w:val="009A2DF0"/>
    <w:rsid w:val="009A3375"/>
    <w:rsid w:val="009A3529"/>
    <w:rsid w:val="009A373D"/>
    <w:rsid w:val="009A3778"/>
    <w:rsid w:val="009A3BFC"/>
    <w:rsid w:val="009A4CA9"/>
    <w:rsid w:val="009A5488"/>
    <w:rsid w:val="009A607A"/>
    <w:rsid w:val="009A6830"/>
    <w:rsid w:val="009A6899"/>
    <w:rsid w:val="009A69AC"/>
    <w:rsid w:val="009A6B06"/>
    <w:rsid w:val="009A6DE0"/>
    <w:rsid w:val="009A76A5"/>
    <w:rsid w:val="009B02A5"/>
    <w:rsid w:val="009B0D6E"/>
    <w:rsid w:val="009B0D8B"/>
    <w:rsid w:val="009B0E1C"/>
    <w:rsid w:val="009B1BC9"/>
    <w:rsid w:val="009B1EA8"/>
    <w:rsid w:val="009B1EAF"/>
    <w:rsid w:val="009B2332"/>
    <w:rsid w:val="009B2367"/>
    <w:rsid w:val="009B2CE0"/>
    <w:rsid w:val="009B30EE"/>
    <w:rsid w:val="009B3B7A"/>
    <w:rsid w:val="009B3DC1"/>
    <w:rsid w:val="009B491B"/>
    <w:rsid w:val="009B49B6"/>
    <w:rsid w:val="009B4B90"/>
    <w:rsid w:val="009B53B7"/>
    <w:rsid w:val="009B5510"/>
    <w:rsid w:val="009B5B82"/>
    <w:rsid w:val="009B5E68"/>
    <w:rsid w:val="009B6C1D"/>
    <w:rsid w:val="009B6D33"/>
    <w:rsid w:val="009B7AA6"/>
    <w:rsid w:val="009B7B67"/>
    <w:rsid w:val="009B7EF3"/>
    <w:rsid w:val="009C0006"/>
    <w:rsid w:val="009C0483"/>
    <w:rsid w:val="009C0A6A"/>
    <w:rsid w:val="009C0B14"/>
    <w:rsid w:val="009C157D"/>
    <w:rsid w:val="009C1C4D"/>
    <w:rsid w:val="009C2500"/>
    <w:rsid w:val="009C2D3E"/>
    <w:rsid w:val="009C2E1E"/>
    <w:rsid w:val="009C4853"/>
    <w:rsid w:val="009C4E43"/>
    <w:rsid w:val="009C507D"/>
    <w:rsid w:val="009C5544"/>
    <w:rsid w:val="009C55F9"/>
    <w:rsid w:val="009C5AE6"/>
    <w:rsid w:val="009C5D0D"/>
    <w:rsid w:val="009C5F85"/>
    <w:rsid w:val="009C6231"/>
    <w:rsid w:val="009C64CD"/>
    <w:rsid w:val="009C6D75"/>
    <w:rsid w:val="009C6F69"/>
    <w:rsid w:val="009C73A8"/>
    <w:rsid w:val="009C73E0"/>
    <w:rsid w:val="009C7BA1"/>
    <w:rsid w:val="009D081E"/>
    <w:rsid w:val="009D0C96"/>
    <w:rsid w:val="009D1484"/>
    <w:rsid w:val="009D16BC"/>
    <w:rsid w:val="009D16DD"/>
    <w:rsid w:val="009D1719"/>
    <w:rsid w:val="009D184B"/>
    <w:rsid w:val="009D1941"/>
    <w:rsid w:val="009D1DBE"/>
    <w:rsid w:val="009D2302"/>
    <w:rsid w:val="009D24DC"/>
    <w:rsid w:val="009D27DE"/>
    <w:rsid w:val="009D425B"/>
    <w:rsid w:val="009D4583"/>
    <w:rsid w:val="009D45FF"/>
    <w:rsid w:val="009D4787"/>
    <w:rsid w:val="009D49AF"/>
    <w:rsid w:val="009D4D05"/>
    <w:rsid w:val="009D530D"/>
    <w:rsid w:val="009D6831"/>
    <w:rsid w:val="009D7646"/>
    <w:rsid w:val="009D7DFC"/>
    <w:rsid w:val="009E026B"/>
    <w:rsid w:val="009E1675"/>
    <w:rsid w:val="009E1EED"/>
    <w:rsid w:val="009E25D6"/>
    <w:rsid w:val="009E2CFD"/>
    <w:rsid w:val="009E2DBD"/>
    <w:rsid w:val="009E2DC4"/>
    <w:rsid w:val="009E36AC"/>
    <w:rsid w:val="009E3D4D"/>
    <w:rsid w:val="009E3D70"/>
    <w:rsid w:val="009E452C"/>
    <w:rsid w:val="009E49D7"/>
    <w:rsid w:val="009E5284"/>
    <w:rsid w:val="009E5806"/>
    <w:rsid w:val="009E5C1A"/>
    <w:rsid w:val="009E5CF6"/>
    <w:rsid w:val="009E5E79"/>
    <w:rsid w:val="009E602F"/>
    <w:rsid w:val="009E60C9"/>
    <w:rsid w:val="009E65D0"/>
    <w:rsid w:val="009E6C19"/>
    <w:rsid w:val="009E6ECA"/>
    <w:rsid w:val="009E6EE7"/>
    <w:rsid w:val="009E78D7"/>
    <w:rsid w:val="009E79C5"/>
    <w:rsid w:val="009F014C"/>
    <w:rsid w:val="009F0360"/>
    <w:rsid w:val="009F05D2"/>
    <w:rsid w:val="009F0C32"/>
    <w:rsid w:val="009F0F2B"/>
    <w:rsid w:val="009F134F"/>
    <w:rsid w:val="009F138D"/>
    <w:rsid w:val="009F1896"/>
    <w:rsid w:val="009F231E"/>
    <w:rsid w:val="009F255F"/>
    <w:rsid w:val="009F2731"/>
    <w:rsid w:val="009F2A41"/>
    <w:rsid w:val="009F2D2B"/>
    <w:rsid w:val="009F3028"/>
    <w:rsid w:val="009F3FE9"/>
    <w:rsid w:val="009F4163"/>
    <w:rsid w:val="009F4DC7"/>
    <w:rsid w:val="009F4EE7"/>
    <w:rsid w:val="009F54F6"/>
    <w:rsid w:val="009F56C3"/>
    <w:rsid w:val="009F5FBA"/>
    <w:rsid w:val="009F62B6"/>
    <w:rsid w:val="009F652F"/>
    <w:rsid w:val="009F679C"/>
    <w:rsid w:val="009F6A7F"/>
    <w:rsid w:val="009F6FC9"/>
    <w:rsid w:val="009F70EA"/>
    <w:rsid w:val="009F7104"/>
    <w:rsid w:val="009F723C"/>
    <w:rsid w:val="009F7B36"/>
    <w:rsid w:val="00A009CB"/>
    <w:rsid w:val="00A00FFB"/>
    <w:rsid w:val="00A01382"/>
    <w:rsid w:val="00A02DCB"/>
    <w:rsid w:val="00A02FFF"/>
    <w:rsid w:val="00A033BA"/>
    <w:rsid w:val="00A0393A"/>
    <w:rsid w:val="00A03F02"/>
    <w:rsid w:val="00A040D8"/>
    <w:rsid w:val="00A04C0C"/>
    <w:rsid w:val="00A04C7D"/>
    <w:rsid w:val="00A04E8E"/>
    <w:rsid w:val="00A04F18"/>
    <w:rsid w:val="00A05318"/>
    <w:rsid w:val="00A055AC"/>
    <w:rsid w:val="00A05BCE"/>
    <w:rsid w:val="00A069BE"/>
    <w:rsid w:val="00A06E60"/>
    <w:rsid w:val="00A073ED"/>
    <w:rsid w:val="00A0752D"/>
    <w:rsid w:val="00A07681"/>
    <w:rsid w:val="00A10624"/>
    <w:rsid w:val="00A10639"/>
    <w:rsid w:val="00A11638"/>
    <w:rsid w:val="00A1279E"/>
    <w:rsid w:val="00A13508"/>
    <w:rsid w:val="00A13CAF"/>
    <w:rsid w:val="00A145BB"/>
    <w:rsid w:val="00A14B06"/>
    <w:rsid w:val="00A15186"/>
    <w:rsid w:val="00A16E6B"/>
    <w:rsid w:val="00A171FC"/>
    <w:rsid w:val="00A177B9"/>
    <w:rsid w:val="00A179F4"/>
    <w:rsid w:val="00A20348"/>
    <w:rsid w:val="00A20F5C"/>
    <w:rsid w:val="00A21092"/>
    <w:rsid w:val="00A21328"/>
    <w:rsid w:val="00A21A8F"/>
    <w:rsid w:val="00A21E04"/>
    <w:rsid w:val="00A225EF"/>
    <w:rsid w:val="00A22DC6"/>
    <w:rsid w:val="00A22FAB"/>
    <w:rsid w:val="00A2309C"/>
    <w:rsid w:val="00A23459"/>
    <w:rsid w:val="00A23498"/>
    <w:rsid w:val="00A244B2"/>
    <w:rsid w:val="00A2455A"/>
    <w:rsid w:val="00A24CCD"/>
    <w:rsid w:val="00A24E39"/>
    <w:rsid w:val="00A256AB"/>
    <w:rsid w:val="00A25827"/>
    <w:rsid w:val="00A25926"/>
    <w:rsid w:val="00A25B0D"/>
    <w:rsid w:val="00A25BE5"/>
    <w:rsid w:val="00A26713"/>
    <w:rsid w:val="00A267E3"/>
    <w:rsid w:val="00A270BD"/>
    <w:rsid w:val="00A276A9"/>
    <w:rsid w:val="00A3028F"/>
    <w:rsid w:val="00A30B4D"/>
    <w:rsid w:val="00A31149"/>
    <w:rsid w:val="00A3173D"/>
    <w:rsid w:val="00A31BE4"/>
    <w:rsid w:val="00A3241D"/>
    <w:rsid w:val="00A32997"/>
    <w:rsid w:val="00A32C62"/>
    <w:rsid w:val="00A32C74"/>
    <w:rsid w:val="00A33D80"/>
    <w:rsid w:val="00A35196"/>
    <w:rsid w:val="00A35885"/>
    <w:rsid w:val="00A3648A"/>
    <w:rsid w:val="00A36546"/>
    <w:rsid w:val="00A36D1B"/>
    <w:rsid w:val="00A371C4"/>
    <w:rsid w:val="00A40868"/>
    <w:rsid w:val="00A40AC7"/>
    <w:rsid w:val="00A411AA"/>
    <w:rsid w:val="00A41B86"/>
    <w:rsid w:val="00A42270"/>
    <w:rsid w:val="00A42364"/>
    <w:rsid w:val="00A42586"/>
    <w:rsid w:val="00A42F06"/>
    <w:rsid w:val="00A439AF"/>
    <w:rsid w:val="00A43DDD"/>
    <w:rsid w:val="00A446BB"/>
    <w:rsid w:val="00A44FA1"/>
    <w:rsid w:val="00A45476"/>
    <w:rsid w:val="00A4604E"/>
    <w:rsid w:val="00A46537"/>
    <w:rsid w:val="00A46696"/>
    <w:rsid w:val="00A466B6"/>
    <w:rsid w:val="00A46AD6"/>
    <w:rsid w:val="00A470DD"/>
    <w:rsid w:val="00A476F7"/>
    <w:rsid w:val="00A47B5C"/>
    <w:rsid w:val="00A47E15"/>
    <w:rsid w:val="00A512A5"/>
    <w:rsid w:val="00A514F6"/>
    <w:rsid w:val="00A51B8B"/>
    <w:rsid w:val="00A51BFB"/>
    <w:rsid w:val="00A5207F"/>
    <w:rsid w:val="00A52982"/>
    <w:rsid w:val="00A532B7"/>
    <w:rsid w:val="00A53D59"/>
    <w:rsid w:val="00A53DE3"/>
    <w:rsid w:val="00A54BC3"/>
    <w:rsid w:val="00A54D02"/>
    <w:rsid w:val="00A54FB7"/>
    <w:rsid w:val="00A5689E"/>
    <w:rsid w:val="00A569FB"/>
    <w:rsid w:val="00A56B8A"/>
    <w:rsid w:val="00A56E47"/>
    <w:rsid w:val="00A570E9"/>
    <w:rsid w:val="00A57766"/>
    <w:rsid w:val="00A61864"/>
    <w:rsid w:val="00A61D83"/>
    <w:rsid w:val="00A62AFC"/>
    <w:rsid w:val="00A62FAC"/>
    <w:rsid w:val="00A632AC"/>
    <w:rsid w:val="00A63448"/>
    <w:rsid w:val="00A64F0E"/>
    <w:rsid w:val="00A65159"/>
    <w:rsid w:val="00A6548C"/>
    <w:rsid w:val="00A65F03"/>
    <w:rsid w:val="00A66AAC"/>
    <w:rsid w:val="00A66E16"/>
    <w:rsid w:val="00A67030"/>
    <w:rsid w:val="00A675A2"/>
    <w:rsid w:val="00A709ED"/>
    <w:rsid w:val="00A7130C"/>
    <w:rsid w:val="00A718E4"/>
    <w:rsid w:val="00A71D1A"/>
    <w:rsid w:val="00A72315"/>
    <w:rsid w:val="00A72726"/>
    <w:rsid w:val="00A729F2"/>
    <w:rsid w:val="00A73003"/>
    <w:rsid w:val="00A7349F"/>
    <w:rsid w:val="00A734FC"/>
    <w:rsid w:val="00A737E4"/>
    <w:rsid w:val="00A739A6"/>
    <w:rsid w:val="00A73F61"/>
    <w:rsid w:val="00A74043"/>
    <w:rsid w:val="00A746D5"/>
    <w:rsid w:val="00A74C4F"/>
    <w:rsid w:val="00A7582C"/>
    <w:rsid w:val="00A75A4D"/>
    <w:rsid w:val="00A75C5C"/>
    <w:rsid w:val="00A75E72"/>
    <w:rsid w:val="00A7609B"/>
    <w:rsid w:val="00A770AB"/>
    <w:rsid w:val="00A77523"/>
    <w:rsid w:val="00A77778"/>
    <w:rsid w:val="00A77BD2"/>
    <w:rsid w:val="00A8041F"/>
    <w:rsid w:val="00A80EEC"/>
    <w:rsid w:val="00A814C9"/>
    <w:rsid w:val="00A82342"/>
    <w:rsid w:val="00A82443"/>
    <w:rsid w:val="00A82556"/>
    <w:rsid w:val="00A828A2"/>
    <w:rsid w:val="00A82AF4"/>
    <w:rsid w:val="00A82C8D"/>
    <w:rsid w:val="00A82D50"/>
    <w:rsid w:val="00A82EFD"/>
    <w:rsid w:val="00A83085"/>
    <w:rsid w:val="00A847E0"/>
    <w:rsid w:val="00A849D9"/>
    <w:rsid w:val="00A84B01"/>
    <w:rsid w:val="00A84D9B"/>
    <w:rsid w:val="00A84E4B"/>
    <w:rsid w:val="00A84F02"/>
    <w:rsid w:val="00A84FF4"/>
    <w:rsid w:val="00A85464"/>
    <w:rsid w:val="00A854A7"/>
    <w:rsid w:val="00A85ADF"/>
    <w:rsid w:val="00A8699C"/>
    <w:rsid w:val="00A86F6A"/>
    <w:rsid w:val="00A87D86"/>
    <w:rsid w:val="00A90016"/>
    <w:rsid w:val="00A905C8"/>
    <w:rsid w:val="00A90C1E"/>
    <w:rsid w:val="00A90E2C"/>
    <w:rsid w:val="00A91083"/>
    <w:rsid w:val="00A917F1"/>
    <w:rsid w:val="00A91CAD"/>
    <w:rsid w:val="00A92706"/>
    <w:rsid w:val="00A93984"/>
    <w:rsid w:val="00A945B5"/>
    <w:rsid w:val="00A94A0F"/>
    <w:rsid w:val="00A94C15"/>
    <w:rsid w:val="00A94C56"/>
    <w:rsid w:val="00A95403"/>
    <w:rsid w:val="00A95EA8"/>
    <w:rsid w:val="00A96684"/>
    <w:rsid w:val="00A967FF"/>
    <w:rsid w:val="00A96D0B"/>
    <w:rsid w:val="00AA05BB"/>
    <w:rsid w:val="00AA0D79"/>
    <w:rsid w:val="00AA0EA6"/>
    <w:rsid w:val="00AA1336"/>
    <w:rsid w:val="00AA135C"/>
    <w:rsid w:val="00AA19C6"/>
    <w:rsid w:val="00AA1A98"/>
    <w:rsid w:val="00AA1B0A"/>
    <w:rsid w:val="00AA243B"/>
    <w:rsid w:val="00AA3493"/>
    <w:rsid w:val="00AA3E35"/>
    <w:rsid w:val="00AA3F05"/>
    <w:rsid w:val="00AA4615"/>
    <w:rsid w:val="00AA4EC4"/>
    <w:rsid w:val="00AA5043"/>
    <w:rsid w:val="00AA50D9"/>
    <w:rsid w:val="00AA5D2F"/>
    <w:rsid w:val="00AA5D96"/>
    <w:rsid w:val="00AA5E88"/>
    <w:rsid w:val="00AA6269"/>
    <w:rsid w:val="00AA6A76"/>
    <w:rsid w:val="00AA7674"/>
    <w:rsid w:val="00AA7CFA"/>
    <w:rsid w:val="00AB0104"/>
    <w:rsid w:val="00AB024B"/>
    <w:rsid w:val="00AB02CD"/>
    <w:rsid w:val="00AB02ED"/>
    <w:rsid w:val="00AB05F4"/>
    <w:rsid w:val="00AB075E"/>
    <w:rsid w:val="00AB0E2B"/>
    <w:rsid w:val="00AB0EAD"/>
    <w:rsid w:val="00AB1D0D"/>
    <w:rsid w:val="00AB1FCB"/>
    <w:rsid w:val="00AB1FFA"/>
    <w:rsid w:val="00AB220A"/>
    <w:rsid w:val="00AB3F55"/>
    <w:rsid w:val="00AB4900"/>
    <w:rsid w:val="00AB49E4"/>
    <w:rsid w:val="00AB4F4F"/>
    <w:rsid w:val="00AB5EF1"/>
    <w:rsid w:val="00AB696F"/>
    <w:rsid w:val="00AB6B48"/>
    <w:rsid w:val="00AB6F46"/>
    <w:rsid w:val="00AB7033"/>
    <w:rsid w:val="00AB73D4"/>
    <w:rsid w:val="00AB7418"/>
    <w:rsid w:val="00AB78FB"/>
    <w:rsid w:val="00AB7CEA"/>
    <w:rsid w:val="00AC01BF"/>
    <w:rsid w:val="00AC0DB7"/>
    <w:rsid w:val="00AC11AD"/>
    <w:rsid w:val="00AC12A2"/>
    <w:rsid w:val="00AC17DB"/>
    <w:rsid w:val="00AC17E8"/>
    <w:rsid w:val="00AC1913"/>
    <w:rsid w:val="00AC1BD4"/>
    <w:rsid w:val="00AC2F84"/>
    <w:rsid w:val="00AC2FED"/>
    <w:rsid w:val="00AC30BA"/>
    <w:rsid w:val="00AC3362"/>
    <w:rsid w:val="00AC3A29"/>
    <w:rsid w:val="00AC3AA2"/>
    <w:rsid w:val="00AC3B8B"/>
    <w:rsid w:val="00AC4744"/>
    <w:rsid w:val="00AC5106"/>
    <w:rsid w:val="00AC566F"/>
    <w:rsid w:val="00AC58ED"/>
    <w:rsid w:val="00AC6092"/>
    <w:rsid w:val="00AC7447"/>
    <w:rsid w:val="00AC7E6E"/>
    <w:rsid w:val="00AC7F40"/>
    <w:rsid w:val="00AD0294"/>
    <w:rsid w:val="00AD02ED"/>
    <w:rsid w:val="00AD05F9"/>
    <w:rsid w:val="00AD0C02"/>
    <w:rsid w:val="00AD0C83"/>
    <w:rsid w:val="00AD0E8B"/>
    <w:rsid w:val="00AD104B"/>
    <w:rsid w:val="00AD184A"/>
    <w:rsid w:val="00AD1C8E"/>
    <w:rsid w:val="00AD1DD3"/>
    <w:rsid w:val="00AD1E55"/>
    <w:rsid w:val="00AD2091"/>
    <w:rsid w:val="00AD29CD"/>
    <w:rsid w:val="00AD2ECF"/>
    <w:rsid w:val="00AD31E1"/>
    <w:rsid w:val="00AD3776"/>
    <w:rsid w:val="00AD3847"/>
    <w:rsid w:val="00AD3FC8"/>
    <w:rsid w:val="00AD442E"/>
    <w:rsid w:val="00AD49E0"/>
    <w:rsid w:val="00AD512E"/>
    <w:rsid w:val="00AD5A4E"/>
    <w:rsid w:val="00AD5BE7"/>
    <w:rsid w:val="00AD5DC1"/>
    <w:rsid w:val="00AD67D6"/>
    <w:rsid w:val="00AD6AB5"/>
    <w:rsid w:val="00AD6D6C"/>
    <w:rsid w:val="00AD70F3"/>
    <w:rsid w:val="00AD7106"/>
    <w:rsid w:val="00AD7919"/>
    <w:rsid w:val="00AD7C32"/>
    <w:rsid w:val="00AE097D"/>
    <w:rsid w:val="00AE0B6F"/>
    <w:rsid w:val="00AE0F4D"/>
    <w:rsid w:val="00AE10A9"/>
    <w:rsid w:val="00AE22EA"/>
    <w:rsid w:val="00AE2492"/>
    <w:rsid w:val="00AE24F1"/>
    <w:rsid w:val="00AE2642"/>
    <w:rsid w:val="00AE2B57"/>
    <w:rsid w:val="00AE2BDA"/>
    <w:rsid w:val="00AE3711"/>
    <w:rsid w:val="00AE3A13"/>
    <w:rsid w:val="00AE420C"/>
    <w:rsid w:val="00AE42F8"/>
    <w:rsid w:val="00AE4C78"/>
    <w:rsid w:val="00AE4F69"/>
    <w:rsid w:val="00AE503A"/>
    <w:rsid w:val="00AE51BD"/>
    <w:rsid w:val="00AE6D23"/>
    <w:rsid w:val="00AE744C"/>
    <w:rsid w:val="00AE745B"/>
    <w:rsid w:val="00AE76BF"/>
    <w:rsid w:val="00AE7C88"/>
    <w:rsid w:val="00AF079E"/>
    <w:rsid w:val="00AF0C3C"/>
    <w:rsid w:val="00AF11DE"/>
    <w:rsid w:val="00AF165A"/>
    <w:rsid w:val="00AF182E"/>
    <w:rsid w:val="00AF1F16"/>
    <w:rsid w:val="00AF2194"/>
    <w:rsid w:val="00AF28C1"/>
    <w:rsid w:val="00AF3506"/>
    <w:rsid w:val="00AF3560"/>
    <w:rsid w:val="00AF39FC"/>
    <w:rsid w:val="00AF3BE8"/>
    <w:rsid w:val="00AF431D"/>
    <w:rsid w:val="00AF4700"/>
    <w:rsid w:val="00AF488F"/>
    <w:rsid w:val="00AF494E"/>
    <w:rsid w:val="00AF4ADB"/>
    <w:rsid w:val="00AF4BF2"/>
    <w:rsid w:val="00AF4EF7"/>
    <w:rsid w:val="00AF50C9"/>
    <w:rsid w:val="00AF513B"/>
    <w:rsid w:val="00AF5431"/>
    <w:rsid w:val="00AF57FC"/>
    <w:rsid w:val="00AF6064"/>
    <w:rsid w:val="00AF71A2"/>
    <w:rsid w:val="00AF7AD6"/>
    <w:rsid w:val="00AF7E73"/>
    <w:rsid w:val="00B002ED"/>
    <w:rsid w:val="00B00A82"/>
    <w:rsid w:val="00B018A8"/>
    <w:rsid w:val="00B0264A"/>
    <w:rsid w:val="00B030C8"/>
    <w:rsid w:val="00B032C5"/>
    <w:rsid w:val="00B03415"/>
    <w:rsid w:val="00B03954"/>
    <w:rsid w:val="00B03C25"/>
    <w:rsid w:val="00B03E99"/>
    <w:rsid w:val="00B0547E"/>
    <w:rsid w:val="00B058B5"/>
    <w:rsid w:val="00B05CBF"/>
    <w:rsid w:val="00B06B08"/>
    <w:rsid w:val="00B07208"/>
    <w:rsid w:val="00B074DD"/>
    <w:rsid w:val="00B100FA"/>
    <w:rsid w:val="00B10777"/>
    <w:rsid w:val="00B1144D"/>
    <w:rsid w:val="00B11F32"/>
    <w:rsid w:val="00B1238E"/>
    <w:rsid w:val="00B12E7A"/>
    <w:rsid w:val="00B131F7"/>
    <w:rsid w:val="00B13763"/>
    <w:rsid w:val="00B13BC0"/>
    <w:rsid w:val="00B17003"/>
    <w:rsid w:val="00B1721C"/>
    <w:rsid w:val="00B172E3"/>
    <w:rsid w:val="00B21328"/>
    <w:rsid w:val="00B2148B"/>
    <w:rsid w:val="00B216E5"/>
    <w:rsid w:val="00B23759"/>
    <w:rsid w:val="00B23A7D"/>
    <w:rsid w:val="00B23E34"/>
    <w:rsid w:val="00B244C4"/>
    <w:rsid w:val="00B249DA"/>
    <w:rsid w:val="00B25374"/>
    <w:rsid w:val="00B256C0"/>
    <w:rsid w:val="00B25FEF"/>
    <w:rsid w:val="00B2639D"/>
    <w:rsid w:val="00B26548"/>
    <w:rsid w:val="00B26C30"/>
    <w:rsid w:val="00B26D6B"/>
    <w:rsid w:val="00B271B6"/>
    <w:rsid w:val="00B27D0B"/>
    <w:rsid w:val="00B27EB1"/>
    <w:rsid w:val="00B307EB"/>
    <w:rsid w:val="00B310EC"/>
    <w:rsid w:val="00B31C14"/>
    <w:rsid w:val="00B31E44"/>
    <w:rsid w:val="00B321D3"/>
    <w:rsid w:val="00B32651"/>
    <w:rsid w:val="00B330F4"/>
    <w:rsid w:val="00B333D2"/>
    <w:rsid w:val="00B33D54"/>
    <w:rsid w:val="00B34586"/>
    <w:rsid w:val="00B35036"/>
    <w:rsid w:val="00B35082"/>
    <w:rsid w:val="00B35214"/>
    <w:rsid w:val="00B356D5"/>
    <w:rsid w:val="00B35CB5"/>
    <w:rsid w:val="00B3659A"/>
    <w:rsid w:val="00B37A9D"/>
    <w:rsid w:val="00B37C4F"/>
    <w:rsid w:val="00B37C98"/>
    <w:rsid w:val="00B4028B"/>
    <w:rsid w:val="00B404C3"/>
    <w:rsid w:val="00B40F0F"/>
    <w:rsid w:val="00B41683"/>
    <w:rsid w:val="00B41D0B"/>
    <w:rsid w:val="00B421BA"/>
    <w:rsid w:val="00B42C51"/>
    <w:rsid w:val="00B43501"/>
    <w:rsid w:val="00B44838"/>
    <w:rsid w:val="00B450C8"/>
    <w:rsid w:val="00B45ECA"/>
    <w:rsid w:val="00B467B1"/>
    <w:rsid w:val="00B46AC5"/>
    <w:rsid w:val="00B46F99"/>
    <w:rsid w:val="00B46FEC"/>
    <w:rsid w:val="00B474F4"/>
    <w:rsid w:val="00B505B4"/>
    <w:rsid w:val="00B51C9E"/>
    <w:rsid w:val="00B51ED8"/>
    <w:rsid w:val="00B528D4"/>
    <w:rsid w:val="00B52A26"/>
    <w:rsid w:val="00B52D8A"/>
    <w:rsid w:val="00B54702"/>
    <w:rsid w:val="00B54868"/>
    <w:rsid w:val="00B54D96"/>
    <w:rsid w:val="00B5523A"/>
    <w:rsid w:val="00B55D57"/>
    <w:rsid w:val="00B561AF"/>
    <w:rsid w:val="00B5632F"/>
    <w:rsid w:val="00B56910"/>
    <w:rsid w:val="00B569D2"/>
    <w:rsid w:val="00B56A1F"/>
    <w:rsid w:val="00B56C89"/>
    <w:rsid w:val="00B56D6C"/>
    <w:rsid w:val="00B571AE"/>
    <w:rsid w:val="00B57693"/>
    <w:rsid w:val="00B5797B"/>
    <w:rsid w:val="00B6026C"/>
    <w:rsid w:val="00B608A9"/>
    <w:rsid w:val="00B615F5"/>
    <w:rsid w:val="00B619A1"/>
    <w:rsid w:val="00B61A60"/>
    <w:rsid w:val="00B62811"/>
    <w:rsid w:val="00B62CD5"/>
    <w:rsid w:val="00B6345B"/>
    <w:rsid w:val="00B6363F"/>
    <w:rsid w:val="00B636B9"/>
    <w:rsid w:val="00B63A0D"/>
    <w:rsid w:val="00B644EC"/>
    <w:rsid w:val="00B64762"/>
    <w:rsid w:val="00B6498B"/>
    <w:rsid w:val="00B650CC"/>
    <w:rsid w:val="00B6646F"/>
    <w:rsid w:val="00B66556"/>
    <w:rsid w:val="00B66BF4"/>
    <w:rsid w:val="00B67B87"/>
    <w:rsid w:val="00B709C7"/>
    <w:rsid w:val="00B7170A"/>
    <w:rsid w:val="00B72131"/>
    <w:rsid w:val="00B72516"/>
    <w:rsid w:val="00B72855"/>
    <w:rsid w:val="00B72A11"/>
    <w:rsid w:val="00B72F1E"/>
    <w:rsid w:val="00B73B6D"/>
    <w:rsid w:val="00B73F8C"/>
    <w:rsid w:val="00B755FD"/>
    <w:rsid w:val="00B75A85"/>
    <w:rsid w:val="00B76661"/>
    <w:rsid w:val="00B779F2"/>
    <w:rsid w:val="00B77FD0"/>
    <w:rsid w:val="00B801DD"/>
    <w:rsid w:val="00B80B49"/>
    <w:rsid w:val="00B81626"/>
    <w:rsid w:val="00B81A09"/>
    <w:rsid w:val="00B81E68"/>
    <w:rsid w:val="00B823BB"/>
    <w:rsid w:val="00B829CB"/>
    <w:rsid w:val="00B8332A"/>
    <w:rsid w:val="00B83907"/>
    <w:rsid w:val="00B8468D"/>
    <w:rsid w:val="00B84896"/>
    <w:rsid w:val="00B84C38"/>
    <w:rsid w:val="00B85044"/>
    <w:rsid w:val="00B853B9"/>
    <w:rsid w:val="00B85884"/>
    <w:rsid w:val="00B85DCE"/>
    <w:rsid w:val="00B86B25"/>
    <w:rsid w:val="00B86D4B"/>
    <w:rsid w:val="00B8706A"/>
    <w:rsid w:val="00B87183"/>
    <w:rsid w:val="00B87247"/>
    <w:rsid w:val="00B87AE2"/>
    <w:rsid w:val="00B90031"/>
    <w:rsid w:val="00B90A29"/>
    <w:rsid w:val="00B90A68"/>
    <w:rsid w:val="00B90DB6"/>
    <w:rsid w:val="00B91287"/>
    <w:rsid w:val="00B91517"/>
    <w:rsid w:val="00B91543"/>
    <w:rsid w:val="00B918FC"/>
    <w:rsid w:val="00B920D6"/>
    <w:rsid w:val="00B92C82"/>
    <w:rsid w:val="00B92F41"/>
    <w:rsid w:val="00B93284"/>
    <w:rsid w:val="00B93891"/>
    <w:rsid w:val="00B93FE0"/>
    <w:rsid w:val="00B941CA"/>
    <w:rsid w:val="00B94BAF"/>
    <w:rsid w:val="00B94CCE"/>
    <w:rsid w:val="00B952BB"/>
    <w:rsid w:val="00B959BD"/>
    <w:rsid w:val="00B95BEC"/>
    <w:rsid w:val="00B966B2"/>
    <w:rsid w:val="00B96D98"/>
    <w:rsid w:val="00B972DD"/>
    <w:rsid w:val="00B9766E"/>
    <w:rsid w:val="00BA019D"/>
    <w:rsid w:val="00BA01F9"/>
    <w:rsid w:val="00BA0D18"/>
    <w:rsid w:val="00BA12FE"/>
    <w:rsid w:val="00BA193B"/>
    <w:rsid w:val="00BA29B2"/>
    <w:rsid w:val="00BA2C9F"/>
    <w:rsid w:val="00BA2E17"/>
    <w:rsid w:val="00BA356D"/>
    <w:rsid w:val="00BA3908"/>
    <w:rsid w:val="00BA3D5A"/>
    <w:rsid w:val="00BA5302"/>
    <w:rsid w:val="00BA5CC3"/>
    <w:rsid w:val="00BA5DFA"/>
    <w:rsid w:val="00BA64E5"/>
    <w:rsid w:val="00BA6876"/>
    <w:rsid w:val="00BA689E"/>
    <w:rsid w:val="00BA6AD9"/>
    <w:rsid w:val="00BA7321"/>
    <w:rsid w:val="00BA7645"/>
    <w:rsid w:val="00BB084B"/>
    <w:rsid w:val="00BB0A25"/>
    <w:rsid w:val="00BB0F73"/>
    <w:rsid w:val="00BB1006"/>
    <w:rsid w:val="00BB1565"/>
    <w:rsid w:val="00BB1A4F"/>
    <w:rsid w:val="00BB2292"/>
    <w:rsid w:val="00BB2A61"/>
    <w:rsid w:val="00BB2C2A"/>
    <w:rsid w:val="00BB319D"/>
    <w:rsid w:val="00BB31B5"/>
    <w:rsid w:val="00BB35A4"/>
    <w:rsid w:val="00BB3759"/>
    <w:rsid w:val="00BB3791"/>
    <w:rsid w:val="00BB3E0D"/>
    <w:rsid w:val="00BB51F6"/>
    <w:rsid w:val="00BB5A3E"/>
    <w:rsid w:val="00BB5BB0"/>
    <w:rsid w:val="00BB65A4"/>
    <w:rsid w:val="00BB67A3"/>
    <w:rsid w:val="00BB763C"/>
    <w:rsid w:val="00BB7770"/>
    <w:rsid w:val="00BB78A6"/>
    <w:rsid w:val="00BB7E89"/>
    <w:rsid w:val="00BC0094"/>
    <w:rsid w:val="00BC14F2"/>
    <w:rsid w:val="00BC1E7B"/>
    <w:rsid w:val="00BC2054"/>
    <w:rsid w:val="00BC224A"/>
    <w:rsid w:val="00BC229A"/>
    <w:rsid w:val="00BC28AB"/>
    <w:rsid w:val="00BC3769"/>
    <w:rsid w:val="00BC3ED6"/>
    <w:rsid w:val="00BC4800"/>
    <w:rsid w:val="00BC4B81"/>
    <w:rsid w:val="00BC4FBE"/>
    <w:rsid w:val="00BC52A4"/>
    <w:rsid w:val="00BC56EA"/>
    <w:rsid w:val="00BC6798"/>
    <w:rsid w:val="00BC6B0A"/>
    <w:rsid w:val="00BC6DC7"/>
    <w:rsid w:val="00BC6E2E"/>
    <w:rsid w:val="00BC73EA"/>
    <w:rsid w:val="00BC7A3A"/>
    <w:rsid w:val="00BC7DE0"/>
    <w:rsid w:val="00BD017F"/>
    <w:rsid w:val="00BD0879"/>
    <w:rsid w:val="00BD1779"/>
    <w:rsid w:val="00BD33A7"/>
    <w:rsid w:val="00BD3B81"/>
    <w:rsid w:val="00BD3C7E"/>
    <w:rsid w:val="00BD40BE"/>
    <w:rsid w:val="00BD499C"/>
    <w:rsid w:val="00BD4DD0"/>
    <w:rsid w:val="00BD4EE3"/>
    <w:rsid w:val="00BD4F05"/>
    <w:rsid w:val="00BD5A1E"/>
    <w:rsid w:val="00BD624C"/>
    <w:rsid w:val="00BD62FE"/>
    <w:rsid w:val="00BD6919"/>
    <w:rsid w:val="00BD6A00"/>
    <w:rsid w:val="00BD6C33"/>
    <w:rsid w:val="00BD78A1"/>
    <w:rsid w:val="00BE08D5"/>
    <w:rsid w:val="00BE1674"/>
    <w:rsid w:val="00BE241C"/>
    <w:rsid w:val="00BE2BCC"/>
    <w:rsid w:val="00BE3FB2"/>
    <w:rsid w:val="00BE41A2"/>
    <w:rsid w:val="00BE4946"/>
    <w:rsid w:val="00BE498E"/>
    <w:rsid w:val="00BE4E50"/>
    <w:rsid w:val="00BE5A3B"/>
    <w:rsid w:val="00BE657B"/>
    <w:rsid w:val="00BE688A"/>
    <w:rsid w:val="00BE6910"/>
    <w:rsid w:val="00BE6ADB"/>
    <w:rsid w:val="00BE6F6E"/>
    <w:rsid w:val="00BE7D12"/>
    <w:rsid w:val="00BE7DAB"/>
    <w:rsid w:val="00BF0C30"/>
    <w:rsid w:val="00BF0D48"/>
    <w:rsid w:val="00BF1511"/>
    <w:rsid w:val="00BF1E40"/>
    <w:rsid w:val="00BF2121"/>
    <w:rsid w:val="00BF2566"/>
    <w:rsid w:val="00BF26C9"/>
    <w:rsid w:val="00BF2EED"/>
    <w:rsid w:val="00BF3299"/>
    <w:rsid w:val="00BF3490"/>
    <w:rsid w:val="00BF365B"/>
    <w:rsid w:val="00BF3DB4"/>
    <w:rsid w:val="00BF42A6"/>
    <w:rsid w:val="00BF4437"/>
    <w:rsid w:val="00BF4887"/>
    <w:rsid w:val="00BF4A7C"/>
    <w:rsid w:val="00BF4B53"/>
    <w:rsid w:val="00BF4F09"/>
    <w:rsid w:val="00BF4F18"/>
    <w:rsid w:val="00BF52EE"/>
    <w:rsid w:val="00BF586C"/>
    <w:rsid w:val="00BF5FAC"/>
    <w:rsid w:val="00BF6779"/>
    <w:rsid w:val="00BF6FE8"/>
    <w:rsid w:val="00BF7637"/>
    <w:rsid w:val="00BF7BE8"/>
    <w:rsid w:val="00BF7F76"/>
    <w:rsid w:val="00C00B5B"/>
    <w:rsid w:val="00C011B7"/>
    <w:rsid w:val="00C0195E"/>
    <w:rsid w:val="00C01F4F"/>
    <w:rsid w:val="00C023B7"/>
    <w:rsid w:val="00C024AD"/>
    <w:rsid w:val="00C02A7E"/>
    <w:rsid w:val="00C02B5F"/>
    <w:rsid w:val="00C02C95"/>
    <w:rsid w:val="00C034EE"/>
    <w:rsid w:val="00C03821"/>
    <w:rsid w:val="00C03BE8"/>
    <w:rsid w:val="00C041B4"/>
    <w:rsid w:val="00C042FD"/>
    <w:rsid w:val="00C04382"/>
    <w:rsid w:val="00C045C2"/>
    <w:rsid w:val="00C0484A"/>
    <w:rsid w:val="00C04916"/>
    <w:rsid w:val="00C04E27"/>
    <w:rsid w:val="00C04F76"/>
    <w:rsid w:val="00C05F44"/>
    <w:rsid w:val="00C06371"/>
    <w:rsid w:val="00C0639F"/>
    <w:rsid w:val="00C068AF"/>
    <w:rsid w:val="00C06C74"/>
    <w:rsid w:val="00C07CC2"/>
    <w:rsid w:val="00C10228"/>
    <w:rsid w:val="00C1096C"/>
    <w:rsid w:val="00C10DFE"/>
    <w:rsid w:val="00C10FBA"/>
    <w:rsid w:val="00C11CBF"/>
    <w:rsid w:val="00C127CA"/>
    <w:rsid w:val="00C12E6D"/>
    <w:rsid w:val="00C13103"/>
    <w:rsid w:val="00C1331D"/>
    <w:rsid w:val="00C13686"/>
    <w:rsid w:val="00C13A3F"/>
    <w:rsid w:val="00C13C28"/>
    <w:rsid w:val="00C13FCF"/>
    <w:rsid w:val="00C14578"/>
    <w:rsid w:val="00C14749"/>
    <w:rsid w:val="00C14D18"/>
    <w:rsid w:val="00C14FFC"/>
    <w:rsid w:val="00C16791"/>
    <w:rsid w:val="00C16BD8"/>
    <w:rsid w:val="00C16C7C"/>
    <w:rsid w:val="00C2055D"/>
    <w:rsid w:val="00C21C05"/>
    <w:rsid w:val="00C22036"/>
    <w:rsid w:val="00C221A3"/>
    <w:rsid w:val="00C2269D"/>
    <w:rsid w:val="00C22958"/>
    <w:rsid w:val="00C22B8B"/>
    <w:rsid w:val="00C22D65"/>
    <w:rsid w:val="00C22FEE"/>
    <w:rsid w:val="00C23746"/>
    <w:rsid w:val="00C23913"/>
    <w:rsid w:val="00C24009"/>
    <w:rsid w:val="00C241F0"/>
    <w:rsid w:val="00C2473F"/>
    <w:rsid w:val="00C25976"/>
    <w:rsid w:val="00C25DA7"/>
    <w:rsid w:val="00C270B0"/>
    <w:rsid w:val="00C2738B"/>
    <w:rsid w:val="00C27890"/>
    <w:rsid w:val="00C27A0B"/>
    <w:rsid w:val="00C3021C"/>
    <w:rsid w:val="00C30925"/>
    <w:rsid w:val="00C31DF3"/>
    <w:rsid w:val="00C31E58"/>
    <w:rsid w:val="00C322AB"/>
    <w:rsid w:val="00C322E3"/>
    <w:rsid w:val="00C32824"/>
    <w:rsid w:val="00C32DB9"/>
    <w:rsid w:val="00C33232"/>
    <w:rsid w:val="00C335A7"/>
    <w:rsid w:val="00C336EC"/>
    <w:rsid w:val="00C33A93"/>
    <w:rsid w:val="00C33D5F"/>
    <w:rsid w:val="00C3434C"/>
    <w:rsid w:val="00C34409"/>
    <w:rsid w:val="00C34E88"/>
    <w:rsid w:val="00C35F26"/>
    <w:rsid w:val="00C368F8"/>
    <w:rsid w:val="00C3690B"/>
    <w:rsid w:val="00C36999"/>
    <w:rsid w:val="00C37CC2"/>
    <w:rsid w:val="00C40677"/>
    <w:rsid w:val="00C41D99"/>
    <w:rsid w:val="00C42589"/>
    <w:rsid w:val="00C425C2"/>
    <w:rsid w:val="00C4322D"/>
    <w:rsid w:val="00C43301"/>
    <w:rsid w:val="00C43DAF"/>
    <w:rsid w:val="00C43E79"/>
    <w:rsid w:val="00C4449E"/>
    <w:rsid w:val="00C444E3"/>
    <w:rsid w:val="00C446FD"/>
    <w:rsid w:val="00C453CA"/>
    <w:rsid w:val="00C45C88"/>
    <w:rsid w:val="00C4603A"/>
    <w:rsid w:val="00C4681A"/>
    <w:rsid w:val="00C468D6"/>
    <w:rsid w:val="00C46D4A"/>
    <w:rsid w:val="00C46EA2"/>
    <w:rsid w:val="00C47F4C"/>
    <w:rsid w:val="00C5012A"/>
    <w:rsid w:val="00C505EA"/>
    <w:rsid w:val="00C50CC5"/>
    <w:rsid w:val="00C51F80"/>
    <w:rsid w:val="00C524D9"/>
    <w:rsid w:val="00C53819"/>
    <w:rsid w:val="00C53B0D"/>
    <w:rsid w:val="00C54008"/>
    <w:rsid w:val="00C54821"/>
    <w:rsid w:val="00C54A8C"/>
    <w:rsid w:val="00C54D94"/>
    <w:rsid w:val="00C558D0"/>
    <w:rsid w:val="00C55DAD"/>
    <w:rsid w:val="00C56645"/>
    <w:rsid w:val="00C57027"/>
    <w:rsid w:val="00C57AAD"/>
    <w:rsid w:val="00C600DD"/>
    <w:rsid w:val="00C60AB5"/>
    <w:rsid w:val="00C60C35"/>
    <w:rsid w:val="00C60FE3"/>
    <w:rsid w:val="00C6146A"/>
    <w:rsid w:val="00C6229F"/>
    <w:rsid w:val="00C62C0A"/>
    <w:rsid w:val="00C637D3"/>
    <w:rsid w:val="00C63B35"/>
    <w:rsid w:val="00C64672"/>
    <w:rsid w:val="00C65351"/>
    <w:rsid w:val="00C6567B"/>
    <w:rsid w:val="00C657C9"/>
    <w:rsid w:val="00C65A0C"/>
    <w:rsid w:val="00C66B03"/>
    <w:rsid w:val="00C67165"/>
    <w:rsid w:val="00C67ABB"/>
    <w:rsid w:val="00C701D4"/>
    <w:rsid w:val="00C704BE"/>
    <w:rsid w:val="00C70560"/>
    <w:rsid w:val="00C706DB"/>
    <w:rsid w:val="00C70738"/>
    <w:rsid w:val="00C70C6D"/>
    <w:rsid w:val="00C70CCF"/>
    <w:rsid w:val="00C70DCB"/>
    <w:rsid w:val="00C71411"/>
    <w:rsid w:val="00C7149E"/>
    <w:rsid w:val="00C718A2"/>
    <w:rsid w:val="00C71F6C"/>
    <w:rsid w:val="00C72321"/>
    <w:rsid w:val="00C7321A"/>
    <w:rsid w:val="00C73273"/>
    <w:rsid w:val="00C735D2"/>
    <w:rsid w:val="00C73D46"/>
    <w:rsid w:val="00C743DB"/>
    <w:rsid w:val="00C74762"/>
    <w:rsid w:val="00C75B2A"/>
    <w:rsid w:val="00C75F98"/>
    <w:rsid w:val="00C7654F"/>
    <w:rsid w:val="00C767C5"/>
    <w:rsid w:val="00C76B5B"/>
    <w:rsid w:val="00C770FC"/>
    <w:rsid w:val="00C775E7"/>
    <w:rsid w:val="00C77623"/>
    <w:rsid w:val="00C77960"/>
    <w:rsid w:val="00C77982"/>
    <w:rsid w:val="00C77C2D"/>
    <w:rsid w:val="00C77F00"/>
    <w:rsid w:val="00C80B2E"/>
    <w:rsid w:val="00C80BBA"/>
    <w:rsid w:val="00C80DF3"/>
    <w:rsid w:val="00C8118E"/>
    <w:rsid w:val="00C8156B"/>
    <w:rsid w:val="00C81616"/>
    <w:rsid w:val="00C82A2C"/>
    <w:rsid w:val="00C82CB3"/>
    <w:rsid w:val="00C83260"/>
    <w:rsid w:val="00C836C2"/>
    <w:rsid w:val="00C83AEE"/>
    <w:rsid w:val="00C83B03"/>
    <w:rsid w:val="00C84801"/>
    <w:rsid w:val="00C84957"/>
    <w:rsid w:val="00C84EC8"/>
    <w:rsid w:val="00C86405"/>
    <w:rsid w:val="00C864A4"/>
    <w:rsid w:val="00C864C1"/>
    <w:rsid w:val="00C86A4F"/>
    <w:rsid w:val="00C86E27"/>
    <w:rsid w:val="00C87236"/>
    <w:rsid w:val="00C87584"/>
    <w:rsid w:val="00C87A07"/>
    <w:rsid w:val="00C87F44"/>
    <w:rsid w:val="00C90AD7"/>
    <w:rsid w:val="00C922B1"/>
    <w:rsid w:val="00C93248"/>
    <w:rsid w:val="00C94058"/>
    <w:rsid w:val="00C9425B"/>
    <w:rsid w:val="00C9436D"/>
    <w:rsid w:val="00C945C7"/>
    <w:rsid w:val="00C9495C"/>
    <w:rsid w:val="00C94CE9"/>
    <w:rsid w:val="00C94D71"/>
    <w:rsid w:val="00C94E56"/>
    <w:rsid w:val="00C96152"/>
    <w:rsid w:val="00C9675E"/>
    <w:rsid w:val="00C967EB"/>
    <w:rsid w:val="00C96D6C"/>
    <w:rsid w:val="00C974A8"/>
    <w:rsid w:val="00C97EE2"/>
    <w:rsid w:val="00C97FEE"/>
    <w:rsid w:val="00CA09A6"/>
    <w:rsid w:val="00CA0D6B"/>
    <w:rsid w:val="00CA10AF"/>
    <w:rsid w:val="00CA1324"/>
    <w:rsid w:val="00CA1F47"/>
    <w:rsid w:val="00CA2A9E"/>
    <w:rsid w:val="00CA2C3B"/>
    <w:rsid w:val="00CA2F16"/>
    <w:rsid w:val="00CA2F45"/>
    <w:rsid w:val="00CA3104"/>
    <w:rsid w:val="00CA3616"/>
    <w:rsid w:val="00CA388C"/>
    <w:rsid w:val="00CA38EE"/>
    <w:rsid w:val="00CA451C"/>
    <w:rsid w:val="00CA451E"/>
    <w:rsid w:val="00CA4931"/>
    <w:rsid w:val="00CA4AF8"/>
    <w:rsid w:val="00CA4E6B"/>
    <w:rsid w:val="00CA5053"/>
    <w:rsid w:val="00CA515B"/>
    <w:rsid w:val="00CA5ACB"/>
    <w:rsid w:val="00CA5C9A"/>
    <w:rsid w:val="00CA670C"/>
    <w:rsid w:val="00CA6F71"/>
    <w:rsid w:val="00CA7040"/>
    <w:rsid w:val="00CA7C9F"/>
    <w:rsid w:val="00CB0053"/>
    <w:rsid w:val="00CB0065"/>
    <w:rsid w:val="00CB15B9"/>
    <w:rsid w:val="00CB1862"/>
    <w:rsid w:val="00CB1ADB"/>
    <w:rsid w:val="00CB1CB3"/>
    <w:rsid w:val="00CB1FE0"/>
    <w:rsid w:val="00CB2808"/>
    <w:rsid w:val="00CB2D51"/>
    <w:rsid w:val="00CB2EFA"/>
    <w:rsid w:val="00CB3189"/>
    <w:rsid w:val="00CB3A1A"/>
    <w:rsid w:val="00CB3D48"/>
    <w:rsid w:val="00CB3D4C"/>
    <w:rsid w:val="00CB40D5"/>
    <w:rsid w:val="00CB4DDA"/>
    <w:rsid w:val="00CB4F94"/>
    <w:rsid w:val="00CB535C"/>
    <w:rsid w:val="00CB5DE0"/>
    <w:rsid w:val="00CB6910"/>
    <w:rsid w:val="00CB6983"/>
    <w:rsid w:val="00CB6C15"/>
    <w:rsid w:val="00CB6C24"/>
    <w:rsid w:val="00CB6D7B"/>
    <w:rsid w:val="00CB734F"/>
    <w:rsid w:val="00CB747B"/>
    <w:rsid w:val="00CC01BB"/>
    <w:rsid w:val="00CC0C85"/>
    <w:rsid w:val="00CC2AF5"/>
    <w:rsid w:val="00CC3196"/>
    <w:rsid w:val="00CC367C"/>
    <w:rsid w:val="00CC3EE1"/>
    <w:rsid w:val="00CC3EE2"/>
    <w:rsid w:val="00CC4D54"/>
    <w:rsid w:val="00CC4E21"/>
    <w:rsid w:val="00CC55A2"/>
    <w:rsid w:val="00CC5AF0"/>
    <w:rsid w:val="00CC5E15"/>
    <w:rsid w:val="00CC606A"/>
    <w:rsid w:val="00CC6A7D"/>
    <w:rsid w:val="00CC6E44"/>
    <w:rsid w:val="00CD0396"/>
    <w:rsid w:val="00CD0783"/>
    <w:rsid w:val="00CD11B6"/>
    <w:rsid w:val="00CD1243"/>
    <w:rsid w:val="00CD1574"/>
    <w:rsid w:val="00CD209A"/>
    <w:rsid w:val="00CD22AB"/>
    <w:rsid w:val="00CD2A13"/>
    <w:rsid w:val="00CD2E51"/>
    <w:rsid w:val="00CD30AC"/>
    <w:rsid w:val="00CD40DE"/>
    <w:rsid w:val="00CD51FE"/>
    <w:rsid w:val="00CD53DD"/>
    <w:rsid w:val="00CD5537"/>
    <w:rsid w:val="00CD590C"/>
    <w:rsid w:val="00CD5E2F"/>
    <w:rsid w:val="00CD5E32"/>
    <w:rsid w:val="00CD60AF"/>
    <w:rsid w:val="00CD66D5"/>
    <w:rsid w:val="00CD6A90"/>
    <w:rsid w:val="00CD70EB"/>
    <w:rsid w:val="00CD7832"/>
    <w:rsid w:val="00CD7BEF"/>
    <w:rsid w:val="00CE0840"/>
    <w:rsid w:val="00CE08E3"/>
    <w:rsid w:val="00CE10E9"/>
    <w:rsid w:val="00CE11EB"/>
    <w:rsid w:val="00CE1DEE"/>
    <w:rsid w:val="00CE1FBB"/>
    <w:rsid w:val="00CE2073"/>
    <w:rsid w:val="00CE2239"/>
    <w:rsid w:val="00CE2A7F"/>
    <w:rsid w:val="00CE2E3E"/>
    <w:rsid w:val="00CE304E"/>
    <w:rsid w:val="00CE3D5C"/>
    <w:rsid w:val="00CE4247"/>
    <w:rsid w:val="00CE4AA1"/>
    <w:rsid w:val="00CE4AD0"/>
    <w:rsid w:val="00CE4C25"/>
    <w:rsid w:val="00CE53CE"/>
    <w:rsid w:val="00CE5D22"/>
    <w:rsid w:val="00CE617D"/>
    <w:rsid w:val="00CE6196"/>
    <w:rsid w:val="00CE63DC"/>
    <w:rsid w:val="00CE7037"/>
    <w:rsid w:val="00CE7239"/>
    <w:rsid w:val="00CE7C13"/>
    <w:rsid w:val="00CF0860"/>
    <w:rsid w:val="00CF0D15"/>
    <w:rsid w:val="00CF0EB4"/>
    <w:rsid w:val="00CF1073"/>
    <w:rsid w:val="00CF114A"/>
    <w:rsid w:val="00CF1454"/>
    <w:rsid w:val="00CF1587"/>
    <w:rsid w:val="00CF1C86"/>
    <w:rsid w:val="00CF2A45"/>
    <w:rsid w:val="00CF2D2F"/>
    <w:rsid w:val="00CF389D"/>
    <w:rsid w:val="00CF4842"/>
    <w:rsid w:val="00CF582A"/>
    <w:rsid w:val="00CF666F"/>
    <w:rsid w:val="00CF6C89"/>
    <w:rsid w:val="00CF7190"/>
    <w:rsid w:val="00CF780B"/>
    <w:rsid w:val="00CF789C"/>
    <w:rsid w:val="00CF7BAC"/>
    <w:rsid w:val="00CF7F2B"/>
    <w:rsid w:val="00CF7F44"/>
    <w:rsid w:val="00D00177"/>
    <w:rsid w:val="00D00472"/>
    <w:rsid w:val="00D00D43"/>
    <w:rsid w:val="00D011E1"/>
    <w:rsid w:val="00D0247C"/>
    <w:rsid w:val="00D02995"/>
    <w:rsid w:val="00D0310F"/>
    <w:rsid w:val="00D039EA"/>
    <w:rsid w:val="00D03AE7"/>
    <w:rsid w:val="00D0406C"/>
    <w:rsid w:val="00D0444A"/>
    <w:rsid w:val="00D0481B"/>
    <w:rsid w:val="00D04EC9"/>
    <w:rsid w:val="00D05FCB"/>
    <w:rsid w:val="00D0604A"/>
    <w:rsid w:val="00D06342"/>
    <w:rsid w:val="00D07D92"/>
    <w:rsid w:val="00D10040"/>
    <w:rsid w:val="00D10472"/>
    <w:rsid w:val="00D10FEF"/>
    <w:rsid w:val="00D11115"/>
    <w:rsid w:val="00D11734"/>
    <w:rsid w:val="00D11E08"/>
    <w:rsid w:val="00D127CA"/>
    <w:rsid w:val="00D12D72"/>
    <w:rsid w:val="00D12DA0"/>
    <w:rsid w:val="00D12F26"/>
    <w:rsid w:val="00D13437"/>
    <w:rsid w:val="00D13E87"/>
    <w:rsid w:val="00D13F09"/>
    <w:rsid w:val="00D14868"/>
    <w:rsid w:val="00D151EC"/>
    <w:rsid w:val="00D1579B"/>
    <w:rsid w:val="00D15F6A"/>
    <w:rsid w:val="00D1641E"/>
    <w:rsid w:val="00D1729B"/>
    <w:rsid w:val="00D176E5"/>
    <w:rsid w:val="00D1778D"/>
    <w:rsid w:val="00D17BE2"/>
    <w:rsid w:val="00D17EB4"/>
    <w:rsid w:val="00D206BB"/>
    <w:rsid w:val="00D211BC"/>
    <w:rsid w:val="00D21299"/>
    <w:rsid w:val="00D2243D"/>
    <w:rsid w:val="00D224C7"/>
    <w:rsid w:val="00D22580"/>
    <w:rsid w:val="00D22A57"/>
    <w:rsid w:val="00D22D6F"/>
    <w:rsid w:val="00D233FD"/>
    <w:rsid w:val="00D2347C"/>
    <w:rsid w:val="00D238C3"/>
    <w:rsid w:val="00D245B3"/>
    <w:rsid w:val="00D25020"/>
    <w:rsid w:val="00D25857"/>
    <w:rsid w:val="00D25E0A"/>
    <w:rsid w:val="00D267A0"/>
    <w:rsid w:val="00D30645"/>
    <w:rsid w:val="00D312A1"/>
    <w:rsid w:val="00D31BD8"/>
    <w:rsid w:val="00D32990"/>
    <w:rsid w:val="00D331B6"/>
    <w:rsid w:val="00D33560"/>
    <w:rsid w:val="00D33613"/>
    <w:rsid w:val="00D3365E"/>
    <w:rsid w:val="00D33AE7"/>
    <w:rsid w:val="00D3460E"/>
    <w:rsid w:val="00D34784"/>
    <w:rsid w:val="00D350FD"/>
    <w:rsid w:val="00D352C3"/>
    <w:rsid w:val="00D35F1F"/>
    <w:rsid w:val="00D3609C"/>
    <w:rsid w:val="00D36462"/>
    <w:rsid w:val="00D36FB4"/>
    <w:rsid w:val="00D37676"/>
    <w:rsid w:val="00D377C9"/>
    <w:rsid w:val="00D37F06"/>
    <w:rsid w:val="00D40424"/>
    <w:rsid w:val="00D407BD"/>
    <w:rsid w:val="00D408CC"/>
    <w:rsid w:val="00D40A6E"/>
    <w:rsid w:val="00D40D00"/>
    <w:rsid w:val="00D40E30"/>
    <w:rsid w:val="00D41009"/>
    <w:rsid w:val="00D410E7"/>
    <w:rsid w:val="00D411EA"/>
    <w:rsid w:val="00D4196B"/>
    <w:rsid w:val="00D41BFA"/>
    <w:rsid w:val="00D4283F"/>
    <w:rsid w:val="00D42BCA"/>
    <w:rsid w:val="00D42C21"/>
    <w:rsid w:val="00D43590"/>
    <w:rsid w:val="00D43B72"/>
    <w:rsid w:val="00D43F12"/>
    <w:rsid w:val="00D441F6"/>
    <w:rsid w:val="00D44CC0"/>
    <w:rsid w:val="00D45005"/>
    <w:rsid w:val="00D45049"/>
    <w:rsid w:val="00D45423"/>
    <w:rsid w:val="00D45499"/>
    <w:rsid w:val="00D463F5"/>
    <w:rsid w:val="00D470C4"/>
    <w:rsid w:val="00D470FB"/>
    <w:rsid w:val="00D47813"/>
    <w:rsid w:val="00D47CF8"/>
    <w:rsid w:val="00D47E17"/>
    <w:rsid w:val="00D506BA"/>
    <w:rsid w:val="00D50FBB"/>
    <w:rsid w:val="00D5130C"/>
    <w:rsid w:val="00D514E0"/>
    <w:rsid w:val="00D523F4"/>
    <w:rsid w:val="00D52503"/>
    <w:rsid w:val="00D5276F"/>
    <w:rsid w:val="00D52BDE"/>
    <w:rsid w:val="00D53DC0"/>
    <w:rsid w:val="00D548F0"/>
    <w:rsid w:val="00D5521F"/>
    <w:rsid w:val="00D5532C"/>
    <w:rsid w:val="00D55444"/>
    <w:rsid w:val="00D56036"/>
    <w:rsid w:val="00D5620F"/>
    <w:rsid w:val="00D562F7"/>
    <w:rsid w:val="00D56BB9"/>
    <w:rsid w:val="00D57182"/>
    <w:rsid w:val="00D57CF2"/>
    <w:rsid w:val="00D60A88"/>
    <w:rsid w:val="00D6113E"/>
    <w:rsid w:val="00D61267"/>
    <w:rsid w:val="00D61399"/>
    <w:rsid w:val="00D61565"/>
    <w:rsid w:val="00D61D3D"/>
    <w:rsid w:val="00D61E73"/>
    <w:rsid w:val="00D61F4D"/>
    <w:rsid w:val="00D6232A"/>
    <w:rsid w:val="00D624F7"/>
    <w:rsid w:val="00D62B3F"/>
    <w:rsid w:val="00D6304C"/>
    <w:rsid w:val="00D6339C"/>
    <w:rsid w:val="00D65096"/>
    <w:rsid w:val="00D6586B"/>
    <w:rsid w:val="00D658FF"/>
    <w:rsid w:val="00D659AB"/>
    <w:rsid w:val="00D65DE5"/>
    <w:rsid w:val="00D66439"/>
    <w:rsid w:val="00D66CB3"/>
    <w:rsid w:val="00D6752F"/>
    <w:rsid w:val="00D6795F"/>
    <w:rsid w:val="00D67B20"/>
    <w:rsid w:val="00D7034A"/>
    <w:rsid w:val="00D703C4"/>
    <w:rsid w:val="00D71C6E"/>
    <w:rsid w:val="00D71FAF"/>
    <w:rsid w:val="00D7241B"/>
    <w:rsid w:val="00D72DE1"/>
    <w:rsid w:val="00D73403"/>
    <w:rsid w:val="00D73A57"/>
    <w:rsid w:val="00D741E9"/>
    <w:rsid w:val="00D74B58"/>
    <w:rsid w:val="00D74C3D"/>
    <w:rsid w:val="00D75196"/>
    <w:rsid w:val="00D75560"/>
    <w:rsid w:val="00D75CD2"/>
    <w:rsid w:val="00D75ED4"/>
    <w:rsid w:val="00D76394"/>
    <w:rsid w:val="00D7663A"/>
    <w:rsid w:val="00D76794"/>
    <w:rsid w:val="00D76DC0"/>
    <w:rsid w:val="00D77588"/>
    <w:rsid w:val="00D776B1"/>
    <w:rsid w:val="00D77B13"/>
    <w:rsid w:val="00D81512"/>
    <w:rsid w:val="00D820A4"/>
    <w:rsid w:val="00D839CD"/>
    <w:rsid w:val="00D84144"/>
    <w:rsid w:val="00D842A7"/>
    <w:rsid w:val="00D848F2"/>
    <w:rsid w:val="00D855A7"/>
    <w:rsid w:val="00D86ABA"/>
    <w:rsid w:val="00D874FE"/>
    <w:rsid w:val="00D87808"/>
    <w:rsid w:val="00D9056E"/>
    <w:rsid w:val="00D905CB"/>
    <w:rsid w:val="00D909CD"/>
    <w:rsid w:val="00D917B1"/>
    <w:rsid w:val="00D92733"/>
    <w:rsid w:val="00D92C59"/>
    <w:rsid w:val="00D92E8B"/>
    <w:rsid w:val="00D92FA7"/>
    <w:rsid w:val="00D931CB"/>
    <w:rsid w:val="00D937BF"/>
    <w:rsid w:val="00D938FA"/>
    <w:rsid w:val="00D93FC4"/>
    <w:rsid w:val="00D94619"/>
    <w:rsid w:val="00D95116"/>
    <w:rsid w:val="00D961BD"/>
    <w:rsid w:val="00D96383"/>
    <w:rsid w:val="00D9692F"/>
    <w:rsid w:val="00D96D66"/>
    <w:rsid w:val="00D970C7"/>
    <w:rsid w:val="00D9774B"/>
    <w:rsid w:val="00D97D30"/>
    <w:rsid w:val="00DA0485"/>
    <w:rsid w:val="00DA0593"/>
    <w:rsid w:val="00DA09D8"/>
    <w:rsid w:val="00DA0C08"/>
    <w:rsid w:val="00DA1AA1"/>
    <w:rsid w:val="00DA2354"/>
    <w:rsid w:val="00DA2F3D"/>
    <w:rsid w:val="00DA2F82"/>
    <w:rsid w:val="00DA4294"/>
    <w:rsid w:val="00DA498B"/>
    <w:rsid w:val="00DA5987"/>
    <w:rsid w:val="00DA5FF7"/>
    <w:rsid w:val="00DA63FD"/>
    <w:rsid w:val="00DA6DCF"/>
    <w:rsid w:val="00DA7688"/>
    <w:rsid w:val="00DA773C"/>
    <w:rsid w:val="00DA7F91"/>
    <w:rsid w:val="00DA7F97"/>
    <w:rsid w:val="00DA7FD2"/>
    <w:rsid w:val="00DB0EBE"/>
    <w:rsid w:val="00DB2038"/>
    <w:rsid w:val="00DB343E"/>
    <w:rsid w:val="00DB352A"/>
    <w:rsid w:val="00DB3702"/>
    <w:rsid w:val="00DB3DA0"/>
    <w:rsid w:val="00DB415A"/>
    <w:rsid w:val="00DB4322"/>
    <w:rsid w:val="00DB4602"/>
    <w:rsid w:val="00DB4997"/>
    <w:rsid w:val="00DB4BA9"/>
    <w:rsid w:val="00DB523F"/>
    <w:rsid w:val="00DB59EA"/>
    <w:rsid w:val="00DB67F2"/>
    <w:rsid w:val="00DB6913"/>
    <w:rsid w:val="00DB6EE6"/>
    <w:rsid w:val="00DB6EFC"/>
    <w:rsid w:val="00DB70F6"/>
    <w:rsid w:val="00DC073D"/>
    <w:rsid w:val="00DC0793"/>
    <w:rsid w:val="00DC07C6"/>
    <w:rsid w:val="00DC0AD5"/>
    <w:rsid w:val="00DC0BA3"/>
    <w:rsid w:val="00DC0FDD"/>
    <w:rsid w:val="00DC178C"/>
    <w:rsid w:val="00DC19BA"/>
    <w:rsid w:val="00DC376F"/>
    <w:rsid w:val="00DC4FFD"/>
    <w:rsid w:val="00DC5C76"/>
    <w:rsid w:val="00DC5E0A"/>
    <w:rsid w:val="00DC5E9F"/>
    <w:rsid w:val="00DC68F7"/>
    <w:rsid w:val="00DC6FA1"/>
    <w:rsid w:val="00DC7479"/>
    <w:rsid w:val="00DC79C9"/>
    <w:rsid w:val="00DC7D01"/>
    <w:rsid w:val="00DC7EDA"/>
    <w:rsid w:val="00DC7F90"/>
    <w:rsid w:val="00DD04C5"/>
    <w:rsid w:val="00DD10CF"/>
    <w:rsid w:val="00DD118A"/>
    <w:rsid w:val="00DD17BA"/>
    <w:rsid w:val="00DD1931"/>
    <w:rsid w:val="00DD198D"/>
    <w:rsid w:val="00DD1A84"/>
    <w:rsid w:val="00DD1C8D"/>
    <w:rsid w:val="00DD1D84"/>
    <w:rsid w:val="00DD22B7"/>
    <w:rsid w:val="00DD25B9"/>
    <w:rsid w:val="00DD2FF0"/>
    <w:rsid w:val="00DD3566"/>
    <w:rsid w:val="00DD37D9"/>
    <w:rsid w:val="00DD38FE"/>
    <w:rsid w:val="00DD3B6D"/>
    <w:rsid w:val="00DD3C1C"/>
    <w:rsid w:val="00DD5647"/>
    <w:rsid w:val="00DD5842"/>
    <w:rsid w:val="00DD5985"/>
    <w:rsid w:val="00DD5DEF"/>
    <w:rsid w:val="00DD6F53"/>
    <w:rsid w:val="00DD7254"/>
    <w:rsid w:val="00DE007D"/>
    <w:rsid w:val="00DE0D2D"/>
    <w:rsid w:val="00DE16DE"/>
    <w:rsid w:val="00DE3CEE"/>
    <w:rsid w:val="00DE3D2B"/>
    <w:rsid w:val="00DE3E83"/>
    <w:rsid w:val="00DE42BB"/>
    <w:rsid w:val="00DE4E2F"/>
    <w:rsid w:val="00DE4F17"/>
    <w:rsid w:val="00DE538E"/>
    <w:rsid w:val="00DE553A"/>
    <w:rsid w:val="00DE5E9E"/>
    <w:rsid w:val="00DE6800"/>
    <w:rsid w:val="00DE6ABC"/>
    <w:rsid w:val="00DE713F"/>
    <w:rsid w:val="00DE7C54"/>
    <w:rsid w:val="00DF0846"/>
    <w:rsid w:val="00DF0ACE"/>
    <w:rsid w:val="00DF0C0A"/>
    <w:rsid w:val="00DF0CED"/>
    <w:rsid w:val="00DF161E"/>
    <w:rsid w:val="00DF1C12"/>
    <w:rsid w:val="00DF1D90"/>
    <w:rsid w:val="00DF24D7"/>
    <w:rsid w:val="00DF2EF4"/>
    <w:rsid w:val="00DF3402"/>
    <w:rsid w:val="00DF3409"/>
    <w:rsid w:val="00DF4177"/>
    <w:rsid w:val="00DF44E5"/>
    <w:rsid w:val="00DF56DB"/>
    <w:rsid w:val="00DF5A57"/>
    <w:rsid w:val="00DF5DA4"/>
    <w:rsid w:val="00DF634F"/>
    <w:rsid w:val="00DF6FD1"/>
    <w:rsid w:val="00DF7F94"/>
    <w:rsid w:val="00E00114"/>
    <w:rsid w:val="00E007BF"/>
    <w:rsid w:val="00E00AFD"/>
    <w:rsid w:val="00E01342"/>
    <w:rsid w:val="00E0134E"/>
    <w:rsid w:val="00E013E0"/>
    <w:rsid w:val="00E01D5A"/>
    <w:rsid w:val="00E028EC"/>
    <w:rsid w:val="00E02F42"/>
    <w:rsid w:val="00E03629"/>
    <w:rsid w:val="00E03FCB"/>
    <w:rsid w:val="00E040FA"/>
    <w:rsid w:val="00E050E8"/>
    <w:rsid w:val="00E05987"/>
    <w:rsid w:val="00E06292"/>
    <w:rsid w:val="00E06D03"/>
    <w:rsid w:val="00E06E1D"/>
    <w:rsid w:val="00E07050"/>
    <w:rsid w:val="00E1112C"/>
    <w:rsid w:val="00E11205"/>
    <w:rsid w:val="00E11AE5"/>
    <w:rsid w:val="00E11B24"/>
    <w:rsid w:val="00E11FAF"/>
    <w:rsid w:val="00E12816"/>
    <w:rsid w:val="00E12F84"/>
    <w:rsid w:val="00E12F89"/>
    <w:rsid w:val="00E133CB"/>
    <w:rsid w:val="00E13534"/>
    <w:rsid w:val="00E13CFE"/>
    <w:rsid w:val="00E13FFC"/>
    <w:rsid w:val="00E146BA"/>
    <w:rsid w:val="00E148CF"/>
    <w:rsid w:val="00E15020"/>
    <w:rsid w:val="00E1679F"/>
    <w:rsid w:val="00E16C0B"/>
    <w:rsid w:val="00E16CE4"/>
    <w:rsid w:val="00E17378"/>
    <w:rsid w:val="00E1785B"/>
    <w:rsid w:val="00E17988"/>
    <w:rsid w:val="00E2074C"/>
    <w:rsid w:val="00E207F7"/>
    <w:rsid w:val="00E210B3"/>
    <w:rsid w:val="00E21EFA"/>
    <w:rsid w:val="00E22299"/>
    <w:rsid w:val="00E22770"/>
    <w:rsid w:val="00E22AF3"/>
    <w:rsid w:val="00E22E8A"/>
    <w:rsid w:val="00E237B8"/>
    <w:rsid w:val="00E23D01"/>
    <w:rsid w:val="00E2477D"/>
    <w:rsid w:val="00E24F2C"/>
    <w:rsid w:val="00E25206"/>
    <w:rsid w:val="00E25B0A"/>
    <w:rsid w:val="00E265B5"/>
    <w:rsid w:val="00E271BB"/>
    <w:rsid w:val="00E27288"/>
    <w:rsid w:val="00E2777A"/>
    <w:rsid w:val="00E279CB"/>
    <w:rsid w:val="00E27E49"/>
    <w:rsid w:val="00E310E3"/>
    <w:rsid w:val="00E311FC"/>
    <w:rsid w:val="00E3222F"/>
    <w:rsid w:val="00E33899"/>
    <w:rsid w:val="00E338E9"/>
    <w:rsid w:val="00E33A71"/>
    <w:rsid w:val="00E33DB8"/>
    <w:rsid w:val="00E3436F"/>
    <w:rsid w:val="00E34ED9"/>
    <w:rsid w:val="00E35ED7"/>
    <w:rsid w:val="00E36043"/>
    <w:rsid w:val="00E365D5"/>
    <w:rsid w:val="00E36F4B"/>
    <w:rsid w:val="00E37490"/>
    <w:rsid w:val="00E400AF"/>
    <w:rsid w:val="00E4091A"/>
    <w:rsid w:val="00E41A4C"/>
    <w:rsid w:val="00E41E92"/>
    <w:rsid w:val="00E42317"/>
    <w:rsid w:val="00E43085"/>
    <w:rsid w:val="00E4412D"/>
    <w:rsid w:val="00E448B2"/>
    <w:rsid w:val="00E44DD3"/>
    <w:rsid w:val="00E44E3D"/>
    <w:rsid w:val="00E4578F"/>
    <w:rsid w:val="00E45B75"/>
    <w:rsid w:val="00E465BC"/>
    <w:rsid w:val="00E46637"/>
    <w:rsid w:val="00E46946"/>
    <w:rsid w:val="00E4699C"/>
    <w:rsid w:val="00E473FA"/>
    <w:rsid w:val="00E47492"/>
    <w:rsid w:val="00E474B2"/>
    <w:rsid w:val="00E475E1"/>
    <w:rsid w:val="00E476C9"/>
    <w:rsid w:val="00E4773A"/>
    <w:rsid w:val="00E47980"/>
    <w:rsid w:val="00E5014E"/>
    <w:rsid w:val="00E50173"/>
    <w:rsid w:val="00E50888"/>
    <w:rsid w:val="00E508CC"/>
    <w:rsid w:val="00E51246"/>
    <w:rsid w:val="00E51397"/>
    <w:rsid w:val="00E51A7A"/>
    <w:rsid w:val="00E52037"/>
    <w:rsid w:val="00E52337"/>
    <w:rsid w:val="00E52B56"/>
    <w:rsid w:val="00E52F6F"/>
    <w:rsid w:val="00E531D4"/>
    <w:rsid w:val="00E535B4"/>
    <w:rsid w:val="00E53ACC"/>
    <w:rsid w:val="00E53E3A"/>
    <w:rsid w:val="00E54868"/>
    <w:rsid w:val="00E54E8B"/>
    <w:rsid w:val="00E55BBE"/>
    <w:rsid w:val="00E55F67"/>
    <w:rsid w:val="00E563B1"/>
    <w:rsid w:val="00E56AA9"/>
    <w:rsid w:val="00E575CF"/>
    <w:rsid w:val="00E57D05"/>
    <w:rsid w:val="00E57F63"/>
    <w:rsid w:val="00E60188"/>
    <w:rsid w:val="00E603E8"/>
    <w:rsid w:val="00E60CDB"/>
    <w:rsid w:val="00E6115B"/>
    <w:rsid w:val="00E6150C"/>
    <w:rsid w:val="00E620B1"/>
    <w:rsid w:val="00E62429"/>
    <w:rsid w:val="00E62989"/>
    <w:rsid w:val="00E62F9C"/>
    <w:rsid w:val="00E630DF"/>
    <w:rsid w:val="00E636C2"/>
    <w:rsid w:val="00E636CE"/>
    <w:rsid w:val="00E6477F"/>
    <w:rsid w:val="00E6503A"/>
    <w:rsid w:val="00E65E25"/>
    <w:rsid w:val="00E66386"/>
    <w:rsid w:val="00E6700E"/>
    <w:rsid w:val="00E67B5D"/>
    <w:rsid w:val="00E67D0F"/>
    <w:rsid w:val="00E67F36"/>
    <w:rsid w:val="00E702A3"/>
    <w:rsid w:val="00E703AB"/>
    <w:rsid w:val="00E70645"/>
    <w:rsid w:val="00E71087"/>
    <w:rsid w:val="00E7115B"/>
    <w:rsid w:val="00E719E0"/>
    <w:rsid w:val="00E7200D"/>
    <w:rsid w:val="00E7235E"/>
    <w:rsid w:val="00E72998"/>
    <w:rsid w:val="00E72AC2"/>
    <w:rsid w:val="00E72BEE"/>
    <w:rsid w:val="00E738F1"/>
    <w:rsid w:val="00E7416A"/>
    <w:rsid w:val="00E74475"/>
    <w:rsid w:val="00E74D41"/>
    <w:rsid w:val="00E75FB3"/>
    <w:rsid w:val="00E7666D"/>
    <w:rsid w:val="00E766DD"/>
    <w:rsid w:val="00E767B0"/>
    <w:rsid w:val="00E768D1"/>
    <w:rsid w:val="00E76A76"/>
    <w:rsid w:val="00E771E4"/>
    <w:rsid w:val="00E77743"/>
    <w:rsid w:val="00E77B19"/>
    <w:rsid w:val="00E77BA7"/>
    <w:rsid w:val="00E8008E"/>
    <w:rsid w:val="00E805D5"/>
    <w:rsid w:val="00E80EE5"/>
    <w:rsid w:val="00E816F4"/>
    <w:rsid w:val="00E81C58"/>
    <w:rsid w:val="00E8210A"/>
    <w:rsid w:val="00E82370"/>
    <w:rsid w:val="00E82455"/>
    <w:rsid w:val="00E824A5"/>
    <w:rsid w:val="00E82640"/>
    <w:rsid w:val="00E83444"/>
    <w:rsid w:val="00E83454"/>
    <w:rsid w:val="00E835CB"/>
    <w:rsid w:val="00E8370C"/>
    <w:rsid w:val="00E8433B"/>
    <w:rsid w:val="00E850AF"/>
    <w:rsid w:val="00E85C16"/>
    <w:rsid w:val="00E8634F"/>
    <w:rsid w:val="00E863AE"/>
    <w:rsid w:val="00E86757"/>
    <w:rsid w:val="00E86CDF"/>
    <w:rsid w:val="00E8789C"/>
    <w:rsid w:val="00E87B60"/>
    <w:rsid w:val="00E87BE9"/>
    <w:rsid w:val="00E9034A"/>
    <w:rsid w:val="00E91F0A"/>
    <w:rsid w:val="00E91F46"/>
    <w:rsid w:val="00E92DBF"/>
    <w:rsid w:val="00E92E1D"/>
    <w:rsid w:val="00E93326"/>
    <w:rsid w:val="00E93ED4"/>
    <w:rsid w:val="00E9456A"/>
    <w:rsid w:val="00E9476A"/>
    <w:rsid w:val="00E952D3"/>
    <w:rsid w:val="00E95993"/>
    <w:rsid w:val="00E95D59"/>
    <w:rsid w:val="00E95E96"/>
    <w:rsid w:val="00E970EC"/>
    <w:rsid w:val="00E97139"/>
    <w:rsid w:val="00E972C9"/>
    <w:rsid w:val="00E97717"/>
    <w:rsid w:val="00EA0022"/>
    <w:rsid w:val="00EA0375"/>
    <w:rsid w:val="00EA03AD"/>
    <w:rsid w:val="00EA03AF"/>
    <w:rsid w:val="00EA03D0"/>
    <w:rsid w:val="00EA11F0"/>
    <w:rsid w:val="00EA12D5"/>
    <w:rsid w:val="00EA2DA1"/>
    <w:rsid w:val="00EA32EF"/>
    <w:rsid w:val="00EA3765"/>
    <w:rsid w:val="00EA3D22"/>
    <w:rsid w:val="00EA4045"/>
    <w:rsid w:val="00EA44C9"/>
    <w:rsid w:val="00EA4FDA"/>
    <w:rsid w:val="00EA5306"/>
    <w:rsid w:val="00EA7B4F"/>
    <w:rsid w:val="00EA7B9F"/>
    <w:rsid w:val="00EB04D0"/>
    <w:rsid w:val="00EB0648"/>
    <w:rsid w:val="00EB0926"/>
    <w:rsid w:val="00EB12EC"/>
    <w:rsid w:val="00EB140E"/>
    <w:rsid w:val="00EB2460"/>
    <w:rsid w:val="00EB28ED"/>
    <w:rsid w:val="00EB2BA6"/>
    <w:rsid w:val="00EB2EF4"/>
    <w:rsid w:val="00EB37E7"/>
    <w:rsid w:val="00EB3C3B"/>
    <w:rsid w:val="00EB45B6"/>
    <w:rsid w:val="00EB47B6"/>
    <w:rsid w:val="00EB47C6"/>
    <w:rsid w:val="00EB4D16"/>
    <w:rsid w:val="00EB4DA7"/>
    <w:rsid w:val="00EB51AE"/>
    <w:rsid w:val="00EB551E"/>
    <w:rsid w:val="00EB5689"/>
    <w:rsid w:val="00EB5DC7"/>
    <w:rsid w:val="00EB750F"/>
    <w:rsid w:val="00EB75F9"/>
    <w:rsid w:val="00EB76EA"/>
    <w:rsid w:val="00EB77D4"/>
    <w:rsid w:val="00EB7DE7"/>
    <w:rsid w:val="00EC00CD"/>
    <w:rsid w:val="00EC0454"/>
    <w:rsid w:val="00EC049B"/>
    <w:rsid w:val="00EC0772"/>
    <w:rsid w:val="00EC0D8B"/>
    <w:rsid w:val="00EC1053"/>
    <w:rsid w:val="00EC17B1"/>
    <w:rsid w:val="00EC1833"/>
    <w:rsid w:val="00EC2109"/>
    <w:rsid w:val="00EC2435"/>
    <w:rsid w:val="00EC277F"/>
    <w:rsid w:val="00EC2C8C"/>
    <w:rsid w:val="00EC3556"/>
    <w:rsid w:val="00EC39F0"/>
    <w:rsid w:val="00EC4B29"/>
    <w:rsid w:val="00EC5B02"/>
    <w:rsid w:val="00EC6D0E"/>
    <w:rsid w:val="00EC7016"/>
    <w:rsid w:val="00EC72BC"/>
    <w:rsid w:val="00EC7373"/>
    <w:rsid w:val="00ED0245"/>
    <w:rsid w:val="00ED0BEB"/>
    <w:rsid w:val="00ED108E"/>
    <w:rsid w:val="00ED1B4E"/>
    <w:rsid w:val="00ED2306"/>
    <w:rsid w:val="00ED2933"/>
    <w:rsid w:val="00ED2DFC"/>
    <w:rsid w:val="00ED2E13"/>
    <w:rsid w:val="00ED2F10"/>
    <w:rsid w:val="00ED321E"/>
    <w:rsid w:val="00ED4780"/>
    <w:rsid w:val="00ED48B2"/>
    <w:rsid w:val="00ED4965"/>
    <w:rsid w:val="00ED4C8D"/>
    <w:rsid w:val="00ED5509"/>
    <w:rsid w:val="00ED5A15"/>
    <w:rsid w:val="00ED5D9D"/>
    <w:rsid w:val="00ED5DA3"/>
    <w:rsid w:val="00ED6547"/>
    <w:rsid w:val="00ED667A"/>
    <w:rsid w:val="00ED673F"/>
    <w:rsid w:val="00ED7250"/>
    <w:rsid w:val="00ED7678"/>
    <w:rsid w:val="00ED7AED"/>
    <w:rsid w:val="00ED7F4B"/>
    <w:rsid w:val="00EE1626"/>
    <w:rsid w:val="00EE1BCB"/>
    <w:rsid w:val="00EE1D4F"/>
    <w:rsid w:val="00EE1DF0"/>
    <w:rsid w:val="00EE21FC"/>
    <w:rsid w:val="00EE2916"/>
    <w:rsid w:val="00EE2CBF"/>
    <w:rsid w:val="00EE3346"/>
    <w:rsid w:val="00EE3358"/>
    <w:rsid w:val="00EE35CB"/>
    <w:rsid w:val="00EE379E"/>
    <w:rsid w:val="00EE3BCB"/>
    <w:rsid w:val="00EE4850"/>
    <w:rsid w:val="00EE4916"/>
    <w:rsid w:val="00EE4B83"/>
    <w:rsid w:val="00EE54D3"/>
    <w:rsid w:val="00EE5A86"/>
    <w:rsid w:val="00EE6A37"/>
    <w:rsid w:val="00EE6D19"/>
    <w:rsid w:val="00EE756C"/>
    <w:rsid w:val="00EE7574"/>
    <w:rsid w:val="00EF0156"/>
    <w:rsid w:val="00EF0431"/>
    <w:rsid w:val="00EF095B"/>
    <w:rsid w:val="00EF17FE"/>
    <w:rsid w:val="00EF1BAD"/>
    <w:rsid w:val="00EF211D"/>
    <w:rsid w:val="00EF2C86"/>
    <w:rsid w:val="00EF33B8"/>
    <w:rsid w:val="00EF4244"/>
    <w:rsid w:val="00EF477C"/>
    <w:rsid w:val="00EF4954"/>
    <w:rsid w:val="00EF4BDF"/>
    <w:rsid w:val="00EF529B"/>
    <w:rsid w:val="00EF6D2E"/>
    <w:rsid w:val="00EF6D40"/>
    <w:rsid w:val="00EF7FC9"/>
    <w:rsid w:val="00F0026D"/>
    <w:rsid w:val="00F0058D"/>
    <w:rsid w:val="00F00594"/>
    <w:rsid w:val="00F007DE"/>
    <w:rsid w:val="00F00DB9"/>
    <w:rsid w:val="00F02323"/>
    <w:rsid w:val="00F02C83"/>
    <w:rsid w:val="00F03B56"/>
    <w:rsid w:val="00F04FFA"/>
    <w:rsid w:val="00F054ED"/>
    <w:rsid w:val="00F05522"/>
    <w:rsid w:val="00F0555A"/>
    <w:rsid w:val="00F05A58"/>
    <w:rsid w:val="00F05AE1"/>
    <w:rsid w:val="00F06437"/>
    <w:rsid w:val="00F07296"/>
    <w:rsid w:val="00F074C3"/>
    <w:rsid w:val="00F079E4"/>
    <w:rsid w:val="00F10951"/>
    <w:rsid w:val="00F11056"/>
    <w:rsid w:val="00F11318"/>
    <w:rsid w:val="00F11A26"/>
    <w:rsid w:val="00F11DEF"/>
    <w:rsid w:val="00F122F2"/>
    <w:rsid w:val="00F126F3"/>
    <w:rsid w:val="00F127A9"/>
    <w:rsid w:val="00F12922"/>
    <w:rsid w:val="00F12CFD"/>
    <w:rsid w:val="00F12FDC"/>
    <w:rsid w:val="00F130A1"/>
    <w:rsid w:val="00F135C6"/>
    <w:rsid w:val="00F13682"/>
    <w:rsid w:val="00F13E92"/>
    <w:rsid w:val="00F14331"/>
    <w:rsid w:val="00F14680"/>
    <w:rsid w:val="00F1491F"/>
    <w:rsid w:val="00F1494B"/>
    <w:rsid w:val="00F14CDE"/>
    <w:rsid w:val="00F14F3B"/>
    <w:rsid w:val="00F1503E"/>
    <w:rsid w:val="00F150AA"/>
    <w:rsid w:val="00F1546D"/>
    <w:rsid w:val="00F157EA"/>
    <w:rsid w:val="00F1585D"/>
    <w:rsid w:val="00F1668F"/>
    <w:rsid w:val="00F17020"/>
    <w:rsid w:val="00F170D0"/>
    <w:rsid w:val="00F17343"/>
    <w:rsid w:val="00F175AA"/>
    <w:rsid w:val="00F175B9"/>
    <w:rsid w:val="00F1764E"/>
    <w:rsid w:val="00F17CAE"/>
    <w:rsid w:val="00F17F49"/>
    <w:rsid w:val="00F2008D"/>
    <w:rsid w:val="00F200CE"/>
    <w:rsid w:val="00F20621"/>
    <w:rsid w:val="00F2161C"/>
    <w:rsid w:val="00F21B54"/>
    <w:rsid w:val="00F21CAB"/>
    <w:rsid w:val="00F21D6D"/>
    <w:rsid w:val="00F2219D"/>
    <w:rsid w:val="00F222ED"/>
    <w:rsid w:val="00F225E3"/>
    <w:rsid w:val="00F228BF"/>
    <w:rsid w:val="00F23149"/>
    <w:rsid w:val="00F2338A"/>
    <w:rsid w:val="00F23731"/>
    <w:rsid w:val="00F241EB"/>
    <w:rsid w:val="00F24B29"/>
    <w:rsid w:val="00F24E1D"/>
    <w:rsid w:val="00F24E21"/>
    <w:rsid w:val="00F25081"/>
    <w:rsid w:val="00F26D26"/>
    <w:rsid w:val="00F26DD3"/>
    <w:rsid w:val="00F26E4A"/>
    <w:rsid w:val="00F26FF8"/>
    <w:rsid w:val="00F2703B"/>
    <w:rsid w:val="00F27741"/>
    <w:rsid w:val="00F279D6"/>
    <w:rsid w:val="00F27C95"/>
    <w:rsid w:val="00F30436"/>
    <w:rsid w:val="00F30854"/>
    <w:rsid w:val="00F30B74"/>
    <w:rsid w:val="00F30E8F"/>
    <w:rsid w:val="00F31581"/>
    <w:rsid w:val="00F31594"/>
    <w:rsid w:val="00F324B8"/>
    <w:rsid w:val="00F32575"/>
    <w:rsid w:val="00F32F13"/>
    <w:rsid w:val="00F3345F"/>
    <w:rsid w:val="00F33980"/>
    <w:rsid w:val="00F339C3"/>
    <w:rsid w:val="00F34A5A"/>
    <w:rsid w:val="00F34A6E"/>
    <w:rsid w:val="00F3503A"/>
    <w:rsid w:val="00F35BFC"/>
    <w:rsid w:val="00F365F6"/>
    <w:rsid w:val="00F37755"/>
    <w:rsid w:val="00F37A20"/>
    <w:rsid w:val="00F40372"/>
    <w:rsid w:val="00F41448"/>
    <w:rsid w:val="00F41597"/>
    <w:rsid w:val="00F41D4E"/>
    <w:rsid w:val="00F41E94"/>
    <w:rsid w:val="00F421B0"/>
    <w:rsid w:val="00F42825"/>
    <w:rsid w:val="00F42B71"/>
    <w:rsid w:val="00F42CFA"/>
    <w:rsid w:val="00F43101"/>
    <w:rsid w:val="00F4382E"/>
    <w:rsid w:val="00F4454F"/>
    <w:rsid w:val="00F4467A"/>
    <w:rsid w:val="00F449D2"/>
    <w:rsid w:val="00F451BD"/>
    <w:rsid w:val="00F45845"/>
    <w:rsid w:val="00F460F7"/>
    <w:rsid w:val="00F4665F"/>
    <w:rsid w:val="00F46773"/>
    <w:rsid w:val="00F4784F"/>
    <w:rsid w:val="00F479B0"/>
    <w:rsid w:val="00F47EFB"/>
    <w:rsid w:val="00F47FC4"/>
    <w:rsid w:val="00F51AF1"/>
    <w:rsid w:val="00F51C2D"/>
    <w:rsid w:val="00F51FFE"/>
    <w:rsid w:val="00F524B5"/>
    <w:rsid w:val="00F524DA"/>
    <w:rsid w:val="00F52917"/>
    <w:rsid w:val="00F52EF2"/>
    <w:rsid w:val="00F53482"/>
    <w:rsid w:val="00F53DA1"/>
    <w:rsid w:val="00F542E7"/>
    <w:rsid w:val="00F55B40"/>
    <w:rsid w:val="00F5606C"/>
    <w:rsid w:val="00F561A3"/>
    <w:rsid w:val="00F561FB"/>
    <w:rsid w:val="00F567AD"/>
    <w:rsid w:val="00F573D0"/>
    <w:rsid w:val="00F5757E"/>
    <w:rsid w:val="00F57D54"/>
    <w:rsid w:val="00F6007E"/>
    <w:rsid w:val="00F60316"/>
    <w:rsid w:val="00F60709"/>
    <w:rsid w:val="00F607CD"/>
    <w:rsid w:val="00F61392"/>
    <w:rsid w:val="00F6146D"/>
    <w:rsid w:val="00F615E5"/>
    <w:rsid w:val="00F61807"/>
    <w:rsid w:val="00F61A5F"/>
    <w:rsid w:val="00F61B03"/>
    <w:rsid w:val="00F61E59"/>
    <w:rsid w:val="00F6203D"/>
    <w:rsid w:val="00F62123"/>
    <w:rsid w:val="00F62503"/>
    <w:rsid w:val="00F64285"/>
    <w:rsid w:val="00F653E9"/>
    <w:rsid w:val="00F656D8"/>
    <w:rsid w:val="00F65F3F"/>
    <w:rsid w:val="00F6696A"/>
    <w:rsid w:val="00F672D4"/>
    <w:rsid w:val="00F67691"/>
    <w:rsid w:val="00F67D19"/>
    <w:rsid w:val="00F700B3"/>
    <w:rsid w:val="00F7012C"/>
    <w:rsid w:val="00F70467"/>
    <w:rsid w:val="00F7053D"/>
    <w:rsid w:val="00F70BBB"/>
    <w:rsid w:val="00F70E52"/>
    <w:rsid w:val="00F70F3A"/>
    <w:rsid w:val="00F729CA"/>
    <w:rsid w:val="00F72E1B"/>
    <w:rsid w:val="00F72E9C"/>
    <w:rsid w:val="00F72F3F"/>
    <w:rsid w:val="00F7378B"/>
    <w:rsid w:val="00F73999"/>
    <w:rsid w:val="00F74591"/>
    <w:rsid w:val="00F7464E"/>
    <w:rsid w:val="00F75082"/>
    <w:rsid w:val="00F753B4"/>
    <w:rsid w:val="00F754A5"/>
    <w:rsid w:val="00F76757"/>
    <w:rsid w:val="00F77702"/>
    <w:rsid w:val="00F803B7"/>
    <w:rsid w:val="00F804DF"/>
    <w:rsid w:val="00F81155"/>
    <w:rsid w:val="00F8133D"/>
    <w:rsid w:val="00F81A54"/>
    <w:rsid w:val="00F8223A"/>
    <w:rsid w:val="00F8223F"/>
    <w:rsid w:val="00F8224C"/>
    <w:rsid w:val="00F83B83"/>
    <w:rsid w:val="00F83E84"/>
    <w:rsid w:val="00F845D7"/>
    <w:rsid w:val="00F849AE"/>
    <w:rsid w:val="00F85E3F"/>
    <w:rsid w:val="00F85F1F"/>
    <w:rsid w:val="00F862F1"/>
    <w:rsid w:val="00F8698D"/>
    <w:rsid w:val="00F86A5C"/>
    <w:rsid w:val="00F87188"/>
    <w:rsid w:val="00F877DA"/>
    <w:rsid w:val="00F87F93"/>
    <w:rsid w:val="00F90323"/>
    <w:rsid w:val="00F90498"/>
    <w:rsid w:val="00F90B42"/>
    <w:rsid w:val="00F91A31"/>
    <w:rsid w:val="00F91AD6"/>
    <w:rsid w:val="00F91E4E"/>
    <w:rsid w:val="00F92150"/>
    <w:rsid w:val="00F92299"/>
    <w:rsid w:val="00F9243C"/>
    <w:rsid w:val="00F92685"/>
    <w:rsid w:val="00F93391"/>
    <w:rsid w:val="00F93614"/>
    <w:rsid w:val="00F956C9"/>
    <w:rsid w:val="00F95BE9"/>
    <w:rsid w:val="00F96CCB"/>
    <w:rsid w:val="00F96DF0"/>
    <w:rsid w:val="00F97348"/>
    <w:rsid w:val="00FA0232"/>
    <w:rsid w:val="00FA0885"/>
    <w:rsid w:val="00FA0A54"/>
    <w:rsid w:val="00FA0DD4"/>
    <w:rsid w:val="00FA18B8"/>
    <w:rsid w:val="00FA1EA6"/>
    <w:rsid w:val="00FA2C93"/>
    <w:rsid w:val="00FA41B8"/>
    <w:rsid w:val="00FA4343"/>
    <w:rsid w:val="00FA448C"/>
    <w:rsid w:val="00FA4D76"/>
    <w:rsid w:val="00FA51E9"/>
    <w:rsid w:val="00FA52CF"/>
    <w:rsid w:val="00FA5CA8"/>
    <w:rsid w:val="00FA6677"/>
    <w:rsid w:val="00FA6A50"/>
    <w:rsid w:val="00FA7738"/>
    <w:rsid w:val="00FA7940"/>
    <w:rsid w:val="00FA7C17"/>
    <w:rsid w:val="00FA7CC3"/>
    <w:rsid w:val="00FB0E14"/>
    <w:rsid w:val="00FB1EE7"/>
    <w:rsid w:val="00FB2202"/>
    <w:rsid w:val="00FB240E"/>
    <w:rsid w:val="00FB242C"/>
    <w:rsid w:val="00FB2E11"/>
    <w:rsid w:val="00FB35A4"/>
    <w:rsid w:val="00FB3790"/>
    <w:rsid w:val="00FB3BB2"/>
    <w:rsid w:val="00FB3F75"/>
    <w:rsid w:val="00FB479A"/>
    <w:rsid w:val="00FB5050"/>
    <w:rsid w:val="00FB5796"/>
    <w:rsid w:val="00FB6154"/>
    <w:rsid w:val="00FB61D7"/>
    <w:rsid w:val="00FB6C4C"/>
    <w:rsid w:val="00FB75EA"/>
    <w:rsid w:val="00FB78A4"/>
    <w:rsid w:val="00FB7CFA"/>
    <w:rsid w:val="00FB7EBC"/>
    <w:rsid w:val="00FC05BE"/>
    <w:rsid w:val="00FC0E8B"/>
    <w:rsid w:val="00FC0E98"/>
    <w:rsid w:val="00FC11D5"/>
    <w:rsid w:val="00FC2D36"/>
    <w:rsid w:val="00FC2FCA"/>
    <w:rsid w:val="00FC3189"/>
    <w:rsid w:val="00FC3564"/>
    <w:rsid w:val="00FC3716"/>
    <w:rsid w:val="00FC3867"/>
    <w:rsid w:val="00FC4062"/>
    <w:rsid w:val="00FC4558"/>
    <w:rsid w:val="00FC4B98"/>
    <w:rsid w:val="00FC4C93"/>
    <w:rsid w:val="00FC5E5C"/>
    <w:rsid w:val="00FC63B7"/>
    <w:rsid w:val="00FC67AA"/>
    <w:rsid w:val="00FC7229"/>
    <w:rsid w:val="00FC7489"/>
    <w:rsid w:val="00FC751E"/>
    <w:rsid w:val="00FC7E72"/>
    <w:rsid w:val="00FD00C0"/>
    <w:rsid w:val="00FD06CF"/>
    <w:rsid w:val="00FD092A"/>
    <w:rsid w:val="00FD0EC6"/>
    <w:rsid w:val="00FD1C25"/>
    <w:rsid w:val="00FD2C34"/>
    <w:rsid w:val="00FD2DDB"/>
    <w:rsid w:val="00FD3250"/>
    <w:rsid w:val="00FD330D"/>
    <w:rsid w:val="00FD3758"/>
    <w:rsid w:val="00FD38DB"/>
    <w:rsid w:val="00FD41A1"/>
    <w:rsid w:val="00FD4796"/>
    <w:rsid w:val="00FD52E4"/>
    <w:rsid w:val="00FD594A"/>
    <w:rsid w:val="00FD6048"/>
    <w:rsid w:val="00FD7209"/>
    <w:rsid w:val="00FE18CD"/>
    <w:rsid w:val="00FE1A05"/>
    <w:rsid w:val="00FE1ABC"/>
    <w:rsid w:val="00FE1F12"/>
    <w:rsid w:val="00FE2C94"/>
    <w:rsid w:val="00FE2FC8"/>
    <w:rsid w:val="00FE330F"/>
    <w:rsid w:val="00FE3357"/>
    <w:rsid w:val="00FE3B40"/>
    <w:rsid w:val="00FE3BC3"/>
    <w:rsid w:val="00FE3C80"/>
    <w:rsid w:val="00FE3E29"/>
    <w:rsid w:val="00FE4F4B"/>
    <w:rsid w:val="00FE579E"/>
    <w:rsid w:val="00FE672B"/>
    <w:rsid w:val="00FF0022"/>
    <w:rsid w:val="00FF0689"/>
    <w:rsid w:val="00FF0EF2"/>
    <w:rsid w:val="00FF0F8B"/>
    <w:rsid w:val="00FF1E02"/>
    <w:rsid w:val="00FF206A"/>
    <w:rsid w:val="00FF2DFD"/>
    <w:rsid w:val="00FF2EBD"/>
    <w:rsid w:val="00FF31DB"/>
    <w:rsid w:val="00FF34DD"/>
    <w:rsid w:val="00FF46F3"/>
    <w:rsid w:val="00FF4FD8"/>
    <w:rsid w:val="00FF500F"/>
    <w:rsid w:val="00FF53E7"/>
    <w:rsid w:val="00FF5F78"/>
    <w:rsid w:val="00FF6045"/>
    <w:rsid w:val="00FF6081"/>
    <w:rsid w:val="00FF642C"/>
    <w:rsid w:val="00FF661D"/>
    <w:rsid w:val="00FF6BC4"/>
    <w:rsid w:val="00FF702D"/>
    <w:rsid w:val="00FF7132"/>
    <w:rsid w:val="00FF78D5"/>
    <w:rsid w:val="00FF7B77"/>
    <w:rsid w:val="00FF7F6F"/>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7E097"/>
  <w15:docId w15:val="{1BAA0A5D-6ED6-4605-8F45-5ADDFF31C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E2E"/>
    <w:pPr>
      <w:spacing w:before="120" w:after="120"/>
    </w:pPr>
    <w:rPr>
      <w:rFonts w:ascii="Arial" w:hAnsi="Arial"/>
      <w:sz w:val="22"/>
    </w:rPr>
  </w:style>
  <w:style w:type="paragraph" w:styleId="Heading1">
    <w:name w:val="heading 1"/>
    <w:basedOn w:val="Normal"/>
    <w:next w:val="Body"/>
    <w:link w:val="Heading1Char"/>
    <w:qFormat/>
    <w:rsid w:val="00B801DD"/>
    <w:pPr>
      <w:keepNext/>
      <w:pageBreakBefore/>
      <w:spacing w:before="240" w:after="1080"/>
      <w:outlineLvl w:val="0"/>
    </w:pPr>
    <w:rPr>
      <w:b/>
      <w:spacing w:val="20"/>
      <w:kern w:val="28"/>
      <w:position w:val="-6"/>
      <w:sz w:val="48"/>
    </w:rPr>
  </w:style>
  <w:style w:type="paragraph" w:styleId="Heading2">
    <w:name w:val="heading 2"/>
    <w:basedOn w:val="Normal"/>
    <w:next w:val="Body"/>
    <w:link w:val="Heading2Char"/>
    <w:qFormat/>
    <w:rsid w:val="00E67F36"/>
    <w:pPr>
      <w:keepNext/>
      <w:pageBreakBefore/>
      <w:shd w:val="clear" w:color="auto" w:fill="808080" w:themeFill="background1" w:themeFillShade="80"/>
      <w:spacing w:before="0" w:after="600" w:line="300" w:lineRule="auto"/>
      <w:outlineLvl w:val="1"/>
    </w:pPr>
    <w:rPr>
      <w:b/>
      <w:iCs/>
      <w:color w:val="FFFFFF" w:themeColor="background1"/>
      <w:spacing w:val="10"/>
      <w:sz w:val="36"/>
    </w:rPr>
  </w:style>
  <w:style w:type="paragraph" w:styleId="Heading3">
    <w:name w:val="heading 3"/>
    <w:basedOn w:val="Normal"/>
    <w:next w:val="Body"/>
    <w:link w:val="Heading3Char1"/>
    <w:autoRedefine/>
    <w:qFormat/>
    <w:rsid w:val="00AD31E1"/>
    <w:pPr>
      <w:keepNext/>
      <w:pBdr>
        <w:bottom w:val="single" w:sz="12" w:space="1" w:color="auto"/>
      </w:pBdr>
      <w:tabs>
        <w:tab w:val="left" w:pos="5661"/>
      </w:tabs>
      <w:spacing w:before="160"/>
      <w:outlineLvl w:val="2"/>
      <w:pPrChange w:id="0" w:author="Tauseef Shazad" w:date="2022-09-20T10:35:00Z">
        <w:pPr>
          <w:keepNext/>
          <w:pBdr>
            <w:bottom w:val="single" w:sz="12" w:space="1" w:color="auto"/>
          </w:pBdr>
          <w:tabs>
            <w:tab w:val="left" w:pos="5661"/>
          </w:tabs>
          <w:spacing w:before="160" w:after="120"/>
          <w:outlineLvl w:val="2"/>
        </w:pPr>
      </w:pPrChange>
    </w:pPr>
    <w:rPr>
      <w:rFonts w:eastAsia="Batang"/>
      <w:b/>
      <w:noProof/>
      <w:snapToGrid w:val="0"/>
      <w:spacing w:val="10"/>
      <w:sz w:val="24"/>
      <w:szCs w:val="24"/>
      <w:rPrChange w:id="0" w:author="Tauseef Shazad" w:date="2022-09-20T10:35:00Z">
        <w:rPr>
          <w:rFonts w:ascii="Arial" w:eastAsia="Batang" w:hAnsi="Arial"/>
          <w:b/>
          <w:noProof/>
          <w:snapToGrid w:val="0"/>
          <w:spacing w:val="10"/>
          <w:sz w:val="24"/>
          <w:szCs w:val="24"/>
          <w:lang w:val="en-US" w:eastAsia="en-US" w:bidi="ar-SA"/>
        </w:rPr>
      </w:rPrChange>
    </w:rPr>
  </w:style>
  <w:style w:type="paragraph" w:styleId="Heading4">
    <w:name w:val="heading 4"/>
    <w:basedOn w:val="Normal"/>
    <w:next w:val="Body"/>
    <w:autoRedefine/>
    <w:qFormat/>
    <w:rsid w:val="00D11115"/>
    <w:pPr>
      <w:keepNext/>
      <w:spacing w:before="240"/>
      <w:outlineLvl w:val="3"/>
    </w:pPr>
    <w:rPr>
      <w:b/>
      <w:color w:val="000000" w:themeColor="text1"/>
      <w:sz w:val="24"/>
      <w:szCs w:val="22"/>
      <w:u w:val="single"/>
    </w:rPr>
  </w:style>
  <w:style w:type="paragraph" w:styleId="Heading5">
    <w:name w:val="heading 5"/>
    <w:basedOn w:val="BodyText"/>
    <w:next w:val="BodyText"/>
    <w:qFormat/>
    <w:rsid w:val="009B0E1C"/>
    <w:pPr>
      <w:numPr>
        <w:numId w:val="18"/>
      </w:numPr>
      <w:spacing w:after="0"/>
      <w:ind w:left="360"/>
      <w:jc w:val="both"/>
      <w:outlineLvl w:val="4"/>
    </w:pPr>
    <w:rPr>
      <w:b/>
    </w:rPr>
  </w:style>
  <w:style w:type="paragraph" w:styleId="Heading6">
    <w:name w:val="heading 6"/>
    <w:basedOn w:val="Normal"/>
    <w:next w:val="NormalIndent"/>
    <w:qFormat/>
    <w:rsid w:val="00B84896"/>
    <w:pPr>
      <w:jc w:val="both"/>
      <w:outlineLvl w:val="5"/>
    </w:pPr>
    <w:rPr>
      <w:u w:val="single"/>
    </w:rPr>
  </w:style>
  <w:style w:type="paragraph" w:styleId="Heading7">
    <w:name w:val="heading 7"/>
    <w:basedOn w:val="Normal"/>
    <w:next w:val="Normal"/>
    <w:qFormat/>
    <w:rsid w:val="00B84896"/>
    <w:pPr>
      <w:keepNext/>
      <w:ind w:left="1440"/>
      <w:outlineLvl w:val="6"/>
    </w:pPr>
    <w:rPr>
      <w:i/>
    </w:rPr>
  </w:style>
  <w:style w:type="paragraph" w:styleId="Heading8">
    <w:name w:val="heading 8"/>
    <w:basedOn w:val="Normal"/>
    <w:next w:val="Normal"/>
    <w:qFormat/>
    <w:rsid w:val="00B84896"/>
    <w:pPr>
      <w:keepNext/>
      <w:jc w:val="both"/>
      <w:outlineLvl w:val="7"/>
    </w:pPr>
    <w:rPr>
      <w:sz w:val="24"/>
    </w:rPr>
  </w:style>
  <w:style w:type="paragraph" w:styleId="Heading9">
    <w:name w:val="heading 9"/>
    <w:basedOn w:val="Normal"/>
    <w:next w:val="Normal"/>
    <w:qFormat/>
    <w:rsid w:val="00987D90"/>
    <w:pPr>
      <w:keepNext/>
      <w:jc w:val="both"/>
      <w:outlineLvl w:val="8"/>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9F4DC7"/>
    <w:pPr>
      <w:spacing w:before="120" w:after="120"/>
    </w:pPr>
    <w:rPr>
      <w:rFonts w:ascii="Arial" w:hAnsi="Arial" w:cs="Arial"/>
      <w:snapToGrid w:val="0"/>
      <w:color w:val="000000"/>
      <w:sz w:val="22"/>
    </w:rPr>
  </w:style>
  <w:style w:type="character" w:customStyle="1" w:styleId="BodyChar">
    <w:name w:val="Body Char"/>
    <w:link w:val="Body"/>
    <w:rsid w:val="009F4DC7"/>
    <w:rPr>
      <w:rFonts w:ascii="Arial" w:hAnsi="Arial" w:cs="Arial"/>
      <w:snapToGrid w:val="0"/>
      <w:color w:val="000000"/>
      <w:sz w:val="22"/>
      <w:lang w:val="en-US" w:eastAsia="en-US" w:bidi="ar-SA"/>
    </w:rPr>
  </w:style>
  <w:style w:type="character" w:customStyle="1" w:styleId="Heading1Char">
    <w:name w:val="Heading 1 Char"/>
    <w:link w:val="Heading1"/>
    <w:rsid w:val="00B801DD"/>
    <w:rPr>
      <w:rFonts w:ascii="Arial" w:hAnsi="Arial"/>
      <w:b/>
      <w:spacing w:val="20"/>
      <w:kern w:val="28"/>
      <w:position w:val="-6"/>
      <w:sz w:val="48"/>
    </w:rPr>
  </w:style>
  <w:style w:type="character" w:customStyle="1" w:styleId="Heading2Char">
    <w:name w:val="Heading 2 Char"/>
    <w:link w:val="Heading2"/>
    <w:rsid w:val="00E67F36"/>
    <w:rPr>
      <w:rFonts w:ascii="Arial" w:hAnsi="Arial"/>
      <w:b/>
      <w:iCs/>
      <w:color w:val="FFFFFF" w:themeColor="background1"/>
      <w:spacing w:val="10"/>
      <w:sz w:val="36"/>
      <w:shd w:val="clear" w:color="auto" w:fill="808080" w:themeFill="background1" w:themeFillShade="80"/>
    </w:rPr>
  </w:style>
  <w:style w:type="character" w:customStyle="1" w:styleId="Heading3Char1">
    <w:name w:val="Heading 3 Char1"/>
    <w:link w:val="Heading3"/>
    <w:rsid w:val="00AD31E1"/>
    <w:rPr>
      <w:rFonts w:ascii="Arial" w:eastAsia="Batang" w:hAnsi="Arial"/>
      <w:b/>
      <w:noProof/>
      <w:snapToGrid w:val="0"/>
      <w:spacing w:val="10"/>
      <w:sz w:val="24"/>
      <w:szCs w:val="24"/>
    </w:rPr>
  </w:style>
  <w:style w:type="paragraph" w:styleId="BodyText">
    <w:name w:val="Body Text"/>
    <w:basedOn w:val="Normal"/>
    <w:rsid w:val="00987D90"/>
    <w:pPr>
      <w:ind w:left="720"/>
    </w:pPr>
  </w:style>
  <w:style w:type="paragraph" w:styleId="NormalIndent">
    <w:name w:val="Normal Indent"/>
    <w:basedOn w:val="Normal"/>
    <w:rsid w:val="00987D90"/>
    <w:pPr>
      <w:ind w:left="720"/>
      <w:jc w:val="both"/>
    </w:pPr>
  </w:style>
  <w:style w:type="character" w:customStyle="1" w:styleId="BodyChar3">
    <w:name w:val="Body Char3"/>
    <w:rsid w:val="00987D90"/>
    <w:rPr>
      <w:rFonts w:ascii="Arial" w:hAnsi="Arial" w:cs="Arial"/>
      <w:snapToGrid w:val="0"/>
      <w:color w:val="000000"/>
      <w:sz w:val="22"/>
      <w:lang w:val="en-US" w:eastAsia="en-US" w:bidi="ar-SA"/>
    </w:rPr>
  </w:style>
  <w:style w:type="character" w:customStyle="1" w:styleId="Heading3Char">
    <w:name w:val="Heading 3 Char"/>
    <w:uiPriority w:val="9"/>
    <w:rsid w:val="00987D90"/>
    <w:rPr>
      <w:rFonts w:ascii="Arial" w:hAnsi="Arial"/>
      <w:b/>
      <w:noProof/>
      <w:snapToGrid w:val="0"/>
      <w:color w:val="000080"/>
      <w:spacing w:val="10"/>
      <w:sz w:val="24"/>
      <w:szCs w:val="24"/>
      <w:lang w:val="en-US" w:eastAsia="en-US" w:bidi="ar-SA"/>
    </w:rPr>
  </w:style>
  <w:style w:type="paragraph" w:customStyle="1" w:styleId="CompanyName">
    <w:name w:val="Company Name"/>
    <w:basedOn w:val="BodyText"/>
    <w:rsid w:val="00987D90"/>
    <w:pPr>
      <w:keepLines/>
      <w:framePr w:w="8640" w:h="1440" w:wrap="notBeside" w:vAnchor="page" w:hAnchor="margin" w:xAlign="center" w:y="889"/>
      <w:spacing w:after="40" w:line="240" w:lineRule="atLeast"/>
      <w:jc w:val="center"/>
    </w:pPr>
    <w:rPr>
      <w:rFonts w:ascii="Garamond" w:hAnsi="Garamond"/>
      <w:caps/>
      <w:spacing w:val="75"/>
      <w:kern w:val="18"/>
    </w:rPr>
  </w:style>
  <w:style w:type="paragraph" w:styleId="TOC4">
    <w:name w:val="toc 4"/>
    <w:basedOn w:val="Normal"/>
    <w:next w:val="Normal"/>
    <w:autoRedefine/>
    <w:uiPriority w:val="39"/>
    <w:rsid w:val="004B6A95"/>
    <w:pPr>
      <w:tabs>
        <w:tab w:val="right" w:leader="dot" w:pos="9360"/>
      </w:tabs>
      <w:spacing w:before="40" w:after="20"/>
      <w:ind w:left="648"/>
    </w:pPr>
    <w:rPr>
      <w:noProof/>
      <w:szCs w:val="28"/>
    </w:rPr>
  </w:style>
  <w:style w:type="paragraph" w:styleId="TOC1">
    <w:name w:val="toc 1"/>
    <w:basedOn w:val="Normal"/>
    <w:next w:val="Normal"/>
    <w:autoRedefine/>
    <w:uiPriority w:val="39"/>
    <w:rsid w:val="007D7D6E"/>
    <w:pPr>
      <w:tabs>
        <w:tab w:val="right" w:leader="dot" w:pos="9360"/>
      </w:tabs>
      <w:spacing w:after="20"/>
    </w:pPr>
    <w:rPr>
      <w:b/>
      <w:noProof/>
    </w:rPr>
  </w:style>
  <w:style w:type="paragraph" w:styleId="TOC2">
    <w:name w:val="toc 2"/>
    <w:basedOn w:val="Normal"/>
    <w:next w:val="Normal"/>
    <w:autoRedefine/>
    <w:uiPriority w:val="39"/>
    <w:rsid w:val="00BB3791"/>
    <w:pPr>
      <w:tabs>
        <w:tab w:val="right" w:leader="dot" w:pos="9360"/>
      </w:tabs>
      <w:spacing w:before="60" w:after="20"/>
      <w:ind w:left="216"/>
    </w:pPr>
    <w:rPr>
      <w:noProof/>
      <w:szCs w:val="22"/>
    </w:rPr>
  </w:style>
  <w:style w:type="paragraph" w:styleId="TOC3">
    <w:name w:val="toc 3"/>
    <w:basedOn w:val="Normal"/>
    <w:next w:val="Normal"/>
    <w:autoRedefine/>
    <w:uiPriority w:val="39"/>
    <w:rsid w:val="00AD31E1"/>
    <w:pPr>
      <w:tabs>
        <w:tab w:val="right" w:leader="dot" w:pos="9360"/>
      </w:tabs>
      <w:spacing w:before="40" w:after="20"/>
      <w:ind w:left="432"/>
      <w:pPrChange w:id="1" w:author="Tauseef Shazad" w:date="2022-09-20T10:35:00Z">
        <w:pPr>
          <w:tabs>
            <w:tab w:val="right" w:leader="dot" w:pos="9360"/>
          </w:tabs>
          <w:spacing w:before="40" w:after="20"/>
          <w:ind w:left="432"/>
        </w:pPr>
      </w:pPrChange>
    </w:pPr>
    <w:rPr>
      <w:noProof/>
      <w:rPrChange w:id="1" w:author="Tauseef Shazad" w:date="2022-09-20T10:35:00Z">
        <w:rPr>
          <w:rFonts w:ascii="Arial" w:hAnsi="Arial"/>
          <w:noProof/>
          <w:sz w:val="22"/>
          <w:lang w:val="en-US" w:eastAsia="en-US" w:bidi="ar-SA"/>
        </w:rPr>
      </w:rPrChange>
    </w:rPr>
  </w:style>
  <w:style w:type="paragraph" w:styleId="TOC5">
    <w:name w:val="toc 5"/>
    <w:basedOn w:val="Normal"/>
    <w:next w:val="Normal"/>
    <w:autoRedefine/>
    <w:uiPriority w:val="39"/>
    <w:rsid w:val="00987D90"/>
    <w:pPr>
      <w:ind w:left="800"/>
    </w:pPr>
  </w:style>
  <w:style w:type="paragraph" w:styleId="TOC6">
    <w:name w:val="toc 6"/>
    <w:basedOn w:val="Normal"/>
    <w:next w:val="Normal"/>
    <w:autoRedefine/>
    <w:uiPriority w:val="39"/>
    <w:rsid w:val="00987D90"/>
    <w:pPr>
      <w:ind w:left="1000"/>
    </w:pPr>
  </w:style>
  <w:style w:type="paragraph" w:styleId="TOC7">
    <w:name w:val="toc 7"/>
    <w:basedOn w:val="Normal"/>
    <w:next w:val="Normal"/>
    <w:autoRedefine/>
    <w:uiPriority w:val="39"/>
    <w:rsid w:val="00987D90"/>
    <w:pPr>
      <w:ind w:left="1200"/>
    </w:pPr>
  </w:style>
  <w:style w:type="paragraph" w:styleId="TOC8">
    <w:name w:val="toc 8"/>
    <w:basedOn w:val="Normal"/>
    <w:next w:val="Normal"/>
    <w:autoRedefine/>
    <w:uiPriority w:val="39"/>
    <w:rsid w:val="00987D90"/>
    <w:pPr>
      <w:ind w:left="1400"/>
    </w:pPr>
  </w:style>
  <w:style w:type="paragraph" w:styleId="TOC9">
    <w:name w:val="toc 9"/>
    <w:basedOn w:val="Normal"/>
    <w:next w:val="Normal"/>
    <w:autoRedefine/>
    <w:uiPriority w:val="39"/>
    <w:rsid w:val="00987D90"/>
    <w:pPr>
      <w:ind w:left="1600"/>
    </w:pPr>
  </w:style>
  <w:style w:type="character" w:styleId="Hyperlink">
    <w:name w:val="Hyperlink"/>
    <w:uiPriority w:val="99"/>
    <w:rsid w:val="00987D90"/>
    <w:rPr>
      <w:color w:val="0000FF"/>
      <w:u w:val="single"/>
    </w:rPr>
  </w:style>
  <w:style w:type="paragraph" w:customStyle="1" w:styleId="Note">
    <w:name w:val="Note"/>
    <w:basedOn w:val="Normal"/>
    <w:qFormat/>
    <w:rsid w:val="00AF6064"/>
    <w:pPr>
      <w:pBdr>
        <w:top w:val="single" w:sz="6" w:space="1" w:color="auto"/>
        <w:left w:val="single" w:sz="6" w:space="6" w:color="auto"/>
        <w:bottom w:val="single" w:sz="6" w:space="1" w:color="auto"/>
        <w:right w:val="single" w:sz="6" w:space="6" w:color="auto"/>
      </w:pBdr>
      <w:shd w:val="clear" w:color="auto" w:fill="FFFFE6"/>
      <w:jc w:val="both"/>
    </w:pPr>
  </w:style>
  <w:style w:type="character" w:styleId="PageNumber">
    <w:name w:val="page number"/>
    <w:basedOn w:val="DefaultParagraphFont"/>
    <w:rsid w:val="00987D90"/>
  </w:style>
  <w:style w:type="paragraph" w:styleId="Footer">
    <w:name w:val="footer"/>
    <w:basedOn w:val="Normal"/>
    <w:link w:val="FooterChar"/>
    <w:uiPriority w:val="99"/>
    <w:qFormat/>
    <w:rsid w:val="00380E2E"/>
    <w:pPr>
      <w:pBdr>
        <w:top w:val="single" w:sz="12" w:space="1" w:color="auto"/>
      </w:pBdr>
      <w:tabs>
        <w:tab w:val="right" w:pos="9360"/>
      </w:tabs>
      <w:spacing w:before="0"/>
      <w:jc w:val="right"/>
    </w:pPr>
    <w:rPr>
      <w:sz w:val="18"/>
    </w:rPr>
  </w:style>
  <w:style w:type="character" w:customStyle="1" w:styleId="FooterChar">
    <w:name w:val="Footer Char"/>
    <w:link w:val="Footer"/>
    <w:uiPriority w:val="99"/>
    <w:rsid w:val="00380E2E"/>
    <w:rPr>
      <w:rFonts w:ascii="Arial" w:hAnsi="Arial"/>
      <w:sz w:val="18"/>
    </w:rPr>
  </w:style>
  <w:style w:type="paragraph" w:styleId="Header">
    <w:name w:val="header"/>
    <w:basedOn w:val="Normal"/>
    <w:link w:val="HeaderChar"/>
    <w:uiPriority w:val="99"/>
    <w:rsid w:val="00987D90"/>
    <w:pPr>
      <w:tabs>
        <w:tab w:val="center" w:pos="4320"/>
        <w:tab w:val="right" w:pos="8640"/>
      </w:tabs>
      <w:jc w:val="both"/>
    </w:pPr>
  </w:style>
  <w:style w:type="character" w:customStyle="1" w:styleId="HeaderChar">
    <w:name w:val="Header Char"/>
    <w:link w:val="Header"/>
    <w:uiPriority w:val="99"/>
    <w:rsid w:val="005C6EC2"/>
    <w:rPr>
      <w:rFonts w:ascii="Arial" w:hAnsi="Arial"/>
    </w:rPr>
  </w:style>
  <w:style w:type="paragraph" w:styleId="TableofFigures">
    <w:name w:val="table of figures"/>
    <w:basedOn w:val="Normal"/>
    <w:next w:val="Normal"/>
    <w:semiHidden/>
    <w:rsid w:val="00987D90"/>
    <w:pPr>
      <w:tabs>
        <w:tab w:val="right" w:leader="dot" w:pos="8640"/>
      </w:tabs>
      <w:ind w:left="440" w:hanging="440"/>
      <w:jc w:val="both"/>
    </w:pPr>
    <w:rPr>
      <w:smallCaps/>
    </w:rPr>
  </w:style>
  <w:style w:type="paragraph" w:customStyle="1" w:styleId="FigureCaption">
    <w:name w:val="Figure Caption"/>
    <w:basedOn w:val="Normal"/>
    <w:link w:val="FigureCaptionChar"/>
    <w:qFormat/>
    <w:rsid w:val="00DC0BA3"/>
    <w:pPr>
      <w:numPr>
        <w:numId w:val="16"/>
      </w:numPr>
      <w:spacing w:before="60"/>
    </w:pPr>
    <w:rPr>
      <w:i/>
      <w:noProof/>
      <w:sz w:val="20"/>
    </w:rPr>
  </w:style>
  <w:style w:type="paragraph" w:customStyle="1" w:styleId="Signed">
    <w:name w:val="Signed"/>
    <w:basedOn w:val="Normal"/>
    <w:rsid w:val="00987D90"/>
    <w:pPr>
      <w:keepNext/>
      <w:keepLines/>
      <w:pBdr>
        <w:bottom w:val="single" w:sz="6" w:space="1" w:color="auto"/>
      </w:pBdr>
      <w:tabs>
        <w:tab w:val="left" w:pos="5040"/>
      </w:tabs>
      <w:ind w:right="720"/>
      <w:jc w:val="both"/>
    </w:pPr>
  </w:style>
  <w:style w:type="paragraph" w:customStyle="1" w:styleId="Signed-linebelow">
    <w:name w:val="Signed - line below"/>
    <w:basedOn w:val="Normal"/>
    <w:rsid w:val="00987D90"/>
    <w:pPr>
      <w:keepLines/>
      <w:spacing w:after="240"/>
      <w:ind w:right="720"/>
      <w:jc w:val="both"/>
    </w:pPr>
  </w:style>
  <w:style w:type="paragraph" w:styleId="BodyTextIndent">
    <w:name w:val="Body Text Indent"/>
    <w:basedOn w:val="Normal"/>
    <w:rsid w:val="00987D90"/>
    <w:pPr>
      <w:ind w:left="360"/>
      <w:jc w:val="both"/>
    </w:pPr>
  </w:style>
  <w:style w:type="paragraph" w:styleId="BodyTextIndent2">
    <w:name w:val="Body Text Indent 2"/>
    <w:basedOn w:val="Normal"/>
    <w:rsid w:val="00987D90"/>
    <w:pPr>
      <w:ind w:left="1800" w:hanging="1080"/>
      <w:jc w:val="both"/>
    </w:pPr>
    <w:rPr>
      <w:sz w:val="24"/>
    </w:rPr>
  </w:style>
  <w:style w:type="paragraph" w:styleId="ListBullet2">
    <w:name w:val="List Bullet 2"/>
    <w:basedOn w:val="Normal"/>
    <w:rsid w:val="00987D90"/>
    <w:pPr>
      <w:numPr>
        <w:numId w:val="2"/>
      </w:numPr>
      <w:tabs>
        <w:tab w:val="clear" w:pos="360"/>
      </w:tabs>
      <w:ind w:left="630" w:hanging="270"/>
    </w:pPr>
  </w:style>
  <w:style w:type="paragraph" w:styleId="BodyTextIndent3">
    <w:name w:val="Body Text Indent 3"/>
    <w:basedOn w:val="Normal"/>
    <w:rsid w:val="00987D90"/>
    <w:pPr>
      <w:keepNext/>
      <w:ind w:left="720"/>
    </w:pPr>
  </w:style>
  <w:style w:type="paragraph" w:customStyle="1" w:styleId="Normal-Bullet">
    <w:name w:val="Normal-Bullet"/>
    <w:basedOn w:val="Normal"/>
    <w:rsid w:val="00987D90"/>
    <w:pPr>
      <w:keepNext/>
      <w:ind w:left="360" w:hanging="360"/>
    </w:pPr>
  </w:style>
  <w:style w:type="paragraph" w:styleId="DocumentMap">
    <w:name w:val="Document Map"/>
    <w:basedOn w:val="Normal"/>
    <w:semiHidden/>
    <w:rsid w:val="00987D90"/>
    <w:pPr>
      <w:shd w:val="clear" w:color="auto" w:fill="000080"/>
      <w:jc w:val="both"/>
    </w:pPr>
    <w:rPr>
      <w:rFonts w:ascii="Tahoma" w:hAnsi="Tahoma"/>
    </w:rPr>
  </w:style>
  <w:style w:type="paragraph" w:styleId="Caption">
    <w:name w:val="caption"/>
    <w:basedOn w:val="Normal"/>
    <w:next w:val="Normal"/>
    <w:qFormat/>
    <w:rsid w:val="0048556E"/>
    <w:pPr>
      <w:spacing w:after="60"/>
    </w:pPr>
    <w:rPr>
      <w:rFonts w:cs="Arial"/>
      <w:i/>
    </w:rPr>
  </w:style>
  <w:style w:type="paragraph" w:styleId="z-TopofForm">
    <w:name w:val="HTML Top of Form"/>
    <w:basedOn w:val="Normal"/>
    <w:next w:val="Normal"/>
    <w:hidden/>
    <w:rsid w:val="00987D90"/>
    <w:pPr>
      <w:pBdr>
        <w:bottom w:val="single" w:sz="6" w:space="1" w:color="auto"/>
      </w:pBdr>
      <w:jc w:val="center"/>
    </w:pPr>
    <w:rPr>
      <w:rFonts w:eastAsia="Arial Unicode MS" w:cs="Arial"/>
      <w:vanish/>
      <w:sz w:val="16"/>
      <w:szCs w:val="16"/>
    </w:rPr>
  </w:style>
  <w:style w:type="paragraph" w:styleId="z-BottomofForm">
    <w:name w:val="HTML Bottom of Form"/>
    <w:basedOn w:val="Normal"/>
    <w:next w:val="Normal"/>
    <w:hidden/>
    <w:rsid w:val="00987D90"/>
    <w:pPr>
      <w:pBdr>
        <w:top w:val="single" w:sz="6" w:space="1" w:color="auto"/>
      </w:pBdr>
      <w:jc w:val="center"/>
    </w:pPr>
    <w:rPr>
      <w:rFonts w:eastAsia="Arial Unicode MS" w:cs="Arial"/>
      <w:vanish/>
      <w:sz w:val="16"/>
      <w:szCs w:val="16"/>
    </w:rPr>
  </w:style>
  <w:style w:type="character" w:styleId="CommentReference">
    <w:name w:val="annotation reference"/>
    <w:semiHidden/>
    <w:rsid w:val="00987D90"/>
    <w:rPr>
      <w:sz w:val="16"/>
      <w:szCs w:val="16"/>
    </w:rPr>
  </w:style>
  <w:style w:type="paragraph" w:styleId="CommentText">
    <w:name w:val="annotation text"/>
    <w:basedOn w:val="Normal"/>
    <w:semiHidden/>
    <w:rsid w:val="00987D90"/>
    <w:pPr>
      <w:jc w:val="both"/>
    </w:pPr>
    <w:rPr>
      <w:b/>
      <w:color w:val="800080"/>
    </w:rPr>
  </w:style>
  <w:style w:type="character" w:styleId="FollowedHyperlink">
    <w:name w:val="FollowedHyperlink"/>
    <w:rsid w:val="00987D90"/>
    <w:rPr>
      <w:color w:val="800080"/>
      <w:u w:val="single"/>
    </w:rPr>
  </w:style>
  <w:style w:type="character" w:styleId="Strong">
    <w:name w:val="Strong"/>
    <w:uiPriority w:val="22"/>
    <w:qFormat/>
    <w:rsid w:val="00987D90"/>
    <w:rPr>
      <w:b/>
    </w:rPr>
  </w:style>
  <w:style w:type="paragraph" w:customStyle="1" w:styleId="MainBodyText">
    <w:name w:val="Main Body Text"/>
    <w:basedOn w:val="Normal"/>
    <w:rsid w:val="00987D90"/>
    <w:pPr>
      <w:numPr>
        <w:numId w:val="3"/>
      </w:numPr>
    </w:pPr>
    <w:rPr>
      <w:sz w:val="24"/>
      <w:szCs w:val="24"/>
    </w:rPr>
  </w:style>
  <w:style w:type="paragraph" w:styleId="Title">
    <w:name w:val="Title"/>
    <w:basedOn w:val="Normal"/>
    <w:rsid w:val="00987D90"/>
    <w:pPr>
      <w:jc w:val="center"/>
    </w:pPr>
    <w:rPr>
      <w:b/>
      <w:sz w:val="24"/>
    </w:rPr>
  </w:style>
  <w:style w:type="paragraph" w:customStyle="1" w:styleId="BodyTextKeep">
    <w:name w:val="Body Text Keep"/>
    <w:basedOn w:val="BodyText"/>
    <w:next w:val="BodyText"/>
    <w:rsid w:val="00987D90"/>
    <w:pPr>
      <w:keepNext/>
      <w:spacing w:line="280" w:lineRule="atLeast"/>
    </w:pPr>
    <w:rPr>
      <w:rFonts w:cs="Arial"/>
    </w:rPr>
  </w:style>
  <w:style w:type="paragraph" w:styleId="ListBullet">
    <w:name w:val="List Bullet"/>
    <w:basedOn w:val="List"/>
    <w:autoRedefine/>
    <w:rsid w:val="00987D90"/>
    <w:pPr>
      <w:numPr>
        <w:numId w:val="5"/>
      </w:numPr>
      <w:tabs>
        <w:tab w:val="clear" w:pos="360"/>
        <w:tab w:val="num" w:pos="-720"/>
      </w:tabs>
      <w:spacing w:before="60" w:after="60"/>
      <w:ind w:left="720" w:right="360"/>
    </w:pPr>
  </w:style>
  <w:style w:type="paragraph" w:styleId="List">
    <w:name w:val="List"/>
    <w:basedOn w:val="Normal"/>
    <w:rsid w:val="00987D90"/>
    <w:pPr>
      <w:ind w:left="360" w:hanging="360"/>
    </w:pPr>
  </w:style>
  <w:style w:type="paragraph" w:styleId="ListNumber">
    <w:name w:val="List Number"/>
    <w:basedOn w:val="List"/>
    <w:rsid w:val="00987D90"/>
    <w:pPr>
      <w:tabs>
        <w:tab w:val="num" w:pos="720"/>
      </w:tabs>
      <w:spacing w:line="280" w:lineRule="atLeast"/>
      <w:ind w:left="720" w:right="360"/>
    </w:pPr>
    <w:rPr>
      <w:rFonts w:cs="Arial"/>
    </w:rPr>
  </w:style>
  <w:style w:type="paragraph" w:styleId="ListNumber2">
    <w:name w:val="List Number 2"/>
    <w:basedOn w:val="ListNumber"/>
    <w:rsid w:val="00987D90"/>
    <w:pPr>
      <w:numPr>
        <w:numId w:val="4"/>
      </w:numPr>
      <w:tabs>
        <w:tab w:val="clear" w:pos="1440"/>
      </w:tabs>
      <w:ind w:left="1368" w:right="0"/>
    </w:pPr>
  </w:style>
  <w:style w:type="paragraph" w:styleId="ListNumber3">
    <w:name w:val="List Number 3"/>
    <w:basedOn w:val="ListNumber"/>
    <w:rsid w:val="00987D90"/>
    <w:pPr>
      <w:ind w:left="1440"/>
    </w:pPr>
  </w:style>
  <w:style w:type="paragraph" w:styleId="ListNumber4">
    <w:name w:val="List Number 4"/>
    <w:basedOn w:val="ListNumber"/>
    <w:rsid w:val="00987D90"/>
    <w:pPr>
      <w:ind w:left="1800"/>
    </w:pPr>
  </w:style>
  <w:style w:type="paragraph" w:styleId="ListNumber5">
    <w:name w:val="List Number 5"/>
    <w:basedOn w:val="ListNumber"/>
    <w:rsid w:val="00987D90"/>
    <w:pPr>
      <w:ind w:left="2160"/>
    </w:pPr>
  </w:style>
  <w:style w:type="paragraph" w:customStyle="1" w:styleId="TableRow">
    <w:name w:val="Table Row"/>
    <w:basedOn w:val="Normal"/>
    <w:rsid w:val="00987D90"/>
    <w:pPr>
      <w:spacing w:before="60" w:after="60"/>
    </w:pPr>
  </w:style>
  <w:style w:type="paragraph" w:customStyle="1" w:styleId="ReplyForwardHeaders">
    <w:name w:val="Reply/Forward Headers"/>
    <w:basedOn w:val="Normal"/>
    <w:next w:val="Normal"/>
    <w:rsid w:val="00987D90"/>
    <w:pPr>
      <w:pBdr>
        <w:left w:val="single" w:sz="18" w:space="1" w:color="auto"/>
      </w:pBdr>
      <w:shd w:val="pct10" w:color="auto" w:fill="FFFFFF"/>
      <w:ind w:left="1080" w:hanging="1080"/>
      <w:outlineLvl w:val="0"/>
    </w:pPr>
    <w:rPr>
      <w:b/>
    </w:rPr>
  </w:style>
  <w:style w:type="paragraph" w:customStyle="1" w:styleId="WfxFaxNum">
    <w:name w:val="WfxFaxNum"/>
    <w:basedOn w:val="Normal"/>
    <w:rsid w:val="00987D90"/>
    <w:rPr>
      <w:sz w:val="24"/>
    </w:rPr>
  </w:style>
  <w:style w:type="paragraph" w:customStyle="1" w:styleId="titlendate">
    <w:name w:val="titlendate"/>
    <w:basedOn w:val="Normal"/>
    <w:rsid w:val="00987D90"/>
    <w:pPr>
      <w:tabs>
        <w:tab w:val="left" w:pos="540"/>
      </w:tabs>
      <w:spacing w:after="180"/>
    </w:pPr>
    <w:rPr>
      <w:rFonts w:ascii="CG Times (W1)" w:hAnsi="CG Times (W1)"/>
      <w:b/>
    </w:rPr>
  </w:style>
  <w:style w:type="paragraph" w:customStyle="1" w:styleId="BulletedListLevel1">
    <w:name w:val="Bulleted List Level 1"/>
    <w:basedOn w:val="Body"/>
    <w:next w:val="Normal"/>
    <w:qFormat/>
    <w:rsid w:val="00833C6B"/>
    <w:pPr>
      <w:numPr>
        <w:numId w:val="10"/>
      </w:numPr>
      <w:spacing w:before="0" w:after="0"/>
    </w:pPr>
  </w:style>
  <w:style w:type="paragraph" w:customStyle="1" w:styleId="HeadingBase">
    <w:name w:val="Heading Base"/>
    <w:basedOn w:val="BodyText"/>
    <w:next w:val="BodyText"/>
    <w:rsid w:val="00987D90"/>
    <w:pPr>
      <w:keepNext/>
      <w:keepLines/>
      <w:spacing w:before="240" w:after="240" w:line="240" w:lineRule="atLeast"/>
    </w:pPr>
    <w:rPr>
      <w:caps/>
    </w:rPr>
  </w:style>
  <w:style w:type="paragraph" w:customStyle="1" w:styleId="Achievement">
    <w:name w:val="Achievement"/>
    <w:basedOn w:val="BodyText"/>
    <w:rsid w:val="00987D90"/>
    <w:pPr>
      <w:numPr>
        <w:numId w:val="6"/>
      </w:numPr>
      <w:tabs>
        <w:tab w:val="clear" w:pos="360"/>
      </w:tabs>
      <w:spacing w:after="60" w:line="220" w:lineRule="atLeast"/>
    </w:pPr>
    <w:rPr>
      <w:rFonts w:cs="Arial"/>
    </w:rPr>
  </w:style>
  <w:style w:type="paragraph" w:styleId="NormalWeb">
    <w:name w:val="Normal (Web)"/>
    <w:basedOn w:val="Normal"/>
    <w:uiPriority w:val="99"/>
    <w:rsid w:val="00987D90"/>
    <w:pPr>
      <w:spacing w:before="100" w:beforeAutospacing="1" w:after="100" w:afterAutospacing="1"/>
    </w:pPr>
    <w:rPr>
      <w:rFonts w:ascii="Arial Unicode MS" w:eastAsia="Arial Unicode MS" w:hAnsi="Arial Unicode MS" w:cs="Arial Unicode MS"/>
      <w:sz w:val="24"/>
      <w:szCs w:val="24"/>
    </w:rPr>
  </w:style>
  <w:style w:type="paragraph" w:customStyle="1" w:styleId="ListBullet2a">
    <w:name w:val="List Bullet 2a"/>
    <w:basedOn w:val="ListBullet2"/>
    <w:rsid w:val="00987D90"/>
    <w:pPr>
      <w:ind w:left="1080" w:hanging="180"/>
    </w:pPr>
  </w:style>
  <w:style w:type="paragraph" w:customStyle="1" w:styleId="ResumeHeader">
    <w:name w:val="Resume Header"/>
    <w:basedOn w:val="Body"/>
    <w:rsid w:val="00987D90"/>
    <w:pPr>
      <w:keepNext/>
      <w:tabs>
        <w:tab w:val="right" w:pos="9360"/>
      </w:tabs>
    </w:pPr>
    <w:rPr>
      <w:b/>
      <w:color w:val="000080"/>
    </w:rPr>
  </w:style>
  <w:style w:type="paragraph" w:styleId="BodyTextFirstIndent">
    <w:name w:val="Body Text First Indent"/>
    <w:basedOn w:val="BodyText"/>
    <w:rsid w:val="00987D90"/>
    <w:pPr>
      <w:ind w:left="0" w:firstLine="210"/>
    </w:pPr>
  </w:style>
  <w:style w:type="paragraph" w:customStyle="1" w:styleId="HangingBody">
    <w:name w:val="Hanging Body"/>
    <w:basedOn w:val="Body"/>
    <w:rsid w:val="00987D90"/>
    <w:pPr>
      <w:ind w:left="720" w:hanging="720"/>
    </w:pPr>
  </w:style>
  <w:style w:type="paragraph" w:customStyle="1" w:styleId="BodyRight">
    <w:name w:val="Body Right"/>
    <w:basedOn w:val="Body"/>
    <w:rsid w:val="00987D90"/>
    <w:pPr>
      <w:tabs>
        <w:tab w:val="right" w:pos="9360"/>
      </w:tabs>
    </w:pPr>
  </w:style>
  <w:style w:type="paragraph" w:styleId="BodyTextFirstIndent2">
    <w:name w:val="Body Text First Indent 2"/>
    <w:basedOn w:val="BodyTextIndent"/>
    <w:rsid w:val="00987D90"/>
    <w:pPr>
      <w:ind w:firstLine="210"/>
      <w:jc w:val="left"/>
    </w:pPr>
  </w:style>
  <w:style w:type="paragraph" w:styleId="Closing">
    <w:name w:val="Closing"/>
    <w:basedOn w:val="Normal"/>
    <w:rsid w:val="00987D90"/>
    <w:pPr>
      <w:ind w:left="4320"/>
    </w:pPr>
  </w:style>
  <w:style w:type="paragraph" w:customStyle="1" w:styleId="CoverDate">
    <w:name w:val="Cover Date"/>
    <w:basedOn w:val="Normal"/>
    <w:qFormat/>
    <w:rsid w:val="007B7A4D"/>
    <w:pPr>
      <w:jc w:val="right"/>
    </w:pPr>
    <w:rPr>
      <w:b/>
      <w:sz w:val="24"/>
    </w:rPr>
  </w:style>
  <w:style w:type="paragraph" w:styleId="E-mailSignature">
    <w:name w:val="E-mail Signature"/>
    <w:basedOn w:val="Normal"/>
    <w:rsid w:val="00987D90"/>
  </w:style>
  <w:style w:type="paragraph" w:styleId="EndnoteText">
    <w:name w:val="endnote text"/>
    <w:basedOn w:val="Normal"/>
    <w:semiHidden/>
    <w:rsid w:val="00987D90"/>
  </w:style>
  <w:style w:type="paragraph" w:styleId="EnvelopeAddress">
    <w:name w:val="envelope address"/>
    <w:basedOn w:val="Normal"/>
    <w:rsid w:val="00987D90"/>
    <w:pPr>
      <w:framePr w:w="7920" w:h="1980" w:hRule="exact" w:hSpace="180" w:wrap="auto" w:hAnchor="page" w:xAlign="center" w:yAlign="bottom"/>
      <w:ind w:left="2880"/>
    </w:pPr>
    <w:rPr>
      <w:rFonts w:cs="Arial"/>
      <w:sz w:val="24"/>
      <w:szCs w:val="24"/>
    </w:rPr>
  </w:style>
  <w:style w:type="paragraph" w:styleId="EnvelopeReturn">
    <w:name w:val="envelope return"/>
    <w:basedOn w:val="Normal"/>
    <w:rsid w:val="00987D90"/>
    <w:rPr>
      <w:rFonts w:cs="Arial"/>
    </w:rPr>
  </w:style>
  <w:style w:type="paragraph" w:styleId="FootnoteText">
    <w:name w:val="footnote text"/>
    <w:basedOn w:val="Normal"/>
    <w:semiHidden/>
    <w:rsid w:val="00987D90"/>
  </w:style>
  <w:style w:type="paragraph" w:styleId="HTMLAddress">
    <w:name w:val="HTML Address"/>
    <w:basedOn w:val="Normal"/>
    <w:rsid w:val="00987D90"/>
    <w:rPr>
      <w:i/>
      <w:iCs/>
    </w:rPr>
  </w:style>
  <w:style w:type="paragraph" w:styleId="HTMLPreformatted">
    <w:name w:val="HTML Preformatted"/>
    <w:basedOn w:val="Normal"/>
    <w:rsid w:val="00987D90"/>
    <w:rPr>
      <w:rFonts w:ascii="Courier New" w:hAnsi="Courier New" w:cs="Courier New"/>
    </w:rPr>
  </w:style>
  <w:style w:type="paragraph" w:styleId="Index1">
    <w:name w:val="index 1"/>
    <w:basedOn w:val="Normal"/>
    <w:next w:val="Normal"/>
    <w:autoRedefine/>
    <w:semiHidden/>
    <w:rsid w:val="00987D90"/>
    <w:pPr>
      <w:ind w:left="200" w:hanging="200"/>
    </w:pPr>
  </w:style>
  <w:style w:type="paragraph" w:styleId="Index2">
    <w:name w:val="index 2"/>
    <w:basedOn w:val="Normal"/>
    <w:next w:val="Normal"/>
    <w:autoRedefine/>
    <w:semiHidden/>
    <w:rsid w:val="00987D90"/>
    <w:pPr>
      <w:ind w:left="400" w:hanging="200"/>
    </w:pPr>
  </w:style>
  <w:style w:type="paragraph" w:styleId="Index3">
    <w:name w:val="index 3"/>
    <w:basedOn w:val="Normal"/>
    <w:next w:val="Normal"/>
    <w:autoRedefine/>
    <w:semiHidden/>
    <w:rsid w:val="00987D90"/>
    <w:pPr>
      <w:ind w:left="600" w:hanging="200"/>
    </w:pPr>
  </w:style>
  <w:style w:type="paragraph" w:styleId="Index4">
    <w:name w:val="index 4"/>
    <w:basedOn w:val="Normal"/>
    <w:next w:val="Normal"/>
    <w:autoRedefine/>
    <w:semiHidden/>
    <w:rsid w:val="00987D90"/>
    <w:pPr>
      <w:ind w:left="800" w:hanging="200"/>
    </w:pPr>
  </w:style>
  <w:style w:type="paragraph" w:styleId="Index5">
    <w:name w:val="index 5"/>
    <w:basedOn w:val="Normal"/>
    <w:next w:val="Normal"/>
    <w:autoRedefine/>
    <w:semiHidden/>
    <w:rsid w:val="00987D90"/>
    <w:pPr>
      <w:ind w:left="1000" w:hanging="200"/>
    </w:pPr>
  </w:style>
  <w:style w:type="paragraph" w:styleId="Index6">
    <w:name w:val="index 6"/>
    <w:basedOn w:val="Normal"/>
    <w:next w:val="Normal"/>
    <w:autoRedefine/>
    <w:semiHidden/>
    <w:rsid w:val="00987D90"/>
    <w:pPr>
      <w:ind w:left="1200" w:hanging="200"/>
    </w:pPr>
  </w:style>
  <w:style w:type="paragraph" w:styleId="Index7">
    <w:name w:val="index 7"/>
    <w:basedOn w:val="Normal"/>
    <w:next w:val="Normal"/>
    <w:autoRedefine/>
    <w:semiHidden/>
    <w:rsid w:val="00987D90"/>
    <w:pPr>
      <w:ind w:left="1400" w:hanging="200"/>
    </w:pPr>
  </w:style>
  <w:style w:type="paragraph" w:styleId="Index8">
    <w:name w:val="index 8"/>
    <w:basedOn w:val="Normal"/>
    <w:next w:val="Normal"/>
    <w:autoRedefine/>
    <w:semiHidden/>
    <w:rsid w:val="00987D90"/>
    <w:pPr>
      <w:ind w:left="1600" w:hanging="200"/>
    </w:pPr>
  </w:style>
  <w:style w:type="paragraph" w:styleId="Index9">
    <w:name w:val="index 9"/>
    <w:basedOn w:val="Normal"/>
    <w:next w:val="Normal"/>
    <w:autoRedefine/>
    <w:semiHidden/>
    <w:rsid w:val="00987D90"/>
    <w:pPr>
      <w:ind w:left="1800" w:hanging="200"/>
    </w:pPr>
  </w:style>
  <w:style w:type="paragraph" w:styleId="IndexHeading">
    <w:name w:val="index heading"/>
    <w:basedOn w:val="Normal"/>
    <w:next w:val="Index1"/>
    <w:semiHidden/>
    <w:rsid w:val="00987D90"/>
    <w:rPr>
      <w:rFonts w:cs="Arial"/>
      <w:b/>
      <w:bCs/>
    </w:rPr>
  </w:style>
  <w:style w:type="paragraph" w:styleId="List2">
    <w:name w:val="List 2"/>
    <w:basedOn w:val="Normal"/>
    <w:rsid w:val="00987D90"/>
    <w:pPr>
      <w:ind w:left="720" w:hanging="360"/>
    </w:pPr>
  </w:style>
  <w:style w:type="paragraph" w:styleId="List3">
    <w:name w:val="List 3"/>
    <w:basedOn w:val="Normal"/>
    <w:rsid w:val="00987D90"/>
    <w:pPr>
      <w:ind w:left="1080" w:hanging="360"/>
    </w:pPr>
  </w:style>
  <w:style w:type="paragraph" w:styleId="List4">
    <w:name w:val="List 4"/>
    <w:basedOn w:val="Normal"/>
    <w:rsid w:val="00987D90"/>
    <w:pPr>
      <w:ind w:left="1440" w:hanging="360"/>
    </w:pPr>
  </w:style>
  <w:style w:type="paragraph" w:styleId="List5">
    <w:name w:val="List 5"/>
    <w:basedOn w:val="Normal"/>
    <w:rsid w:val="00987D90"/>
    <w:pPr>
      <w:ind w:left="1800" w:hanging="360"/>
    </w:pPr>
  </w:style>
  <w:style w:type="paragraph" w:styleId="ListBullet3">
    <w:name w:val="List Bullet 3"/>
    <w:basedOn w:val="Normal"/>
    <w:autoRedefine/>
    <w:rsid w:val="00987D90"/>
    <w:pPr>
      <w:numPr>
        <w:numId w:val="1"/>
      </w:numPr>
    </w:pPr>
  </w:style>
  <w:style w:type="paragraph" w:styleId="ListBullet4">
    <w:name w:val="List Bullet 4"/>
    <w:basedOn w:val="Normal"/>
    <w:autoRedefine/>
    <w:rsid w:val="00987D90"/>
    <w:pPr>
      <w:numPr>
        <w:numId w:val="7"/>
      </w:numPr>
    </w:pPr>
  </w:style>
  <w:style w:type="paragraph" w:styleId="ListBullet5">
    <w:name w:val="List Bullet 5"/>
    <w:basedOn w:val="Normal"/>
    <w:autoRedefine/>
    <w:rsid w:val="00987D90"/>
    <w:pPr>
      <w:numPr>
        <w:numId w:val="8"/>
      </w:numPr>
    </w:pPr>
  </w:style>
  <w:style w:type="paragraph" w:styleId="ListContinue">
    <w:name w:val="List Continue"/>
    <w:basedOn w:val="Normal"/>
    <w:rsid w:val="00987D90"/>
    <w:pPr>
      <w:ind w:left="360"/>
    </w:pPr>
  </w:style>
  <w:style w:type="paragraph" w:styleId="ListContinue2">
    <w:name w:val="List Continue 2"/>
    <w:basedOn w:val="Normal"/>
    <w:rsid w:val="00987D90"/>
    <w:pPr>
      <w:ind w:left="720"/>
    </w:pPr>
  </w:style>
  <w:style w:type="paragraph" w:styleId="ListContinue3">
    <w:name w:val="List Continue 3"/>
    <w:basedOn w:val="Normal"/>
    <w:rsid w:val="00987D90"/>
    <w:pPr>
      <w:ind w:left="1080"/>
    </w:pPr>
  </w:style>
  <w:style w:type="paragraph" w:styleId="ListContinue4">
    <w:name w:val="List Continue 4"/>
    <w:basedOn w:val="Normal"/>
    <w:rsid w:val="00987D90"/>
    <w:pPr>
      <w:ind w:left="1440"/>
    </w:pPr>
  </w:style>
  <w:style w:type="paragraph" w:styleId="ListContinue5">
    <w:name w:val="List Continue 5"/>
    <w:basedOn w:val="Normal"/>
    <w:rsid w:val="00987D90"/>
    <w:pPr>
      <w:ind w:left="1800"/>
    </w:pPr>
  </w:style>
  <w:style w:type="paragraph" w:styleId="MacroText">
    <w:name w:val="macro"/>
    <w:semiHidden/>
    <w:rsid w:val="00987D9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987D90"/>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teHeading">
    <w:name w:val="Note Heading"/>
    <w:basedOn w:val="Normal"/>
    <w:next w:val="Normal"/>
    <w:rsid w:val="00987D90"/>
  </w:style>
  <w:style w:type="paragraph" w:styleId="PlainText">
    <w:name w:val="Plain Text"/>
    <w:basedOn w:val="Normal"/>
    <w:rsid w:val="00987D90"/>
    <w:rPr>
      <w:rFonts w:ascii="Courier New" w:hAnsi="Courier New" w:cs="Courier New"/>
    </w:rPr>
  </w:style>
  <w:style w:type="paragraph" w:styleId="Salutation">
    <w:name w:val="Salutation"/>
    <w:basedOn w:val="Normal"/>
    <w:next w:val="Normal"/>
    <w:rsid w:val="00987D90"/>
  </w:style>
  <w:style w:type="paragraph" w:styleId="Signature">
    <w:name w:val="Signature"/>
    <w:basedOn w:val="Normal"/>
    <w:rsid w:val="00987D90"/>
    <w:pPr>
      <w:ind w:left="4320"/>
    </w:pPr>
  </w:style>
  <w:style w:type="paragraph" w:styleId="Subtitle">
    <w:name w:val="Subtitle"/>
    <w:basedOn w:val="Normal"/>
    <w:rsid w:val="00987D90"/>
    <w:pPr>
      <w:spacing w:after="60"/>
      <w:jc w:val="center"/>
      <w:outlineLvl w:val="1"/>
    </w:pPr>
    <w:rPr>
      <w:rFonts w:cs="Arial"/>
      <w:sz w:val="24"/>
      <w:szCs w:val="24"/>
    </w:rPr>
  </w:style>
  <w:style w:type="paragraph" w:styleId="TableofAuthorities">
    <w:name w:val="table of authorities"/>
    <w:basedOn w:val="Normal"/>
    <w:next w:val="Normal"/>
    <w:semiHidden/>
    <w:rsid w:val="00987D90"/>
    <w:pPr>
      <w:ind w:left="200" w:hanging="200"/>
    </w:pPr>
  </w:style>
  <w:style w:type="paragraph" w:styleId="TOAHeading">
    <w:name w:val="toa heading"/>
    <w:basedOn w:val="Normal"/>
    <w:next w:val="Normal"/>
    <w:semiHidden/>
    <w:rsid w:val="00987D90"/>
    <w:rPr>
      <w:rFonts w:cs="Arial"/>
      <w:b/>
      <w:bCs/>
      <w:sz w:val="24"/>
      <w:szCs w:val="24"/>
    </w:rPr>
  </w:style>
  <w:style w:type="paragraph" w:customStyle="1" w:styleId="TableHeading">
    <w:name w:val="Table Heading"/>
    <w:basedOn w:val="Normal"/>
    <w:rsid w:val="00CA2C3B"/>
    <w:pPr>
      <w:spacing w:before="40" w:after="40"/>
    </w:pPr>
    <w:rPr>
      <w:b/>
      <w:bCs/>
      <w:sz w:val="20"/>
    </w:rPr>
  </w:style>
  <w:style w:type="paragraph" w:customStyle="1" w:styleId="TableBody">
    <w:name w:val="Table Body"/>
    <w:basedOn w:val="Normal"/>
    <w:rsid w:val="00CA2C3B"/>
    <w:pPr>
      <w:spacing w:before="0" w:after="0"/>
    </w:pPr>
    <w:rPr>
      <w:sz w:val="20"/>
    </w:rPr>
  </w:style>
  <w:style w:type="paragraph" w:customStyle="1" w:styleId="TableCaption">
    <w:name w:val="Table Caption"/>
    <w:basedOn w:val="Normal"/>
    <w:qFormat/>
    <w:rsid w:val="00626B73"/>
    <w:pPr>
      <w:numPr>
        <w:numId w:val="15"/>
      </w:numPr>
      <w:spacing w:after="60"/>
    </w:pPr>
    <w:rPr>
      <w:i/>
    </w:rPr>
  </w:style>
  <w:style w:type="paragraph" w:customStyle="1" w:styleId="BulletedBodyText">
    <w:name w:val="Bulleted Body Text"/>
    <w:basedOn w:val="Normal"/>
    <w:rsid w:val="00987D90"/>
    <w:pPr>
      <w:numPr>
        <w:numId w:val="9"/>
      </w:numPr>
    </w:pPr>
    <w:rPr>
      <w:rFonts w:ascii="Times New Roman" w:hAnsi="Times New Roman"/>
    </w:rPr>
  </w:style>
  <w:style w:type="paragraph" w:customStyle="1" w:styleId="ReportTitle2">
    <w:name w:val="Report Title 2"/>
    <w:basedOn w:val="ReportTitle"/>
    <w:rsid w:val="00987D90"/>
    <w:pPr>
      <w:spacing w:after="0"/>
    </w:pPr>
    <w:rPr>
      <w:sz w:val="28"/>
    </w:rPr>
  </w:style>
  <w:style w:type="paragraph" w:customStyle="1" w:styleId="ReportTitle">
    <w:name w:val="Report Title"/>
    <w:basedOn w:val="Normal"/>
    <w:next w:val="BodyText"/>
    <w:rsid w:val="00987D90"/>
    <w:pPr>
      <w:spacing w:before="60" w:after="60"/>
    </w:pPr>
    <w:rPr>
      <w:rFonts w:ascii="Impact" w:hAnsi="Impact"/>
      <w:color w:val="000080"/>
      <w:kern w:val="28"/>
      <w:sz w:val="40"/>
    </w:rPr>
  </w:style>
  <w:style w:type="paragraph" w:customStyle="1" w:styleId="ReportTitle3">
    <w:name w:val="Report Title 3"/>
    <w:basedOn w:val="ReportTitle2"/>
    <w:rsid w:val="00987D90"/>
    <w:rPr>
      <w:sz w:val="22"/>
    </w:rPr>
  </w:style>
  <w:style w:type="table" w:styleId="TableGrid">
    <w:name w:val="Table Grid"/>
    <w:basedOn w:val="TableNormal"/>
    <w:uiPriority w:val="39"/>
    <w:rsid w:val="00EF6D2E"/>
    <w:rPr>
      <w:rFonts w:ascii="Arial" w:hAnsi="Arial"/>
      <w:sz w:val="22"/>
    </w:rPr>
    <w:tblPr>
      <w:tblBorders>
        <w:top w:val="single" w:sz="12" w:space="0" w:color="auto"/>
        <w:bottom w:val="single" w:sz="12" w:space="0" w:color="auto"/>
        <w:insideH w:val="single" w:sz="4" w:space="0" w:color="auto"/>
      </w:tblBorders>
      <w:tblCellMar>
        <w:left w:w="115" w:type="dxa"/>
        <w:right w:w="115" w:type="dxa"/>
      </w:tblCellMar>
    </w:tblPr>
    <w:tblStylePr w:type="firstRow">
      <w:rPr>
        <w:rFonts w:ascii="Arial" w:hAnsi="Arial"/>
        <w:b/>
        <w:sz w:val="20"/>
      </w:rPr>
      <w:tblPr/>
      <w:tcPr>
        <w:tcBorders>
          <w:top w:val="single" w:sz="12" w:space="0" w:color="auto"/>
          <w:left w:val="nil"/>
          <w:bottom w:val="single" w:sz="12" w:space="0" w:color="auto"/>
          <w:right w:val="nil"/>
          <w:insideH w:val="nil"/>
          <w:insideV w:val="nil"/>
          <w:tl2br w:val="nil"/>
          <w:tr2bl w:val="nil"/>
        </w:tcBorders>
      </w:tcPr>
    </w:tblStylePr>
    <w:tblStylePr w:type="lastRow">
      <w:rPr>
        <w:rFonts w:ascii="Arial" w:hAnsi="Arial"/>
        <w:sz w:val="20"/>
      </w:rPr>
    </w:tblStylePr>
  </w:style>
  <w:style w:type="character" w:customStyle="1" w:styleId="BodyChar1">
    <w:name w:val="Body Char1"/>
    <w:rsid w:val="00D92E8B"/>
    <w:rPr>
      <w:rFonts w:ascii="Arial" w:hAnsi="Arial" w:cs="Arial"/>
      <w:snapToGrid w:val="0"/>
      <w:color w:val="000000"/>
      <w:sz w:val="22"/>
      <w:lang w:val="en-US" w:eastAsia="en-US" w:bidi="ar-SA"/>
    </w:rPr>
  </w:style>
  <w:style w:type="table" w:styleId="TableList3">
    <w:name w:val="Table List 3"/>
    <w:basedOn w:val="TableNormal"/>
    <w:rsid w:val="00EC72BC"/>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semiHidden/>
    <w:rsid w:val="007A0549"/>
    <w:rPr>
      <w:rFonts w:ascii="Tahoma" w:hAnsi="Tahoma" w:cs="Tahoma"/>
      <w:sz w:val="16"/>
      <w:szCs w:val="16"/>
    </w:rPr>
  </w:style>
  <w:style w:type="paragraph" w:styleId="BlockText">
    <w:name w:val="Block Text"/>
    <w:basedOn w:val="Normal"/>
    <w:rsid w:val="007A0549"/>
    <w:pPr>
      <w:ind w:left="1440" w:right="1440"/>
    </w:pPr>
  </w:style>
  <w:style w:type="paragraph" w:styleId="BodyText2">
    <w:name w:val="Body Text 2"/>
    <w:basedOn w:val="Normal"/>
    <w:rsid w:val="007A0549"/>
    <w:pPr>
      <w:spacing w:line="480" w:lineRule="auto"/>
    </w:pPr>
  </w:style>
  <w:style w:type="paragraph" w:styleId="BodyText3">
    <w:name w:val="Body Text 3"/>
    <w:basedOn w:val="Normal"/>
    <w:rsid w:val="007A0549"/>
    <w:rPr>
      <w:sz w:val="16"/>
      <w:szCs w:val="16"/>
    </w:rPr>
  </w:style>
  <w:style w:type="paragraph" w:styleId="CommentSubject">
    <w:name w:val="annotation subject"/>
    <w:basedOn w:val="CommentText"/>
    <w:next w:val="CommentText"/>
    <w:semiHidden/>
    <w:rsid w:val="007A0549"/>
    <w:pPr>
      <w:spacing w:after="0"/>
      <w:jc w:val="left"/>
    </w:pPr>
    <w:rPr>
      <w:bCs/>
      <w:color w:val="auto"/>
    </w:rPr>
  </w:style>
  <w:style w:type="paragraph" w:customStyle="1" w:styleId="TableText">
    <w:name w:val="TableText"/>
    <w:basedOn w:val="Normal"/>
    <w:rsid w:val="00220E72"/>
    <w:rPr>
      <w:rFonts w:ascii="Tahoma" w:hAnsi="Tahoma" w:cs="Tahoma"/>
      <w:szCs w:val="18"/>
    </w:rPr>
  </w:style>
  <w:style w:type="paragraph" w:customStyle="1" w:styleId="Style1">
    <w:name w:val="Style1"/>
    <w:basedOn w:val="TOC3"/>
    <w:rsid w:val="006D2BF2"/>
    <w:pPr>
      <w:tabs>
        <w:tab w:val="right" w:pos="9360"/>
      </w:tabs>
    </w:pPr>
  </w:style>
  <w:style w:type="paragraph" w:styleId="TOCHeading">
    <w:name w:val="TOC Heading"/>
    <w:basedOn w:val="Heading1"/>
    <w:next w:val="Normal"/>
    <w:uiPriority w:val="39"/>
    <w:unhideWhenUsed/>
    <w:qFormat/>
    <w:rsid w:val="004B6A95"/>
    <w:pPr>
      <w:keepLines/>
      <w:pageBreakBefore w:val="0"/>
      <w:spacing w:before="480" w:after="0" w:line="276" w:lineRule="auto"/>
      <w:outlineLvl w:val="9"/>
    </w:pPr>
    <w:rPr>
      <w:rFonts w:ascii="Cambria" w:hAnsi="Cambria"/>
      <w:bCs/>
      <w:color w:val="365F91"/>
      <w:spacing w:val="0"/>
      <w:kern w:val="0"/>
      <w:position w:val="0"/>
      <w:sz w:val="28"/>
      <w:szCs w:val="28"/>
    </w:rPr>
  </w:style>
  <w:style w:type="paragraph" w:styleId="Quote">
    <w:name w:val="Quote"/>
    <w:basedOn w:val="Normal"/>
    <w:next w:val="Normal"/>
    <w:link w:val="QuoteChar"/>
    <w:uiPriority w:val="29"/>
    <w:rsid w:val="00815B04"/>
    <w:rPr>
      <w:i/>
      <w:iCs/>
      <w:color w:val="000000"/>
    </w:rPr>
  </w:style>
  <w:style w:type="character" w:customStyle="1" w:styleId="QuoteChar">
    <w:name w:val="Quote Char"/>
    <w:link w:val="Quote"/>
    <w:uiPriority w:val="29"/>
    <w:rsid w:val="00815B04"/>
    <w:rPr>
      <w:rFonts w:ascii="Arial" w:hAnsi="Arial"/>
      <w:i/>
      <w:iCs/>
      <w:color w:val="000000"/>
    </w:rPr>
  </w:style>
  <w:style w:type="paragraph" w:customStyle="1" w:styleId="TableText0">
    <w:name w:val="Table Text"/>
    <w:basedOn w:val="Normal"/>
    <w:rsid w:val="00C65351"/>
    <w:pPr>
      <w:keepNext/>
      <w:spacing w:before="40" w:after="40"/>
    </w:pPr>
    <w:rPr>
      <w:rFonts w:ascii="Tahoma" w:hAnsi="Tahoma"/>
    </w:rPr>
  </w:style>
  <w:style w:type="character" w:customStyle="1" w:styleId="BodyChar2">
    <w:name w:val="Body Char2"/>
    <w:rsid w:val="005C6EC2"/>
    <w:rPr>
      <w:rFonts w:ascii="Arial" w:hAnsi="Arial" w:cs="Arial"/>
      <w:snapToGrid/>
      <w:color w:val="000000"/>
      <w:sz w:val="22"/>
      <w:lang w:val="en-US" w:eastAsia="en-US" w:bidi="ar-SA"/>
    </w:rPr>
  </w:style>
  <w:style w:type="paragraph" w:styleId="NoSpacing">
    <w:name w:val="No Spacing"/>
    <w:uiPriority w:val="1"/>
    <w:rsid w:val="008F07E5"/>
    <w:rPr>
      <w:rFonts w:ascii="Arial" w:hAnsi="Arial"/>
    </w:rPr>
  </w:style>
  <w:style w:type="paragraph" w:styleId="ListParagraph">
    <w:name w:val="List Paragraph"/>
    <w:basedOn w:val="Normal"/>
    <w:uiPriority w:val="34"/>
    <w:qFormat/>
    <w:rsid w:val="00D65DE5"/>
    <w:pPr>
      <w:ind w:left="720"/>
      <w:contextualSpacing/>
    </w:pPr>
  </w:style>
  <w:style w:type="character" w:customStyle="1" w:styleId="label">
    <w:name w:val="label"/>
    <w:rsid w:val="00A82AF4"/>
  </w:style>
  <w:style w:type="paragraph" w:customStyle="1" w:styleId="Default">
    <w:name w:val="Default"/>
    <w:rsid w:val="00581F25"/>
    <w:pPr>
      <w:autoSpaceDE w:val="0"/>
      <w:autoSpaceDN w:val="0"/>
      <w:adjustRightInd w:val="0"/>
    </w:pPr>
    <w:rPr>
      <w:rFonts w:ascii="Arial" w:hAnsi="Arial" w:cs="Arial"/>
      <w:color w:val="000000"/>
      <w:sz w:val="24"/>
      <w:szCs w:val="24"/>
    </w:rPr>
  </w:style>
  <w:style w:type="paragraph" w:customStyle="1" w:styleId="Code">
    <w:name w:val="Code"/>
    <w:basedOn w:val="Normal"/>
    <w:qFormat/>
    <w:rsid w:val="00DC0BA3"/>
    <w:pPr>
      <w:pBdr>
        <w:top w:val="single" w:sz="4" w:space="1" w:color="auto"/>
        <w:left w:val="single" w:sz="4" w:space="6" w:color="auto"/>
        <w:bottom w:val="single" w:sz="4" w:space="1" w:color="auto"/>
        <w:right w:val="single" w:sz="4" w:space="6" w:color="auto"/>
      </w:pBdr>
      <w:shd w:val="clear" w:color="auto" w:fill="F2F2F2" w:themeFill="background1" w:themeFillShade="F2"/>
      <w:spacing w:before="60"/>
    </w:pPr>
    <w:rPr>
      <w:rFonts w:ascii="Courier New" w:hAnsi="Courier New"/>
      <w:sz w:val="20"/>
    </w:rPr>
  </w:style>
  <w:style w:type="paragraph" w:customStyle="1" w:styleId="CoverHeading1">
    <w:name w:val="Cover Heading 1"/>
    <w:basedOn w:val="Normal"/>
    <w:qFormat/>
    <w:rsid w:val="001B1126"/>
    <w:pPr>
      <w:jc w:val="right"/>
    </w:pPr>
    <w:rPr>
      <w:b/>
      <w:color w:val="000000" w:themeColor="text1"/>
      <w:sz w:val="46"/>
    </w:rPr>
  </w:style>
  <w:style w:type="paragraph" w:customStyle="1" w:styleId="CoverHeading2">
    <w:name w:val="Cover Heading 2"/>
    <w:basedOn w:val="Normal"/>
    <w:qFormat/>
    <w:rsid w:val="001B1126"/>
    <w:pPr>
      <w:jc w:val="right"/>
    </w:pPr>
    <w:rPr>
      <w:sz w:val="36"/>
    </w:rPr>
  </w:style>
  <w:style w:type="paragraph" w:customStyle="1" w:styleId="PreparedFor">
    <w:name w:val="Prepared For"/>
    <w:basedOn w:val="Body"/>
    <w:qFormat/>
    <w:rsid w:val="00E91F0A"/>
    <w:pPr>
      <w:jc w:val="right"/>
    </w:pPr>
    <w:rPr>
      <w:sz w:val="20"/>
    </w:rPr>
  </w:style>
  <w:style w:type="paragraph" w:customStyle="1" w:styleId="Copyright">
    <w:name w:val="Copyright"/>
    <w:basedOn w:val="Normal"/>
    <w:qFormat/>
    <w:rsid w:val="00CF114A"/>
    <w:rPr>
      <w:rFonts w:cs="Arial"/>
      <w:color w:val="000000"/>
      <w:sz w:val="18"/>
      <w:szCs w:val="28"/>
    </w:rPr>
  </w:style>
  <w:style w:type="paragraph" w:customStyle="1" w:styleId="BulletedListLevel2">
    <w:name w:val="Bulleted List Level 2"/>
    <w:basedOn w:val="Body"/>
    <w:next w:val="Normal"/>
    <w:qFormat/>
    <w:rsid w:val="008E6488"/>
    <w:pPr>
      <w:numPr>
        <w:numId w:val="11"/>
      </w:numPr>
    </w:pPr>
  </w:style>
  <w:style w:type="paragraph" w:customStyle="1" w:styleId="BulletedListLevel3">
    <w:name w:val="Bulleted List Level 3"/>
    <w:basedOn w:val="Body"/>
    <w:next w:val="Normal"/>
    <w:qFormat/>
    <w:rsid w:val="008E6488"/>
    <w:pPr>
      <w:numPr>
        <w:numId w:val="12"/>
      </w:numPr>
      <w:ind w:left="2160"/>
    </w:pPr>
  </w:style>
  <w:style w:type="paragraph" w:customStyle="1" w:styleId="NumberedListLevel1">
    <w:name w:val="Numbered List Level 1"/>
    <w:basedOn w:val="Normal"/>
    <w:qFormat/>
    <w:rsid w:val="00E0134E"/>
    <w:pPr>
      <w:numPr>
        <w:numId w:val="17"/>
      </w:numPr>
    </w:pPr>
  </w:style>
  <w:style w:type="paragraph" w:customStyle="1" w:styleId="NumberedListLevel2">
    <w:name w:val="Numbered List Level 2"/>
    <w:basedOn w:val="Normal"/>
    <w:qFormat/>
    <w:rsid w:val="00E0134E"/>
    <w:pPr>
      <w:numPr>
        <w:numId w:val="13"/>
      </w:numPr>
    </w:pPr>
  </w:style>
  <w:style w:type="paragraph" w:customStyle="1" w:styleId="NumberedListLevel3">
    <w:name w:val="Numbered List Level 3"/>
    <w:basedOn w:val="Normal"/>
    <w:qFormat/>
    <w:rsid w:val="000935D7"/>
    <w:pPr>
      <w:numPr>
        <w:numId w:val="14"/>
      </w:numPr>
      <w:ind w:left="2160"/>
    </w:pPr>
  </w:style>
  <w:style w:type="paragraph" w:customStyle="1" w:styleId="Table">
    <w:name w:val="Table"/>
    <w:basedOn w:val="TableBody"/>
    <w:qFormat/>
    <w:rsid w:val="001F3B7B"/>
  </w:style>
  <w:style w:type="paragraph" w:customStyle="1" w:styleId="HeaderRow1">
    <w:name w:val="Header Row 1"/>
    <w:basedOn w:val="Normal"/>
    <w:qFormat/>
    <w:rsid w:val="00364B50"/>
    <w:pPr>
      <w:spacing w:before="0" w:after="0"/>
      <w:jc w:val="both"/>
    </w:pPr>
    <w:rPr>
      <w:spacing w:val="20"/>
      <w:sz w:val="16"/>
      <w:szCs w:val="18"/>
    </w:rPr>
  </w:style>
  <w:style w:type="paragraph" w:customStyle="1" w:styleId="HeaderRow2">
    <w:name w:val="Header Row 2"/>
    <w:basedOn w:val="Normal"/>
    <w:qFormat/>
    <w:rsid w:val="00364B50"/>
    <w:pPr>
      <w:spacing w:before="0"/>
      <w:ind w:left="86"/>
      <w:jc w:val="both"/>
    </w:pPr>
    <w:rPr>
      <w:sz w:val="18"/>
    </w:rPr>
  </w:style>
  <w:style w:type="character" w:styleId="PlaceholderText">
    <w:name w:val="Placeholder Text"/>
    <w:basedOn w:val="DefaultParagraphFont"/>
    <w:uiPriority w:val="99"/>
    <w:semiHidden/>
    <w:rsid w:val="00FC7E72"/>
    <w:rPr>
      <w:color w:val="808080"/>
    </w:rPr>
  </w:style>
  <w:style w:type="paragraph" w:customStyle="1" w:styleId="Address">
    <w:name w:val="Address"/>
    <w:basedOn w:val="Normal"/>
    <w:qFormat/>
    <w:rsid w:val="002646DE"/>
    <w:pPr>
      <w:jc w:val="right"/>
    </w:pPr>
  </w:style>
  <w:style w:type="paragraph" w:customStyle="1" w:styleId="CodeCaption">
    <w:name w:val="Code Caption"/>
    <w:basedOn w:val="Normal"/>
    <w:link w:val="CodeCaptionChar"/>
    <w:qFormat/>
    <w:rsid w:val="00FA7940"/>
    <w:pPr>
      <w:spacing w:after="60"/>
    </w:pPr>
    <w:rPr>
      <w:b/>
    </w:rPr>
  </w:style>
  <w:style w:type="paragraph" w:customStyle="1" w:styleId="Figure">
    <w:name w:val="Figure"/>
    <w:basedOn w:val="FigureCaption"/>
    <w:link w:val="FigureChar"/>
    <w:rsid w:val="00DC0BA3"/>
    <w:pPr>
      <w:framePr w:wrap="around" w:vAnchor="text" w:hAnchor="text" w:y="1"/>
      <w:numPr>
        <w:numId w:val="0"/>
      </w:numPr>
      <w:spacing w:before="120" w:after="60"/>
    </w:pPr>
    <w:rPr>
      <w:i w:val="0"/>
    </w:rPr>
  </w:style>
  <w:style w:type="character" w:customStyle="1" w:styleId="CodeCaptionChar">
    <w:name w:val="Code Caption Char"/>
    <w:basedOn w:val="DefaultParagraphFont"/>
    <w:link w:val="CodeCaption"/>
    <w:rsid w:val="00FA7940"/>
    <w:rPr>
      <w:rFonts w:ascii="Arial" w:hAnsi="Arial"/>
      <w:b/>
      <w:sz w:val="22"/>
    </w:rPr>
  </w:style>
  <w:style w:type="character" w:customStyle="1" w:styleId="FigureCaptionChar">
    <w:name w:val="Figure Caption Char"/>
    <w:basedOn w:val="DefaultParagraphFont"/>
    <w:link w:val="FigureCaption"/>
    <w:rsid w:val="00DC0BA3"/>
    <w:rPr>
      <w:rFonts w:ascii="Arial" w:hAnsi="Arial"/>
      <w:i/>
      <w:noProof/>
    </w:rPr>
  </w:style>
  <w:style w:type="character" w:customStyle="1" w:styleId="FigureChar">
    <w:name w:val="Figure Char"/>
    <w:basedOn w:val="FigureCaptionChar"/>
    <w:link w:val="Figure"/>
    <w:rsid w:val="00DC0BA3"/>
    <w:rPr>
      <w:rFonts w:ascii="Arial" w:hAnsi="Arial"/>
      <w:i w:val="0"/>
      <w:noProof/>
    </w:rPr>
  </w:style>
  <w:style w:type="character" w:styleId="UnresolvedMention">
    <w:name w:val="Unresolved Mention"/>
    <w:basedOn w:val="DefaultParagraphFont"/>
    <w:uiPriority w:val="99"/>
    <w:semiHidden/>
    <w:unhideWhenUsed/>
    <w:rsid w:val="00AA4615"/>
    <w:rPr>
      <w:color w:val="605E5C"/>
      <w:shd w:val="clear" w:color="auto" w:fill="E1DFDD"/>
    </w:rPr>
  </w:style>
  <w:style w:type="paragraph" w:customStyle="1" w:styleId="Heading0">
    <w:name w:val="Heading 0"/>
    <w:basedOn w:val="Heading1"/>
    <w:link w:val="Heading0Char"/>
    <w:qFormat/>
    <w:rsid w:val="007D34DF"/>
    <w:pPr>
      <w:spacing w:before="2160" w:line="360" w:lineRule="auto"/>
    </w:pPr>
    <w:rPr>
      <w:u w:val="single"/>
    </w:rPr>
  </w:style>
  <w:style w:type="character" w:customStyle="1" w:styleId="Heading0Char">
    <w:name w:val="Heading 0 Char"/>
    <w:basedOn w:val="Heading1Char"/>
    <w:link w:val="Heading0"/>
    <w:rsid w:val="007D34DF"/>
    <w:rPr>
      <w:rFonts w:ascii="Arial" w:hAnsi="Arial"/>
      <w:b/>
      <w:color w:val="FFFFFF"/>
      <w:spacing w:val="20"/>
      <w:kern w:val="28"/>
      <w:position w:val="-6"/>
      <w:sz w:val="48"/>
      <w:u w:val="single"/>
      <w:shd w:val="clear" w:color="auto" w:fill="808080" w:themeFill="background1" w:themeFillShade="80"/>
    </w:rPr>
  </w:style>
  <w:style w:type="character" w:customStyle="1" w:styleId="Heading2CharChar">
    <w:name w:val="Heading 2 Char Char"/>
    <w:rsid w:val="00C3434C"/>
    <w:rPr>
      <w:rFonts w:ascii="Arial" w:hAnsi="Arial"/>
      <w:b/>
      <w:iCs/>
      <w:color w:val="000080"/>
      <w:spacing w:val="10"/>
      <w:sz w:val="28"/>
      <w:lang w:val="en-US" w:eastAsia="en-US" w:bidi="ar-SA"/>
    </w:rPr>
  </w:style>
  <w:style w:type="paragraph" w:styleId="Revision">
    <w:name w:val="Revision"/>
    <w:hidden/>
    <w:uiPriority w:val="99"/>
    <w:semiHidden/>
    <w:rsid w:val="00BB1006"/>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902">
      <w:bodyDiv w:val="1"/>
      <w:marLeft w:val="0"/>
      <w:marRight w:val="0"/>
      <w:marTop w:val="0"/>
      <w:marBottom w:val="0"/>
      <w:divBdr>
        <w:top w:val="none" w:sz="0" w:space="0" w:color="auto"/>
        <w:left w:val="none" w:sz="0" w:space="0" w:color="auto"/>
        <w:bottom w:val="none" w:sz="0" w:space="0" w:color="auto"/>
        <w:right w:val="none" w:sz="0" w:space="0" w:color="auto"/>
      </w:divBdr>
    </w:div>
    <w:div w:id="316808514">
      <w:bodyDiv w:val="1"/>
      <w:marLeft w:val="0"/>
      <w:marRight w:val="0"/>
      <w:marTop w:val="0"/>
      <w:marBottom w:val="0"/>
      <w:divBdr>
        <w:top w:val="none" w:sz="0" w:space="0" w:color="auto"/>
        <w:left w:val="none" w:sz="0" w:space="0" w:color="auto"/>
        <w:bottom w:val="none" w:sz="0" w:space="0" w:color="auto"/>
        <w:right w:val="none" w:sz="0" w:space="0" w:color="auto"/>
      </w:divBdr>
    </w:div>
    <w:div w:id="530848822">
      <w:bodyDiv w:val="1"/>
      <w:marLeft w:val="0"/>
      <w:marRight w:val="0"/>
      <w:marTop w:val="0"/>
      <w:marBottom w:val="0"/>
      <w:divBdr>
        <w:top w:val="none" w:sz="0" w:space="0" w:color="auto"/>
        <w:left w:val="none" w:sz="0" w:space="0" w:color="auto"/>
        <w:bottom w:val="none" w:sz="0" w:space="0" w:color="auto"/>
        <w:right w:val="none" w:sz="0" w:space="0" w:color="auto"/>
      </w:divBdr>
    </w:div>
    <w:div w:id="802430956">
      <w:bodyDiv w:val="1"/>
      <w:marLeft w:val="0"/>
      <w:marRight w:val="0"/>
      <w:marTop w:val="0"/>
      <w:marBottom w:val="0"/>
      <w:divBdr>
        <w:top w:val="none" w:sz="0" w:space="0" w:color="auto"/>
        <w:left w:val="none" w:sz="0" w:space="0" w:color="auto"/>
        <w:bottom w:val="none" w:sz="0" w:space="0" w:color="auto"/>
        <w:right w:val="none" w:sz="0" w:space="0" w:color="auto"/>
      </w:divBdr>
    </w:div>
    <w:div w:id="918172901">
      <w:bodyDiv w:val="1"/>
      <w:marLeft w:val="0"/>
      <w:marRight w:val="0"/>
      <w:marTop w:val="0"/>
      <w:marBottom w:val="0"/>
      <w:divBdr>
        <w:top w:val="none" w:sz="0" w:space="0" w:color="auto"/>
        <w:left w:val="none" w:sz="0" w:space="0" w:color="auto"/>
        <w:bottom w:val="none" w:sz="0" w:space="0" w:color="auto"/>
        <w:right w:val="none" w:sz="0" w:space="0" w:color="auto"/>
      </w:divBdr>
    </w:div>
    <w:div w:id="1104232411">
      <w:bodyDiv w:val="1"/>
      <w:marLeft w:val="0"/>
      <w:marRight w:val="0"/>
      <w:marTop w:val="0"/>
      <w:marBottom w:val="0"/>
      <w:divBdr>
        <w:top w:val="none" w:sz="0" w:space="0" w:color="auto"/>
        <w:left w:val="none" w:sz="0" w:space="0" w:color="auto"/>
        <w:bottom w:val="none" w:sz="0" w:space="0" w:color="auto"/>
        <w:right w:val="none" w:sz="0" w:space="0" w:color="auto"/>
      </w:divBdr>
    </w:div>
    <w:div w:id="1399741632">
      <w:bodyDiv w:val="1"/>
      <w:marLeft w:val="0"/>
      <w:marRight w:val="0"/>
      <w:marTop w:val="0"/>
      <w:marBottom w:val="0"/>
      <w:divBdr>
        <w:top w:val="none" w:sz="0" w:space="0" w:color="auto"/>
        <w:left w:val="none" w:sz="0" w:space="0" w:color="auto"/>
        <w:bottom w:val="none" w:sz="0" w:space="0" w:color="auto"/>
        <w:right w:val="none" w:sz="0" w:space="0" w:color="auto"/>
      </w:divBdr>
    </w:div>
    <w:div w:id="1540818896">
      <w:bodyDiv w:val="1"/>
      <w:marLeft w:val="0"/>
      <w:marRight w:val="0"/>
      <w:marTop w:val="0"/>
      <w:marBottom w:val="0"/>
      <w:divBdr>
        <w:top w:val="none" w:sz="0" w:space="0" w:color="auto"/>
        <w:left w:val="none" w:sz="0" w:space="0" w:color="auto"/>
        <w:bottom w:val="none" w:sz="0" w:space="0" w:color="auto"/>
        <w:right w:val="none" w:sz="0" w:space="0" w:color="auto"/>
      </w:divBdr>
    </w:div>
    <w:div w:id="21009092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M%20info\SBI%20Proposal%20Template_v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9C360BD3334C4DBC46CB48EE8A6656" ma:contentTypeVersion="0" ma:contentTypeDescription="Create a new document." ma:contentTypeScope="" ma:versionID="f8497aad4a9a737f0efe2b5ac8aa7ab8">
  <xsd:schema xmlns:xsd="http://www.w3.org/2001/XMLSchema" xmlns:xs="http://www.w3.org/2001/XMLSchema" xmlns:p="http://schemas.microsoft.com/office/2006/metadata/properties" targetNamespace="http://schemas.microsoft.com/office/2006/metadata/properties" ma:root="true" ma:fieldsID="d32575ca2db14fd44fd3f61c7529e9b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C6104C-70BB-4F1C-B2A1-E05310C0C061}">
  <ds:schemaRefs>
    <ds:schemaRef ds:uri="http://schemas.openxmlformats.org/officeDocument/2006/bibliography"/>
  </ds:schemaRefs>
</ds:datastoreItem>
</file>

<file path=customXml/itemProps2.xml><?xml version="1.0" encoding="utf-8"?>
<ds:datastoreItem xmlns:ds="http://schemas.openxmlformats.org/officeDocument/2006/customXml" ds:itemID="{691CE184-1C35-4C2E-A3F4-6D6B03C23C83}">
  <ds:schemaRefs>
    <ds:schemaRef ds:uri="http://schemas.microsoft.com/sharepoint/v3/contenttype/forms"/>
  </ds:schemaRefs>
</ds:datastoreItem>
</file>

<file path=customXml/itemProps3.xml><?xml version="1.0" encoding="utf-8"?>
<ds:datastoreItem xmlns:ds="http://schemas.openxmlformats.org/officeDocument/2006/customXml" ds:itemID="{0FC2E788-FF6B-4DDD-B2BB-CD6FC42C72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AC42033-23A4-4FE4-8A92-3A200EC538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SBI Proposal Template_v3</Template>
  <TotalTime>11</TotalTime>
  <Pages>11</Pages>
  <Words>1949</Words>
  <Characters>11112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13035</CharactersWithSpaces>
  <SharedDoc>false</SharedDoc>
  <HLinks>
    <vt:vector size="180" baseType="variant">
      <vt:variant>
        <vt:i4>1048636</vt:i4>
      </vt:variant>
      <vt:variant>
        <vt:i4>176</vt:i4>
      </vt:variant>
      <vt:variant>
        <vt:i4>0</vt:i4>
      </vt:variant>
      <vt:variant>
        <vt:i4>5</vt:i4>
      </vt:variant>
      <vt:variant>
        <vt:lpwstr/>
      </vt:variant>
      <vt:variant>
        <vt:lpwstr>_Toc349075165</vt:lpwstr>
      </vt:variant>
      <vt:variant>
        <vt:i4>1048636</vt:i4>
      </vt:variant>
      <vt:variant>
        <vt:i4>170</vt:i4>
      </vt:variant>
      <vt:variant>
        <vt:i4>0</vt:i4>
      </vt:variant>
      <vt:variant>
        <vt:i4>5</vt:i4>
      </vt:variant>
      <vt:variant>
        <vt:lpwstr/>
      </vt:variant>
      <vt:variant>
        <vt:lpwstr>_Toc349075164</vt:lpwstr>
      </vt:variant>
      <vt:variant>
        <vt:i4>1048636</vt:i4>
      </vt:variant>
      <vt:variant>
        <vt:i4>164</vt:i4>
      </vt:variant>
      <vt:variant>
        <vt:i4>0</vt:i4>
      </vt:variant>
      <vt:variant>
        <vt:i4>5</vt:i4>
      </vt:variant>
      <vt:variant>
        <vt:lpwstr/>
      </vt:variant>
      <vt:variant>
        <vt:lpwstr>_Toc349075163</vt:lpwstr>
      </vt:variant>
      <vt:variant>
        <vt:i4>1048636</vt:i4>
      </vt:variant>
      <vt:variant>
        <vt:i4>158</vt:i4>
      </vt:variant>
      <vt:variant>
        <vt:i4>0</vt:i4>
      </vt:variant>
      <vt:variant>
        <vt:i4>5</vt:i4>
      </vt:variant>
      <vt:variant>
        <vt:lpwstr/>
      </vt:variant>
      <vt:variant>
        <vt:lpwstr>_Toc349075162</vt:lpwstr>
      </vt:variant>
      <vt:variant>
        <vt:i4>1048636</vt:i4>
      </vt:variant>
      <vt:variant>
        <vt:i4>152</vt:i4>
      </vt:variant>
      <vt:variant>
        <vt:i4>0</vt:i4>
      </vt:variant>
      <vt:variant>
        <vt:i4>5</vt:i4>
      </vt:variant>
      <vt:variant>
        <vt:lpwstr/>
      </vt:variant>
      <vt:variant>
        <vt:lpwstr>_Toc349075161</vt:lpwstr>
      </vt:variant>
      <vt:variant>
        <vt:i4>1048636</vt:i4>
      </vt:variant>
      <vt:variant>
        <vt:i4>146</vt:i4>
      </vt:variant>
      <vt:variant>
        <vt:i4>0</vt:i4>
      </vt:variant>
      <vt:variant>
        <vt:i4>5</vt:i4>
      </vt:variant>
      <vt:variant>
        <vt:lpwstr/>
      </vt:variant>
      <vt:variant>
        <vt:lpwstr>_Toc349075160</vt:lpwstr>
      </vt:variant>
      <vt:variant>
        <vt:i4>1245244</vt:i4>
      </vt:variant>
      <vt:variant>
        <vt:i4>140</vt:i4>
      </vt:variant>
      <vt:variant>
        <vt:i4>0</vt:i4>
      </vt:variant>
      <vt:variant>
        <vt:i4>5</vt:i4>
      </vt:variant>
      <vt:variant>
        <vt:lpwstr/>
      </vt:variant>
      <vt:variant>
        <vt:lpwstr>_Toc349075159</vt:lpwstr>
      </vt:variant>
      <vt:variant>
        <vt:i4>1245244</vt:i4>
      </vt:variant>
      <vt:variant>
        <vt:i4>134</vt:i4>
      </vt:variant>
      <vt:variant>
        <vt:i4>0</vt:i4>
      </vt:variant>
      <vt:variant>
        <vt:i4>5</vt:i4>
      </vt:variant>
      <vt:variant>
        <vt:lpwstr/>
      </vt:variant>
      <vt:variant>
        <vt:lpwstr>_Toc349075158</vt:lpwstr>
      </vt:variant>
      <vt:variant>
        <vt:i4>1245244</vt:i4>
      </vt:variant>
      <vt:variant>
        <vt:i4>128</vt:i4>
      </vt:variant>
      <vt:variant>
        <vt:i4>0</vt:i4>
      </vt:variant>
      <vt:variant>
        <vt:i4>5</vt:i4>
      </vt:variant>
      <vt:variant>
        <vt:lpwstr/>
      </vt:variant>
      <vt:variant>
        <vt:lpwstr>_Toc349075157</vt:lpwstr>
      </vt:variant>
      <vt:variant>
        <vt:i4>1245244</vt:i4>
      </vt:variant>
      <vt:variant>
        <vt:i4>122</vt:i4>
      </vt:variant>
      <vt:variant>
        <vt:i4>0</vt:i4>
      </vt:variant>
      <vt:variant>
        <vt:i4>5</vt:i4>
      </vt:variant>
      <vt:variant>
        <vt:lpwstr/>
      </vt:variant>
      <vt:variant>
        <vt:lpwstr>_Toc349075156</vt:lpwstr>
      </vt:variant>
      <vt:variant>
        <vt:i4>1245244</vt:i4>
      </vt:variant>
      <vt:variant>
        <vt:i4>116</vt:i4>
      </vt:variant>
      <vt:variant>
        <vt:i4>0</vt:i4>
      </vt:variant>
      <vt:variant>
        <vt:i4>5</vt:i4>
      </vt:variant>
      <vt:variant>
        <vt:lpwstr/>
      </vt:variant>
      <vt:variant>
        <vt:lpwstr>_Toc349075155</vt:lpwstr>
      </vt:variant>
      <vt:variant>
        <vt:i4>1245244</vt:i4>
      </vt:variant>
      <vt:variant>
        <vt:i4>110</vt:i4>
      </vt:variant>
      <vt:variant>
        <vt:i4>0</vt:i4>
      </vt:variant>
      <vt:variant>
        <vt:i4>5</vt:i4>
      </vt:variant>
      <vt:variant>
        <vt:lpwstr/>
      </vt:variant>
      <vt:variant>
        <vt:lpwstr>_Toc349075154</vt:lpwstr>
      </vt:variant>
      <vt:variant>
        <vt:i4>1245244</vt:i4>
      </vt:variant>
      <vt:variant>
        <vt:i4>104</vt:i4>
      </vt:variant>
      <vt:variant>
        <vt:i4>0</vt:i4>
      </vt:variant>
      <vt:variant>
        <vt:i4>5</vt:i4>
      </vt:variant>
      <vt:variant>
        <vt:lpwstr/>
      </vt:variant>
      <vt:variant>
        <vt:lpwstr>_Toc349075153</vt:lpwstr>
      </vt:variant>
      <vt:variant>
        <vt:i4>1245244</vt:i4>
      </vt:variant>
      <vt:variant>
        <vt:i4>98</vt:i4>
      </vt:variant>
      <vt:variant>
        <vt:i4>0</vt:i4>
      </vt:variant>
      <vt:variant>
        <vt:i4>5</vt:i4>
      </vt:variant>
      <vt:variant>
        <vt:lpwstr/>
      </vt:variant>
      <vt:variant>
        <vt:lpwstr>_Toc349075152</vt:lpwstr>
      </vt:variant>
      <vt:variant>
        <vt:i4>1245244</vt:i4>
      </vt:variant>
      <vt:variant>
        <vt:i4>92</vt:i4>
      </vt:variant>
      <vt:variant>
        <vt:i4>0</vt:i4>
      </vt:variant>
      <vt:variant>
        <vt:i4>5</vt:i4>
      </vt:variant>
      <vt:variant>
        <vt:lpwstr/>
      </vt:variant>
      <vt:variant>
        <vt:lpwstr>_Toc349075151</vt:lpwstr>
      </vt:variant>
      <vt:variant>
        <vt:i4>1245244</vt:i4>
      </vt:variant>
      <vt:variant>
        <vt:i4>86</vt:i4>
      </vt:variant>
      <vt:variant>
        <vt:i4>0</vt:i4>
      </vt:variant>
      <vt:variant>
        <vt:i4>5</vt:i4>
      </vt:variant>
      <vt:variant>
        <vt:lpwstr/>
      </vt:variant>
      <vt:variant>
        <vt:lpwstr>_Toc349075150</vt:lpwstr>
      </vt:variant>
      <vt:variant>
        <vt:i4>1179708</vt:i4>
      </vt:variant>
      <vt:variant>
        <vt:i4>80</vt:i4>
      </vt:variant>
      <vt:variant>
        <vt:i4>0</vt:i4>
      </vt:variant>
      <vt:variant>
        <vt:i4>5</vt:i4>
      </vt:variant>
      <vt:variant>
        <vt:lpwstr/>
      </vt:variant>
      <vt:variant>
        <vt:lpwstr>_Toc349075149</vt:lpwstr>
      </vt:variant>
      <vt:variant>
        <vt:i4>1179708</vt:i4>
      </vt:variant>
      <vt:variant>
        <vt:i4>74</vt:i4>
      </vt:variant>
      <vt:variant>
        <vt:i4>0</vt:i4>
      </vt:variant>
      <vt:variant>
        <vt:i4>5</vt:i4>
      </vt:variant>
      <vt:variant>
        <vt:lpwstr/>
      </vt:variant>
      <vt:variant>
        <vt:lpwstr>_Toc349075148</vt:lpwstr>
      </vt:variant>
      <vt:variant>
        <vt:i4>1179708</vt:i4>
      </vt:variant>
      <vt:variant>
        <vt:i4>68</vt:i4>
      </vt:variant>
      <vt:variant>
        <vt:i4>0</vt:i4>
      </vt:variant>
      <vt:variant>
        <vt:i4>5</vt:i4>
      </vt:variant>
      <vt:variant>
        <vt:lpwstr/>
      </vt:variant>
      <vt:variant>
        <vt:lpwstr>_Toc349075147</vt:lpwstr>
      </vt:variant>
      <vt:variant>
        <vt:i4>1179708</vt:i4>
      </vt:variant>
      <vt:variant>
        <vt:i4>62</vt:i4>
      </vt:variant>
      <vt:variant>
        <vt:i4>0</vt:i4>
      </vt:variant>
      <vt:variant>
        <vt:i4>5</vt:i4>
      </vt:variant>
      <vt:variant>
        <vt:lpwstr/>
      </vt:variant>
      <vt:variant>
        <vt:lpwstr>_Toc349075146</vt:lpwstr>
      </vt:variant>
      <vt:variant>
        <vt:i4>1179708</vt:i4>
      </vt:variant>
      <vt:variant>
        <vt:i4>56</vt:i4>
      </vt:variant>
      <vt:variant>
        <vt:i4>0</vt:i4>
      </vt:variant>
      <vt:variant>
        <vt:i4>5</vt:i4>
      </vt:variant>
      <vt:variant>
        <vt:lpwstr/>
      </vt:variant>
      <vt:variant>
        <vt:lpwstr>_Toc349075145</vt:lpwstr>
      </vt:variant>
      <vt:variant>
        <vt:i4>1179708</vt:i4>
      </vt:variant>
      <vt:variant>
        <vt:i4>50</vt:i4>
      </vt:variant>
      <vt:variant>
        <vt:i4>0</vt:i4>
      </vt:variant>
      <vt:variant>
        <vt:i4>5</vt:i4>
      </vt:variant>
      <vt:variant>
        <vt:lpwstr/>
      </vt:variant>
      <vt:variant>
        <vt:lpwstr>_Toc349075144</vt:lpwstr>
      </vt:variant>
      <vt:variant>
        <vt:i4>1179708</vt:i4>
      </vt:variant>
      <vt:variant>
        <vt:i4>44</vt:i4>
      </vt:variant>
      <vt:variant>
        <vt:i4>0</vt:i4>
      </vt:variant>
      <vt:variant>
        <vt:i4>5</vt:i4>
      </vt:variant>
      <vt:variant>
        <vt:lpwstr/>
      </vt:variant>
      <vt:variant>
        <vt:lpwstr>_Toc349075143</vt:lpwstr>
      </vt:variant>
      <vt:variant>
        <vt:i4>1179708</vt:i4>
      </vt:variant>
      <vt:variant>
        <vt:i4>38</vt:i4>
      </vt:variant>
      <vt:variant>
        <vt:i4>0</vt:i4>
      </vt:variant>
      <vt:variant>
        <vt:i4>5</vt:i4>
      </vt:variant>
      <vt:variant>
        <vt:lpwstr/>
      </vt:variant>
      <vt:variant>
        <vt:lpwstr>_Toc349075142</vt:lpwstr>
      </vt:variant>
      <vt:variant>
        <vt:i4>1179708</vt:i4>
      </vt:variant>
      <vt:variant>
        <vt:i4>32</vt:i4>
      </vt:variant>
      <vt:variant>
        <vt:i4>0</vt:i4>
      </vt:variant>
      <vt:variant>
        <vt:i4>5</vt:i4>
      </vt:variant>
      <vt:variant>
        <vt:lpwstr/>
      </vt:variant>
      <vt:variant>
        <vt:lpwstr>_Toc349075141</vt:lpwstr>
      </vt:variant>
      <vt:variant>
        <vt:i4>1179708</vt:i4>
      </vt:variant>
      <vt:variant>
        <vt:i4>26</vt:i4>
      </vt:variant>
      <vt:variant>
        <vt:i4>0</vt:i4>
      </vt:variant>
      <vt:variant>
        <vt:i4>5</vt:i4>
      </vt:variant>
      <vt:variant>
        <vt:lpwstr/>
      </vt:variant>
      <vt:variant>
        <vt:lpwstr>_Toc349075140</vt:lpwstr>
      </vt:variant>
      <vt:variant>
        <vt:i4>1376316</vt:i4>
      </vt:variant>
      <vt:variant>
        <vt:i4>20</vt:i4>
      </vt:variant>
      <vt:variant>
        <vt:i4>0</vt:i4>
      </vt:variant>
      <vt:variant>
        <vt:i4>5</vt:i4>
      </vt:variant>
      <vt:variant>
        <vt:lpwstr/>
      </vt:variant>
      <vt:variant>
        <vt:lpwstr>_Toc349075139</vt:lpwstr>
      </vt:variant>
      <vt:variant>
        <vt:i4>1376316</vt:i4>
      </vt:variant>
      <vt:variant>
        <vt:i4>14</vt:i4>
      </vt:variant>
      <vt:variant>
        <vt:i4>0</vt:i4>
      </vt:variant>
      <vt:variant>
        <vt:i4>5</vt:i4>
      </vt:variant>
      <vt:variant>
        <vt:lpwstr/>
      </vt:variant>
      <vt:variant>
        <vt:lpwstr>_Toc349075138</vt:lpwstr>
      </vt:variant>
      <vt:variant>
        <vt:i4>1376316</vt:i4>
      </vt:variant>
      <vt:variant>
        <vt:i4>8</vt:i4>
      </vt:variant>
      <vt:variant>
        <vt:i4>0</vt:i4>
      </vt:variant>
      <vt:variant>
        <vt:i4>5</vt:i4>
      </vt:variant>
      <vt:variant>
        <vt:lpwstr/>
      </vt:variant>
      <vt:variant>
        <vt:lpwstr>_Toc349075137</vt:lpwstr>
      </vt:variant>
      <vt:variant>
        <vt:i4>1376316</vt:i4>
      </vt:variant>
      <vt:variant>
        <vt:i4>2</vt:i4>
      </vt:variant>
      <vt:variant>
        <vt:i4>0</vt:i4>
      </vt:variant>
      <vt:variant>
        <vt:i4>5</vt:i4>
      </vt:variant>
      <vt:variant>
        <vt:lpwstr/>
      </vt:variant>
      <vt:variant>
        <vt:lpwstr>_Toc349075136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Shazad</cp:lastModifiedBy>
  <cp:revision>3</cp:revision>
  <cp:lastPrinted>2012-12-14T20:06:00Z</cp:lastPrinted>
  <dcterms:created xsi:type="dcterms:W3CDTF">2022-09-20T05:36:00Z</dcterms:created>
  <dcterms:modified xsi:type="dcterms:W3CDTF">2022-09-20T05:39:00Z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0x0101000A9C360BD3334C4DBC46CB48EE8A6656</vt:lpwstr>
  </property>
  <property fmtid="{D5CDD505-2E9C-101B-9397-08002B2CF9AE}" pid="3" name="IsMyDocuments">
    <vt:bool>true</vt:bool>
  </property>
</Properties>
</file>